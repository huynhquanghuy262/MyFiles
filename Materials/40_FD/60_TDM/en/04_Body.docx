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DB2D6" w14:textId="77777777" w:rsidR="00481C9A" w:rsidRPr="00FD773D" w:rsidRDefault="00481C9A" w:rsidP="00481C9A">
      <w:pPr>
        <w:jc w:val="center"/>
        <w:rPr>
          <w:sz w:val="40"/>
          <w:szCs w:val="40"/>
        </w:rPr>
      </w:pPr>
      <w:r w:rsidRPr="00FD773D">
        <w:rPr>
          <w:sz w:val="40"/>
          <w:szCs w:val="40"/>
        </w:rPr>
        <w:t>- Table of Contents -</w:t>
      </w:r>
    </w:p>
    <w:p w14:paraId="0608841C" w14:textId="77777777" w:rsidR="00F247A5" w:rsidRDefault="00481C9A">
      <w:pPr>
        <w:pStyle w:val="TOC1"/>
        <w:tabs>
          <w:tab w:val="left" w:pos="400"/>
          <w:tab w:val="right" w:leader="dot" w:pos="9742"/>
        </w:tabs>
        <w:rPr>
          <w:rFonts w:asciiTheme="minorHAnsi" w:eastAsiaTheme="minorEastAsia" w:hAnsiTheme="minorHAnsi" w:cstheme="minorBidi"/>
          <w:b w:val="0"/>
          <w:bCs w:val="0"/>
          <w:caps w:val="0"/>
          <w:noProof/>
          <w:sz w:val="22"/>
          <w:szCs w:val="22"/>
        </w:rPr>
      </w:pPr>
      <w:r w:rsidRPr="00FD773D">
        <w:rPr>
          <w:rFonts w:ascii="Verdana" w:eastAsia="Meiryo" w:hAnsi="Verdana"/>
        </w:rPr>
        <w:fldChar w:fldCharType="begin"/>
      </w:r>
      <w:r w:rsidRPr="00FD773D">
        <w:rPr>
          <w:rFonts w:ascii="Verdana" w:eastAsia="Meiryo" w:hAnsi="Verdana"/>
        </w:rPr>
        <w:instrText xml:space="preserve"> TOC \o "1-3" \h \z \u </w:instrText>
      </w:r>
      <w:r w:rsidRPr="00FD773D">
        <w:rPr>
          <w:rFonts w:ascii="Verdana" w:eastAsia="Meiryo" w:hAnsi="Verdana"/>
        </w:rPr>
        <w:fldChar w:fldCharType="separate"/>
      </w:r>
      <w:hyperlink w:anchor="_Toc527033950" w:history="1">
        <w:r w:rsidR="00F247A5" w:rsidRPr="008F5A3E">
          <w:rPr>
            <w:rStyle w:val="Hyperlink"/>
            <w:noProof/>
          </w:rPr>
          <w:t>1.</w:t>
        </w:r>
        <w:r w:rsidR="00F247A5">
          <w:rPr>
            <w:rFonts w:asciiTheme="minorHAnsi" w:eastAsiaTheme="minorEastAsia" w:hAnsiTheme="minorHAnsi" w:cstheme="minorBidi"/>
            <w:b w:val="0"/>
            <w:bCs w:val="0"/>
            <w:caps w:val="0"/>
            <w:noProof/>
            <w:sz w:val="22"/>
            <w:szCs w:val="22"/>
          </w:rPr>
          <w:tab/>
        </w:r>
        <w:r w:rsidR="00F247A5" w:rsidRPr="008F5A3E">
          <w:rPr>
            <w:rStyle w:val="Hyperlink"/>
            <w:noProof/>
          </w:rPr>
          <w:t>Overview</w:t>
        </w:r>
        <w:r w:rsidR="00F247A5">
          <w:rPr>
            <w:noProof/>
            <w:webHidden/>
          </w:rPr>
          <w:tab/>
        </w:r>
        <w:r w:rsidR="00F247A5">
          <w:rPr>
            <w:noProof/>
            <w:webHidden/>
          </w:rPr>
          <w:fldChar w:fldCharType="begin"/>
        </w:r>
        <w:r w:rsidR="00F247A5">
          <w:rPr>
            <w:noProof/>
            <w:webHidden/>
          </w:rPr>
          <w:instrText xml:space="preserve"> PAGEREF _Toc527033950 \h </w:instrText>
        </w:r>
        <w:r w:rsidR="00F247A5">
          <w:rPr>
            <w:noProof/>
            <w:webHidden/>
          </w:rPr>
        </w:r>
        <w:r w:rsidR="00F247A5">
          <w:rPr>
            <w:noProof/>
            <w:webHidden/>
          </w:rPr>
          <w:fldChar w:fldCharType="separate"/>
        </w:r>
        <w:r w:rsidR="00F247A5">
          <w:rPr>
            <w:noProof/>
            <w:webHidden/>
          </w:rPr>
          <w:t>3</w:t>
        </w:r>
        <w:r w:rsidR="00F247A5">
          <w:rPr>
            <w:noProof/>
            <w:webHidden/>
          </w:rPr>
          <w:fldChar w:fldCharType="end"/>
        </w:r>
      </w:hyperlink>
    </w:p>
    <w:p w14:paraId="0FC0DC80" w14:textId="77777777" w:rsidR="00F247A5" w:rsidRDefault="000228CE">
      <w:pPr>
        <w:pStyle w:val="TOC2"/>
        <w:rPr>
          <w:rFonts w:asciiTheme="minorHAnsi" w:eastAsiaTheme="minorEastAsia" w:hAnsiTheme="minorHAnsi" w:cstheme="minorBidi"/>
          <w:noProof/>
          <w:sz w:val="22"/>
          <w:szCs w:val="22"/>
        </w:rPr>
      </w:pPr>
      <w:hyperlink w:anchor="_Toc527033951" w:history="1">
        <w:r w:rsidR="00F247A5" w:rsidRPr="008F5A3E">
          <w:rPr>
            <w:rStyle w:val="Hyperlink"/>
            <w:noProof/>
          </w:rPr>
          <w:t>1.1</w:t>
        </w:r>
        <w:r w:rsidR="00F247A5">
          <w:rPr>
            <w:rFonts w:asciiTheme="minorHAnsi" w:eastAsiaTheme="minorEastAsia" w:hAnsiTheme="minorHAnsi" w:cstheme="minorBidi"/>
            <w:noProof/>
            <w:sz w:val="22"/>
            <w:szCs w:val="22"/>
          </w:rPr>
          <w:tab/>
        </w:r>
        <w:r w:rsidR="00F247A5" w:rsidRPr="008F5A3E">
          <w:rPr>
            <w:rStyle w:val="Hyperlink"/>
            <w:noProof/>
          </w:rPr>
          <w:t>Specifications Outline</w:t>
        </w:r>
        <w:r w:rsidR="00F247A5">
          <w:rPr>
            <w:noProof/>
            <w:webHidden/>
          </w:rPr>
          <w:tab/>
        </w:r>
        <w:r w:rsidR="00F247A5">
          <w:rPr>
            <w:noProof/>
            <w:webHidden/>
          </w:rPr>
          <w:fldChar w:fldCharType="begin"/>
        </w:r>
        <w:r w:rsidR="00F247A5">
          <w:rPr>
            <w:noProof/>
            <w:webHidden/>
          </w:rPr>
          <w:instrText xml:space="preserve"> PAGEREF _Toc527033951 \h </w:instrText>
        </w:r>
        <w:r w:rsidR="00F247A5">
          <w:rPr>
            <w:noProof/>
            <w:webHidden/>
          </w:rPr>
        </w:r>
        <w:r w:rsidR="00F247A5">
          <w:rPr>
            <w:noProof/>
            <w:webHidden/>
          </w:rPr>
          <w:fldChar w:fldCharType="separate"/>
        </w:r>
        <w:r w:rsidR="00F247A5">
          <w:rPr>
            <w:noProof/>
            <w:webHidden/>
          </w:rPr>
          <w:t>3</w:t>
        </w:r>
        <w:r w:rsidR="00F247A5">
          <w:rPr>
            <w:noProof/>
            <w:webHidden/>
          </w:rPr>
          <w:fldChar w:fldCharType="end"/>
        </w:r>
      </w:hyperlink>
    </w:p>
    <w:p w14:paraId="74D7C20F" w14:textId="77777777" w:rsidR="00F247A5" w:rsidRDefault="000228CE">
      <w:pPr>
        <w:pStyle w:val="TOC2"/>
        <w:rPr>
          <w:rFonts w:asciiTheme="minorHAnsi" w:eastAsiaTheme="minorEastAsia" w:hAnsiTheme="minorHAnsi" w:cstheme="minorBidi"/>
          <w:noProof/>
          <w:sz w:val="22"/>
          <w:szCs w:val="22"/>
        </w:rPr>
      </w:pPr>
      <w:hyperlink w:anchor="_Toc527033952" w:history="1">
        <w:r w:rsidR="00F247A5" w:rsidRPr="008F5A3E">
          <w:rPr>
            <w:rStyle w:val="Hyperlink"/>
            <w:noProof/>
          </w:rPr>
          <w:t>1.2</w:t>
        </w:r>
        <w:r w:rsidR="00F247A5">
          <w:rPr>
            <w:rFonts w:asciiTheme="minorHAnsi" w:eastAsiaTheme="minorEastAsia" w:hAnsiTheme="minorHAnsi" w:cstheme="minorBidi"/>
            <w:noProof/>
            <w:sz w:val="22"/>
            <w:szCs w:val="22"/>
          </w:rPr>
          <w:tab/>
        </w:r>
        <w:r w:rsidR="00F247A5" w:rsidRPr="008F5A3E">
          <w:rPr>
            <w:rStyle w:val="Hyperlink"/>
            <w:noProof/>
          </w:rPr>
          <w:t>Configuration</w:t>
        </w:r>
        <w:r w:rsidR="00F247A5">
          <w:rPr>
            <w:noProof/>
            <w:webHidden/>
          </w:rPr>
          <w:tab/>
        </w:r>
        <w:r w:rsidR="00F247A5">
          <w:rPr>
            <w:noProof/>
            <w:webHidden/>
          </w:rPr>
          <w:fldChar w:fldCharType="begin"/>
        </w:r>
        <w:r w:rsidR="00F247A5">
          <w:rPr>
            <w:noProof/>
            <w:webHidden/>
          </w:rPr>
          <w:instrText xml:space="preserve"> PAGEREF _Toc527033952 \h </w:instrText>
        </w:r>
        <w:r w:rsidR="00F247A5">
          <w:rPr>
            <w:noProof/>
            <w:webHidden/>
          </w:rPr>
        </w:r>
        <w:r w:rsidR="00F247A5">
          <w:rPr>
            <w:noProof/>
            <w:webHidden/>
          </w:rPr>
          <w:fldChar w:fldCharType="separate"/>
        </w:r>
        <w:r w:rsidR="00F247A5">
          <w:rPr>
            <w:noProof/>
            <w:webHidden/>
          </w:rPr>
          <w:t>6</w:t>
        </w:r>
        <w:r w:rsidR="00F247A5">
          <w:rPr>
            <w:noProof/>
            <w:webHidden/>
          </w:rPr>
          <w:fldChar w:fldCharType="end"/>
        </w:r>
      </w:hyperlink>
    </w:p>
    <w:p w14:paraId="143CB60F" w14:textId="77777777" w:rsidR="00F247A5" w:rsidRDefault="000228CE">
      <w:pPr>
        <w:pStyle w:val="TOC1"/>
        <w:tabs>
          <w:tab w:val="left" w:pos="400"/>
          <w:tab w:val="right" w:leader="dot" w:pos="9742"/>
        </w:tabs>
        <w:rPr>
          <w:rFonts w:asciiTheme="minorHAnsi" w:eastAsiaTheme="minorEastAsia" w:hAnsiTheme="minorHAnsi" w:cstheme="minorBidi"/>
          <w:b w:val="0"/>
          <w:bCs w:val="0"/>
          <w:caps w:val="0"/>
          <w:noProof/>
          <w:sz w:val="22"/>
          <w:szCs w:val="22"/>
        </w:rPr>
      </w:pPr>
      <w:hyperlink w:anchor="_Toc527033953" w:history="1">
        <w:r w:rsidR="00F247A5" w:rsidRPr="008F5A3E">
          <w:rPr>
            <w:rStyle w:val="Hyperlink"/>
            <w:noProof/>
          </w:rPr>
          <w:t>2.</w:t>
        </w:r>
        <w:r w:rsidR="00F247A5">
          <w:rPr>
            <w:rFonts w:asciiTheme="minorHAnsi" w:eastAsiaTheme="minorEastAsia" w:hAnsiTheme="minorHAnsi" w:cstheme="minorBidi"/>
            <w:b w:val="0"/>
            <w:bCs w:val="0"/>
            <w:caps w:val="0"/>
            <w:noProof/>
            <w:sz w:val="22"/>
            <w:szCs w:val="22"/>
          </w:rPr>
          <w:tab/>
        </w:r>
        <w:r w:rsidR="00F247A5" w:rsidRPr="008F5A3E">
          <w:rPr>
            <w:rStyle w:val="Hyperlink"/>
            <w:noProof/>
          </w:rPr>
          <w:t>Software Specifications</w:t>
        </w:r>
        <w:r w:rsidR="00F247A5">
          <w:rPr>
            <w:noProof/>
            <w:webHidden/>
          </w:rPr>
          <w:tab/>
        </w:r>
        <w:r w:rsidR="00F247A5">
          <w:rPr>
            <w:noProof/>
            <w:webHidden/>
          </w:rPr>
          <w:fldChar w:fldCharType="begin"/>
        </w:r>
        <w:r w:rsidR="00F247A5">
          <w:rPr>
            <w:noProof/>
            <w:webHidden/>
          </w:rPr>
          <w:instrText xml:space="preserve"> PAGEREF _Toc527033953 \h </w:instrText>
        </w:r>
        <w:r w:rsidR="00F247A5">
          <w:rPr>
            <w:noProof/>
            <w:webHidden/>
          </w:rPr>
        </w:r>
        <w:r w:rsidR="00F247A5">
          <w:rPr>
            <w:noProof/>
            <w:webHidden/>
          </w:rPr>
          <w:fldChar w:fldCharType="separate"/>
        </w:r>
        <w:r w:rsidR="00F247A5">
          <w:rPr>
            <w:noProof/>
            <w:webHidden/>
          </w:rPr>
          <w:t>9</w:t>
        </w:r>
        <w:r w:rsidR="00F247A5">
          <w:rPr>
            <w:noProof/>
            <w:webHidden/>
          </w:rPr>
          <w:fldChar w:fldCharType="end"/>
        </w:r>
      </w:hyperlink>
    </w:p>
    <w:p w14:paraId="7821139F" w14:textId="77777777" w:rsidR="00F247A5" w:rsidRDefault="000228CE">
      <w:pPr>
        <w:pStyle w:val="TOC2"/>
        <w:rPr>
          <w:rFonts w:asciiTheme="minorHAnsi" w:eastAsiaTheme="minorEastAsia" w:hAnsiTheme="minorHAnsi" w:cstheme="minorBidi"/>
          <w:noProof/>
          <w:sz w:val="22"/>
          <w:szCs w:val="22"/>
        </w:rPr>
      </w:pPr>
      <w:hyperlink w:anchor="_Toc527033954" w:history="1">
        <w:r w:rsidR="00F247A5" w:rsidRPr="008F5A3E">
          <w:rPr>
            <w:rStyle w:val="Hyperlink"/>
            <w:noProof/>
          </w:rPr>
          <w:t>2.1</w:t>
        </w:r>
        <w:r w:rsidR="00F247A5">
          <w:rPr>
            <w:rFonts w:asciiTheme="minorHAnsi" w:eastAsiaTheme="minorEastAsia" w:hAnsiTheme="minorHAnsi" w:cstheme="minorBidi"/>
            <w:noProof/>
            <w:sz w:val="22"/>
            <w:szCs w:val="22"/>
          </w:rPr>
          <w:tab/>
        </w:r>
        <w:r w:rsidR="00F247A5" w:rsidRPr="008F5A3E">
          <w:rPr>
            <w:rStyle w:val="Hyperlink"/>
            <w:noProof/>
          </w:rPr>
          <w:t>API specifications</w:t>
        </w:r>
        <w:r w:rsidR="00F247A5">
          <w:rPr>
            <w:noProof/>
            <w:webHidden/>
          </w:rPr>
          <w:tab/>
        </w:r>
        <w:r w:rsidR="00F247A5">
          <w:rPr>
            <w:noProof/>
            <w:webHidden/>
          </w:rPr>
          <w:fldChar w:fldCharType="begin"/>
        </w:r>
        <w:r w:rsidR="00F247A5">
          <w:rPr>
            <w:noProof/>
            <w:webHidden/>
          </w:rPr>
          <w:instrText xml:space="preserve"> PAGEREF _Toc527033954 \h </w:instrText>
        </w:r>
        <w:r w:rsidR="00F247A5">
          <w:rPr>
            <w:noProof/>
            <w:webHidden/>
          </w:rPr>
        </w:r>
        <w:r w:rsidR="00F247A5">
          <w:rPr>
            <w:noProof/>
            <w:webHidden/>
          </w:rPr>
          <w:fldChar w:fldCharType="separate"/>
        </w:r>
        <w:r w:rsidR="00F247A5">
          <w:rPr>
            <w:noProof/>
            <w:webHidden/>
          </w:rPr>
          <w:t>9</w:t>
        </w:r>
        <w:r w:rsidR="00F247A5">
          <w:rPr>
            <w:noProof/>
            <w:webHidden/>
          </w:rPr>
          <w:fldChar w:fldCharType="end"/>
        </w:r>
      </w:hyperlink>
    </w:p>
    <w:p w14:paraId="27FAA11E" w14:textId="77777777" w:rsidR="00F247A5" w:rsidRDefault="000228CE">
      <w:pPr>
        <w:pStyle w:val="TOC2"/>
        <w:rPr>
          <w:rFonts w:asciiTheme="minorHAnsi" w:eastAsiaTheme="minorEastAsia" w:hAnsiTheme="minorHAnsi" w:cstheme="minorBidi"/>
          <w:noProof/>
          <w:sz w:val="22"/>
          <w:szCs w:val="22"/>
        </w:rPr>
      </w:pPr>
      <w:hyperlink w:anchor="_Toc527033955" w:history="1">
        <w:r w:rsidR="00F247A5" w:rsidRPr="008F5A3E">
          <w:rPr>
            <w:rStyle w:val="Hyperlink"/>
            <w:noProof/>
          </w:rPr>
          <w:t>2.2</w:t>
        </w:r>
        <w:r w:rsidR="00F247A5">
          <w:rPr>
            <w:rFonts w:asciiTheme="minorHAnsi" w:eastAsiaTheme="minorEastAsia" w:hAnsiTheme="minorHAnsi" w:cstheme="minorBidi"/>
            <w:noProof/>
            <w:sz w:val="22"/>
            <w:szCs w:val="22"/>
          </w:rPr>
          <w:tab/>
        </w:r>
        <w:r w:rsidR="00F247A5" w:rsidRPr="008F5A3E">
          <w:rPr>
            <w:rStyle w:val="Hyperlink"/>
            <w:noProof/>
          </w:rPr>
          <w:t>Command</w:t>
        </w:r>
        <w:r w:rsidR="00F247A5">
          <w:rPr>
            <w:noProof/>
            <w:webHidden/>
          </w:rPr>
          <w:tab/>
        </w:r>
        <w:r w:rsidR="00F247A5">
          <w:rPr>
            <w:noProof/>
            <w:webHidden/>
          </w:rPr>
          <w:fldChar w:fldCharType="begin"/>
        </w:r>
        <w:r w:rsidR="00F247A5">
          <w:rPr>
            <w:noProof/>
            <w:webHidden/>
          </w:rPr>
          <w:instrText xml:space="preserve"> PAGEREF _Toc527033955 \h </w:instrText>
        </w:r>
        <w:r w:rsidR="00F247A5">
          <w:rPr>
            <w:noProof/>
            <w:webHidden/>
          </w:rPr>
        </w:r>
        <w:r w:rsidR="00F247A5">
          <w:rPr>
            <w:noProof/>
            <w:webHidden/>
          </w:rPr>
          <w:fldChar w:fldCharType="separate"/>
        </w:r>
        <w:r w:rsidR="00F247A5">
          <w:rPr>
            <w:noProof/>
            <w:webHidden/>
          </w:rPr>
          <w:t>10</w:t>
        </w:r>
        <w:r w:rsidR="00F247A5">
          <w:rPr>
            <w:noProof/>
            <w:webHidden/>
          </w:rPr>
          <w:fldChar w:fldCharType="end"/>
        </w:r>
      </w:hyperlink>
    </w:p>
    <w:p w14:paraId="5503B42B" w14:textId="77777777" w:rsidR="00F247A5" w:rsidRDefault="000228CE">
      <w:pPr>
        <w:pStyle w:val="TOC3"/>
        <w:rPr>
          <w:rFonts w:asciiTheme="minorHAnsi" w:eastAsiaTheme="minorEastAsia" w:hAnsiTheme="minorHAnsi" w:cstheme="minorBidi"/>
          <w:noProof/>
          <w:sz w:val="22"/>
          <w:szCs w:val="22"/>
        </w:rPr>
      </w:pPr>
      <w:hyperlink w:anchor="_Toc527033956" w:history="1">
        <w:r w:rsidR="00F247A5" w:rsidRPr="008F5A3E">
          <w:rPr>
            <w:rStyle w:val="Hyperlink"/>
            <w:rFonts w:ascii="Arial" w:hAnsi="Arial"/>
            <w:noProof/>
          </w:rPr>
          <w:t>2.2.1</w:t>
        </w:r>
        <w:r w:rsidR="00F247A5">
          <w:rPr>
            <w:rFonts w:asciiTheme="minorHAnsi" w:eastAsiaTheme="minorEastAsia" w:hAnsiTheme="minorHAnsi" w:cstheme="minorBidi"/>
            <w:noProof/>
            <w:sz w:val="22"/>
            <w:szCs w:val="22"/>
          </w:rPr>
          <w:tab/>
        </w:r>
        <w:r w:rsidR="00F247A5" w:rsidRPr="008F5A3E">
          <w:rPr>
            <w:rStyle w:val="Hyperlink"/>
            <w:noProof/>
          </w:rPr>
          <w:t>Command list</w:t>
        </w:r>
        <w:r w:rsidR="00F247A5">
          <w:rPr>
            <w:noProof/>
            <w:webHidden/>
          </w:rPr>
          <w:tab/>
        </w:r>
        <w:r w:rsidR="00F247A5">
          <w:rPr>
            <w:noProof/>
            <w:webHidden/>
          </w:rPr>
          <w:fldChar w:fldCharType="begin"/>
        </w:r>
        <w:r w:rsidR="00F247A5">
          <w:rPr>
            <w:noProof/>
            <w:webHidden/>
          </w:rPr>
          <w:instrText xml:space="preserve"> PAGEREF _Toc527033956 \h </w:instrText>
        </w:r>
        <w:r w:rsidR="00F247A5">
          <w:rPr>
            <w:noProof/>
            <w:webHidden/>
          </w:rPr>
        </w:r>
        <w:r w:rsidR="00F247A5">
          <w:rPr>
            <w:noProof/>
            <w:webHidden/>
          </w:rPr>
          <w:fldChar w:fldCharType="separate"/>
        </w:r>
        <w:r w:rsidR="00F247A5">
          <w:rPr>
            <w:noProof/>
            <w:webHidden/>
          </w:rPr>
          <w:t>11</w:t>
        </w:r>
        <w:r w:rsidR="00F247A5">
          <w:rPr>
            <w:noProof/>
            <w:webHidden/>
          </w:rPr>
          <w:fldChar w:fldCharType="end"/>
        </w:r>
      </w:hyperlink>
    </w:p>
    <w:p w14:paraId="0A23BF46" w14:textId="77777777" w:rsidR="00F247A5" w:rsidRDefault="000228CE">
      <w:pPr>
        <w:pStyle w:val="TOC3"/>
        <w:rPr>
          <w:rFonts w:asciiTheme="minorHAnsi" w:eastAsiaTheme="minorEastAsia" w:hAnsiTheme="minorHAnsi" w:cstheme="minorBidi"/>
          <w:noProof/>
          <w:sz w:val="22"/>
          <w:szCs w:val="22"/>
        </w:rPr>
      </w:pPr>
      <w:hyperlink w:anchor="_Toc527033957" w:history="1">
        <w:r w:rsidR="00F247A5" w:rsidRPr="008F5A3E">
          <w:rPr>
            <w:rStyle w:val="Hyperlink"/>
            <w:rFonts w:ascii="Arial" w:hAnsi="Arial"/>
            <w:noProof/>
          </w:rPr>
          <w:t>2.2.2</w:t>
        </w:r>
        <w:r w:rsidR="00F247A5">
          <w:rPr>
            <w:rFonts w:asciiTheme="minorHAnsi" w:eastAsiaTheme="minorEastAsia" w:hAnsiTheme="minorHAnsi" w:cstheme="minorBidi"/>
            <w:noProof/>
            <w:sz w:val="22"/>
            <w:szCs w:val="22"/>
          </w:rPr>
          <w:tab/>
        </w:r>
        <w:r w:rsidR="00F247A5" w:rsidRPr="008F5A3E">
          <w:rPr>
            <w:rStyle w:val="Hyperlink"/>
            <w:noProof/>
          </w:rPr>
          <w:t>Detail of Command Specifications</w:t>
        </w:r>
        <w:r w:rsidR="00F247A5">
          <w:rPr>
            <w:noProof/>
            <w:webHidden/>
          </w:rPr>
          <w:tab/>
        </w:r>
        <w:r w:rsidR="00F247A5">
          <w:rPr>
            <w:noProof/>
            <w:webHidden/>
          </w:rPr>
          <w:fldChar w:fldCharType="begin"/>
        </w:r>
        <w:r w:rsidR="00F247A5">
          <w:rPr>
            <w:noProof/>
            <w:webHidden/>
          </w:rPr>
          <w:instrText xml:space="preserve"> PAGEREF _Toc527033957 \h </w:instrText>
        </w:r>
        <w:r w:rsidR="00F247A5">
          <w:rPr>
            <w:noProof/>
            <w:webHidden/>
          </w:rPr>
        </w:r>
        <w:r w:rsidR="00F247A5">
          <w:rPr>
            <w:noProof/>
            <w:webHidden/>
          </w:rPr>
          <w:fldChar w:fldCharType="separate"/>
        </w:r>
        <w:r w:rsidR="00F247A5">
          <w:rPr>
            <w:noProof/>
            <w:webHidden/>
          </w:rPr>
          <w:t>21</w:t>
        </w:r>
        <w:r w:rsidR="00F247A5">
          <w:rPr>
            <w:noProof/>
            <w:webHidden/>
          </w:rPr>
          <w:fldChar w:fldCharType="end"/>
        </w:r>
      </w:hyperlink>
    </w:p>
    <w:p w14:paraId="186D9841" w14:textId="77777777" w:rsidR="00F247A5" w:rsidRDefault="000228CE">
      <w:pPr>
        <w:pStyle w:val="TOC2"/>
        <w:rPr>
          <w:rFonts w:asciiTheme="minorHAnsi" w:eastAsiaTheme="minorEastAsia" w:hAnsiTheme="minorHAnsi" w:cstheme="minorBidi"/>
          <w:noProof/>
          <w:sz w:val="22"/>
          <w:szCs w:val="22"/>
        </w:rPr>
      </w:pPr>
      <w:hyperlink w:anchor="_Toc527033958" w:history="1">
        <w:r w:rsidR="00F247A5" w:rsidRPr="008F5A3E">
          <w:rPr>
            <w:rStyle w:val="Hyperlink"/>
            <w:noProof/>
          </w:rPr>
          <w:t>2.3</w:t>
        </w:r>
        <w:r w:rsidR="00F247A5">
          <w:rPr>
            <w:rFonts w:asciiTheme="minorHAnsi" w:eastAsiaTheme="minorEastAsia" w:hAnsiTheme="minorHAnsi" w:cstheme="minorBidi"/>
            <w:noProof/>
            <w:sz w:val="22"/>
            <w:szCs w:val="22"/>
          </w:rPr>
          <w:tab/>
        </w:r>
        <w:r w:rsidR="00F247A5" w:rsidRPr="008F5A3E">
          <w:rPr>
            <w:rStyle w:val="Hyperlink"/>
            <w:noProof/>
          </w:rPr>
          <w:t>Structures</w:t>
        </w:r>
        <w:r w:rsidR="00F247A5">
          <w:rPr>
            <w:noProof/>
            <w:webHidden/>
          </w:rPr>
          <w:tab/>
        </w:r>
        <w:r w:rsidR="00F247A5">
          <w:rPr>
            <w:noProof/>
            <w:webHidden/>
          </w:rPr>
          <w:fldChar w:fldCharType="begin"/>
        </w:r>
        <w:r w:rsidR="00F247A5">
          <w:rPr>
            <w:noProof/>
            <w:webHidden/>
          </w:rPr>
          <w:instrText xml:space="preserve"> PAGEREF _Toc527033958 \h </w:instrText>
        </w:r>
        <w:r w:rsidR="00F247A5">
          <w:rPr>
            <w:noProof/>
            <w:webHidden/>
          </w:rPr>
        </w:r>
        <w:r w:rsidR="00F247A5">
          <w:rPr>
            <w:noProof/>
            <w:webHidden/>
          </w:rPr>
          <w:fldChar w:fldCharType="separate"/>
        </w:r>
        <w:r w:rsidR="00F247A5">
          <w:rPr>
            <w:noProof/>
            <w:webHidden/>
          </w:rPr>
          <w:t>82</w:t>
        </w:r>
        <w:r w:rsidR="00F247A5">
          <w:rPr>
            <w:noProof/>
            <w:webHidden/>
          </w:rPr>
          <w:fldChar w:fldCharType="end"/>
        </w:r>
      </w:hyperlink>
    </w:p>
    <w:p w14:paraId="3F76B574" w14:textId="77777777" w:rsidR="00F247A5" w:rsidRDefault="000228CE">
      <w:pPr>
        <w:pStyle w:val="TOC3"/>
        <w:rPr>
          <w:rFonts w:asciiTheme="minorHAnsi" w:eastAsiaTheme="minorEastAsia" w:hAnsiTheme="minorHAnsi" w:cstheme="minorBidi"/>
          <w:noProof/>
          <w:sz w:val="22"/>
          <w:szCs w:val="22"/>
        </w:rPr>
      </w:pPr>
      <w:hyperlink w:anchor="_Toc527033959" w:history="1">
        <w:r w:rsidR="00F247A5" w:rsidRPr="008F5A3E">
          <w:rPr>
            <w:rStyle w:val="Hyperlink"/>
            <w:rFonts w:ascii="Arial" w:hAnsi="Arial"/>
            <w:noProof/>
          </w:rPr>
          <w:t>2.3.1</w:t>
        </w:r>
        <w:r w:rsidR="00F247A5">
          <w:rPr>
            <w:rFonts w:asciiTheme="minorHAnsi" w:eastAsiaTheme="minorEastAsia" w:hAnsiTheme="minorHAnsi" w:cstheme="minorBidi"/>
            <w:noProof/>
            <w:sz w:val="22"/>
            <w:szCs w:val="22"/>
          </w:rPr>
          <w:tab/>
        </w:r>
        <w:r w:rsidR="00F247A5" w:rsidRPr="008F5A3E">
          <w:rPr>
            <w:rStyle w:val="Hyperlink"/>
            <w:noProof/>
          </w:rPr>
          <w:t>XARelTDMrdr type structure</w:t>
        </w:r>
        <w:r w:rsidR="00F247A5">
          <w:rPr>
            <w:noProof/>
            <w:webHidden/>
          </w:rPr>
          <w:tab/>
        </w:r>
        <w:r w:rsidR="00F247A5">
          <w:rPr>
            <w:noProof/>
            <w:webHidden/>
          </w:rPr>
          <w:fldChar w:fldCharType="begin"/>
        </w:r>
        <w:r w:rsidR="00F247A5">
          <w:rPr>
            <w:noProof/>
            <w:webHidden/>
          </w:rPr>
          <w:instrText xml:space="preserve"> PAGEREF _Toc527033959 \h </w:instrText>
        </w:r>
        <w:r w:rsidR="00F247A5">
          <w:rPr>
            <w:noProof/>
            <w:webHidden/>
          </w:rPr>
        </w:r>
        <w:r w:rsidR="00F247A5">
          <w:rPr>
            <w:noProof/>
            <w:webHidden/>
          </w:rPr>
          <w:fldChar w:fldCharType="separate"/>
        </w:r>
        <w:r w:rsidR="00F247A5">
          <w:rPr>
            <w:noProof/>
            <w:webHidden/>
          </w:rPr>
          <w:t>83</w:t>
        </w:r>
        <w:r w:rsidR="00F247A5">
          <w:rPr>
            <w:noProof/>
            <w:webHidden/>
          </w:rPr>
          <w:fldChar w:fldCharType="end"/>
        </w:r>
      </w:hyperlink>
    </w:p>
    <w:p w14:paraId="481BF3B0" w14:textId="77777777" w:rsidR="00F247A5" w:rsidRDefault="000228CE">
      <w:pPr>
        <w:pStyle w:val="TOC3"/>
        <w:rPr>
          <w:rFonts w:asciiTheme="minorHAnsi" w:eastAsiaTheme="minorEastAsia" w:hAnsiTheme="minorHAnsi" w:cstheme="minorBidi"/>
          <w:noProof/>
          <w:sz w:val="22"/>
          <w:szCs w:val="22"/>
        </w:rPr>
      </w:pPr>
      <w:hyperlink w:anchor="_Toc527033960" w:history="1">
        <w:r w:rsidR="00F247A5" w:rsidRPr="008F5A3E">
          <w:rPr>
            <w:rStyle w:val="Hyperlink"/>
            <w:rFonts w:ascii="Arial" w:hAnsi="Arial"/>
            <w:noProof/>
          </w:rPr>
          <w:t>2.3.2</w:t>
        </w:r>
        <w:r w:rsidR="00F247A5">
          <w:rPr>
            <w:rFonts w:asciiTheme="minorHAnsi" w:eastAsiaTheme="minorEastAsia" w:hAnsiTheme="minorHAnsi" w:cstheme="minorBidi"/>
            <w:noProof/>
            <w:sz w:val="22"/>
            <w:szCs w:val="22"/>
          </w:rPr>
          <w:tab/>
        </w:r>
        <w:r w:rsidR="00F247A5" w:rsidRPr="008F5A3E">
          <w:rPr>
            <w:rStyle w:val="Hyperlink"/>
            <w:noProof/>
          </w:rPr>
          <w:t>XARelTDMcap type structure</w:t>
        </w:r>
        <w:r w:rsidR="00F247A5">
          <w:rPr>
            <w:noProof/>
            <w:webHidden/>
          </w:rPr>
          <w:tab/>
        </w:r>
        <w:r w:rsidR="00F247A5">
          <w:rPr>
            <w:noProof/>
            <w:webHidden/>
          </w:rPr>
          <w:fldChar w:fldCharType="begin"/>
        </w:r>
        <w:r w:rsidR="00F247A5">
          <w:rPr>
            <w:noProof/>
            <w:webHidden/>
          </w:rPr>
          <w:instrText xml:space="preserve"> PAGEREF _Toc527033960 \h </w:instrText>
        </w:r>
        <w:r w:rsidR="00F247A5">
          <w:rPr>
            <w:noProof/>
            <w:webHidden/>
          </w:rPr>
        </w:r>
        <w:r w:rsidR="00F247A5">
          <w:rPr>
            <w:noProof/>
            <w:webHidden/>
          </w:rPr>
          <w:fldChar w:fldCharType="separate"/>
        </w:r>
        <w:r w:rsidR="00F247A5">
          <w:rPr>
            <w:noProof/>
            <w:webHidden/>
          </w:rPr>
          <w:t>84</w:t>
        </w:r>
        <w:r w:rsidR="00F247A5">
          <w:rPr>
            <w:noProof/>
            <w:webHidden/>
          </w:rPr>
          <w:fldChar w:fldCharType="end"/>
        </w:r>
      </w:hyperlink>
    </w:p>
    <w:p w14:paraId="73608AE4" w14:textId="77777777" w:rsidR="00F247A5" w:rsidRDefault="000228CE">
      <w:pPr>
        <w:pStyle w:val="TOC2"/>
        <w:rPr>
          <w:rFonts w:asciiTheme="minorHAnsi" w:eastAsiaTheme="minorEastAsia" w:hAnsiTheme="minorHAnsi" w:cstheme="minorBidi"/>
          <w:noProof/>
          <w:sz w:val="22"/>
          <w:szCs w:val="22"/>
        </w:rPr>
      </w:pPr>
      <w:hyperlink w:anchor="_Toc527033961" w:history="1">
        <w:r w:rsidR="00F247A5" w:rsidRPr="008F5A3E">
          <w:rPr>
            <w:rStyle w:val="Hyperlink"/>
            <w:noProof/>
          </w:rPr>
          <w:t>2.4</w:t>
        </w:r>
        <w:r w:rsidR="00F247A5">
          <w:rPr>
            <w:rFonts w:asciiTheme="minorHAnsi" w:eastAsiaTheme="minorEastAsia" w:hAnsiTheme="minorHAnsi" w:cstheme="minorBidi"/>
            <w:noProof/>
            <w:sz w:val="22"/>
            <w:szCs w:val="22"/>
          </w:rPr>
          <w:tab/>
        </w:r>
        <w:r w:rsidR="00F247A5" w:rsidRPr="008F5A3E">
          <w:rPr>
            <w:rStyle w:val="Hyperlink"/>
            <w:noProof/>
          </w:rPr>
          <w:t>Memory Specifications</w:t>
        </w:r>
        <w:r w:rsidR="00F247A5">
          <w:rPr>
            <w:noProof/>
            <w:webHidden/>
          </w:rPr>
          <w:tab/>
        </w:r>
        <w:r w:rsidR="00F247A5">
          <w:rPr>
            <w:noProof/>
            <w:webHidden/>
          </w:rPr>
          <w:fldChar w:fldCharType="begin"/>
        </w:r>
        <w:r w:rsidR="00F247A5">
          <w:rPr>
            <w:noProof/>
            <w:webHidden/>
          </w:rPr>
          <w:instrText xml:space="preserve"> PAGEREF _Toc527033961 \h </w:instrText>
        </w:r>
        <w:r w:rsidR="00F247A5">
          <w:rPr>
            <w:noProof/>
            <w:webHidden/>
          </w:rPr>
        </w:r>
        <w:r w:rsidR="00F247A5">
          <w:rPr>
            <w:noProof/>
            <w:webHidden/>
          </w:rPr>
          <w:fldChar w:fldCharType="separate"/>
        </w:r>
        <w:r w:rsidR="00F247A5">
          <w:rPr>
            <w:noProof/>
            <w:webHidden/>
          </w:rPr>
          <w:t>85</w:t>
        </w:r>
        <w:r w:rsidR="00F247A5">
          <w:rPr>
            <w:noProof/>
            <w:webHidden/>
          </w:rPr>
          <w:fldChar w:fldCharType="end"/>
        </w:r>
      </w:hyperlink>
    </w:p>
    <w:p w14:paraId="59BD3281" w14:textId="77777777" w:rsidR="00F247A5" w:rsidRDefault="000228CE">
      <w:pPr>
        <w:pStyle w:val="TOC3"/>
        <w:rPr>
          <w:rFonts w:asciiTheme="minorHAnsi" w:eastAsiaTheme="minorEastAsia" w:hAnsiTheme="minorHAnsi" w:cstheme="minorBidi"/>
          <w:noProof/>
          <w:sz w:val="22"/>
          <w:szCs w:val="22"/>
        </w:rPr>
      </w:pPr>
      <w:hyperlink w:anchor="_Toc527033962" w:history="1">
        <w:r w:rsidR="00F247A5" w:rsidRPr="008F5A3E">
          <w:rPr>
            <w:rStyle w:val="Hyperlink"/>
            <w:rFonts w:ascii="Arial" w:hAnsi="Arial"/>
            <w:noProof/>
          </w:rPr>
          <w:t>2.4.1</w:t>
        </w:r>
        <w:r w:rsidR="00F247A5">
          <w:rPr>
            <w:rFonts w:asciiTheme="minorHAnsi" w:eastAsiaTheme="minorEastAsia" w:hAnsiTheme="minorHAnsi" w:cstheme="minorBidi"/>
            <w:noProof/>
            <w:sz w:val="22"/>
            <w:szCs w:val="22"/>
          </w:rPr>
          <w:tab/>
        </w:r>
        <w:r w:rsidR="00F247A5" w:rsidRPr="008F5A3E">
          <w:rPr>
            <w:rStyle w:val="Hyperlink"/>
            <w:noProof/>
          </w:rPr>
          <w:t>Persistent Area</w:t>
        </w:r>
        <w:r w:rsidR="00F247A5">
          <w:rPr>
            <w:noProof/>
            <w:webHidden/>
          </w:rPr>
          <w:tab/>
        </w:r>
        <w:r w:rsidR="00F247A5">
          <w:rPr>
            <w:noProof/>
            <w:webHidden/>
          </w:rPr>
          <w:fldChar w:fldCharType="begin"/>
        </w:r>
        <w:r w:rsidR="00F247A5">
          <w:rPr>
            <w:noProof/>
            <w:webHidden/>
          </w:rPr>
          <w:instrText xml:space="preserve"> PAGEREF _Toc527033962 \h </w:instrText>
        </w:r>
        <w:r w:rsidR="00F247A5">
          <w:rPr>
            <w:noProof/>
            <w:webHidden/>
          </w:rPr>
        </w:r>
        <w:r w:rsidR="00F247A5">
          <w:rPr>
            <w:noProof/>
            <w:webHidden/>
          </w:rPr>
          <w:fldChar w:fldCharType="separate"/>
        </w:r>
        <w:r w:rsidR="00F247A5">
          <w:rPr>
            <w:noProof/>
            <w:webHidden/>
          </w:rPr>
          <w:t>85</w:t>
        </w:r>
        <w:r w:rsidR="00F247A5">
          <w:rPr>
            <w:noProof/>
            <w:webHidden/>
          </w:rPr>
          <w:fldChar w:fldCharType="end"/>
        </w:r>
      </w:hyperlink>
    </w:p>
    <w:p w14:paraId="4A476B6F" w14:textId="77777777" w:rsidR="00F247A5" w:rsidRDefault="000228CE">
      <w:pPr>
        <w:pStyle w:val="TOC3"/>
        <w:rPr>
          <w:rFonts w:asciiTheme="minorHAnsi" w:eastAsiaTheme="minorEastAsia" w:hAnsiTheme="minorHAnsi" w:cstheme="minorBidi"/>
          <w:noProof/>
          <w:sz w:val="22"/>
          <w:szCs w:val="22"/>
        </w:rPr>
      </w:pPr>
      <w:hyperlink w:anchor="_Toc527033963" w:history="1">
        <w:r w:rsidR="00F247A5" w:rsidRPr="008F5A3E">
          <w:rPr>
            <w:rStyle w:val="Hyperlink"/>
            <w:rFonts w:ascii="Arial" w:hAnsi="Arial"/>
            <w:noProof/>
            <w:lang w:val="x-none"/>
          </w:rPr>
          <w:t>2.4.2</w:t>
        </w:r>
        <w:r w:rsidR="00F247A5">
          <w:rPr>
            <w:rFonts w:asciiTheme="minorHAnsi" w:eastAsiaTheme="minorEastAsia" w:hAnsiTheme="minorHAnsi" w:cstheme="minorBidi"/>
            <w:noProof/>
            <w:sz w:val="22"/>
            <w:szCs w:val="22"/>
          </w:rPr>
          <w:tab/>
        </w:r>
        <w:r w:rsidR="00F247A5" w:rsidRPr="008F5A3E">
          <w:rPr>
            <w:rStyle w:val="Hyperlink"/>
            <w:noProof/>
            <w:lang w:val="x-none"/>
          </w:rPr>
          <w:t>Stack Area</w:t>
        </w:r>
        <w:r w:rsidR="00F247A5">
          <w:rPr>
            <w:noProof/>
            <w:webHidden/>
          </w:rPr>
          <w:tab/>
        </w:r>
        <w:r w:rsidR="00F247A5">
          <w:rPr>
            <w:noProof/>
            <w:webHidden/>
          </w:rPr>
          <w:fldChar w:fldCharType="begin"/>
        </w:r>
        <w:r w:rsidR="00F247A5">
          <w:rPr>
            <w:noProof/>
            <w:webHidden/>
          </w:rPr>
          <w:instrText xml:space="preserve"> PAGEREF _Toc527033963 \h </w:instrText>
        </w:r>
        <w:r w:rsidR="00F247A5">
          <w:rPr>
            <w:noProof/>
            <w:webHidden/>
          </w:rPr>
        </w:r>
        <w:r w:rsidR="00F247A5">
          <w:rPr>
            <w:noProof/>
            <w:webHidden/>
          </w:rPr>
          <w:fldChar w:fldCharType="separate"/>
        </w:r>
        <w:r w:rsidR="00F247A5">
          <w:rPr>
            <w:noProof/>
            <w:webHidden/>
          </w:rPr>
          <w:t>85</w:t>
        </w:r>
        <w:r w:rsidR="00F247A5">
          <w:rPr>
            <w:noProof/>
            <w:webHidden/>
          </w:rPr>
          <w:fldChar w:fldCharType="end"/>
        </w:r>
      </w:hyperlink>
    </w:p>
    <w:p w14:paraId="30F162BB" w14:textId="77777777" w:rsidR="00F247A5" w:rsidRDefault="000228CE">
      <w:pPr>
        <w:pStyle w:val="TOC3"/>
        <w:rPr>
          <w:rFonts w:asciiTheme="minorHAnsi" w:eastAsiaTheme="minorEastAsia" w:hAnsiTheme="minorHAnsi" w:cstheme="minorBidi"/>
          <w:noProof/>
          <w:sz w:val="22"/>
          <w:szCs w:val="22"/>
        </w:rPr>
      </w:pPr>
      <w:hyperlink w:anchor="_Toc527033964" w:history="1">
        <w:r w:rsidR="00F247A5" w:rsidRPr="008F5A3E">
          <w:rPr>
            <w:rStyle w:val="Hyperlink"/>
            <w:rFonts w:ascii="Arial" w:hAnsi="Arial"/>
            <w:noProof/>
          </w:rPr>
          <w:t>2.4.3</w:t>
        </w:r>
        <w:r w:rsidR="00F247A5">
          <w:rPr>
            <w:rFonts w:asciiTheme="minorHAnsi" w:eastAsiaTheme="minorEastAsia" w:hAnsiTheme="minorHAnsi" w:cstheme="minorBidi"/>
            <w:noProof/>
            <w:sz w:val="22"/>
            <w:szCs w:val="22"/>
          </w:rPr>
          <w:tab/>
        </w:r>
        <w:r w:rsidR="00F247A5" w:rsidRPr="008F5A3E">
          <w:rPr>
            <w:rStyle w:val="Hyperlink"/>
            <w:noProof/>
          </w:rPr>
          <w:t>Heap Area</w:t>
        </w:r>
        <w:r w:rsidR="00F247A5">
          <w:rPr>
            <w:noProof/>
            <w:webHidden/>
          </w:rPr>
          <w:tab/>
        </w:r>
        <w:r w:rsidR="00F247A5">
          <w:rPr>
            <w:noProof/>
            <w:webHidden/>
          </w:rPr>
          <w:fldChar w:fldCharType="begin"/>
        </w:r>
        <w:r w:rsidR="00F247A5">
          <w:rPr>
            <w:noProof/>
            <w:webHidden/>
          </w:rPr>
          <w:instrText xml:space="preserve"> PAGEREF _Toc527033964 \h </w:instrText>
        </w:r>
        <w:r w:rsidR="00F247A5">
          <w:rPr>
            <w:noProof/>
            <w:webHidden/>
          </w:rPr>
        </w:r>
        <w:r w:rsidR="00F247A5">
          <w:rPr>
            <w:noProof/>
            <w:webHidden/>
          </w:rPr>
          <w:fldChar w:fldCharType="separate"/>
        </w:r>
        <w:r w:rsidR="00F247A5">
          <w:rPr>
            <w:noProof/>
            <w:webHidden/>
          </w:rPr>
          <w:t>85</w:t>
        </w:r>
        <w:r w:rsidR="00F247A5">
          <w:rPr>
            <w:noProof/>
            <w:webHidden/>
          </w:rPr>
          <w:fldChar w:fldCharType="end"/>
        </w:r>
      </w:hyperlink>
    </w:p>
    <w:p w14:paraId="37657EDE" w14:textId="77777777" w:rsidR="00F247A5" w:rsidRDefault="000228CE">
      <w:pPr>
        <w:pStyle w:val="TOC3"/>
        <w:rPr>
          <w:rFonts w:asciiTheme="minorHAnsi" w:eastAsiaTheme="minorEastAsia" w:hAnsiTheme="minorHAnsi" w:cstheme="minorBidi"/>
          <w:noProof/>
          <w:sz w:val="22"/>
          <w:szCs w:val="22"/>
        </w:rPr>
      </w:pPr>
      <w:hyperlink w:anchor="_Toc527033965" w:history="1">
        <w:r w:rsidR="00F247A5" w:rsidRPr="008F5A3E">
          <w:rPr>
            <w:rStyle w:val="Hyperlink"/>
            <w:rFonts w:ascii="Arial" w:hAnsi="Arial"/>
            <w:noProof/>
          </w:rPr>
          <w:t>2.4.4</w:t>
        </w:r>
        <w:r w:rsidR="00F247A5">
          <w:rPr>
            <w:rFonts w:asciiTheme="minorHAnsi" w:eastAsiaTheme="minorEastAsia" w:hAnsiTheme="minorHAnsi" w:cstheme="minorBidi"/>
            <w:noProof/>
            <w:sz w:val="22"/>
            <w:szCs w:val="22"/>
          </w:rPr>
          <w:tab/>
        </w:r>
        <w:r w:rsidR="00F247A5" w:rsidRPr="008F5A3E">
          <w:rPr>
            <w:rStyle w:val="Hyperlink"/>
            <w:noProof/>
          </w:rPr>
          <w:t>Input Buffer</w:t>
        </w:r>
        <w:r w:rsidR="00F247A5">
          <w:rPr>
            <w:noProof/>
            <w:webHidden/>
          </w:rPr>
          <w:tab/>
        </w:r>
        <w:r w:rsidR="00F247A5">
          <w:rPr>
            <w:noProof/>
            <w:webHidden/>
          </w:rPr>
          <w:fldChar w:fldCharType="begin"/>
        </w:r>
        <w:r w:rsidR="00F247A5">
          <w:rPr>
            <w:noProof/>
            <w:webHidden/>
          </w:rPr>
          <w:instrText xml:space="preserve"> PAGEREF _Toc527033965 \h </w:instrText>
        </w:r>
        <w:r w:rsidR="00F247A5">
          <w:rPr>
            <w:noProof/>
            <w:webHidden/>
          </w:rPr>
        </w:r>
        <w:r w:rsidR="00F247A5">
          <w:rPr>
            <w:noProof/>
            <w:webHidden/>
          </w:rPr>
          <w:fldChar w:fldCharType="separate"/>
        </w:r>
        <w:r w:rsidR="00F247A5">
          <w:rPr>
            <w:noProof/>
            <w:webHidden/>
          </w:rPr>
          <w:t>86</w:t>
        </w:r>
        <w:r w:rsidR="00F247A5">
          <w:rPr>
            <w:noProof/>
            <w:webHidden/>
          </w:rPr>
          <w:fldChar w:fldCharType="end"/>
        </w:r>
      </w:hyperlink>
    </w:p>
    <w:p w14:paraId="4BC0E9CF" w14:textId="77777777" w:rsidR="00F247A5" w:rsidRDefault="000228CE">
      <w:pPr>
        <w:pStyle w:val="TOC3"/>
        <w:rPr>
          <w:rFonts w:asciiTheme="minorHAnsi" w:eastAsiaTheme="minorEastAsia" w:hAnsiTheme="minorHAnsi" w:cstheme="minorBidi"/>
          <w:noProof/>
          <w:sz w:val="22"/>
          <w:szCs w:val="22"/>
        </w:rPr>
      </w:pPr>
      <w:hyperlink w:anchor="_Toc527033966" w:history="1">
        <w:r w:rsidR="00F247A5" w:rsidRPr="008F5A3E">
          <w:rPr>
            <w:rStyle w:val="Hyperlink"/>
            <w:rFonts w:ascii="Arial" w:hAnsi="Arial"/>
            <w:noProof/>
          </w:rPr>
          <w:t>2.4.5</w:t>
        </w:r>
        <w:r w:rsidR="00F247A5">
          <w:rPr>
            <w:rFonts w:asciiTheme="minorHAnsi" w:eastAsiaTheme="minorEastAsia" w:hAnsiTheme="minorHAnsi" w:cstheme="minorBidi"/>
            <w:noProof/>
            <w:sz w:val="22"/>
            <w:szCs w:val="22"/>
          </w:rPr>
          <w:tab/>
        </w:r>
        <w:r w:rsidR="00F247A5" w:rsidRPr="008F5A3E">
          <w:rPr>
            <w:rStyle w:val="Hyperlink"/>
            <w:noProof/>
          </w:rPr>
          <w:t>Output Buffer</w:t>
        </w:r>
        <w:r w:rsidR="00F247A5">
          <w:rPr>
            <w:noProof/>
            <w:webHidden/>
          </w:rPr>
          <w:tab/>
        </w:r>
        <w:r w:rsidR="00F247A5">
          <w:rPr>
            <w:noProof/>
            <w:webHidden/>
          </w:rPr>
          <w:fldChar w:fldCharType="begin"/>
        </w:r>
        <w:r w:rsidR="00F247A5">
          <w:rPr>
            <w:noProof/>
            <w:webHidden/>
          </w:rPr>
          <w:instrText xml:space="preserve"> PAGEREF _Toc527033966 \h </w:instrText>
        </w:r>
        <w:r w:rsidR="00F247A5">
          <w:rPr>
            <w:noProof/>
            <w:webHidden/>
          </w:rPr>
        </w:r>
        <w:r w:rsidR="00F247A5">
          <w:rPr>
            <w:noProof/>
            <w:webHidden/>
          </w:rPr>
          <w:fldChar w:fldCharType="separate"/>
        </w:r>
        <w:r w:rsidR="00F247A5">
          <w:rPr>
            <w:noProof/>
            <w:webHidden/>
          </w:rPr>
          <w:t>86</w:t>
        </w:r>
        <w:r w:rsidR="00F247A5">
          <w:rPr>
            <w:noProof/>
            <w:webHidden/>
          </w:rPr>
          <w:fldChar w:fldCharType="end"/>
        </w:r>
      </w:hyperlink>
    </w:p>
    <w:p w14:paraId="42D677E6" w14:textId="77777777" w:rsidR="00F247A5" w:rsidRDefault="000228CE">
      <w:pPr>
        <w:pStyle w:val="TOC2"/>
        <w:rPr>
          <w:rFonts w:asciiTheme="minorHAnsi" w:eastAsiaTheme="minorEastAsia" w:hAnsiTheme="minorHAnsi" w:cstheme="minorBidi"/>
          <w:noProof/>
          <w:sz w:val="22"/>
          <w:szCs w:val="22"/>
        </w:rPr>
      </w:pPr>
      <w:hyperlink w:anchor="_Toc527033967" w:history="1">
        <w:r w:rsidR="00F247A5" w:rsidRPr="008F5A3E">
          <w:rPr>
            <w:rStyle w:val="Hyperlink"/>
            <w:noProof/>
          </w:rPr>
          <w:t>2.5</w:t>
        </w:r>
        <w:r w:rsidR="00F247A5">
          <w:rPr>
            <w:rFonts w:asciiTheme="minorHAnsi" w:eastAsiaTheme="minorEastAsia" w:hAnsiTheme="minorHAnsi" w:cstheme="minorBidi"/>
            <w:noProof/>
            <w:sz w:val="22"/>
            <w:szCs w:val="22"/>
          </w:rPr>
          <w:tab/>
        </w:r>
        <w:r w:rsidR="00F247A5" w:rsidRPr="008F5A3E">
          <w:rPr>
            <w:rStyle w:val="Hyperlink"/>
            <w:noProof/>
          </w:rPr>
          <w:t>Error Processing</w:t>
        </w:r>
        <w:r w:rsidR="00F247A5">
          <w:rPr>
            <w:noProof/>
            <w:webHidden/>
          </w:rPr>
          <w:tab/>
        </w:r>
        <w:r w:rsidR="00F247A5">
          <w:rPr>
            <w:noProof/>
            <w:webHidden/>
          </w:rPr>
          <w:fldChar w:fldCharType="begin"/>
        </w:r>
        <w:r w:rsidR="00F247A5">
          <w:rPr>
            <w:noProof/>
            <w:webHidden/>
          </w:rPr>
          <w:instrText xml:space="preserve"> PAGEREF _Toc527033967 \h </w:instrText>
        </w:r>
        <w:r w:rsidR="00F247A5">
          <w:rPr>
            <w:noProof/>
            <w:webHidden/>
          </w:rPr>
        </w:r>
        <w:r w:rsidR="00F247A5">
          <w:rPr>
            <w:noProof/>
            <w:webHidden/>
          </w:rPr>
          <w:fldChar w:fldCharType="separate"/>
        </w:r>
        <w:r w:rsidR="00F247A5">
          <w:rPr>
            <w:noProof/>
            <w:webHidden/>
          </w:rPr>
          <w:t>89</w:t>
        </w:r>
        <w:r w:rsidR="00F247A5">
          <w:rPr>
            <w:noProof/>
            <w:webHidden/>
          </w:rPr>
          <w:fldChar w:fldCharType="end"/>
        </w:r>
      </w:hyperlink>
    </w:p>
    <w:p w14:paraId="38C29A42" w14:textId="77777777" w:rsidR="00F247A5" w:rsidRDefault="000228CE">
      <w:pPr>
        <w:pStyle w:val="TOC3"/>
        <w:rPr>
          <w:rFonts w:asciiTheme="minorHAnsi" w:eastAsiaTheme="minorEastAsia" w:hAnsiTheme="minorHAnsi" w:cstheme="minorBidi"/>
          <w:noProof/>
          <w:sz w:val="22"/>
          <w:szCs w:val="22"/>
        </w:rPr>
      </w:pPr>
      <w:hyperlink w:anchor="_Toc527033968" w:history="1">
        <w:r w:rsidR="00F247A5" w:rsidRPr="008F5A3E">
          <w:rPr>
            <w:rStyle w:val="Hyperlink"/>
            <w:rFonts w:ascii="Arial" w:hAnsi="Arial"/>
            <w:noProof/>
          </w:rPr>
          <w:t>2.5.1</w:t>
        </w:r>
        <w:r w:rsidR="00F247A5">
          <w:rPr>
            <w:rFonts w:asciiTheme="minorHAnsi" w:eastAsiaTheme="minorEastAsia" w:hAnsiTheme="minorHAnsi" w:cstheme="minorBidi"/>
            <w:noProof/>
            <w:sz w:val="22"/>
            <w:szCs w:val="22"/>
          </w:rPr>
          <w:tab/>
        </w:r>
        <w:r w:rsidR="00F247A5" w:rsidRPr="008F5A3E">
          <w:rPr>
            <w:rStyle w:val="Hyperlink"/>
            <w:noProof/>
          </w:rPr>
          <w:t>Error codes</w:t>
        </w:r>
        <w:r w:rsidR="00F247A5">
          <w:rPr>
            <w:noProof/>
            <w:webHidden/>
          </w:rPr>
          <w:tab/>
        </w:r>
        <w:r w:rsidR="00F247A5">
          <w:rPr>
            <w:noProof/>
            <w:webHidden/>
          </w:rPr>
          <w:fldChar w:fldCharType="begin"/>
        </w:r>
        <w:r w:rsidR="00F247A5">
          <w:rPr>
            <w:noProof/>
            <w:webHidden/>
          </w:rPr>
          <w:instrText xml:space="preserve"> PAGEREF _Toc527033968 \h </w:instrText>
        </w:r>
        <w:r w:rsidR="00F247A5">
          <w:rPr>
            <w:noProof/>
            <w:webHidden/>
          </w:rPr>
        </w:r>
        <w:r w:rsidR="00F247A5">
          <w:rPr>
            <w:noProof/>
            <w:webHidden/>
          </w:rPr>
          <w:fldChar w:fldCharType="separate"/>
        </w:r>
        <w:r w:rsidR="00F247A5">
          <w:rPr>
            <w:noProof/>
            <w:webHidden/>
          </w:rPr>
          <w:t>90</w:t>
        </w:r>
        <w:r w:rsidR="00F247A5">
          <w:rPr>
            <w:noProof/>
            <w:webHidden/>
          </w:rPr>
          <w:fldChar w:fldCharType="end"/>
        </w:r>
      </w:hyperlink>
    </w:p>
    <w:p w14:paraId="1CA49871" w14:textId="77777777" w:rsidR="00F247A5" w:rsidRDefault="000228CE">
      <w:pPr>
        <w:pStyle w:val="TOC1"/>
        <w:tabs>
          <w:tab w:val="left" w:pos="400"/>
          <w:tab w:val="right" w:leader="dot" w:pos="9742"/>
        </w:tabs>
        <w:rPr>
          <w:rFonts w:asciiTheme="minorHAnsi" w:eastAsiaTheme="minorEastAsia" w:hAnsiTheme="minorHAnsi" w:cstheme="minorBidi"/>
          <w:b w:val="0"/>
          <w:bCs w:val="0"/>
          <w:caps w:val="0"/>
          <w:noProof/>
          <w:sz w:val="22"/>
          <w:szCs w:val="22"/>
        </w:rPr>
      </w:pPr>
      <w:hyperlink w:anchor="_Toc527033969" w:history="1">
        <w:r w:rsidR="00F247A5" w:rsidRPr="008F5A3E">
          <w:rPr>
            <w:rStyle w:val="Hyperlink"/>
            <w:noProof/>
          </w:rPr>
          <w:t>3.</w:t>
        </w:r>
        <w:r w:rsidR="00F247A5">
          <w:rPr>
            <w:rFonts w:asciiTheme="minorHAnsi" w:eastAsiaTheme="minorEastAsia" w:hAnsiTheme="minorHAnsi" w:cstheme="minorBidi"/>
            <w:b w:val="0"/>
            <w:bCs w:val="0"/>
            <w:caps w:val="0"/>
            <w:noProof/>
            <w:sz w:val="22"/>
            <w:szCs w:val="22"/>
          </w:rPr>
          <w:tab/>
        </w:r>
        <w:r w:rsidR="00F247A5" w:rsidRPr="008F5A3E">
          <w:rPr>
            <w:rStyle w:val="Hyperlink"/>
            <w:noProof/>
          </w:rPr>
          <w:t>Processing Flow</w:t>
        </w:r>
        <w:r w:rsidR="00F247A5">
          <w:rPr>
            <w:noProof/>
            <w:webHidden/>
          </w:rPr>
          <w:tab/>
        </w:r>
        <w:r w:rsidR="00F247A5">
          <w:rPr>
            <w:noProof/>
            <w:webHidden/>
          </w:rPr>
          <w:fldChar w:fldCharType="begin"/>
        </w:r>
        <w:r w:rsidR="00F247A5">
          <w:rPr>
            <w:noProof/>
            <w:webHidden/>
          </w:rPr>
          <w:instrText xml:space="preserve"> PAGEREF _Toc527033969 \h </w:instrText>
        </w:r>
        <w:r w:rsidR="00F247A5">
          <w:rPr>
            <w:noProof/>
            <w:webHidden/>
          </w:rPr>
        </w:r>
        <w:r w:rsidR="00F247A5">
          <w:rPr>
            <w:noProof/>
            <w:webHidden/>
          </w:rPr>
          <w:fldChar w:fldCharType="separate"/>
        </w:r>
        <w:r w:rsidR="00F247A5">
          <w:rPr>
            <w:noProof/>
            <w:webHidden/>
          </w:rPr>
          <w:t>94</w:t>
        </w:r>
        <w:r w:rsidR="00F247A5">
          <w:rPr>
            <w:noProof/>
            <w:webHidden/>
          </w:rPr>
          <w:fldChar w:fldCharType="end"/>
        </w:r>
      </w:hyperlink>
    </w:p>
    <w:p w14:paraId="7178DEF2" w14:textId="77777777" w:rsidR="00F247A5" w:rsidRDefault="000228CE">
      <w:pPr>
        <w:pStyle w:val="TOC1"/>
        <w:tabs>
          <w:tab w:val="left" w:pos="400"/>
          <w:tab w:val="right" w:leader="dot" w:pos="9742"/>
        </w:tabs>
        <w:rPr>
          <w:rFonts w:asciiTheme="minorHAnsi" w:eastAsiaTheme="minorEastAsia" w:hAnsiTheme="minorHAnsi" w:cstheme="minorBidi"/>
          <w:b w:val="0"/>
          <w:bCs w:val="0"/>
          <w:caps w:val="0"/>
          <w:noProof/>
          <w:sz w:val="22"/>
          <w:szCs w:val="22"/>
        </w:rPr>
      </w:pPr>
      <w:hyperlink w:anchor="_Toc527033970" w:history="1">
        <w:r w:rsidR="00F247A5" w:rsidRPr="008F5A3E">
          <w:rPr>
            <w:rStyle w:val="Hyperlink"/>
            <w:noProof/>
          </w:rPr>
          <w:t>4.</w:t>
        </w:r>
        <w:r w:rsidR="00F247A5">
          <w:rPr>
            <w:rFonts w:asciiTheme="minorHAnsi" w:eastAsiaTheme="minorEastAsia" w:hAnsiTheme="minorHAnsi" w:cstheme="minorBidi"/>
            <w:b w:val="0"/>
            <w:bCs w:val="0"/>
            <w:caps w:val="0"/>
            <w:noProof/>
            <w:sz w:val="22"/>
            <w:szCs w:val="22"/>
          </w:rPr>
          <w:tab/>
        </w:r>
        <w:r w:rsidR="00F247A5" w:rsidRPr="008F5A3E">
          <w:rPr>
            <w:rStyle w:val="Hyperlink"/>
            <w:noProof/>
          </w:rPr>
          <w:t>Appendix</w:t>
        </w:r>
        <w:r w:rsidR="00F247A5">
          <w:rPr>
            <w:noProof/>
            <w:webHidden/>
          </w:rPr>
          <w:tab/>
        </w:r>
        <w:r w:rsidR="00F247A5">
          <w:rPr>
            <w:noProof/>
            <w:webHidden/>
          </w:rPr>
          <w:fldChar w:fldCharType="begin"/>
        </w:r>
        <w:r w:rsidR="00F247A5">
          <w:rPr>
            <w:noProof/>
            <w:webHidden/>
          </w:rPr>
          <w:instrText xml:space="preserve"> PAGEREF _Toc527033970 \h </w:instrText>
        </w:r>
        <w:r w:rsidR="00F247A5">
          <w:rPr>
            <w:noProof/>
            <w:webHidden/>
          </w:rPr>
        </w:r>
        <w:r w:rsidR="00F247A5">
          <w:rPr>
            <w:noProof/>
            <w:webHidden/>
          </w:rPr>
          <w:fldChar w:fldCharType="separate"/>
        </w:r>
        <w:r w:rsidR="00F247A5">
          <w:rPr>
            <w:noProof/>
            <w:webHidden/>
          </w:rPr>
          <w:t>96</w:t>
        </w:r>
        <w:r w:rsidR="00F247A5">
          <w:rPr>
            <w:noProof/>
            <w:webHidden/>
          </w:rPr>
          <w:fldChar w:fldCharType="end"/>
        </w:r>
      </w:hyperlink>
    </w:p>
    <w:p w14:paraId="322F810F" w14:textId="77777777" w:rsidR="00481C9A" w:rsidRPr="00FD773D" w:rsidRDefault="00481C9A" w:rsidP="00356589">
      <w:r w:rsidRPr="00FD773D">
        <w:fldChar w:fldCharType="end"/>
      </w:r>
    </w:p>
    <w:p w14:paraId="6376E115" w14:textId="77777777" w:rsidR="00481C9A" w:rsidRPr="00FD773D" w:rsidRDefault="00481C9A" w:rsidP="00356589"/>
    <w:p w14:paraId="62A5CB27" w14:textId="77777777" w:rsidR="00481C9A" w:rsidRPr="00FD773D" w:rsidRDefault="00481C9A" w:rsidP="00356589"/>
    <w:p w14:paraId="0D6F7FEC" w14:textId="77777777" w:rsidR="00481C9A" w:rsidRPr="00FD773D" w:rsidRDefault="00481C9A" w:rsidP="00481C9A">
      <w:pPr>
        <w:jc w:val="center"/>
        <w:rPr>
          <w:sz w:val="40"/>
          <w:szCs w:val="40"/>
        </w:rPr>
      </w:pPr>
      <w:r w:rsidRPr="00FD773D">
        <w:rPr>
          <w:sz w:val="40"/>
          <w:szCs w:val="40"/>
        </w:rPr>
        <w:t>- List of Figures -</w:t>
      </w:r>
    </w:p>
    <w:p w14:paraId="098B31AB" w14:textId="77777777" w:rsidR="00481C9A" w:rsidRPr="00FD773D" w:rsidRDefault="00481C9A" w:rsidP="00356589"/>
    <w:p w14:paraId="48E9E9D7" w14:textId="77777777" w:rsidR="00FD773D" w:rsidRDefault="00D15B83">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r w:rsidRPr="00FD773D">
        <w:fldChar w:fldCharType="begin"/>
      </w:r>
      <w:r w:rsidRPr="00FD773D">
        <w:instrText xml:space="preserve"> TOC \h \z \c "Figure" </w:instrText>
      </w:r>
      <w:r w:rsidRPr="00FD773D">
        <w:fldChar w:fldCharType="separate"/>
      </w:r>
      <w:hyperlink w:anchor="_Toc517343829" w:history="1">
        <w:r w:rsidR="00FD773D" w:rsidRPr="001C10C3">
          <w:rPr>
            <w:rStyle w:val="Hyperlink"/>
            <w:noProof/>
          </w:rPr>
          <w:t>Figure 1</w:t>
        </w:r>
        <w:r w:rsidR="00FD773D" w:rsidRPr="001C10C3">
          <w:rPr>
            <w:rStyle w:val="Hyperlink"/>
            <w:noProof/>
          </w:rPr>
          <w:noBreakHyphen/>
          <w:t>1</w:t>
        </w:r>
        <w:r w:rsidR="00FD773D">
          <w:rPr>
            <w:rFonts w:asciiTheme="minorHAnsi" w:eastAsiaTheme="minorEastAsia" w:hAnsiTheme="minorHAnsi" w:cstheme="minorBidi"/>
            <w:noProof/>
            <w:sz w:val="22"/>
            <w:szCs w:val="22"/>
            <w:lang w:eastAsia="en-US"/>
          </w:rPr>
          <w:tab/>
        </w:r>
        <w:r w:rsidR="00FD773D" w:rsidRPr="001C10C3">
          <w:rPr>
            <w:rStyle w:val="Hyperlink"/>
            <w:noProof/>
          </w:rPr>
          <w:t>Example of the ADSP System Configuration for TDM renderer function</w:t>
        </w:r>
        <w:r w:rsidR="00FD773D">
          <w:rPr>
            <w:noProof/>
            <w:webHidden/>
          </w:rPr>
          <w:tab/>
        </w:r>
        <w:r w:rsidR="00FD773D">
          <w:rPr>
            <w:noProof/>
            <w:webHidden/>
          </w:rPr>
          <w:fldChar w:fldCharType="begin"/>
        </w:r>
        <w:r w:rsidR="00FD773D">
          <w:rPr>
            <w:noProof/>
            <w:webHidden/>
          </w:rPr>
          <w:instrText xml:space="preserve"> PAGEREF _Toc517343829 \h </w:instrText>
        </w:r>
        <w:r w:rsidR="00FD773D">
          <w:rPr>
            <w:noProof/>
            <w:webHidden/>
          </w:rPr>
        </w:r>
        <w:r w:rsidR="00FD773D">
          <w:rPr>
            <w:noProof/>
            <w:webHidden/>
          </w:rPr>
          <w:fldChar w:fldCharType="separate"/>
        </w:r>
        <w:r w:rsidR="00FD773D">
          <w:rPr>
            <w:noProof/>
            <w:webHidden/>
          </w:rPr>
          <w:t>6</w:t>
        </w:r>
        <w:r w:rsidR="00FD773D">
          <w:rPr>
            <w:noProof/>
            <w:webHidden/>
          </w:rPr>
          <w:fldChar w:fldCharType="end"/>
        </w:r>
      </w:hyperlink>
    </w:p>
    <w:p w14:paraId="50BCC446" w14:textId="77777777" w:rsidR="00FD773D" w:rsidRDefault="000228CE">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517343830" w:history="1">
        <w:r w:rsidR="00FD773D" w:rsidRPr="001C10C3">
          <w:rPr>
            <w:rStyle w:val="Hyperlink"/>
            <w:noProof/>
          </w:rPr>
          <w:t>Figure 1</w:t>
        </w:r>
        <w:r w:rsidR="00FD773D" w:rsidRPr="001C10C3">
          <w:rPr>
            <w:rStyle w:val="Hyperlink"/>
            <w:noProof/>
          </w:rPr>
          <w:noBreakHyphen/>
          <w:t>2</w:t>
        </w:r>
        <w:r w:rsidR="00FD773D">
          <w:rPr>
            <w:rFonts w:asciiTheme="minorHAnsi" w:eastAsiaTheme="minorEastAsia" w:hAnsiTheme="minorHAnsi" w:cstheme="minorBidi"/>
            <w:noProof/>
            <w:sz w:val="22"/>
            <w:szCs w:val="22"/>
            <w:lang w:eastAsia="en-US"/>
          </w:rPr>
          <w:tab/>
        </w:r>
        <w:r w:rsidR="00FD773D" w:rsidRPr="001C10C3">
          <w:rPr>
            <w:rStyle w:val="Hyperlink"/>
            <w:noProof/>
          </w:rPr>
          <w:t>Example of the ADSP System Configuration for capture function</w:t>
        </w:r>
        <w:r w:rsidR="00FD773D">
          <w:rPr>
            <w:noProof/>
            <w:webHidden/>
          </w:rPr>
          <w:tab/>
        </w:r>
        <w:r w:rsidR="00FD773D">
          <w:rPr>
            <w:noProof/>
            <w:webHidden/>
          </w:rPr>
          <w:fldChar w:fldCharType="begin"/>
        </w:r>
        <w:r w:rsidR="00FD773D">
          <w:rPr>
            <w:noProof/>
            <w:webHidden/>
          </w:rPr>
          <w:instrText xml:space="preserve"> PAGEREF _Toc517343830 \h </w:instrText>
        </w:r>
        <w:r w:rsidR="00FD773D">
          <w:rPr>
            <w:noProof/>
            <w:webHidden/>
          </w:rPr>
        </w:r>
        <w:r w:rsidR="00FD773D">
          <w:rPr>
            <w:noProof/>
            <w:webHidden/>
          </w:rPr>
          <w:fldChar w:fldCharType="separate"/>
        </w:r>
        <w:r w:rsidR="00FD773D">
          <w:rPr>
            <w:noProof/>
            <w:webHidden/>
          </w:rPr>
          <w:t>7</w:t>
        </w:r>
        <w:r w:rsidR="00FD773D">
          <w:rPr>
            <w:noProof/>
            <w:webHidden/>
          </w:rPr>
          <w:fldChar w:fldCharType="end"/>
        </w:r>
      </w:hyperlink>
    </w:p>
    <w:p w14:paraId="74C2808D" w14:textId="77777777" w:rsidR="00FD773D" w:rsidRDefault="000228CE">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r:id="rId8" w:anchor="_Toc517343831" w:history="1">
        <w:r w:rsidR="00FD773D" w:rsidRPr="001C10C3">
          <w:rPr>
            <w:rStyle w:val="Hyperlink"/>
            <w:noProof/>
          </w:rPr>
          <w:t>Figure 2</w:t>
        </w:r>
        <w:r w:rsidR="00FD773D" w:rsidRPr="001C10C3">
          <w:rPr>
            <w:rStyle w:val="Hyperlink"/>
            <w:noProof/>
          </w:rPr>
          <w:noBreakHyphen/>
          <w:t>1</w:t>
        </w:r>
        <w:r w:rsidR="00FD773D">
          <w:rPr>
            <w:rFonts w:asciiTheme="minorHAnsi" w:eastAsiaTheme="minorEastAsia" w:hAnsiTheme="minorHAnsi" w:cstheme="minorBidi"/>
            <w:noProof/>
            <w:sz w:val="22"/>
            <w:szCs w:val="22"/>
            <w:lang w:eastAsia="en-US"/>
          </w:rPr>
          <w:tab/>
        </w:r>
        <w:r w:rsidR="00FD773D" w:rsidRPr="001C10C3">
          <w:rPr>
            <w:rStyle w:val="Hyperlink"/>
            <w:noProof/>
          </w:rPr>
          <w:t>API command sequence overview</w:t>
        </w:r>
        <w:r w:rsidR="00FD773D">
          <w:rPr>
            <w:noProof/>
            <w:webHidden/>
          </w:rPr>
          <w:tab/>
        </w:r>
        <w:r w:rsidR="00FD773D">
          <w:rPr>
            <w:noProof/>
            <w:webHidden/>
          </w:rPr>
          <w:fldChar w:fldCharType="begin"/>
        </w:r>
        <w:r w:rsidR="00FD773D">
          <w:rPr>
            <w:noProof/>
            <w:webHidden/>
          </w:rPr>
          <w:instrText xml:space="preserve"> PAGEREF _Toc517343831 \h </w:instrText>
        </w:r>
        <w:r w:rsidR="00FD773D">
          <w:rPr>
            <w:noProof/>
            <w:webHidden/>
          </w:rPr>
        </w:r>
        <w:r w:rsidR="00FD773D">
          <w:rPr>
            <w:noProof/>
            <w:webHidden/>
          </w:rPr>
          <w:fldChar w:fldCharType="separate"/>
        </w:r>
        <w:r w:rsidR="00FD773D">
          <w:rPr>
            <w:noProof/>
            <w:webHidden/>
          </w:rPr>
          <w:t>10</w:t>
        </w:r>
        <w:r w:rsidR="00FD773D">
          <w:rPr>
            <w:noProof/>
            <w:webHidden/>
          </w:rPr>
          <w:fldChar w:fldCharType="end"/>
        </w:r>
      </w:hyperlink>
    </w:p>
    <w:p w14:paraId="64CA9A3B" w14:textId="77777777" w:rsidR="00FD773D" w:rsidRDefault="000228CE">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517343832" w:history="1">
        <w:r w:rsidR="00FD773D" w:rsidRPr="001C10C3">
          <w:rPr>
            <w:rStyle w:val="Hyperlink"/>
            <w:noProof/>
          </w:rPr>
          <w:t>Figure 2</w:t>
        </w:r>
        <w:r w:rsidR="00FD773D" w:rsidRPr="001C10C3">
          <w:rPr>
            <w:rStyle w:val="Hyperlink"/>
            <w:noProof/>
          </w:rPr>
          <w:noBreakHyphen/>
          <w:t>2</w:t>
        </w:r>
        <w:r w:rsidR="00FD773D">
          <w:rPr>
            <w:rFonts w:asciiTheme="minorHAnsi" w:eastAsiaTheme="minorEastAsia" w:hAnsiTheme="minorHAnsi" w:cstheme="minorBidi"/>
            <w:noProof/>
            <w:sz w:val="22"/>
            <w:szCs w:val="22"/>
            <w:lang w:eastAsia="en-US"/>
          </w:rPr>
          <w:tab/>
        </w:r>
        <w:r w:rsidR="00FD773D" w:rsidRPr="001C10C3">
          <w:rPr>
            <w:rStyle w:val="Hyperlink"/>
            <w:noProof/>
          </w:rPr>
          <w:t>PCM 16-bit Data Access (Little Endian Mode)</w:t>
        </w:r>
        <w:r w:rsidR="00FD773D">
          <w:rPr>
            <w:noProof/>
            <w:webHidden/>
          </w:rPr>
          <w:tab/>
        </w:r>
        <w:r w:rsidR="00FD773D">
          <w:rPr>
            <w:noProof/>
            <w:webHidden/>
          </w:rPr>
          <w:fldChar w:fldCharType="begin"/>
        </w:r>
        <w:r w:rsidR="00FD773D">
          <w:rPr>
            <w:noProof/>
            <w:webHidden/>
          </w:rPr>
          <w:instrText xml:space="preserve"> PAGEREF _Toc517343832 \h </w:instrText>
        </w:r>
        <w:r w:rsidR="00FD773D">
          <w:rPr>
            <w:noProof/>
            <w:webHidden/>
          </w:rPr>
        </w:r>
        <w:r w:rsidR="00FD773D">
          <w:rPr>
            <w:noProof/>
            <w:webHidden/>
          </w:rPr>
          <w:fldChar w:fldCharType="separate"/>
        </w:r>
        <w:r w:rsidR="00FD773D">
          <w:rPr>
            <w:noProof/>
            <w:webHidden/>
          </w:rPr>
          <w:t>87</w:t>
        </w:r>
        <w:r w:rsidR="00FD773D">
          <w:rPr>
            <w:noProof/>
            <w:webHidden/>
          </w:rPr>
          <w:fldChar w:fldCharType="end"/>
        </w:r>
      </w:hyperlink>
    </w:p>
    <w:p w14:paraId="4B8BB0C2" w14:textId="77777777" w:rsidR="00FD773D" w:rsidRDefault="000228CE">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517343833" w:history="1">
        <w:r w:rsidR="00FD773D" w:rsidRPr="001C10C3">
          <w:rPr>
            <w:rStyle w:val="Hyperlink"/>
            <w:noProof/>
          </w:rPr>
          <w:t>Figure 2</w:t>
        </w:r>
        <w:r w:rsidR="00FD773D" w:rsidRPr="001C10C3">
          <w:rPr>
            <w:rStyle w:val="Hyperlink"/>
            <w:noProof/>
          </w:rPr>
          <w:noBreakHyphen/>
          <w:t>3</w:t>
        </w:r>
        <w:r w:rsidR="00FD773D">
          <w:rPr>
            <w:rFonts w:asciiTheme="minorHAnsi" w:eastAsiaTheme="minorEastAsia" w:hAnsiTheme="minorHAnsi" w:cstheme="minorBidi"/>
            <w:noProof/>
            <w:sz w:val="22"/>
            <w:szCs w:val="22"/>
            <w:lang w:eastAsia="en-US"/>
          </w:rPr>
          <w:tab/>
        </w:r>
        <w:r w:rsidR="00FD773D" w:rsidRPr="001C10C3">
          <w:rPr>
            <w:rStyle w:val="Hyperlink"/>
            <w:noProof/>
          </w:rPr>
          <w:t>PCM 24-bit Data Access (Little Endian Mode)</w:t>
        </w:r>
        <w:r w:rsidR="00FD773D">
          <w:rPr>
            <w:noProof/>
            <w:webHidden/>
          </w:rPr>
          <w:tab/>
        </w:r>
        <w:r w:rsidR="00FD773D">
          <w:rPr>
            <w:noProof/>
            <w:webHidden/>
          </w:rPr>
          <w:fldChar w:fldCharType="begin"/>
        </w:r>
        <w:r w:rsidR="00FD773D">
          <w:rPr>
            <w:noProof/>
            <w:webHidden/>
          </w:rPr>
          <w:instrText xml:space="preserve"> PAGEREF _Toc517343833 \h </w:instrText>
        </w:r>
        <w:r w:rsidR="00FD773D">
          <w:rPr>
            <w:noProof/>
            <w:webHidden/>
          </w:rPr>
        </w:r>
        <w:r w:rsidR="00FD773D">
          <w:rPr>
            <w:noProof/>
            <w:webHidden/>
          </w:rPr>
          <w:fldChar w:fldCharType="separate"/>
        </w:r>
        <w:r w:rsidR="00FD773D">
          <w:rPr>
            <w:noProof/>
            <w:webHidden/>
          </w:rPr>
          <w:t>87</w:t>
        </w:r>
        <w:r w:rsidR="00FD773D">
          <w:rPr>
            <w:noProof/>
            <w:webHidden/>
          </w:rPr>
          <w:fldChar w:fldCharType="end"/>
        </w:r>
      </w:hyperlink>
    </w:p>
    <w:p w14:paraId="4908EED3" w14:textId="77777777" w:rsidR="00FD773D" w:rsidRDefault="000228CE">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517343834" w:history="1">
        <w:r w:rsidR="00FD773D" w:rsidRPr="001C10C3">
          <w:rPr>
            <w:rStyle w:val="Hyperlink"/>
            <w:noProof/>
          </w:rPr>
          <w:t>Figure 2</w:t>
        </w:r>
        <w:r w:rsidR="00FD773D" w:rsidRPr="001C10C3">
          <w:rPr>
            <w:rStyle w:val="Hyperlink"/>
            <w:noProof/>
          </w:rPr>
          <w:noBreakHyphen/>
          <w:t>4</w:t>
        </w:r>
        <w:r w:rsidR="00FD773D">
          <w:rPr>
            <w:rFonts w:asciiTheme="minorHAnsi" w:eastAsiaTheme="minorEastAsia" w:hAnsiTheme="minorHAnsi" w:cstheme="minorBidi"/>
            <w:noProof/>
            <w:sz w:val="22"/>
            <w:szCs w:val="22"/>
            <w:lang w:eastAsia="en-US"/>
          </w:rPr>
          <w:tab/>
        </w:r>
        <w:r w:rsidR="00FD773D" w:rsidRPr="001C10C3">
          <w:rPr>
            <w:rStyle w:val="Hyperlink"/>
            <w:noProof/>
          </w:rPr>
          <w:t>Output Formats</w:t>
        </w:r>
        <w:r w:rsidR="00FD773D">
          <w:rPr>
            <w:noProof/>
            <w:webHidden/>
          </w:rPr>
          <w:tab/>
        </w:r>
        <w:r w:rsidR="00FD773D">
          <w:rPr>
            <w:noProof/>
            <w:webHidden/>
          </w:rPr>
          <w:fldChar w:fldCharType="begin"/>
        </w:r>
        <w:r w:rsidR="00FD773D">
          <w:rPr>
            <w:noProof/>
            <w:webHidden/>
          </w:rPr>
          <w:instrText xml:space="preserve"> PAGEREF _Toc517343834 \h </w:instrText>
        </w:r>
        <w:r w:rsidR="00FD773D">
          <w:rPr>
            <w:noProof/>
            <w:webHidden/>
          </w:rPr>
        </w:r>
        <w:r w:rsidR="00FD773D">
          <w:rPr>
            <w:noProof/>
            <w:webHidden/>
          </w:rPr>
          <w:fldChar w:fldCharType="separate"/>
        </w:r>
        <w:r w:rsidR="00FD773D">
          <w:rPr>
            <w:noProof/>
            <w:webHidden/>
          </w:rPr>
          <w:t>88</w:t>
        </w:r>
        <w:r w:rsidR="00FD773D">
          <w:rPr>
            <w:noProof/>
            <w:webHidden/>
          </w:rPr>
          <w:fldChar w:fldCharType="end"/>
        </w:r>
      </w:hyperlink>
    </w:p>
    <w:p w14:paraId="76BEE127" w14:textId="77777777" w:rsidR="00FD773D" w:rsidRDefault="000228CE">
      <w:pPr>
        <w:pStyle w:val="TableofFigures"/>
        <w:tabs>
          <w:tab w:val="left" w:pos="1701"/>
          <w:tab w:val="right" w:leader="dot" w:pos="9742"/>
        </w:tabs>
        <w:ind w:left="800" w:hanging="400"/>
        <w:rPr>
          <w:rFonts w:asciiTheme="minorHAnsi" w:eastAsiaTheme="minorEastAsia" w:hAnsiTheme="minorHAnsi" w:cstheme="minorBidi"/>
          <w:noProof/>
          <w:sz w:val="22"/>
          <w:szCs w:val="22"/>
          <w:lang w:eastAsia="en-US"/>
        </w:rPr>
      </w:pPr>
      <w:hyperlink w:anchor="_Toc517343835" w:history="1">
        <w:r w:rsidR="00FD773D" w:rsidRPr="001C10C3">
          <w:rPr>
            <w:rStyle w:val="Hyperlink"/>
            <w:noProof/>
          </w:rPr>
          <w:t>Figure 3</w:t>
        </w:r>
        <w:r w:rsidR="00FD773D" w:rsidRPr="001C10C3">
          <w:rPr>
            <w:rStyle w:val="Hyperlink"/>
            <w:noProof/>
          </w:rPr>
          <w:noBreakHyphen/>
          <w:t>1</w:t>
        </w:r>
        <w:r w:rsidR="00FD773D">
          <w:rPr>
            <w:rFonts w:asciiTheme="minorHAnsi" w:eastAsiaTheme="minorEastAsia" w:hAnsiTheme="minorHAnsi" w:cstheme="minorBidi"/>
            <w:noProof/>
            <w:sz w:val="22"/>
            <w:szCs w:val="22"/>
            <w:lang w:eastAsia="en-US"/>
          </w:rPr>
          <w:tab/>
        </w:r>
        <w:r w:rsidR="00FD773D" w:rsidRPr="001C10C3">
          <w:rPr>
            <w:rStyle w:val="Hyperlink"/>
            <w:noProof/>
          </w:rPr>
          <w:t>Example of the Application Processing Flow</w:t>
        </w:r>
        <w:r w:rsidR="00FD773D">
          <w:rPr>
            <w:noProof/>
            <w:webHidden/>
          </w:rPr>
          <w:tab/>
        </w:r>
        <w:r w:rsidR="00FD773D">
          <w:rPr>
            <w:noProof/>
            <w:webHidden/>
          </w:rPr>
          <w:fldChar w:fldCharType="begin"/>
        </w:r>
        <w:r w:rsidR="00FD773D">
          <w:rPr>
            <w:noProof/>
            <w:webHidden/>
          </w:rPr>
          <w:instrText xml:space="preserve"> PAGEREF _Toc517343835 \h </w:instrText>
        </w:r>
        <w:r w:rsidR="00FD773D">
          <w:rPr>
            <w:noProof/>
            <w:webHidden/>
          </w:rPr>
        </w:r>
        <w:r w:rsidR="00FD773D">
          <w:rPr>
            <w:noProof/>
            <w:webHidden/>
          </w:rPr>
          <w:fldChar w:fldCharType="separate"/>
        </w:r>
        <w:r w:rsidR="00FD773D">
          <w:rPr>
            <w:noProof/>
            <w:webHidden/>
          </w:rPr>
          <w:t>95</w:t>
        </w:r>
        <w:r w:rsidR="00FD773D">
          <w:rPr>
            <w:noProof/>
            <w:webHidden/>
          </w:rPr>
          <w:fldChar w:fldCharType="end"/>
        </w:r>
      </w:hyperlink>
    </w:p>
    <w:p w14:paraId="3D5F0E63" w14:textId="74A5F6DB" w:rsidR="00481C9A" w:rsidRPr="00FD773D" w:rsidRDefault="00D15B83" w:rsidP="00356589">
      <w:r w:rsidRPr="00FD773D">
        <w:fldChar w:fldCharType="end"/>
      </w:r>
    </w:p>
    <w:p w14:paraId="02B7CFEC" w14:textId="77777777" w:rsidR="00481C9A" w:rsidRPr="00FD773D" w:rsidRDefault="00481C9A" w:rsidP="00356589"/>
    <w:p w14:paraId="60B0500C" w14:textId="389BC658" w:rsidR="007F7439" w:rsidRPr="00FD773D" w:rsidRDefault="007F7439">
      <w:pPr>
        <w:widowControl/>
        <w:autoSpaceDE/>
        <w:autoSpaceDN/>
        <w:adjustRightInd/>
        <w:snapToGrid/>
        <w:jc w:val="left"/>
      </w:pPr>
      <w:r w:rsidRPr="00FD773D">
        <w:br w:type="page"/>
      </w:r>
    </w:p>
    <w:p w14:paraId="4B14F4F6" w14:textId="77777777" w:rsidR="00481C9A" w:rsidRPr="00FD773D" w:rsidRDefault="00481C9A" w:rsidP="00356589"/>
    <w:p w14:paraId="66FBC8DB" w14:textId="77777777" w:rsidR="00481C9A" w:rsidRPr="00FD773D" w:rsidRDefault="00481C9A" w:rsidP="00481C9A">
      <w:pPr>
        <w:jc w:val="center"/>
        <w:rPr>
          <w:sz w:val="40"/>
          <w:szCs w:val="40"/>
        </w:rPr>
      </w:pPr>
      <w:r w:rsidRPr="00FD773D">
        <w:rPr>
          <w:sz w:val="40"/>
          <w:szCs w:val="40"/>
        </w:rPr>
        <w:t>- List of Tables -</w:t>
      </w:r>
    </w:p>
    <w:p w14:paraId="64556B00" w14:textId="77777777" w:rsidR="00481C9A" w:rsidRPr="00FD773D" w:rsidRDefault="00481C9A" w:rsidP="00356589"/>
    <w:p w14:paraId="45A9FFED" w14:textId="77777777" w:rsidR="00FD773D" w:rsidRDefault="00D15B83">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r w:rsidRPr="00FD773D">
        <w:fldChar w:fldCharType="begin"/>
      </w:r>
      <w:r w:rsidRPr="00FD773D">
        <w:instrText xml:space="preserve"> TOC \h \z \c "Table" </w:instrText>
      </w:r>
      <w:r w:rsidRPr="00FD773D">
        <w:fldChar w:fldCharType="separate"/>
      </w:r>
      <w:hyperlink w:anchor="_Toc517343836" w:history="1">
        <w:r w:rsidR="00FD773D" w:rsidRPr="00042713">
          <w:rPr>
            <w:rStyle w:val="Hyperlink"/>
            <w:noProof/>
          </w:rPr>
          <w:t>Table 1</w:t>
        </w:r>
        <w:r w:rsidR="00FD773D" w:rsidRPr="00042713">
          <w:rPr>
            <w:rStyle w:val="Hyperlink"/>
            <w:noProof/>
          </w:rPr>
          <w:noBreakHyphen/>
          <w:t>1</w:t>
        </w:r>
        <w:r w:rsidR="00FD773D">
          <w:rPr>
            <w:rFonts w:asciiTheme="minorHAnsi" w:eastAsiaTheme="minorEastAsia" w:hAnsiTheme="minorHAnsi" w:cstheme="minorBidi"/>
            <w:noProof/>
            <w:sz w:val="22"/>
            <w:szCs w:val="22"/>
            <w:lang w:eastAsia="en-US"/>
          </w:rPr>
          <w:tab/>
        </w:r>
        <w:r w:rsidR="00FD773D" w:rsidRPr="00042713">
          <w:rPr>
            <w:rStyle w:val="Hyperlink"/>
            <w:noProof/>
          </w:rPr>
          <w:t>Basic Specification</w:t>
        </w:r>
        <w:r w:rsidR="00FD773D">
          <w:rPr>
            <w:noProof/>
            <w:webHidden/>
          </w:rPr>
          <w:tab/>
        </w:r>
        <w:r w:rsidR="00FD773D">
          <w:rPr>
            <w:noProof/>
            <w:webHidden/>
          </w:rPr>
          <w:fldChar w:fldCharType="begin"/>
        </w:r>
        <w:r w:rsidR="00FD773D">
          <w:rPr>
            <w:noProof/>
            <w:webHidden/>
          </w:rPr>
          <w:instrText xml:space="preserve"> PAGEREF _Toc517343836 \h </w:instrText>
        </w:r>
        <w:r w:rsidR="00FD773D">
          <w:rPr>
            <w:noProof/>
            <w:webHidden/>
          </w:rPr>
        </w:r>
        <w:r w:rsidR="00FD773D">
          <w:rPr>
            <w:noProof/>
            <w:webHidden/>
          </w:rPr>
          <w:fldChar w:fldCharType="separate"/>
        </w:r>
        <w:r w:rsidR="00FD773D">
          <w:rPr>
            <w:noProof/>
            <w:webHidden/>
          </w:rPr>
          <w:t>3</w:t>
        </w:r>
        <w:r w:rsidR="00FD773D">
          <w:rPr>
            <w:noProof/>
            <w:webHidden/>
          </w:rPr>
          <w:fldChar w:fldCharType="end"/>
        </w:r>
      </w:hyperlink>
    </w:p>
    <w:p w14:paraId="25CC1206"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37" w:history="1">
        <w:r w:rsidR="00FD773D" w:rsidRPr="00042713">
          <w:rPr>
            <w:rStyle w:val="Hyperlink"/>
            <w:noProof/>
          </w:rPr>
          <w:t>Table 1</w:t>
        </w:r>
        <w:r w:rsidR="00FD773D" w:rsidRPr="00042713">
          <w:rPr>
            <w:rStyle w:val="Hyperlink"/>
            <w:noProof/>
          </w:rPr>
          <w:noBreakHyphen/>
          <w:t>2</w:t>
        </w:r>
        <w:r w:rsidR="00FD773D">
          <w:rPr>
            <w:rFonts w:asciiTheme="minorHAnsi" w:eastAsiaTheme="minorEastAsia" w:hAnsiTheme="minorHAnsi" w:cstheme="minorBidi"/>
            <w:noProof/>
            <w:sz w:val="22"/>
            <w:szCs w:val="22"/>
            <w:lang w:eastAsia="en-US"/>
          </w:rPr>
          <w:tab/>
        </w:r>
        <w:r w:rsidR="00FD773D" w:rsidRPr="00042713">
          <w:rPr>
            <w:rStyle w:val="Hyperlink"/>
            <w:noProof/>
          </w:rPr>
          <w:t>Supported TDM Renderer function Specifications</w:t>
        </w:r>
        <w:r w:rsidR="00FD773D">
          <w:rPr>
            <w:noProof/>
            <w:webHidden/>
          </w:rPr>
          <w:tab/>
        </w:r>
        <w:r w:rsidR="00FD773D">
          <w:rPr>
            <w:noProof/>
            <w:webHidden/>
          </w:rPr>
          <w:fldChar w:fldCharType="begin"/>
        </w:r>
        <w:r w:rsidR="00FD773D">
          <w:rPr>
            <w:noProof/>
            <w:webHidden/>
          </w:rPr>
          <w:instrText xml:space="preserve"> PAGEREF _Toc517343837 \h </w:instrText>
        </w:r>
        <w:r w:rsidR="00FD773D">
          <w:rPr>
            <w:noProof/>
            <w:webHidden/>
          </w:rPr>
        </w:r>
        <w:r w:rsidR="00FD773D">
          <w:rPr>
            <w:noProof/>
            <w:webHidden/>
          </w:rPr>
          <w:fldChar w:fldCharType="separate"/>
        </w:r>
        <w:r w:rsidR="00FD773D">
          <w:rPr>
            <w:noProof/>
            <w:webHidden/>
          </w:rPr>
          <w:t>3</w:t>
        </w:r>
        <w:r w:rsidR="00FD773D">
          <w:rPr>
            <w:noProof/>
            <w:webHidden/>
          </w:rPr>
          <w:fldChar w:fldCharType="end"/>
        </w:r>
      </w:hyperlink>
    </w:p>
    <w:p w14:paraId="20DC2B60"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38" w:history="1">
        <w:r w:rsidR="00FD773D" w:rsidRPr="00042713">
          <w:rPr>
            <w:rStyle w:val="Hyperlink"/>
            <w:noProof/>
          </w:rPr>
          <w:t>Table 1</w:t>
        </w:r>
        <w:r w:rsidR="00FD773D" w:rsidRPr="00042713">
          <w:rPr>
            <w:rStyle w:val="Hyperlink"/>
            <w:noProof/>
          </w:rPr>
          <w:noBreakHyphen/>
          <w:t>3</w:t>
        </w:r>
        <w:r w:rsidR="00FD773D">
          <w:rPr>
            <w:rFonts w:asciiTheme="minorHAnsi" w:eastAsiaTheme="minorEastAsia" w:hAnsiTheme="minorHAnsi" w:cstheme="minorBidi"/>
            <w:noProof/>
            <w:sz w:val="22"/>
            <w:szCs w:val="22"/>
            <w:lang w:eastAsia="en-US"/>
          </w:rPr>
          <w:tab/>
        </w:r>
        <w:r w:rsidR="00FD773D" w:rsidRPr="00042713">
          <w:rPr>
            <w:rStyle w:val="Hyperlink"/>
            <w:noProof/>
          </w:rPr>
          <w:t>Support TDM Capture function Specification</w:t>
        </w:r>
        <w:r w:rsidR="00FD773D">
          <w:rPr>
            <w:noProof/>
            <w:webHidden/>
          </w:rPr>
          <w:tab/>
        </w:r>
        <w:r w:rsidR="00FD773D">
          <w:rPr>
            <w:noProof/>
            <w:webHidden/>
          </w:rPr>
          <w:fldChar w:fldCharType="begin"/>
        </w:r>
        <w:r w:rsidR="00FD773D">
          <w:rPr>
            <w:noProof/>
            <w:webHidden/>
          </w:rPr>
          <w:instrText xml:space="preserve"> PAGEREF _Toc517343838 \h </w:instrText>
        </w:r>
        <w:r w:rsidR="00FD773D">
          <w:rPr>
            <w:noProof/>
            <w:webHidden/>
          </w:rPr>
        </w:r>
        <w:r w:rsidR="00FD773D">
          <w:rPr>
            <w:noProof/>
            <w:webHidden/>
          </w:rPr>
          <w:fldChar w:fldCharType="separate"/>
        </w:r>
        <w:r w:rsidR="00FD773D">
          <w:rPr>
            <w:noProof/>
            <w:webHidden/>
          </w:rPr>
          <w:t>4</w:t>
        </w:r>
        <w:r w:rsidR="00FD773D">
          <w:rPr>
            <w:noProof/>
            <w:webHidden/>
          </w:rPr>
          <w:fldChar w:fldCharType="end"/>
        </w:r>
      </w:hyperlink>
    </w:p>
    <w:p w14:paraId="3978C862"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39" w:history="1">
        <w:r w:rsidR="00FD773D" w:rsidRPr="00042713">
          <w:rPr>
            <w:rStyle w:val="Hyperlink"/>
            <w:noProof/>
          </w:rPr>
          <w:t>Table 1</w:t>
        </w:r>
        <w:r w:rsidR="00FD773D" w:rsidRPr="00042713">
          <w:rPr>
            <w:rStyle w:val="Hyperlink"/>
            <w:noProof/>
          </w:rPr>
          <w:noBreakHyphen/>
          <w:t>4</w:t>
        </w:r>
        <w:r w:rsidR="00FD773D">
          <w:rPr>
            <w:rFonts w:asciiTheme="minorHAnsi" w:eastAsiaTheme="minorEastAsia" w:hAnsiTheme="minorHAnsi" w:cstheme="minorBidi"/>
            <w:noProof/>
            <w:sz w:val="22"/>
            <w:szCs w:val="22"/>
            <w:lang w:eastAsia="en-US"/>
          </w:rPr>
          <w:tab/>
        </w:r>
        <w:r w:rsidR="00FD773D" w:rsidRPr="00042713">
          <w:rPr>
            <w:rStyle w:val="Hyperlink"/>
            <w:noProof/>
          </w:rPr>
          <w:t>Memory Size Requirements</w:t>
        </w:r>
        <w:r w:rsidR="00FD773D">
          <w:rPr>
            <w:noProof/>
            <w:webHidden/>
          </w:rPr>
          <w:tab/>
        </w:r>
        <w:r w:rsidR="00FD773D">
          <w:rPr>
            <w:noProof/>
            <w:webHidden/>
          </w:rPr>
          <w:fldChar w:fldCharType="begin"/>
        </w:r>
        <w:r w:rsidR="00FD773D">
          <w:rPr>
            <w:noProof/>
            <w:webHidden/>
          </w:rPr>
          <w:instrText xml:space="preserve"> PAGEREF _Toc517343839 \h </w:instrText>
        </w:r>
        <w:r w:rsidR="00FD773D">
          <w:rPr>
            <w:noProof/>
            <w:webHidden/>
          </w:rPr>
        </w:r>
        <w:r w:rsidR="00FD773D">
          <w:rPr>
            <w:noProof/>
            <w:webHidden/>
          </w:rPr>
          <w:fldChar w:fldCharType="separate"/>
        </w:r>
        <w:r w:rsidR="00FD773D">
          <w:rPr>
            <w:noProof/>
            <w:webHidden/>
          </w:rPr>
          <w:t>5</w:t>
        </w:r>
        <w:r w:rsidR="00FD773D">
          <w:rPr>
            <w:noProof/>
            <w:webHidden/>
          </w:rPr>
          <w:fldChar w:fldCharType="end"/>
        </w:r>
      </w:hyperlink>
    </w:p>
    <w:p w14:paraId="69AC2E84"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40" w:history="1">
        <w:r w:rsidR="00FD773D" w:rsidRPr="00042713">
          <w:rPr>
            <w:rStyle w:val="Hyperlink"/>
            <w:noProof/>
          </w:rPr>
          <w:t>Table 1</w:t>
        </w:r>
        <w:r w:rsidR="00FD773D" w:rsidRPr="00042713">
          <w:rPr>
            <w:rStyle w:val="Hyperlink"/>
            <w:noProof/>
          </w:rPr>
          <w:noBreakHyphen/>
          <w:t>5</w:t>
        </w:r>
        <w:r w:rsidR="00FD773D">
          <w:rPr>
            <w:rFonts w:asciiTheme="minorHAnsi" w:eastAsiaTheme="minorEastAsia" w:hAnsiTheme="minorHAnsi" w:cstheme="minorBidi"/>
            <w:noProof/>
            <w:sz w:val="22"/>
            <w:szCs w:val="22"/>
            <w:lang w:eastAsia="en-US"/>
          </w:rPr>
          <w:tab/>
        </w:r>
        <w:r w:rsidR="00FD773D" w:rsidRPr="00042713">
          <w:rPr>
            <w:rStyle w:val="Hyperlink"/>
            <w:noProof/>
          </w:rPr>
          <w:t>Version Information</w:t>
        </w:r>
        <w:r w:rsidR="00FD773D">
          <w:rPr>
            <w:noProof/>
            <w:webHidden/>
          </w:rPr>
          <w:tab/>
        </w:r>
        <w:r w:rsidR="00FD773D">
          <w:rPr>
            <w:noProof/>
            <w:webHidden/>
          </w:rPr>
          <w:fldChar w:fldCharType="begin"/>
        </w:r>
        <w:r w:rsidR="00FD773D">
          <w:rPr>
            <w:noProof/>
            <w:webHidden/>
          </w:rPr>
          <w:instrText xml:space="preserve"> PAGEREF _Toc517343840 \h </w:instrText>
        </w:r>
        <w:r w:rsidR="00FD773D">
          <w:rPr>
            <w:noProof/>
            <w:webHidden/>
          </w:rPr>
        </w:r>
        <w:r w:rsidR="00FD773D">
          <w:rPr>
            <w:noProof/>
            <w:webHidden/>
          </w:rPr>
          <w:fldChar w:fldCharType="separate"/>
        </w:r>
        <w:r w:rsidR="00FD773D">
          <w:rPr>
            <w:noProof/>
            <w:webHidden/>
          </w:rPr>
          <w:t>5</w:t>
        </w:r>
        <w:r w:rsidR="00FD773D">
          <w:rPr>
            <w:noProof/>
            <w:webHidden/>
          </w:rPr>
          <w:fldChar w:fldCharType="end"/>
        </w:r>
      </w:hyperlink>
    </w:p>
    <w:p w14:paraId="0D8172C5"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41" w:history="1">
        <w:r w:rsidR="00FD773D" w:rsidRPr="00042713">
          <w:rPr>
            <w:rStyle w:val="Hyperlink"/>
            <w:noProof/>
          </w:rPr>
          <w:t>Table 2</w:t>
        </w:r>
        <w:r w:rsidR="00FD773D" w:rsidRPr="00042713">
          <w:rPr>
            <w:rStyle w:val="Hyperlink"/>
            <w:noProof/>
          </w:rPr>
          <w:noBreakHyphen/>
          <w:t>1</w:t>
        </w:r>
        <w:r w:rsidR="00FD773D">
          <w:rPr>
            <w:rFonts w:asciiTheme="minorHAnsi" w:eastAsiaTheme="minorEastAsia" w:hAnsiTheme="minorHAnsi" w:cstheme="minorBidi"/>
            <w:noProof/>
            <w:sz w:val="22"/>
            <w:szCs w:val="22"/>
            <w:lang w:eastAsia="en-US"/>
          </w:rPr>
          <w:tab/>
        </w:r>
        <w:r w:rsidR="00FD773D" w:rsidRPr="00042713">
          <w:rPr>
            <w:rStyle w:val="Hyperlink"/>
            <w:noProof/>
          </w:rPr>
          <w:t>API Functions of TDM Renderer</w:t>
        </w:r>
        <w:r w:rsidR="00FD773D">
          <w:rPr>
            <w:noProof/>
            <w:webHidden/>
          </w:rPr>
          <w:tab/>
        </w:r>
        <w:r w:rsidR="00FD773D">
          <w:rPr>
            <w:noProof/>
            <w:webHidden/>
          </w:rPr>
          <w:fldChar w:fldCharType="begin"/>
        </w:r>
        <w:r w:rsidR="00FD773D">
          <w:rPr>
            <w:noProof/>
            <w:webHidden/>
          </w:rPr>
          <w:instrText xml:space="preserve"> PAGEREF _Toc517343841 \h </w:instrText>
        </w:r>
        <w:r w:rsidR="00FD773D">
          <w:rPr>
            <w:noProof/>
            <w:webHidden/>
          </w:rPr>
        </w:r>
        <w:r w:rsidR="00FD773D">
          <w:rPr>
            <w:noProof/>
            <w:webHidden/>
          </w:rPr>
          <w:fldChar w:fldCharType="separate"/>
        </w:r>
        <w:r w:rsidR="00FD773D">
          <w:rPr>
            <w:noProof/>
            <w:webHidden/>
          </w:rPr>
          <w:t>9</w:t>
        </w:r>
        <w:r w:rsidR="00FD773D">
          <w:rPr>
            <w:noProof/>
            <w:webHidden/>
          </w:rPr>
          <w:fldChar w:fldCharType="end"/>
        </w:r>
      </w:hyperlink>
    </w:p>
    <w:p w14:paraId="3A1CA9DC"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42" w:history="1">
        <w:r w:rsidR="00FD773D" w:rsidRPr="00042713">
          <w:rPr>
            <w:rStyle w:val="Hyperlink"/>
            <w:noProof/>
          </w:rPr>
          <w:t>Table 2</w:t>
        </w:r>
        <w:r w:rsidR="00FD773D" w:rsidRPr="00042713">
          <w:rPr>
            <w:rStyle w:val="Hyperlink"/>
            <w:noProof/>
          </w:rPr>
          <w:noBreakHyphen/>
          <w:t>2</w:t>
        </w:r>
        <w:r w:rsidR="00FD773D">
          <w:rPr>
            <w:rFonts w:asciiTheme="minorHAnsi" w:eastAsiaTheme="minorEastAsia" w:hAnsiTheme="minorHAnsi" w:cstheme="minorBidi"/>
            <w:noProof/>
            <w:sz w:val="22"/>
            <w:szCs w:val="22"/>
            <w:lang w:eastAsia="en-US"/>
          </w:rPr>
          <w:tab/>
        </w:r>
        <w:r w:rsidR="00FD773D" w:rsidRPr="00042713">
          <w:rPr>
            <w:rStyle w:val="Hyperlink"/>
            <w:noProof/>
          </w:rPr>
          <w:t>API Functions of TDM Capture</w:t>
        </w:r>
        <w:r w:rsidR="00FD773D">
          <w:rPr>
            <w:noProof/>
            <w:webHidden/>
          </w:rPr>
          <w:tab/>
        </w:r>
        <w:r w:rsidR="00FD773D">
          <w:rPr>
            <w:noProof/>
            <w:webHidden/>
          </w:rPr>
          <w:fldChar w:fldCharType="begin"/>
        </w:r>
        <w:r w:rsidR="00FD773D">
          <w:rPr>
            <w:noProof/>
            <w:webHidden/>
          </w:rPr>
          <w:instrText xml:space="preserve"> PAGEREF _Toc517343842 \h </w:instrText>
        </w:r>
        <w:r w:rsidR="00FD773D">
          <w:rPr>
            <w:noProof/>
            <w:webHidden/>
          </w:rPr>
        </w:r>
        <w:r w:rsidR="00FD773D">
          <w:rPr>
            <w:noProof/>
            <w:webHidden/>
          </w:rPr>
          <w:fldChar w:fldCharType="separate"/>
        </w:r>
        <w:r w:rsidR="00FD773D">
          <w:rPr>
            <w:noProof/>
            <w:webHidden/>
          </w:rPr>
          <w:t>9</w:t>
        </w:r>
        <w:r w:rsidR="00FD773D">
          <w:rPr>
            <w:noProof/>
            <w:webHidden/>
          </w:rPr>
          <w:fldChar w:fldCharType="end"/>
        </w:r>
      </w:hyperlink>
    </w:p>
    <w:p w14:paraId="78AD42E5"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43" w:history="1">
        <w:r w:rsidR="00FD773D" w:rsidRPr="00042713">
          <w:rPr>
            <w:rStyle w:val="Hyperlink"/>
            <w:noProof/>
          </w:rPr>
          <w:t>Table 2</w:t>
        </w:r>
        <w:r w:rsidR="00FD773D" w:rsidRPr="00042713">
          <w:rPr>
            <w:rStyle w:val="Hyperlink"/>
            <w:noProof/>
          </w:rPr>
          <w:noBreakHyphen/>
          <w:t>3</w:t>
        </w:r>
        <w:r w:rsidR="00FD773D">
          <w:rPr>
            <w:rFonts w:asciiTheme="minorHAnsi" w:eastAsiaTheme="minorEastAsia" w:hAnsiTheme="minorHAnsi" w:cstheme="minorBidi"/>
            <w:noProof/>
            <w:sz w:val="22"/>
            <w:szCs w:val="22"/>
            <w:lang w:eastAsia="en-US"/>
          </w:rPr>
          <w:tab/>
        </w:r>
        <w:r w:rsidR="00FD773D" w:rsidRPr="00042713">
          <w:rPr>
            <w:rStyle w:val="Hyperlink"/>
            <w:noProof/>
          </w:rPr>
          <w:t>List of supported none supported command, subcommand</w:t>
        </w:r>
        <w:r w:rsidR="00FD773D">
          <w:rPr>
            <w:noProof/>
            <w:webHidden/>
          </w:rPr>
          <w:tab/>
        </w:r>
        <w:r w:rsidR="00FD773D">
          <w:rPr>
            <w:noProof/>
            <w:webHidden/>
          </w:rPr>
          <w:fldChar w:fldCharType="begin"/>
        </w:r>
        <w:r w:rsidR="00FD773D">
          <w:rPr>
            <w:noProof/>
            <w:webHidden/>
          </w:rPr>
          <w:instrText xml:space="preserve"> PAGEREF _Toc517343843 \h </w:instrText>
        </w:r>
        <w:r w:rsidR="00FD773D">
          <w:rPr>
            <w:noProof/>
            <w:webHidden/>
          </w:rPr>
        </w:r>
        <w:r w:rsidR="00FD773D">
          <w:rPr>
            <w:noProof/>
            <w:webHidden/>
          </w:rPr>
          <w:fldChar w:fldCharType="separate"/>
        </w:r>
        <w:r w:rsidR="00FD773D">
          <w:rPr>
            <w:noProof/>
            <w:webHidden/>
          </w:rPr>
          <w:t>11</w:t>
        </w:r>
        <w:r w:rsidR="00FD773D">
          <w:rPr>
            <w:noProof/>
            <w:webHidden/>
          </w:rPr>
          <w:fldChar w:fldCharType="end"/>
        </w:r>
      </w:hyperlink>
    </w:p>
    <w:p w14:paraId="29EC5390"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44" w:history="1">
        <w:r w:rsidR="00FD773D" w:rsidRPr="00042713">
          <w:rPr>
            <w:rStyle w:val="Hyperlink"/>
            <w:noProof/>
          </w:rPr>
          <w:t>Table 2</w:t>
        </w:r>
        <w:r w:rsidR="00FD773D" w:rsidRPr="00042713">
          <w:rPr>
            <w:rStyle w:val="Hyperlink"/>
            <w:noProof/>
          </w:rPr>
          <w:noBreakHyphen/>
          <w:t>4</w:t>
        </w:r>
        <w:r w:rsidR="00FD773D">
          <w:rPr>
            <w:rFonts w:asciiTheme="minorHAnsi" w:eastAsiaTheme="minorEastAsia" w:hAnsiTheme="minorHAnsi" w:cstheme="minorBidi"/>
            <w:noProof/>
            <w:sz w:val="22"/>
            <w:szCs w:val="22"/>
            <w:lang w:eastAsia="en-US"/>
          </w:rPr>
          <w:tab/>
        </w:r>
        <w:r w:rsidR="00FD773D" w:rsidRPr="00042713">
          <w:rPr>
            <w:rStyle w:val="Hyperlink"/>
            <w:noProof/>
          </w:rPr>
          <w:t>List of Initialization Commands</w:t>
        </w:r>
        <w:r w:rsidR="00FD773D">
          <w:rPr>
            <w:noProof/>
            <w:webHidden/>
          </w:rPr>
          <w:tab/>
        </w:r>
        <w:r w:rsidR="00FD773D">
          <w:rPr>
            <w:noProof/>
            <w:webHidden/>
          </w:rPr>
          <w:fldChar w:fldCharType="begin"/>
        </w:r>
        <w:r w:rsidR="00FD773D">
          <w:rPr>
            <w:noProof/>
            <w:webHidden/>
          </w:rPr>
          <w:instrText xml:space="preserve"> PAGEREF _Toc517343844 \h </w:instrText>
        </w:r>
        <w:r w:rsidR="00FD773D">
          <w:rPr>
            <w:noProof/>
            <w:webHidden/>
          </w:rPr>
        </w:r>
        <w:r w:rsidR="00FD773D">
          <w:rPr>
            <w:noProof/>
            <w:webHidden/>
          </w:rPr>
          <w:fldChar w:fldCharType="separate"/>
        </w:r>
        <w:r w:rsidR="00FD773D">
          <w:rPr>
            <w:noProof/>
            <w:webHidden/>
          </w:rPr>
          <w:t>13</w:t>
        </w:r>
        <w:r w:rsidR="00FD773D">
          <w:rPr>
            <w:noProof/>
            <w:webHidden/>
          </w:rPr>
          <w:fldChar w:fldCharType="end"/>
        </w:r>
      </w:hyperlink>
    </w:p>
    <w:p w14:paraId="6A4E8544"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45" w:history="1">
        <w:r w:rsidR="00FD773D" w:rsidRPr="00042713">
          <w:rPr>
            <w:rStyle w:val="Hyperlink"/>
            <w:noProof/>
          </w:rPr>
          <w:t>Table 2</w:t>
        </w:r>
        <w:r w:rsidR="00FD773D" w:rsidRPr="00042713">
          <w:rPr>
            <w:rStyle w:val="Hyperlink"/>
            <w:noProof/>
          </w:rPr>
          <w:noBreakHyphen/>
          <w:t>5</w:t>
        </w:r>
        <w:r w:rsidR="00FD773D">
          <w:rPr>
            <w:rFonts w:asciiTheme="minorHAnsi" w:eastAsiaTheme="minorEastAsia" w:hAnsiTheme="minorHAnsi" w:cstheme="minorBidi"/>
            <w:noProof/>
            <w:sz w:val="22"/>
            <w:szCs w:val="22"/>
            <w:lang w:eastAsia="en-US"/>
          </w:rPr>
          <w:tab/>
        </w:r>
        <w:r w:rsidR="00FD773D" w:rsidRPr="00042713">
          <w:rPr>
            <w:rStyle w:val="Hyperlink"/>
            <w:noProof/>
          </w:rPr>
          <w:t>List of Set Commands for renderer</w:t>
        </w:r>
        <w:r w:rsidR="00FD773D">
          <w:rPr>
            <w:noProof/>
            <w:webHidden/>
          </w:rPr>
          <w:tab/>
        </w:r>
        <w:r w:rsidR="00FD773D">
          <w:rPr>
            <w:noProof/>
            <w:webHidden/>
          </w:rPr>
          <w:fldChar w:fldCharType="begin"/>
        </w:r>
        <w:r w:rsidR="00FD773D">
          <w:rPr>
            <w:noProof/>
            <w:webHidden/>
          </w:rPr>
          <w:instrText xml:space="preserve"> PAGEREF _Toc517343845 \h </w:instrText>
        </w:r>
        <w:r w:rsidR="00FD773D">
          <w:rPr>
            <w:noProof/>
            <w:webHidden/>
          </w:rPr>
        </w:r>
        <w:r w:rsidR="00FD773D">
          <w:rPr>
            <w:noProof/>
            <w:webHidden/>
          </w:rPr>
          <w:fldChar w:fldCharType="separate"/>
        </w:r>
        <w:r w:rsidR="00FD773D">
          <w:rPr>
            <w:noProof/>
            <w:webHidden/>
          </w:rPr>
          <w:t>14</w:t>
        </w:r>
        <w:r w:rsidR="00FD773D">
          <w:rPr>
            <w:noProof/>
            <w:webHidden/>
          </w:rPr>
          <w:fldChar w:fldCharType="end"/>
        </w:r>
      </w:hyperlink>
    </w:p>
    <w:p w14:paraId="615B6641"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46" w:history="1">
        <w:r w:rsidR="00FD773D" w:rsidRPr="00042713">
          <w:rPr>
            <w:rStyle w:val="Hyperlink"/>
            <w:noProof/>
          </w:rPr>
          <w:t>Table 2</w:t>
        </w:r>
        <w:r w:rsidR="00FD773D" w:rsidRPr="00042713">
          <w:rPr>
            <w:rStyle w:val="Hyperlink"/>
            <w:noProof/>
          </w:rPr>
          <w:noBreakHyphen/>
          <w:t>6</w:t>
        </w:r>
        <w:r w:rsidR="00FD773D">
          <w:rPr>
            <w:rFonts w:asciiTheme="minorHAnsi" w:eastAsiaTheme="minorEastAsia" w:hAnsiTheme="minorHAnsi" w:cstheme="minorBidi"/>
            <w:noProof/>
            <w:sz w:val="22"/>
            <w:szCs w:val="22"/>
            <w:lang w:eastAsia="en-US"/>
          </w:rPr>
          <w:tab/>
        </w:r>
        <w:r w:rsidR="00FD773D" w:rsidRPr="00042713">
          <w:rPr>
            <w:rStyle w:val="Hyperlink"/>
            <w:noProof/>
          </w:rPr>
          <w:t>List of Set Commands for capture</w:t>
        </w:r>
        <w:r w:rsidR="00FD773D">
          <w:rPr>
            <w:noProof/>
            <w:webHidden/>
          </w:rPr>
          <w:tab/>
        </w:r>
        <w:r w:rsidR="00FD773D">
          <w:rPr>
            <w:noProof/>
            <w:webHidden/>
          </w:rPr>
          <w:fldChar w:fldCharType="begin"/>
        </w:r>
        <w:r w:rsidR="00FD773D">
          <w:rPr>
            <w:noProof/>
            <w:webHidden/>
          </w:rPr>
          <w:instrText xml:space="preserve"> PAGEREF _Toc517343846 \h </w:instrText>
        </w:r>
        <w:r w:rsidR="00FD773D">
          <w:rPr>
            <w:noProof/>
            <w:webHidden/>
          </w:rPr>
        </w:r>
        <w:r w:rsidR="00FD773D">
          <w:rPr>
            <w:noProof/>
            <w:webHidden/>
          </w:rPr>
          <w:fldChar w:fldCharType="separate"/>
        </w:r>
        <w:r w:rsidR="00FD773D">
          <w:rPr>
            <w:noProof/>
            <w:webHidden/>
          </w:rPr>
          <w:t>15</w:t>
        </w:r>
        <w:r w:rsidR="00FD773D">
          <w:rPr>
            <w:noProof/>
            <w:webHidden/>
          </w:rPr>
          <w:fldChar w:fldCharType="end"/>
        </w:r>
      </w:hyperlink>
    </w:p>
    <w:p w14:paraId="0A6EC2AE"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47" w:history="1">
        <w:r w:rsidR="00FD773D" w:rsidRPr="00042713">
          <w:rPr>
            <w:rStyle w:val="Hyperlink"/>
            <w:noProof/>
          </w:rPr>
          <w:t>Table 2</w:t>
        </w:r>
        <w:r w:rsidR="00FD773D" w:rsidRPr="00042713">
          <w:rPr>
            <w:rStyle w:val="Hyperlink"/>
            <w:noProof/>
          </w:rPr>
          <w:noBreakHyphen/>
          <w:t>7</w:t>
        </w:r>
        <w:r w:rsidR="00FD773D">
          <w:rPr>
            <w:rFonts w:asciiTheme="minorHAnsi" w:eastAsiaTheme="minorEastAsia" w:hAnsiTheme="minorHAnsi" w:cstheme="minorBidi"/>
            <w:noProof/>
            <w:sz w:val="22"/>
            <w:szCs w:val="22"/>
            <w:lang w:eastAsia="en-US"/>
          </w:rPr>
          <w:tab/>
        </w:r>
        <w:r w:rsidR="00FD773D" w:rsidRPr="00042713">
          <w:rPr>
            <w:rStyle w:val="Hyperlink"/>
            <w:noProof/>
          </w:rPr>
          <w:t>List of Memory allocation Commands</w:t>
        </w:r>
        <w:r w:rsidR="00FD773D">
          <w:rPr>
            <w:noProof/>
            <w:webHidden/>
          </w:rPr>
          <w:tab/>
        </w:r>
        <w:r w:rsidR="00FD773D">
          <w:rPr>
            <w:noProof/>
            <w:webHidden/>
          </w:rPr>
          <w:fldChar w:fldCharType="begin"/>
        </w:r>
        <w:r w:rsidR="00FD773D">
          <w:rPr>
            <w:noProof/>
            <w:webHidden/>
          </w:rPr>
          <w:instrText xml:space="preserve"> PAGEREF _Toc517343847 \h </w:instrText>
        </w:r>
        <w:r w:rsidR="00FD773D">
          <w:rPr>
            <w:noProof/>
            <w:webHidden/>
          </w:rPr>
        </w:r>
        <w:r w:rsidR="00FD773D">
          <w:rPr>
            <w:noProof/>
            <w:webHidden/>
          </w:rPr>
          <w:fldChar w:fldCharType="separate"/>
        </w:r>
        <w:r w:rsidR="00FD773D">
          <w:rPr>
            <w:noProof/>
            <w:webHidden/>
          </w:rPr>
          <w:t>16</w:t>
        </w:r>
        <w:r w:rsidR="00FD773D">
          <w:rPr>
            <w:noProof/>
            <w:webHidden/>
          </w:rPr>
          <w:fldChar w:fldCharType="end"/>
        </w:r>
      </w:hyperlink>
    </w:p>
    <w:p w14:paraId="562F3260"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48" w:history="1">
        <w:r w:rsidR="00FD773D" w:rsidRPr="00042713">
          <w:rPr>
            <w:rStyle w:val="Hyperlink"/>
            <w:noProof/>
          </w:rPr>
          <w:t>Table 2</w:t>
        </w:r>
        <w:r w:rsidR="00FD773D" w:rsidRPr="00042713">
          <w:rPr>
            <w:rStyle w:val="Hyperlink"/>
            <w:noProof/>
          </w:rPr>
          <w:noBreakHyphen/>
          <w:t>8</w:t>
        </w:r>
        <w:r w:rsidR="00FD773D">
          <w:rPr>
            <w:rFonts w:asciiTheme="minorHAnsi" w:eastAsiaTheme="minorEastAsia" w:hAnsiTheme="minorHAnsi" w:cstheme="minorBidi"/>
            <w:noProof/>
            <w:sz w:val="22"/>
            <w:szCs w:val="22"/>
            <w:lang w:eastAsia="en-US"/>
          </w:rPr>
          <w:tab/>
        </w:r>
        <w:r w:rsidR="00FD773D" w:rsidRPr="00042713">
          <w:rPr>
            <w:rStyle w:val="Hyperlink"/>
            <w:noProof/>
          </w:rPr>
          <w:t>List of initialize commands</w:t>
        </w:r>
        <w:r w:rsidR="00FD773D">
          <w:rPr>
            <w:noProof/>
            <w:webHidden/>
          </w:rPr>
          <w:tab/>
        </w:r>
        <w:r w:rsidR="00FD773D">
          <w:rPr>
            <w:noProof/>
            <w:webHidden/>
          </w:rPr>
          <w:fldChar w:fldCharType="begin"/>
        </w:r>
        <w:r w:rsidR="00FD773D">
          <w:rPr>
            <w:noProof/>
            <w:webHidden/>
          </w:rPr>
          <w:instrText xml:space="preserve"> PAGEREF _Toc517343848 \h </w:instrText>
        </w:r>
        <w:r w:rsidR="00FD773D">
          <w:rPr>
            <w:noProof/>
            <w:webHidden/>
          </w:rPr>
        </w:r>
        <w:r w:rsidR="00FD773D">
          <w:rPr>
            <w:noProof/>
            <w:webHidden/>
          </w:rPr>
          <w:fldChar w:fldCharType="separate"/>
        </w:r>
        <w:r w:rsidR="00FD773D">
          <w:rPr>
            <w:noProof/>
            <w:webHidden/>
          </w:rPr>
          <w:t>17</w:t>
        </w:r>
        <w:r w:rsidR="00FD773D">
          <w:rPr>
            <w:noProof/>
            <w:webHidden/>
          </w:rPr>
          <w:fldChar w:fldCharType="end"/>
        </w:r>
      </w:hyperlink>
    </w:p>
    <w:p w14:paraId="6BAC6A4F"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49" w:history="1">
        <w:r w:rsidR="00FD773D" w:rsidRPr="00042713">
          <w:rPr>
            <w:rStyle w:val="Hyperlink"/>
            <w:noProof/>
          </w:rPr>
          <w:t>Table 2</w:t>
        </w:r>
        <w:r w:rsidR="00FD773D" w:rsidRPr="00042713">
          <w:rPr>
            <w:rStyle w:val="Hyperlink"/>
            <w:noProof/>
          </w:rPr>
          <w:noBreakHyphen/>
          <w:t>9</w:t>
        </w:r>
        <w:r w:rsidR="00FD773D">
          <w:rPr>
            <w:rFonts w:asciiTheme="minorHAnsi" w:eastAsiaTheme="minorEastAsia" w:hAnsiTheme="minorHAnsi" w:cstheme="minorBidi"/>
            <w:noProof/>
            <w:sz w:val="22"/>
            <w:szCs w:val="22"/>
            <w:lang w:eastAsia="en-US"/>
          </w:rPr>
          <w:tab/>
        </w:r>
        <w:r w:rsidR="00FD773D" w:rsidRPr="00042713">
          <w:rPr>
            <w:rStyle w:val="Hyperlink"/>
            <w:noProof/>
          </w:rPr>
          <w:t>List of Get commands for renderer</w:t>
        </w:r>
        <w:r w:rsidR="00FD773D">
          <w:rPr>
            <w:noProof/>
            <w:webHidden/>
          </w:rPr>
          <w:tab/>
        </w:r>
        <w:r w:rsidR="00FD773D">
          <w:rPr>
            <w:noProof/>
            <w:webHidden/>
          </w:rPr>
          <w:fldChar w:fldCharType="begin"/>
        </w:r>
        <w:r w:rsidR="00FD773D">
          <w:rPr>
            <w:noProof/>
            <w:webHidden/>
          </w:rPr>
          <w:instrText xml:space="preserve"> PAGEREF _Toc517343849 \h </w:instrText>
        </w:r>
        <w:r w:rsidR="00FD773D">
          <w:rPr>
            <w:noProof/>
            <w:webHidden/>
          </w:rPr>
        </w:r>
        <w:r w:rsidR="00FD773D">
          <w:rPr>
            <w:noProof/>
            <w:webHidden/>
          </w:rPr>
          <w:fldChar w:fldCharType="separate"/>
        </w:r>
        <w:r w:rsidR="00FD773D">
          <w:rPr>
            <w:noProof/>
            <w:webHidden/>
          </w:rPr>
          <w:t>18</w:t>
        </w:r>
        <w:r w:rsidR="00FD773D">
          <w:rPr>
            <w:noProof/>
            <w:webHidden/>
          </w:rPr>
          <w:fldChar w:fldCharType="end"/>
        </w:r>
      </w:hyperlink>
    </w:p>
    <w:p w14:paraId="507745F2" w14:textId="77777777" w:rsidR="00FD773D" w:rsidRDefault="000228CE">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17343850" w:history="1">
        <w:r w:rsidR="00FD773D" w:rsidRPr="00042713">
          <w:rPr>
            <w:rStyle w:val="Hyperlink"/>
            <w:noProof/>
          </w:rPr>
          <w:t>Table 2</w:t>
        </w:r>
        <w:r w:rsidR="00FD773D" w:rsidRPr="00042713">
          <w:rPr>
            <w:rStyle w:val="Hyperlink"/>
            <w:noProof/>
          </w:rPr>
          <w:noBreakHyphen/>
          <w:t>10</w:t>
        </w:r>
        <w:r w:rsidR="00FD773D">
          <w:rPr>
            <w:rFonts w:asciiTheme="minorHAnsi" w:eastAsiaTheme="minorEastAsia" w:hAnsiTheme="minorHAnsi" w:cstheme="minorBidi"/>
            <w:noProof/>
            <w:sz w:val="22"/>
            <w:szCs w:val="22"/>
            <w:lang w:eastAsia="en-US"/>
          </w:rPr>
          <w:tab/>
        </w:r>
        <w:r w:rsidR="00FD773D" w:rsidRPr="00042713">
          <w:rPr>
            <w:rStyle w:val="Hyperlink"/>
            <w:noProof/>
          </w:rPr>
          <w:t>List of Get commands for capture</w:t>
        </w:r>
        <w:r w:rsidR="00FD773D">
          <w:rPr>
            <w:noProof/>
            <w:webHidden/>
          </w:rPr>
          <w:tab/>
        </w:r>
        <w:r w:rsidR="00FD773D">
          <w:rPr>
            <w:noProof/>
            <w:webHidden/>
          </w:rPr>
          <w:fldChar w:fldCharType="begin"/>
        </w:r>
        <w:r w:rsidR="00FD773D">
          <w:rPr>
            <w:noProof/>
            <w:webHidden/>
          </w:rPr>
          <w:instrText xml:space="preserve"> PAGEREF _Toc517343850 \h </w:instrText>
        </w:r>
        <w:r w:rsidR="00FD773D">
          <w:rPr>
            <w:noProof/>
            <w:webHidden/>
          </w:rPr>
        </w:r>
        <w:r w:rsidR="00FD773D">
          <w:rPr>
            <w:noProof/>
            <w:webHidden/>
          </w:rPr>
          <w:fldChar w:fldCharType="separate"/>
        </w:r>
        <w:r w:rsidR="00FD773D">
          <w:rPr>
            <w:noProof/>
            <w:webHidden/>
          </w:rPr>
          <w:t>19</w:t>
        </w:r>
        <w:r w:rsidR="00FD773D">
          <w:rPr>
            <w:noProof/>
            <w:webHidden/>
          </w:rPr>
          <w:fldChar w:fldCharType="end"/>
        </w:r>
      </w:hyperlink>
    </w:p>
    <w:p w14:paraId="0AC32876" w14:textId="77777777" w:rsidR="00FD773D" w:rsidRDefault="000228CE">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17343851" w:history="1">
        <w:r w:rsidR="00FD773D" w:rsidRPr="00042713">
          <w:rPr>
            <w:rStyle w:val="Hyperlink"/>
            <w:noProof/>
          </w:rPr>
          <w:t>Table 2</w:t>
        </w:r>
        <w:r w:rsidR="00FD773D" w:rsidRPr="00042713">
          <w:rPr>
            <w:rStyle w:val="Hyperlink"/>
            <w:noProof/>
          </w:rPr>
          <w:noBreakHyphen/>
          <w:t>11</w:t>
        </w:r>
        <w:r w:rsidR="00FD773D">
          <w:rPr>
            <w:rFonts w:asciiTheme="minorHAnsi" w:eastAsiaTheme="minorEastAsia" w:hAnsiTheme="minorHAnsi" w:cstheme="minorBidi"/>
            <w:noProof/>
            <w:sz w:val="22"/>
            <w:szCs w:val="22"/>
            <w:lang w:eastAsia="en-US"/>
          </w:rPr>
          <w:tab/>
        </w:r>
        <w:r w:rsidR="00FD773D" w:rsidRPr="00042713">
          <w:rPr>
            <w:rStyle w:val="Hyperlink"/>
            <w:noProof/>
          </w:rPr>
          <w:t>List of execution commands</w:t>
        </w:r>
        <w:r w:rsidR="00FD773D">
          <w:rPr>
            <w:noProof/>
            <w:webHidden/>
          </w:rPr>
          <w:tab/>
        </w:r>
        <w:r w:rsidR="00FD773D">
          <w:rPr>
            <w:noProof/>
            <w:webHidden/>
          </w:rPr>
          <w:fldChar w:fldCharType="begin"/>
        </w:r>
        <w:r w:rsidR="00FD773D">
          <w:rPr>
            <w:noProof/>
            <w:webHidden/>
          </w:rPr>
          <w:instrText xml:space="preserve"> PAGEREF _Toc517343851 \h </w:instrText>
        </w:r>
        <w:r w:rsidR="00FD773D">
          <w:rPr>
            <w:noProof/>
            <w:webHidden/>
          </w:rPr>
        </w:r>
        <w:r w:rsidR="00FD773D">
          <w:rPr>
            <w:noProof/>
            <w:webHidden/>
          </w:rPr>
          <w:fldChar w:fldCharType="separate"/>
        </w:r>
        <w:r w:rsidR="00FD773D">
          <w:rPr>
            <w:noProof/>
            <w:webHidden/>
          </w:rPr>
          <w:t>20</w:t>
        </w:r>
        <w:r w:rsidR="00FD773D">
          <w:rPr>
            <w:noProof/>
            <w:webHidden/>
          </w:rPr>
          <w:fldChar w:fldCharType="end"/>
        </w:r>
      </w:hyperlink>
    </w:p>
    <w:p w14:paraId="7BF3FEA5" w14:textId="77777777" w:rsidR="00FD773D" w:rsidRDefault="000228CE">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17343852" w:history="1">
        <w:r w:rsidR="00FD773D" w:rsidRPr="00042713">
          <w:rPr>
            <w:rStyle w:val="Hyperlink"/>
            <w:noProof/>
          </w:rPr>
          <w:t>Table 2</w:t>
        </w:r>
        <w:r w:rsidR="00FD773D" w:rsidRPr="00042713">
          <w:rPr>
            <w:rStyle w:val="Hyperlink"/>
            <w:noProof/>
          </w:rPr>
          <w:noBreakHyphen/>
          <w:t>12</w:t>
        </w:r>
        <w:r w:rsidR="00FD773D">
          <w:rPr>
            <w:rFonts w:asciiTheme="minorHAnsi" w:eastAsiaTheme="minorEastAsia" w:hAnsiTheme="minorHAnsi" w:cstheme="minorBidi"/>
            <w:noProof/>
            <w:sz w:val="22"/>
            <w:szCs w:val="22"/>
            <w:lang w:eastAsia="en-US"/>
          </w:rPr>
          <w:tab/>
        </w:r>
        <w:r w:rsidR="00FD773D" w:rsidRPr="00042713">
          <w:rPr>
            <w:rStyle w:val="Hyperlink"/>
            <w:noProof/>
          </w:rPr>
          <w:t>Structures</w:t>
        </w:r>
        <w:r w:rsidR="00FD773D">
          <w:rPr>
            <w:noProof/>
            <w:webHidden/>
          </w:rPr>
          <w:tab/>
        </w:r>
        <w:r w:rsidR="00FD773D">
          <w:rPr>
            <w:noProof/>
            <w:webHidden/>
          </w:rPr>
          <w:fldChar w:fldCharType="begin"/>
        </w:r>
        <w:r w:rsidR="00FD773D">
          <w:rPr>
            <w:noProof/>
            <w:webHidden/>
          </w:rPr>
          <w:instrText xml:space="preserve"> PAGEREF _Toc517343852 \h </w:instrText>
        </w:r>
        <w:r w:rsidR="00FD773D">
          <w:rPr>
            <w:noProof/>
            <w:webHidden/>
          </w:rPr>
        </w:r>
        <w:r w:rsidR="00FD773D">
          <w:rPr>
            <w:noProof/>
            <w:webHidden/>
          </w:rPr>
          <w:fldChar w:fldCharType="separate"/>
        </w:r>
        <w:r w:rsidR="00FD773D">
          <w:rPr>
            <w:noProof/>
            <w:webHidden/>
          </w:rPr>
          <w:t>82</w:t>
        </w:r>
        <w:r w:rsidR="00FD773D">
          <w:rPr>
            <w:noProof/>
            <w:webHidden/>
          </w:rPr>
          <w:fldChar w:fldCharType="end"/>
        </w:r>
      </w:hyperlink>
    </w:p>
    <w:p w14:paraId="5A7D0098" w14:textId="77777777" w:rsidR="00FD773D" w:rsidRDefault="000228CE">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17343853" w:history="1">
        <w:r w:rsidR="00FD773D" w:rsidRPr="00042713">
          <w:rPr>
            <w:rStyle w:val="Hyperlink"/>
            <w:noProof/>
          </w:rPr>
          <w:t>Table 2</w:t>
        </w:r>
        <w:r w:rsidR="00FD773D" w:rsidRPr="00042713">
          <w:rPr>
            <w:rStyle w:val="Hyperlink"/>
            <w:noProof/>
          </w:rPr>
          <w:noBreakHyphen/>
          <w:t>13</w:t>
        </w:r>
        <w:r w:rsidR="00FD773D">
          <w:rPr>
            <w:rFonts w:asciiTheme="minorHAnsi" w:eastAsiaTheme="minorEastAsia" w:hAnsiTheme="minorHAnsi" w:cstheme="minorBidi"/>
            <w:noProof/>
            <w:sz w:val="22"/>
            <w:szCs w:val="22"/>
            <w:lang w:eastAsia="en-US"/>
          </w:rPr>
          <w:tab/>
        </w:r>
        <w:r w:rsidR="00FD773D" w:rsidRPr="00042713">
          <w:rPr>
            <w:rStyle w:val="Hyperlink"/>
            <w:noProof/>
          </w:rPr>
          <w:t>XARelTDMrdr type structure information</w:t>
        </w:r>
        <w:r w:rsidR="00FD773D">
          <w:rPr>
            <w:noProof/>
            <w:webHidden/>
          </w:rPr>
          <w:tab/>
        </w:r>
        <w:r w:rsidR="00FD773D">
          <w:rPr>
            <w:noProof/>
            <w:webHidden/>
          </w:rPr>
          <w:fldChar w:fldCharType="begin"/>
        </w:r>
        <w:r w:rsidR="00FD773D">
          <w:rPr>
            <w:noProof/>
            <w:webHidden/>
          </w:rPr>
          <w:instrText xml:space="preserve"> PAGEREF _Toc517343853 \h </w:instrText>
        </w:r>
        <w:r w:rsidR="00FD773D">
          <w:rPr>
            <w:noProof/>
            <w:webHidden/>
          </w:rPr>
        </w:r>
        <w:r w:rsidR="00FD773D">
          <w:rPr>
            <w:noProof/>
            <w:webHidden/>
          </w:rPr>
          <w:fldChar w:fldCharType="separate"/>
        </w:r>
        <w:r w:rsidR="00FD773D">
          <w:rPr>
            <w:noProof/>
            <w:webHidden/>
          </w:rPr>
          <w:t>83</w:t>
        </w:r>
        <w:r w:rsidR="00FD773D">
          <w:rPr>
            <w:noProof/>
            <w:webHidden/>
          </w:rPr>
          <w:fldChar w:fldCharType="end"/>
        </w:r>
      </w:hyperlink>
    </w:p>
    <w:p w14:paraId="088C9C6A" w14:textId="77777777" w:rsidR="00FD773D" w:rsidRDefault="000228CE">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17343854" w:history="1">
        <w:r w:rsidR="00FD773D" w:rsidRPr="00042713">
          <w:rPr>
            <w:rStyle w:val="Hyperlink"/>
            <w:noProof/>
          </w:rPr>
          <w:t>Table 2</w:t>
        </w:r>
        <w:r w:rsidR="00FD773D" w:rsidRPr="00042713">
          <w:rPr>
            <w:rStyle w:val="Hyperlink"/>
            <w:noProof/>
          </w:rPr>
          <w:noBreakHyphen/>
          <w:t>14</w:t>
        </w:r>
        <w:r w:rsidR="00FD773D">
          <w:rPr>
            <w:rFonts w:asciiTheme="minorHAnsi" w:eastAsiaTheme="minorEastAsia" w:hAnsiTheme="minorHAnsi" w:cstheme="minorBidi"/>
            <w:noProof/>
            <w:sz w:val="22"/>
            <w:szCs w:val="22"/>
            <w:lang w:eastAsia="en-US"/>
          </w:rPr>
          <w:tab/>
        </w:r>
        <w:r w:rsidR="00FD773D" w:rsidRPr="00042713">
          <w:rPr>
            <w:rStyle w:val="Hyperlink"/>
            <w:noProof/>
          </w:rPr>
          <w:t>XARelTDMcap type structure information</w:t>
        </w:r>
        <w:r w:rsidR="00FD773D">
          <w:rPr>
            <w:noProof/>
            <w:webHidden/>
          </w:rPr>
          <w:tab/>
        </w:r>
        <w:r w:rsidR="00FD773D">
          <w:rPr>
            <w:noProof/>
            <w:webHidden/>
          </w:rPr>
          <w:fldChar w:fldCharType="begin"/>
        </w:r>
        <w:r w:rsidR="00FD773D">
          <w:rPr>
            <w:noProof/>
            <w:webHidden/>
          </w:rPr>
          <w:instrText xml:space="preserve"> PAGEREF _Toc517343854 \h </w:instrText>
        </w:r>
        <w:r w:rsidR="00FD773D">
          <w:rPr>
            <w:noProof/>
            <w:webHidden/>
          </w:rPr>
        </w:r>
        <w:r w:rsidR="00FD773D">
          <w:rPr>
            <w:noProof/>
            <w:webHidden/>
          </w:rPr>
          <w:fldChar w:fldCharType="separate"/>
        </w:r>
        <w:r w:rsidR="00FD773D">
          <w:rPr>
            <w:noProof/>
            <w:webHidden/>
          </w:rPr>
          <w:t>84</w:t>
        </w:r>
        <w:r w:rsidR="00FD773D">
          <w:rPr>
            <w:noProof/>
            <w:webHidden/>
          </w:rPr>
          <w:fldChar w:fldCharType="end"/>
        </w:r>
      </w:hyperlink>
    </w:p>
    <w:p w14:paraId="15595624" w14:textId="77777777" w:rsidR="00FD773D" w:rsidRDefault="000228CE">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17343855" w:history="1">
        <w:r w:rsidR="00FD773D" w:rsidRPr="00042713">
          <w:rPr>
            <w:rStyle w:val="Hyperlink"/>
            <w:noProof/>
          </w:rPr>
          <w:t>Table 2</w:t>
        </w:r>
        <w:r w:rsidR="00FD773D" w:rsidRPr="00042713">
          <w:rPr>
            <w:rStyle w:val="Hyperlink"/>
            <w:noProof/>
          </w:rPr>
          <w:noBreakHyphen/>
          <w:t>15</w:t>
        </w:r>
        <w:r w:rsidR="00FD773D">
          <w:rPr>
            <w:rFonts w:asciiTheme="minorHAnsi" w:eastAsiaTheme="minorEastAsia" w:hAnsiTheme="minorHAnsi" w:cstheme="minorBidi"/>
            <w:noProof/>
            <w:sz w:val="22"/>
            <w:szCs w:val="22"/>
            <w:lang w:eastAsia="en-US"/>
          </w:rPr>
          <w:tab/>
        </w:r>
        <w:r w:rsidR="00FD773D" w:rsidRPr="00042713">
          <w:rPr>
            <w:rStyle w:val="Hyperlink"/>
            <w:noProof/>
          </w:rPr>
          <w:t>Persistent Area Description</w:t>
        </w:r>
        <w:r w:rsidR="00FD773D">
          <w:rPr>
            <w:noProof/>
            <w:webHidden/>
          </w:rPr>
          <w:tab/>
        </w:r>
        <w:r w:rsidR="00FD773D">
          <w:rPr>
            <w:noProof/>
            <w:webHidden/>
          </w:rPr>
          <w:fldChar w:fldCharType="begin"/>
        </w:r>
        <w:r w:rsidR="00FD773D">
          <w:rPr>
            <w:noProof/>
            <w:webHidden/>
          </w:rPr>
          <w:instrText xml:space="preserve"> PAGEREF _Toc517343855 \h </w:instrText>
        </w:r>
        <w:r w:rsidR="00FD773D">
          <w:rPr>
            <w:noProof/>
            <w:webHidden/>
          </w:rPr>
        </w:r>
        <w:r w:rsidR="00FD773D">
          <w:rPr>
            <w:noProof/>
            <w:webHidden/>
          </w:rPr>
          <w:fldChar w:fldCharType="separate"/>
        </w:r>
        <w:r w:rsidR="00FD773D">
          <w:rPr>
            <w:noProof/>
            <w:webHidden/>
          </w:rPr>
          <w:t>85</w:t>
        </w:r>
        <w:r w:rsidR="00FD773D">
          <w:rPr>
            <w:noProof/>
            <w:webHidden/>
          </w:rPr>
          <w:fldChar w:fldCharType="end"/>
        </w:r>
      </w:hyperlink>
    </w:p>
    <w:p w14:paraId="1F4A6F6F" w14:textId="77777777" w:rsidR="00FD773D" w:rsidRDefault="000228CE">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17343856" w:history="1">
        <w:r w:rsidR="00FD773D" w:rsidRPr="00042713">
          <w:rPr>
            <w:rStyle w:val="Hyperlink"/>
            <w:noProof/>
          </w:rPr>
          <w:t>Table 2</w:t>
        </w:r>
        <w:r w:rsidR="00FD773D" w:rsidRPr="00042713">
          <w:rPr>
            <w:rStyle w:val="Hyperlink"/>
            <w:noProof/>
          </w:rPr>
          <w:noBreakHyphen/>
          <w:t>16</w:t>
        </w:r>
        <w:r w:rsidR="00FD773D">
          <w:rPr>
            <w:rFonts w:asciiTheme="minorHAnsi" w:eastAsiaTheme="minorEastAsia" w:hAnsiTheme="minorHAnsi" w:cstheme="minorBidi"/>
            <w:noProof/>
            <w:sz w:val="22"/>
            <w:szCs w:val="22"/>
            <w:lang w:eastAsia="en-US"/>
          </w:rPr>
          <w:tab/>
        </w:r>
        <w:r w:rsidR="00FD773D" w:rsidRPr="00042713">
          <w:rPr>
            <w:rStyle w:val="Hyperlink"/>
            <w:noProof/>
          </w:rPr>
          <w:t>Input Buffer Description</w:t>
        </w:r>
        <w:r w:rsidR="00FD773D">
          <w:rPr>
            <w:noProof/>
            <w:webHidden/>
          </w:rPr>
          <w:tab/>
        </w:r>
        <w:r w:rsidR="00FD773D">
          <w:rPr>
            <w:noProof/>
            <w:webHidden/>
          </w:rPr>
          <w:fldChar w:fldCharType="begin"/>
        </w:r>
        <w:r w:rsidR="00FD773D">
          <w:rPr>
            <w:noProof/>
            <w:webHidden/>
          </w:rPr>
          <w:instrText xml:space="preserve"> PAGEREF _Toc517343856 \h </w:instrText>
        </w:r>
        <w:r w:rsidR="00FD773D">
          <w:rPr>
            <w:noProof/>
            <w:webHidden/>
          </w:rPr>
        </w:r>
        <w:r w:rsidR="00FD773D">
          <w:rPr>
            <w:noProof/>
            <w:webHidden/>
          </w:rPr>
          <w:fldChar w:fldCharType="separate"/>
        </w:r>
        <w:r w:rsidR="00FD773D">
          <w:rPr>
            <w:noProof/>
            <w:webHidden/>
          </w:rPr>
          <w:t>86</w:t>
        </w:r>
        <w:r w:rsidR="00FD773D">
          <w:rPr>
            <w:noProof/>
            <w:webHidden/>
          </w:rPr>
          <w:fldChar w:fldCharType="end"/>
        </w:r>
      </w:hyperlink>
    </w:p>
    <w:p w14:paraId="05A1AC53" w14:textId="77777777" w:rsidR="00FD773D" w:rsidRDefault="000228CE">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17343857" w:history="1">
        <w:r w:rsidR="00FD773D" w:rsidRPr="00042713">
          <w:rPr>
            <w:rStyle w:val="Hyperlink"/>
            <w:noProof/>
          </w:rPr>
          <w:t>Table 2</w:t>
        </w:r>
        <w:r w:rsidR="00FD773D" w:rsidRPr="00042713">
          <w:rPr>
            <w:rStyle w:val="Hyperlink"/>
            <w:noProof/>
          </w:rPr>
          <w:noBreakHyphen/>
          <w:t>17</w:t>
        </w:r>
        <w:r w:rsidR="00FD773D">
          <w:rPr>
            <w:rFonts w:asciiTheme="minorHAnsi" w:eastAsiaTheme="minorEastAsia" w:hAnsiTheme="minorHAnsi" w:cstheme="minorBidi"/>
            <w:noProof/>
            <w:sz w:val="22"/>
            <w:szCs w:val="22"/>
            <w:lang w:eastAsia="en-US"/>
          </w:rPr>
          <w:tab/>
        </w:r>
        <w:r w:rsidR="00FD773D" w:rsidRPr="00042713">
          <w:rPr>
            <w:rStyle w:val="Hyperlink"/>
            <w:noProof/>
          </w:rPr>
          <w:t>Output Buffer Description</w:t>
        </w:r>
        <w:r w:rsidR="00FD773D">
          <w:rPr>
            <w:noProof/>
            <w:webHidden/>
          </w:rPr>
          <w:tab/>
        </w:r>
        <w:r w:rsidR="00FD773D">
          <w:rPr>
            <w:noProof/>
            <w:webHidden/>
          </w:rPr>
          <w:fldChar w:fldCharType="begin"/>
        </w:r>
        <w:r w:rsidR="00FD773D">
          <w:rPr>
            <w:noProof/>
            <w:webHidden/>
          </w:rPr>
          <w:instrText xml:space="preserve"> PAGEREF _Toc517343857 \h </w:instrText>
        </w:r>
        <w:r w:rsidR="00FD773D">
          <w:rPr>
            <w:noProof/>
            <w:webHidden/>
          </w:rPr>
        </w:r>
        <w:r w:rsidR="00FD773D">
          <w:rPr>
            <w:noProof/>
            <w:webHidden/>
          </w:rPr>
          <w:fldChar w:fldCharType="separate"/>
        </w:r>
        <w:r w:rsidR="00FD773D">
          <w:rPr>
            <w:noProof/>
            <w:webHidden/>
          </w:rPr>
          <w:t>86</w:t>
        </w:r>
        <w:r w:rsidR="00FD773D">
          <w:rPr>
            <w:noProof/>
            <w:webHidden/>
          </w:rPr>
          <w:fldChar w:fldCharType="end"/>
        </w:r>
      </w:hyperlink>
    </w:p>
    <w:p w14:paraId="265CAC11" w14:textId="77777777" w:rsidR="00FD773D" w:rsidRDefault="000228CE">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17343858" w:history="1">
        <w:r w:rsidR="00FD773D" w:rsidRPr="00042713">
          <w:rPr>
            <w:rStyle w:val="Hyperlink"/>
            <w:noProof/>
          </w:rPr>
          <w:t>Table 2</w:t>
        </w:r>
        <w:r w:rsidR="00FD773D" w:rsidRPr="00042713">
          <w:rPr>
            <w:rStyle w:val="Hyperlink"/>
            <w:noProof/>
          </w:rPr>
          <w:noBreakHyphen/>
          <w:t>18</w:t>
        </w:r>
        <w:r w:rsidR="00FD773D">
          <w:rPr>
            <w:rFonts w:asciiTheme="minorHAnsi" w:eastAsiaTheme="minorEastAsia" w:hAnsiTheme="minorHAnsi" w:cstheme="minorBidi"/>
            <w:noProof/>
            <w:sz w:val="22"/>
            <w:szCs w:val="22"/>
            <w:lang w:eastAsia="en-US"/>
          </w:rPr>
          <w:tab/>
        </w:r>
        <w:r w:rsidR="00FD773D" w:rsidRPr="00042713">
          <w:rPr>
            <w:rStyle w:val="Hyperlink"/>
            <w:noProof/>
          </w:rPr>
          <w:t>Error Codes for TDM Renderer</w:t>
        </w:r>
        <w:r w:rsidR="00FD773D">
          <w:rPr>
            <w:noProof/>
            <w:webHidden/>
          </w:rPr>
          <w:tab/>
        </w:r>
        <w:r w:rsidR="00FD773D">
          <w:rPr>
            <w:noProof/>
            <w:webHidden/>
          </w:rPr>
          <w:fldChar w:fldCharType="begin"/>
        </w:r>
        <w:r w:rsidR="00FD773D">
          <w:rPr>
            <w:noProof/>
            <w:webHidden/>
          </w:rPr>
          <w:instrText xml:space="preserve"> PAGEREF _Toc517343858 \h </w:instrText>
        </w:r>
        <w:r w:rsidR="00FD773D">
          <w:rPr>
            <w:noProof/>
            <w:webHidden/>
          </w:rPr>
        </w:r>
        <w:r w:rsidR="00FD773D">
          <w:rPr>
            <w:noProof/>
            <w:webHidden/>
          </w:rPr>
          <w:fldChar w:fldCharType="separate"/>
        </w:r>
        <w:r w:rsidR="00FD773D">
          <w:rPr>
            <w:noProof/>
            <w:webHidden/>
          </w:rPr>
          <w:t>90</w:t>
        </w:r>
        <w:r w:rsidR="00FD773D">
          <w:rPr>
            <w:noProof/>
            <w:webHidden/>
          </w:rPr>
          <w:fldChar w:fldCharType="end"/>
        </w:r>
      </w:hyperlink>
    </w:p>
    <w:p w14:paraId="4C41DFB1" w14:textId="77777777" w:rsidR="00FD773D" w:rsidRDefault="000228CE">
      <w:pPr>
        <w:pStyle w:val="TableofFigures"/>
        <w:tabs>
          <w:tab w:val="left" w:pos="1745"/>
          <w:tab w:val="right" w:leader="dot" w:pos="9742"/>
        </w:tabs>
        <w:ind w:left="800" w:hanging="400"/>
        <w:rPr>
          <w:rFonts w:asciiTheme="minorHAnsi" w:eastAsiaTheme="minorEastAsia" w:hAnsiTheme="minorHAnsi" w:cstheme="minorBidi"/>
          <w:noProof/>
          <w:sz w:val="22"/>
          <w:szCs w:val="22"/>
          <w:lang w:eastAsia="en-US"/>
        </w:rPr>
      </w:pPr>
      <w:hyperlink w:anchor="_Toc517343859" w:history="1">
        <w:r w:rsidR="00FD773D" w:rsidRPr="00042713">
          <w:rPr>
            <w:rStyle w:val="Hyperlink"/>
            <w:noProof/>
          </w:rPr>
          <w:t>Table 2</w:t>
        </w:r>
        <w:r w:rsidR="00FD773D" w:rsidRPr="00042713">
          <w:rPr>
            <w:rStyle w:val="Hyperlink"/>
            <w:noProof/>
          </w:rPr>
          <w:noBreakHyphen/>
          <w:t>19</w:t>
        </w:r>
        <w:r w:rsidR="00FD773D">
          <w:rPr>
            <w:rFonts w:asciiTheme="minorHAnsi" w:eastAsiaTheme="minorEastAsia" w:hAnsiTheme="minorHAnsi" w:cstheme="minorBidi"/>
            <w:noProof/>
            <w:sz w:val="22"/>
            <w:szCs w:val="22"/>
            <w:lang w:eastAsia="en-US"/>
          </w:rPr>
          <w:tab/>
        </w:r>
        <w:r w:rsidR="00FD773D" w:rsidRPr="00042713">
          <w:rPr>
            <w:rStyle w:val="Hyperlink"/>
            <w:noProof/>
          </w:rPr>
          <w:t>Error Codes for TDM Capture</w:t>
        </w:r>
        <w:r w:rsidR="00FD773D">
          <w:rPr>
            <w:noProof/>
            <w:webHidden/>
          </w:rPr>
          <w:tab/>
        </w:r>
        <w:r w:rsidR="00FD773D">
          <w:rPr>
            <w:noProof/>
            <w:webHidden/>
          </w:rPr>
          <w:fldChar w:fldCharType="begin"/>
        </w:r>
        <w:r w:rsidR="00FD773D">
          <w:rPr>
            <w:noProof/>
            <w:webHidden/>
          </w:rPr>
          <w:instrText xml:space="preserve"> PAGEREF _Toc517343859 \h </w:instrText>
        </w:r>
        <w:r w:rsidR="00FD773D">
          <w:rPr>
            <w:noProof/>
            <w:webHidden/>
          </w:rPr>
        </w:r>
        <w:r w:rsidR="00FD773D">
          <w:rPr>
            <w:noProof/>
            <w:webHidden/>
          </w:rPr>
          <w:fldChar w:fldCharType="separate"/>
        </w:r>
        <w:r w:rsidR="00FD773D">
          <w:rPr>
            <w:noProof/>
            <w:webHidden/>
          </w:rPr>
          <w:t>92</w:t>
        </w:r>
        <w:r w:rsidR="00FD773D">
          <w:rPr>
            <w:noProof/>
            <w:webHidden/>
          </w:rPr>
          <w:fldChar w:fldCharType="end"/>
        </w:r>
      </w:hyperlink>
    </w:p>
    <w:p w14:paraId="162F6923"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60" w:history="1">
        <w:r w:rsidR="00FD773D" w:rsidRPr="00042713">
          <w:rPr>
            <w:rStyle w:val="Hyperlink"/>
            <w:noProof/>
          </w:rPr>
          <w:t>Table 4</w:t>
        </w:r>
        <w:r w:rsidR="00FD773D" w:rsidRPr="00042713">
          <w:rPr>
            <w:rStyle w:val="Hyperlink"/>
            <w:noProof/>
          </w:rPr>
          <w:noBreakHyphen/>
          <w:t>1</w:t>
        </w:r>
        <w:r w:rsidR="00FD773D">
          <w:rPr>
            <w:rFonts w:asciiTheme="minorHAnsi" w:eastAsiaTheme="minorEastAsia" w:hAnsiTheme="minorHAnsi" w:cstheme="minorBidi"/>
            <w:noProof/>
            <w:sz w:val="22"/>
            <w:szCs w:val="22"/>
            <w:lang w:eastAsia="en-US"/>
          </w:rPr>
          <w:tab/>
        </w:r>
        <w:r w:rsidR="00FD773D" w:rsidRPr="00042713">
          <w:rPr>
            <w:rStyle w:val="Hyperlink"/>
            <w:noProof/>
          </w:rPr>
          <w:t>Matrix table for sampling rate setting of TDM Renderer</w:t>
        </w:r>
        <w:r w:rsidR="00FD773D">
          <w:rPr>
            <w:noProof/>
            <w:webHidden/>
          </w:rPr>
          <w:tab/>
        </w:r>
        <w:r w:rsidR="00FD773D">
          <w:rPr>
            <w:noProof/>
            <w:webHidden/>
          </w:rPr>
          <w:fldChar w:fldCharType="begin"/>
        </w:r>
        <w:r w:rsidR="00FD773D">
          <w:rPr>
            <w:noProof/>
            <w:webHidden/>
          </w:rPr>
          <w:instrText xml:space="preserve"> PAGEREF _Toc517343860 \h </w:instrText>
        </w:r>
        <w:r w:rsidR="00FD773D">
          <w:rPr>
            <w:noProof/>
            <w:webHidden/>
          </w:rPr>
        </w:r>
        <w:r w:rsidR="00FD773D">
          <w:rPr>
            <w:noProof/>
            <w:webHidden/>
          </w:rPr>
          <w:fldChar w:fldCharType="separate"/>
        </w:r>
        <w:r w:rsidR="00FD773D">
          <w:rPr>
            <w:noProof/>
            <w:webHidden/>
          </w:rPr>
          <w:t>96</w:t>
        </w:r>
        <w:r w:rsidR="00FD773D">
          <w:rPr>
            <w:noProof/>
            <w:webHidden/>
          </w:rPr>
          <w:fldChar w:fldCharType="end"/>
        </w:r>
      </w:hyperlink>
    </w:p>
    <w:p w14:paraId="33E12368" w14:textId="77777777" w:rsidR="00FD773D" w:rsidRDefault="000228CE">
      <w:pPr>
        <w:pStyle w:val="TableofFigures"/>
        <w:tabs>
          <w:tab w:val="left" w:pos="1617"/>
          <w:tab w:val="right" w:leader="dot" w:pos="9742"/>
        </w:tabs>
        <w:ind w:left="800" w:hanging="400"/>
        <w:rPr>
          <w:rFonts w:asciiTheme="minorHAnsi" w:eastAsiaTheme="minorEastAsia" w:hAnsiTheme="minorHAnsi" w:cstheme="minorBidi"/>
          <w:noProof/>
          <w:sz w:val="22"/>
          <w:szCs w:val="22"/>
          <w:lang w:eastAsia="en-US"/>
        </w:rPr>
      </w:pPr>
      <w:hyperlink w:anchor="_Toc517343861" w:history="1">
        <w:r w:rsidR="00FD773D" w:rsidRPr="00042713">
          <w:rPr>
            <w:rStyle w:val="Hyperlink"/>
            <w:noProof/>
          </w:rPr>
          <w:t>Table 4</w:t>
        </w:r>
        <w:r w:rsidR="00FD773D" w:rsidRPr="00042713">
          <w:rPr>
            <w:rStyle w:val="Hyperlink"/>
            <w:noProof/>
          </w:rPr>
          <w:noBreakHyphen/>
          <w:t>2</w:t>
        </w:r>
        <w:r w:rsidR="00FD773D">
          <w:rPr>
            <w:rFonts w:asciiTheme="minorHAnsi" w:eastAsiaTheme="minorEastAsia" w:hAnsiTheme="minorHAnsi" w:cstheme="minorBidi"/>
            <w:noProof/>
            <w:sz w:val="22"/>
            <w:szCs w:val="22"/>
            <w:lang w:eastAsia="en-US"/>
          </w:rPr>
          <w:tab/>
        </w:r>
        <w:r w:rsidR="00FD773D" w:rsidRPr="00042713">
          <w:rPr>
            <w:rStyle w:val="Hyperlink"/>
            <w:noProof/>
          </w:rPr>
          <w:t>Matrix table for sampling rate setting of TDM Capture</w:t>
        </w:r>
        <w:r w:rsidR="00FD773D">
          <w:rPr>
            <w:noProof/>
            <w:webHidden/>
          </w:rPr>
          <w:tab/>
        </w:r>
        <w:r w:rsidR="00FD773D">
          <w:rPr>
            <w:noProof/>
            <w:webHidden/>
          </w:rPr>
          <w:fldChar w:fldCharType="begin"/>
        </w:r>
        <w:r w:rsidR="00FD773D">
          <w:rPr>
            <w:noProof/>
            <w:webHidden/>
          </w:rPr>
          <w:instrText xml:space="preserve"> PAGEREF _Toc517343861 \h </w:instrText>
        </w:r>
        <w:r w:rsidR="00FD773D">
          <w:rPr>
            <w:noProof/>
            <w:webHidden/>
          </w:rPr>
        </w:r>
        <w:r w:rsidR="00FD773D">
          <w:rPr>
            <w:noProof/>
            <w:webHidden/>
          </w:rPr>
          <w:fldChar w:fldCharType="separate"/>
        </w:r>
        <w:r w:rsidR="00FD773D">
          <w:rPr>
            <w:noProof/>
            <w:webHidden/>
          </w:rPr>
          <w:t>96</w:t>
        </w:r>
        <w:r w:rsidR="00FD773D">
          <w:rPr>
            <w:noProof/>
            <w:webHidden/>
          </w:rPr>
          <w:fldChar w:fldCharType="end"/>
        </w:r>
      </w:hyperlink>
    </w:p>
    <w:p w14:paraId="3CF6D022" w14:textId="2B6EB93D" w:rsidR="00481C9A" w:rsidRPr="00FD773D" w:rsidRDefault="00D15B83" w:rsidP="00356589">
      <w:r w:rsidRPr="00FD773D">
        <w:fldChar w:fldCharType="end"/>
      </w:r>
    </w:p>
    <w:p w14:paraId="639B7CF2" w14:textId="77777777" w:rsidR="00481C9A" w:rsidRPr="00FD773D" w:rsidRDefault="00481C9A" w:rsidP="00356589"/>
    <w:p w14:paraId="348E9E0B" w14:textId="77777777" w:rsidR="00B46595" w:rsidRPr="00FD773D" w:rsidRDefault="00315F72" w:rsidP="00356589">
      <w:pPr>
        <w:sectPr w:rsidR="00B46595" w:rsidRPr="00FD773D" w:rsidSect="00A55BEE">
          <w:headerReference w:type="default" r:id="rId9"/>
          <w:headerReference w:type="first" r:id="rId10"/>
          <w:type w:val="continuous"/>
          <w:pgSz w:w="11906" w:h="16838" w:code="9"/>
          <w:pgMar w:top="1701" w:right="1077" w:bottom="1191" w:left="1077" w:header="680" w:footer="510" w:gutter="0"/>
          <w:cols w:space="425"/>
          <w:titlePg/>
          <w:docGrid w:linePitch="360"/>
        </w:sectPr>
      </w:pPr>
      <w:r w:rsidRPr="00FD773D">
        <w:br w:type="page"/>
      </w:r>
    </w:p>
    <w:p w14:paraId="5EC1B81F" w14:textId="7E2D8D31" w:rsidR="00315F72" w:rsidRPr="00FD773D" w:rsidRDefault="00315F72" w:rsidP="00356589"/>
    <w:p w14:paraId="48C15800" w14:textId="77777777" w:rsidR="00481C9A" w:rsidRPr="00FD773D" w:rsidRDefault="00481C9A" w:rsidP="00DC074C"/>
    <w:p w14:paraId="1E1F8E1F" w14:textId="70B82360" w:rsidR="002B29DC" w:rsidRPr="00FD773D" w:rsidRDefault="002B29DC" w:rsidP="00DD63CE">
      <w:pPr>
        <w:pStyle w:val="Heading1"/>
        <w:widowControl/>
        <w:numPr>
          <w:ilvl w:val="0"/>
          <w:numId w:val="7"/>
        </w:numPr>
        <w:wordWrap w:val="0"/>
        <w:autoSpaceDE/>
        <w:autoSpaceDN/>
        <w:snapToGrid/>
        <w:spacing w:before="240" w:after="60" w:line="300" w:lineRule="exact"/>
        <w:jc w:val="left"/>
        <w:textAlignment w:val="center"/>
      </w:pPr>
      <w:bookmarkStart w:id="0" w:name="_Toc527033950"/>
      <w:bookmarkStart w:id="1" w:name="_Toc470409895"/>
      <w:bookmarkStart w:id="2" w:name="_Toc470411474"/>
      <w:bookmarkStart w:id="3" w:name="_Toc470415771"/>
      <w:bookmarkStart w:id="4" w:name="_Toc470415849"/>
      <w:bookmarkStart w:id="5" w:name="_Toc470415867"/>
      <w:bookmarkStart w:id="6" w:name="_Toc470418184"/>
      <w:bookmarkStart w:id="7" w:name="_Toc470419507"/>
      <w:bookmarkStart w:id="8" w:name="_Toc470420385"/>
      <w:bookmarkStart w:id="9" w:name="_Toc470420538"/>
      <w:bookmarkStart w:id="10" w:name="_Toc470490683"/>
      <w:bookmarkStart w:id="11" w:name="_Toc470490890"/>
      <w:bookmarkStart w:id="12" w:name="_Toc470490894"/>
      <w:bookmarkStart w:id="13" w:name="_Toc470490913"/>
      <w:bookmarkStart w:id="14" w:name="_Toc470490961"/>
      <w:bookmarkStart w:id="15" w:name="_Toc470491028"/>
      <w:bookmarkStart w:id="16" w:name="_Toc470491032"/>
      <w:bookmarkStart w:id="17" w:name="_Toc470491036"/>
      <w:bookmarkStart w:id="18" w:name="_Toc470491162"/>
      <w:bookmarkStart w:id="19" w:name="_Toc470491232"/>
      <w:r w:rsidRPr="00FD773D">
        <w:t>Overview</w:t>
      </w:r>
      <w:bookmarkEnd w:id="0"/>
    </w:p>
    <w:p w14:paraId="3B9BF675" w14:textId="4EA727A7" w:rsidR="002B29DC" w:rsidRPr="00FD773D" w:rsidRDefault="002B29DC" w:rsidP="00356589">
      <w:r w:rsidRPr="00FD773D">
        <w:t xml:space="preserve">This section provides an </w:t>
      </w:r>
      <w:r w:rsidR="00D15B83" w:rsidRPr="00FD773D">
        <w:t xml:space="preserve">overview of the </w:t>
      </w:r>
      <w:r w:rsidR="007F105D" w:rsidRPr="00FD773D">
        <w:t xml:space="preserve">Time-Division Multiplexing (TDM) </w:t>
      </w:r>
      <w:r w:rsidR="000E7134" w:rsidRPr="00FD773D">
        <w:t>Renderer</w:t>
      </w:r>
      <w:r w:rsidR="00D15B83" w:rsidRPr="00FD773D">
        <w:t xml:space="preserve"> plugin.</w:t>
      </w:r>
      <w:r w:rsidR="000E7134" w:rsidRPr="00FD773D">
        <w:t xml:space="preserve"> It contains </w:t>
      </w:r>
      <w:r w:rsidR="007F105D" w:rsidRPr="00FD773D">
        <w:t xml:space="preserve">TDM </w:t>
      </w:r>
      <w:r w:rsidR="000E7134" w:rsidRPr="00FD773D">
        <w:t>renderer and capture function.</w:t>
      </w:r>
    </w:p>
    <w:p w14:paraId="694AAD02" w14:textId="77777777" w:rsidR="002B29DC" w:rsidRPr="00FD773D" w:rsidRDefault="002B29DC" w:rsidP="00356589"/>
    <w:p w14:paraId="70DC2301" w14:textId="77777777" w:rsidR="002B29DC" w:rsidRPr="00FD773D" w:rsidRDefault="002B29DC" w:rsidP="00DD63CE">
      <w:pPr>
        <w:pStyle w:val="Heading2"/>
        <w:widowControl/>
        <w:numPr>
          <w:ilvl w:val="1"/>
          <w:numId w:val="7"/>
        </w:numPr>
        <w:autoSpaceDE/>
        <w:autoSpaceDN/>
        <w:snapToGrid/>
        <w:spacing w:before="200" w:after="100" w:line="300" w:lineRule="exact"/>
        <w:jc w:val="left"/>
        <w:textAlignment w:val="baseline"/>
      </w:pPr>
      <w:bookmarkStart w:id="20" w:name="_Toc527033951"/>
      <w:r w:rsidRPr="00FD773D">
        <w:t>Specifications Outline</w:t>
      </w:r>
      <w:bookmarkEnd w:id="20"/>
    </w:p>
    <w:p w14:paraId="18A0F301" w14:textId="37843F57" w:rsidR="0071311F" w:rsidRPr="00FD773D" w:rsidRDefault="007F105D" w:rsidP="0071311F">
      <w:r w:rsidRPr="00FD773D">
        <w:t xml:space="preserve">TDM </w:t>
      </w:r>
      <w:r w:rsidR="0071311F" w:rsidRPr="00FD773D">
        <w:t>Renderer function</w:t>
      </w:r>
      <w:r w:rsidR="0071311F" w:rsidRPr="00FD773D">
        <w:rPr>
          <w:lang w:val="x-none"/>
        </w:rPr>
        <w:t xml:space="preserve"> play</w:t>
      </w:r>
      <w:r w:rsidR="0071311F" w:rsidRPr="00FD773D">
        <w:t>s</w:t>
      </w:r>
      <w:r w:rsidR="0071311F" w:rsidRPr="00FD773D">
        <w:rPr>
          <w:lang w:val="x-none"/>
        </w:rPr>
        <w:t xml:space="preserve"> the </w:t>
      </w:r>
      <w:r w:rsidRPr="00FD773D">
        <w:t xml:space="preserve">multiplexing </w:t>
      </w:r>
      <w:r w:rsidR="0071311F" w:rsidRPr="00FD773D">
        <w:rPr>
          <w:lang w:val="x-none"/>
        </w:rPr>
        <w:t>audio signal based on the parameter that was set.</w:t>
      </w:r>
    </w:p>
    <w:p w14:paraId="15B7C81C" w14:textId="77777777" w:rsidR="00A86ADB" w:rsidRPr="00FD773D" w:rsidRDefault="00A86ADB" w:rsidP="0071311F"/>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4837D22D" w14:textId="677EAB18" w:rsidR="002B29DC" w:rsidRPr="00FD773D" w:rsidRDefault="007F105D" w:rsidP="00356589">
      <w:r w:rsidRPr="00FD773D">
        <w:t xml:space="preserve">TDM </w:t>
      </w:r>
      <w:r w:rsidR="0071311F" w:rsidRPr="00FD773D">
        <w:t>Capture function</w:t>
      </w:r>
      <w:r w:rsidR="002B29DC" w:rsidRPr="00FD773D">
        <w:t xml:space="preserve"> capture/record the </w:t>
      </w:r>
      <w:r w:rsidRPr="00FD773D">
        <w:t xml:space="preserve">multiplexing </w:t>
      </w:r>
      <w:r w:rsidR="002B29DC" w:rsidRPr="00FD773D">
        <w:t>audio signal based on the parameter that was set.</w:t>
      </w:r>
    </w:p>
    <w:p w14:paraId="414EDED9" w14:textId="77777777" w:rsidR="00A86ADB" w:rsidRPr="00FD773D" w:rsidRDefault="00A86ADB" w:rsidP="00356589"/>
    <w:p w14:paraId="72A89135" w14:textId="6978EF64" w:rsidR="002B29DC" w:rsidRPr="00FD773D" w:rsidRDefault="00315F72" w:rsidP="00315F72">
      <w:pPr>
        <w:pStyle w:val="Caption"/>
        <w:rPr>
          <w:rFonts w:eastAsia="Meiryo"/>
        </w:rPr>
      </w:pPr>
      <w:bookmarkStart w:id="21" w:name="_Toc517343836"/>
      <w:r w:rsidRPr="00FD773D">
        <w:rPr>
          <w:rFonts w:eastAsia="Meiryo"/>
        </w:rPr>
        <w:t xml:space="preserve">Table </w:t>
      </w:r>
      <w:r w:rsidR="003A2569" w:rsidRPr="00FD773D">
        <w:rPr>
          <w:rFonts w:eastAsia="Meiryo"/>
        </w:rPr>
        <w:fldChar w:fldCharType="begin"/>
      </w:r>
      <w:r w:rsidR="003A2569" w:rsidRPr="00FD773D">
        <w:rPr>
          <w:rFonts w:eastAsia="Meiryo"/>
        </w:rPr>
        <w:instrText xml:space="preserve"> STYLEREF 1 \s </w:instrText>
      </w:r>
      <w:r w:rsidR="003A2569" w:rsidRPr="00FD773D">
        <w:rPr>
          <w:rFonts w:eastAsia="Meiryo"/>
        </w:rPr>
        <w:fldChar w:fldCharType="separate"/>
      </w:r>
      <w:r w:rsidR="003A2569" w:rsidRPr="00FD773D">
        <w:rPr>
          <w:rFonts w:eastAsia="Meiryo"/>
          <w:noProof/>
        </w:rPr>
        <w:t>1</w:t>
      </w:r>
      <w:r w:rsidR="003A2569" w:rsidRPr="00FD773D">
        <w:rPr>
          <w:rFonts w:eastAsia="Meiryo"/>
        </w:rPr>
        <w:fldChar w:fldCharType="end"/>
      </w:r>
      <w:r w:rsidR="003A2569" w:rsidRPr="00FD773D">
        <w:rPr>
          <w:rFonts w:eastAsia="Meiryo"/>
        </w:rPr>
        <w:noBreakHyphen/>
      </w:r>
      <w:r w:rsidR="003A2569" w:rsidRPr="00FD773D">
        <w:rPr>
          <w:rFonts w:eastAsia="Meiryo"/>
        </w:rPr>
        <w:fldChar w:fldCharType="begin"/>
      </w:r>
      <w:r w:rsidR="003A2569" w:rsidRPr="00FD773D">
        <w:rPr>
          <w:rFonts w:eastAsia="Meiryo"/>
        </w:rPr>
        <w:instrText xml:space="preserve"> SEQ Table \* ARABIC \s 1 </w:instrText>
      </w:r>
      <w:r w:rsidR="003A2569" w:rsidRPr="00FD773D">
        <w:rPr>
          <w:rFonts w:eastAsia="Meiryo"/>
        </w:rPr>
        <w:fldChar w:fldCharType="separate"/>
      </w:r>
      <w:r w:rsidR="003A2569" w:rsidRPr="00FD773D">
        <w:rPr>
          <w:rFonts w:eastAsia="Meiryo"/>
          <w:noProof/>
        </w:rPr>
        <w:t>1</w:t>
      </w:r>
      <w:r w:rsidR="003A2569" w:rsidRPr="00FD773D">
        <w:rPr>
          <w:rFonts w:eastAsia="Meiryo"/>
        </w:rPr>
        <w:fldChar w:fldCharType="end"/>
      </w:r>
      <w:r w:rsidR="002B29DC" w:rsidRPr="00FD773D">
        <w:rPr>
          <w:rFonts w:eastAsia="Meiryo"/>
        </w:rPr>
        <w:tab/>
        <w:t>Basic Specification</w:t>
      </w:r>
      <w:bookmarkEnd w:id="21"/>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67"/>
        <w:gridCol w:w="6184"/>
      </w:tblGrid>
      <w:tr w:rsidR="002B29DC" w:rsidRPr="00FD773D" w14:paraId="33448DB4" w14:textId="77777777" w:rsidTr="00D15B83">
        <w:trPr>
          <w:cantSplit/>
          <w:trHeight w:val="260"/>
          <w:tblHeader/>
        </w:trPr>
        <w:tc>
          <w:tcPr>
            <w:tcW w:w="3567" w:type="dxa"/>
            <w:tcBorders>
              <w:bottom w:val="double" w:sz="4" w:space="0" w:color="auto"/>
            </w:tcBorders>
            <w:tcMar>
              <w:top w:w="23" w:type="dxa"/>
              <w:left w:w="23" w:type="dxa"/>
              <w:bottom w:w="23" w:type="dxa"/>
              <w:right w:w="23" w:type="dxa"/>
            </w:tcMar>
          </w:tcPr>
          <w:p w14:paraId="47D7A281" w14:textId="77777777" w:rsidR="002B29DC" w:rsidRPr="00FD773D" w:rsidRDefault="002B29DC" w:rsidP="00D15B83">
            <w:pPr>
              <w:pStyle w:val="af6"/>
              <w:rPr>
                <w:rFonts w:ascii="Verdana" w:eastAsia="Meiryo" w:hAnsi="Verdana"/>
                <w:sz w:val="20"/>
              </w:rPr>
            </w:pPr>
            <w:r w:rsidRPr="00FD773D">
              <w:rPr>
                <w:rFonts w:ascii="Verdana" w:eastAsia="Meiryo" w:hAnsi="Verdana"/>
                <w:sz w:val="20"/>
              </w:rPr>
              <w:t>Item</w:t>
            </w:r>
          </w:p>
        </w:tc>
        <w:tc>
          <w:tcPr>
            <w:tcW w:w="6184" w:type="dxa"/>
            <w:tcBorders>
              <w:bottom w:val="double" w:sz="4" w:space="0" w:color="auto"/>
            </w:tcBorders>
          </w:tcPr>
          <w:p w14:paraId="3681F945" w14:textId="77777777" w:rsidR="002B29DC" w:rsidRPr="00FD773D" w:rsidRDefault="002B29DC" w:rsidP="00D15B83">
            <w:pPr>
              <w:pStyle w:val="af6"/>
              <w:rPr>
                <w:rFonts w:ascii="Verdana" w:eastAsia="Meiryo" w:hAnsi="Verdana"/>
              </w:rPr>
            </w:pPr>
            <w:r w:rsidRPr="00FD773D">
              <w:rPr>
                <w:rFonts w:ascii="Verdana" w:eastAsia="Meiryo" w:hAnsi="Verdana"/>
                <w:sz w:val="20"/>
              </w:rPr>
              <w:t>Description</w:t>
            </w:r>
          </w:p>
        </w:tc>
      </w:tr>
      <w:tr w:rsidR="002B29DC" w:rsidRPr="00FD773D" w14:paraId="6D1087A3" w14:textId="77777777" w:rsidTr="006374B0">
        <w:trPr>
          <w:cantSplit/>
          <w:trHeight w:val="60"/>
          <w:tblHeader/>
        </w:trPr>
        <w:tc>
          <w:tcPr>
            <w:tcW w:w="3567" w:type="dxa"/>
            <w:tcBorders>
              <w:top w:val="double" w:sz="4" w:space="0" w:color="auto"/>
            </w:tcBorders>
            <w:tcMar>
              <w:left w:w="113" w:type="dxa"/>
            </w:tcMar>
          </w:tcPr>
          <w:p w14:paraId="67FD10B9" w14:textId="77777777" w:rsidR="002B29DC" w:rsidRPr="00FD773D" w:rsidRDefault="002B29DC" w:rsidP="006374B0">
            <w:pPr>
              <w:pStyle w:val="ReqText"/>
            </w:pPr>
            <w:r w:rsidRPr="00FD773D">
              <w:t>DSP</w:t>
            </w:r>
          </w:p>
        </w:tc>
        <w:tc>
          <w:tcPr>
            <w:tcW w:w="6184" w:type="dxa"/>
            <w:tcBorders>
              <w:top w:val="double" w:sz="4" w:space="0" w:color="auto"/>
            </w:tcBorders>
            <w:tcMar>
              <w:left w:w="113" w:type="dxa"/>
            </w:tcMar>
            <w:vAlign w:val="center"/>
          </w:tcPr>
          <w:p w14:paraId="72777D58" w14:textId="77777777" w:rsidR="002B29DC" w:rsidRPr="00FD773D" w:rsidRDefault="002B29DC" w:rsidP="006374B0">
            <w:pPr>
              <w:pStyle w:val="ReqText"/>
            </w:pPr>
            <w:r w:rsidRPr="00FD773D">
              <w:t>Cadence Design Systems, Inc. HiFi2</w:t>
            </w:r>
          </w:p>
        </w:tc>
      </w:tr>
      <w:tr w:rsidR="002B29DC" w:rsidRPr="00FD773D" w14:paraId="28F693C6" w14:textId="77777777" w:rsidTr="006374B0">
        <w:trPr>
          <w:cantSplit/>
          <w:trHeight w:val="60"/>
          <w:tblHeader/>
        </w:trPr>
        <w:tc>
          <w:tcPr>
            <w:tcW w:w="3567" w:type="dxa"/>
            <w:tcMar>
              <w:left w:w="113" w:type="dxa"/>
            </w:tcMar>
          </w:tcPr>
          <w:p w14:paraId="2E305CFF" w14:textId="77777777" w:rsidR="002B29DC" w:rsidRPr="00FD773D" w:rsidRDefault="002B29DC" w:rsidP="006374B0">
            <w:pPr>
              <w:pStyle w:val="ReqText"/>
            </w:pPr>
            <w:r w:rsidRPr="00FD773D">
              <w:t>Compiler</w:t>
            </w:r>
          </w:p>
        </w:tc>
        <w:tc>
          <w:tcPr>
            <w:tcW w:w="6184" w:type="dxa"/>
            <w:tcMar>
              <w:left w:w="113" w:type="dxa"/>
            </w:tcMar>
            <w:vAlign w:val="center"/>
          </w:tcPr>
          <w:p w14:paraId="106C61F4" w14:textId="0C146F58" w:rsidR="002B29DC" w:rsidRPr="00FD773D" w:rsidRDefault="002B29DC" w:rsidP="006374B0">
            <w:pPr>
              <w:pStyle w:val="ReqText"/>
            </w:pPr>
            <w:r w:rsidRPr="00FD773D">
              <w:t>Xtens</w:t>
            </w:r>
            <w:r w:rsidR="00BF1995" w:rsidRPr="00FD773D">
              <w:t>a C and C++ Compiler (version 12.0.4</w:t>
            </w:r>
            <w:r w:rsidRPr="00FD773D">
              <w:t>)</w:t>
            </w:r>
          </w:p>
        </w:tc>
      </w:tr>
      <w:tr w:rsidR="002B29DC" w:rsidRPr="00FD773D" w14:paraId="40D133AD" w14:textId="77777777" w:rsidTr="006374B0">
        <w:trPr>
          <w:cantSplit/>
          <w:trHeight w:val="288"/>
          <w:tblHeader/>
        </w:trPr>
        <w:tc>
          <w:tcPr>
            <w:tcW w:w="3567" w:type="dxa"/>
            <w:tcMar>
              <w:left w:w="113" w:type="dxa"/>
            </w:tcMar>
          </w:tcPr>
          <w:p w14:paraId="168FED5F" w14:textId="77777777" w:rsidR="002B29DC" w:rsidRPr="00FD773D" w:rsidRDefault="002B29DC" w:rsidP="006374B0">
            <w:pPr>
              <w:pStyle w:val="aa"/>
              <w:ind w:left="0"/>
              <w:rPr>
                <w:rFonts w:ascii="Verdana" w:eastAsia="Meiryo" w:hAnsi="Verdana"/>
                <w:sz w:val="20"/>
              </w:rPr>
            </w:pPr>
            <w:r w:rsidRPr="00FD773D">
              <w:rPr>
                <w:rFonts w:ascii="Verdana" w:eastAsia="Meiryo" w:hAnsi="Verdana"/>
                <w:sz w:val="20"/>
              </w:rPr>
              <w:t>Endian</w:t>
            </w:r>
          </w:p>
        </w:tc>
        <w:tc>
          <w:tcPr>
            <w:tcW w:w="6184" w:type="dxa"/>
            <w:tcMar>
              <w:left w:w="113" w:type="dxa"/>
            </w:tcMar>
            <w:vAlign w:val="center"/>
          </w:tcPr>
          <w:p w14:paraId="2A921235" w14:textId="77777777" w:rsidR="002B29DC" w:rsidRPr="00FD773D" w:rsidRDefault="002B29DC" w:rsidP="00DB14F4">
            <w:r w:rsidRPr="00FD773D">
              <w:t>Little Endian</w:t>
            </w:r>
          </w:p>
        </w:tc>
      </w:tr>
    </w:tbl>
    <w:p w14:paraId="66936284" w14:textId="77777777" w:rsidR="00025B74" w:rsidRDefault="00025B74" w:rsidP="00AA6CF6">
      <w:pPr>
        <w:pStyle w:val="Caption"/>
        <w:rPr>
          <w:rFonts w:eastAsia="Meiryo"/>
        </w:rPr>
      </w:pPr>
      <w:bookmarkStart w:id="22" w:name="_Toc517343837"/>
    </w:p>
    <w:p w14:paraId="0A7186B1" w14:textId="1E57A37A" w:rsidR="00AA6CF6" w:rsidRPr="00FD773D" w:rsidRDefault="00315F72" w:rsidP="00AA6CF6">
      <w:pPr>
        <w:pStyle w:val="Caption"/>
      </w:pPr>
      <w:r w:rsidRPr="00FD773D">
        <w:rPr>
          <w:rFonts w:eastAsia="Meiryo"/>
        </w:rPr>
        <w:t xml:space="preserve">Table </w:t>
      </w:r>
      <w:r w:rsidR="003A2569" w:rsidRPr="00FD773D">
        <w:rPr>
          <w:rFonts w:eastAsia="Meiryo"/>
        </w:rPr>
        <w:fldChar w:fldCharType="begin"/>
      </w:r>
      <w:r w:rsidR="003A2569" w:rsidRPr="00FD773D">
        <w:rPr>
          <w:rFonts w:eastAsia="Meiryo"/>
        </w:rPr>
        <w:instrText xml:space="preserve"> STYLEREF 1 \s </w:instrText>
      </w:r>
      <w:r w:rsidR="003A2569" w:rsidRPr="00FD773D">
        <w:rPr>
          <w:rFonts w:eastAsia="Meiryo"/>
        </w:rPr>
        <w:fldChar w:fldCharType="separate"/>
      </w:r>
      <w:r w:rsidR="003A2569" w:rsidRPr="00FD773D">
        <w:rPr>
          <w:rFonts w:eastAsia="Meiryo"/>
          <w:noProof/>
        </w:rPr>
        <w:t>1</w:t>
      </w:r>
      <w:r w:rsidR="003A2569" w:rsidRPr="00FD773D">
        <w:rPr>
          <w:rFonts w:eastAsia="Meiryo"/>
        </w:rPr>
        <w:fldChar w:fldCharType="end"/>
      </w:r>
      <w:r w:rsidR="003A2569" w:rsidRPr="00FD773D">
        <w:rPr>
          <w:rFonts w:eastAsia="Meiryo"/>
        </w:rPr>
        <w:noBreakHyphen/>
      </w:r>
      <w:r w:rsidR="003A2569" w:rsidRPr="00FD773D">
        <w:rPr>
          <w:rFonts w:eastAsia="Meiryo"/>
        </w:rPr>
        <w:fldChar w:fldCharType="begin"/>
      </w:r>
      <w:r w:rsidR="003A2569" w:rsidRPr="00FD773D">
        <w:rPr>
          <w:rFonts w:eastAsia="Meiryo"/>
        </w:rPr>
        <w:instrText xml:space="preserve"> SEQ Table \* ARABIC \s 1 </w:instrText>
      </w:r>
      <w:r w:rsidR="003A2569" w:rsidRPr="00FD773D">
        <w:rPr>
          <w:rFonts w:eastAsia="Meiryo"/>
        </w:rPr>
        <w:fldChar w:fldCharType="separate"/>
      </w:r>
      <w:r w:rsidR="003A2569" w:rsidRPr="00FD773D">
        <w:rPr>
          <w:rFonts w:eastAsia="Meiryo"/>
          <w:noProof/>
        </w:rPr>
        <w:t>2</w:t>
      </w:r>
      <w:r w:rsidR="003A2569" w:rsidRPr="00FD773D">
        <w:rPr>
          <w:rFonts w:eastAsia="Meiryo"/>
        </w:rPr>
        <w:fldChar w:fldCharType="end"/>
      </w:r>
      <w:r w:rsidR="002B29DC" w:rsidRPr="00FD773D">
        <w:rPr>
          <w:rFonts w:eastAsia="Meiryo"/>
        </w:rPr>
        <w:tab/>
        <w:t xml:space="preserve">Supported </w:t>
      </w:r>
      <w:bookmarkStart w:id="23" w:name="TDM_RDR_FUNC"/>
      <w:r w:rsidR="007F105D" w:rsidRPr="00FD773D">
        <w:rPr>
          <w:rFonts w:eastAsia="Meiryo"/>
          <w:lang w:val="en-US"/>
        </w:rPr>
        <w:t>TDM Renderer function</w:t>
      </w:r>
      <w:bookmarkEnd w:id="23"/>
      <w:r w:rsidR="007F105D" w:rsidRPr="00FD773D">
        <w:rPr>
          <w:rFonts w:eastAsia="Meiryo"/>
          <w:lang w:val="en-US"/>
        </w:rPr>
        <w:t xml:space="preserve"> </w:t>
      </w:r>
      <w:r w:rsidR="002B29DC" w:rsidRPr="00FD773D">
        <w:rPr>
          <w:rFonts w:eastAsia="Meiryo"/>
        </w:rPr>
        <w:t>Specifications</w:t>
      </w:r>
      <w:bookmarkEnd w:id="22"/>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13"/>
        <w:gridCol w:w="6938"/>
      </w:tblGrid>
      <w:tr w:rsidR="002B29DC" w:rsidRPr="00FD773D" w14:paraId="7CB912B3" w14:textId="77777777" w:rsidTr="001F7CCE">
        <w:trPr>
          <w:cantSplit/>
          <w:trHeight w:val="260"/>
          <w:tblHeader/>
        </w:trPr>
        <w:tc>
          <w:tcPr>
            <w:tcW w:w="2813" w:type="dxa"/>
            <w:tcBorders>
              <w:bottom w:val="double" w:sz="4" w:space="0" w:color="auto"/>
            </w:tcBorders>
            <w:tcMar>
              <w:top w:w="23" w:type="dxa"/>
              <w:left w:w="113" w:type="dxa"/>
              <w:bottom w:w="23" w:type="dxa"/>
              <w:right w:w="23" w:type="dxa"/>
            </w:tcMar>
          </w:tcPr>
          <w:p w14:paraId="274038B9" w14:textId="77777777" w:rsidR="002B29DC" w:rsidRPr="00FD773D" w:rsidRDefault="002B29DC" w:rsidP="00AA6CF6">
            <w:r w:rsidRPr="00FD773D">
              <w:t>Item</w:t>
            </w:r>
          </w:p>
        </w:tc>
        <w:tc>
          <w:tcPr>
            <w:tcW w:w="6938" w:type="dxa"/>
            <w:tcBorders>
              <w:bottom w:val="double" w:sz="4" w:space="0" w:color="auto"/>
            </w:tcBorders>
            <w:tcMar>
              <w:left w:w="113" w:type="dxa"/>
            </w:tcMar>
          </w:tcPr>
          <w:p w14:paraId="65CCCBF3" w14:textId="77777777" w:rsidR="002B29DC" w:rsidRPr="00FD773D" w:rsidRDefault="002B29DC" w:rsidP="00D15B83">
            <w:pPr>
              <w:pStyle w:val="af6"/>
              <w:rPr>
                <w:rFonts w:ascii="Verdana" w:eastAsia="Meiryo" w:hAnsi="Verdana"/>
                <w:sz w:val="20"/>
              </w:rPr>
            </w:pPr>
            <w:r w:rsidRPr="00FD773D">
              <w:rPr>
                <w:rFonts w:ascii="Verdana" w:eastAsia="Meiryo" w:hAnsi="Verdana"/>
                <w:sz w:val="20"/>
              </w:rPr>
              <w:t>Description</w:t>
            </w:r>
          </w:p>
        </w:tc>
      </w:tr>
      <w:tr w:rsidR="002B29DC" w:rsidRPr="00FD773D" w14:paraId="77FAA51A" w14:textId="77777777" w:rsidTr="001F7CCE">
        <w:trPr>
          <w:cantSplit/>
          <w:trHeight w:val="46"/>
          <w:tblHeader/>
        </w:trPr>
        <w:tc>
          <w:tcPr>
            <w:tcW w:w="2813" w:type="dxa"/>
            <w:tcBorders>
              <w:top w:val="double" w:sz="4" w:space="0" w:color="auto"/>
            </w:tcBorders>
            <w:tcMar>
              <w:left w:w="113" w:type="dxa"/>
            </w:tcMar>
          </w:tcPr>
          <w:p w14:paraId="630F4CAB" w14:textId="77777777" w:rsidR="002B29DC" w:rsidRPr="00FD773D" w:rsidRDefault="002B29DC" w:rsidP="00AA6CF6">
            <w:pPr>
              <w:pStyle w:val="ReqText"/>
            </w:pPr>
            <w:r w:rsidRPr="00FD773D">
              <w:t>Input data format</w:t>
            </w:r>
          </w:p>
        </w:tc>
        <w:tc>
          <w:tcPr>
            <w:tcW w:w="6938" w:type="dxa"/>
            <w:tcBorders>
              <w:top w:val="double" w:sz="4" w:space="0" w:color="auto"/>
            </w:tcBorders>
            <w:tcMar>
              <w:left w:w="113" w:type="dxa"/>
            </w:tcMar>
          </w:tcPr>
          <w:tbl>
            <w:tblPr>
              <w:tblStyle w:val="TableGrid"/>
              <w:tblW w:w="0" w:type="auto"/>
              <w:jc w:val="center"/>
              <w:tblLayout w:type="fixed"/>
              <w:tblLook w:val="04A0" w:firstRow="1" w:lastRow="0" w:firstColumn="1" w:lastColumn="0" w:noHBand="0" w:noVBand="1"/>
            </w:tblPr>
            <w:tblGrid>
              <w:gridCol w:w="1409"/>
              <w:gridCol w:w="2041"/>
              <w:gridCol w:w="1440"/>
              <w:gridCol w:w="1440"/>
            </w:tblGrid>
            <w:tr w:rsidR="006707DA" w:rsidRPr="00FD773D" w14:paraId="047C5E35" w14:textId="77777777" w:rsidTr="00206308">
              <w:trPr>
                <w:jc w:val="center"/>
              </w:trPr>
              <w:tc>
                <w:tcPr>
                  <w:tcW w:w="3450" w:type="dxa"/>
                  <w:gridSpan w:val="2"/>
                  <w:vMerge w:val="restart"/>
                </w:tcPr>
                <w:p w14:paraId="4F087C6F" w14:textId="02C20DA1" w:rsidR="006707DA" w:rsidRPr="00FD773D" w:rsidRDefault="006707DA" w:rsidP="006707DA">
                  <w:pPr>
                    <w:pStyle w:val="ReqText"/>
                    <w:jc w:val="center"/>
                  </w:pPr>
                  <w:r w:rsidRPr="00FD773D">
                    <w:t>Channel number</w:t>
                  </w:r>
                </w:p>
              </w:tc>
              <w:tc>
                <w:tcPr>
                  <w:tcW w:w="2880" w:type="dxa"/>
                  <w:gridSpan w:val="2"/>
                </w:tcPr>
                <w:p w14:paraId="2C9FAB53" w14:textId="7C0FB303" w:rsidR="006707DA" w:rsidRPr="00FD773D" w:rsidRDefault="006707DA" w:rsidP="00AA6CF6">
                  <w:pPr>
                    <w:pStyle w:val="ReqText"/>
                  </w:pPr>
                  <w:r w:rsidRPr="00FD773D">
                    <w:t>PCM bit-width (fix-point)</w:t>
                  </w:r>
                </w:p>
              </w:tc>
            </w:tr>
            <w:tr w:rsidR="006707DA" w:rsidRPr="00FD773D" w14:paraId="1294476B" w14:textId="77777777" w:rsidTr="00206308">
              <w:trPr>
                <w:jc w:val="center"/>
              </w:trPr>
              <w:tc>
                <w:tcPr>
                  <w:tcW w:w="3450" w:type="dxa"/>
                  <w:gridSpan w:val="2"/>
                  <w:vMerge/>
                </w:tcPr>
                <w:p w14:paraId="072F6AA1" w14:textId="77777777" w:rsidR="006707DA" w:rsidRPr="00FD773D" w:rsidRDefault="006707DA" w:rsidP="006707DA">
                  <w:pPr>
                    <w:pStyle w:val="ReqText"/>
                  </w:pPr>
                </w:p>
              </w:tc>
              <w:tc>
                <w:tcPr>
                  <w:tcW w:w="1440" w:type="dxa"/>
                </w:tcPr>
                <w:p w14:paraId="411A4EB2" w14:textId="01536EAF" w:rsidR="006707DA" w:rsidRPr="00FD773D" w:rsidRDefault="006707DA" w:rsidP="00206308">
                  <w:pPr>
                    <w:pStyle w:val="ReqText"/>
                    <w:jc w:val="center"/>
                  </w:pPr>
                  <w:r w:rsidRPr="00FD773D">
                    <w:t>16-bit</w:t>
                  </w:r>
                </w:p>
              </w:tc>
              <w:tc>
                <w:tcPr>
                  <w:tcW w:w="1440" w:type="dxa"/>
                </w:tcPr>
                <w:p w14:paraId="2949E2F3" w14:textId="78C9D4F6" w:rsidR="006707DA" w:rsidRPr="00FD773D" w:rsidRDefault="006707DA" w:rsidP="00206308">
                  <w:pPr>
                    <w:pStyle w:val="ReqText"/>
                    <w:jc w:val="center"/>
                  </w:pPr>
                  <w:r w:rsidRPr="00FD773D">
                    <w:t>24-bit</w:t>
                  </w:r>
                </w:p>
              </w:tc>
            </w:tr>
            <w:tr w:rsidR="006707DA" w:rsidRPr="00FD773D" w14:paraId="698AF0C0" w14:textId="77777777" w:rsidTr="00206308">
              <w:trPr>
                <w:jc w:val="center"/>
              </w:trPr>
              <w:tc>
                <w:tcPr>
                  <w:tcW w:w="1409" w:type="dxa"/>
                  <w:vMerge w:val="restart"/>
                </w:tcPr>
                <w:p w14:paraId="5A274A4B" w14:textId="0524F284" w:rsidR="006707DA" w:rsidRPr="00FD773D" w:rsidRDefault="006707DA" w:rsidP="006707DA">
                  <w:pPr>
                    <w:pStyle w:val="ReqText"/>
                    <w:jc w:val="center"/>
                  </w:pPr>
                  <w:r w:rsidRPr="00FD773D">
                    <w:t>6ch</w:t>
                  </w:r>
                </w:p>
              </w:tc>
              <w:tc>
                <w:tcPr>
                  <w:tcW w:w="2041" w:type="dxa"/>
                </w:tcPr>
                <w:p w14:paraId="305A01DA" w14:textId="375C893B" w:rsidR="006707DA" w:rsidRPr="00FD773D" w:rsidRDefault="006707DA" w:rsidP="006707DA">
                  <w:pPr>
                    <w:pStyle w:val="ReqText"/>
                  </w:pPr>
                  <w:r w:rsidRPr="00FD773D">
                    <w:t>3 * 2ch</w:t>
                  </w:r>
                </w:p>
              </w:tc>
              <w:tc>
                <w:tcPr>
                  <w:tcW w:w="1440" w:type="dxa"/>
                </w:tcPr>
                <w:p w14:paraId="0805E389" w14:textId="6E99B0D7" w:rsidR="006707DA" w:rsidRPr="00FD773D" w:rsidRDefault="006707DA" w:rsidP="006707DA">
                  <w:pPr>
                    <w:pStyle w:val="ReqText"/>
                    <w:jc w:val="center"/>
                    <w:rPr>
                      <w:sz w:val="18"/>
                    </w:rPr>
                  </w:pPr>
                  <w:r w:rsidRPr="00FD773D">
                    <w:rPr>
                      <w:rFonts w:hint="eastAsia"/>
                      <w:sz w:val="18"/>
                    </w:rPr>
                    <w:t>○</w:t>
                  </w:r>
                </w:p>
              </w:tc>
              <w:tc>
                <w:tcPr>
                  <w:tcW w:w="1440" w:type="dxa"/>
                </w:tcPr>
                <w:p w14:paraId="64F6C25A" w14:textId="06F2E83C" w:rsidR="006707DA" w:rsidRPr="00FD773D" w:rsidRDefault="006707DA" w:rsidP="006707DA">
                  <w:pPr>
                    <w:pStyle w:val="ReqText"/>
                    <w:jc w:val="center"/>
                    <w:rPr>
                      <w:sz w:val="18"/>
                    </w:rPr>
                  </w:pPr>
                  <w:r w:rsidRPr="00FD773D">
                    <w:rPr>
                      <w:rFonts w:hint="eastAsia"/>
                      <w:sz w:val="18"/>
                    </w:rPr>
                    <w:t>○</w:t>
                  </w:r>
                </w:p>
              </w:tc>
            </w:tr>
            <w:tr w:rsidR="006707DA" w:rsidRPr="00FD773D" w14:paraId="03D8780C" w14:textId="77777777" w:rsidTr="00206308">
              <w:trPr>
                <w:jc w:val="center"/>
              </w:trPr>
              <w:tc>
                <w:tcPr>
                  <w:tcW w:w="1409" w:type="dxa"/>
                  <w:vMerge/>
                </w:tcPr>
                <w:p w14:paraId="2D444A6D" w14:textId="77777777" w:rsidR="006707DA" w:rsidRPr="00FD773D" w:rsidRDefault="006707DA" w:rsidP="006707DA">
                  <w:pPr>
                    <w:pStyle w:val="ReqText"/>
                    <w:jc w:val="center"/>
                  </w:pPr>
                </w:p>
              </w:tc>
              <w:tc>
                <w:tcPr>
                  <w:tcW w:w="2041" w:type="dxa"/>
                </w:tcPr>
                <w:p w14:paraId="2FE80D77" w14:textId="29EFF05B" w:rsidR="006707DA" w:rsidRPr="00FD773D" w:rsidRDefault="006707DA" w:rsidP="006707DA">
                  <w:pPr>
                    <w:pStyle w:val="ReqText"/>
                  </w:pPr>
                  <w:r w:rsidRPr="00FD773D">
                    <w:t>1 * 6ch</w:t>
                  </w:r>
                </w:p>
              </w:tc>
              <w:tc>
                <w:tcPr>
                  <w:tcW w:w="1440" w:type="dxa"/>
                </w:tcPr>
                <w:p w14:paraId="74596E36" w14:textId="2FC3FFA5" w:rsidR="006707DA" w:rsidRPr="00FD773D" w:rsidRDefault="006707DA" w:rsidP="006707DA">
                  <w:pPr>
                    <w:pStyle w:val="ReqText"/>
                    <w:jc w:val="center"/>
                    <w:rPr>
                      <w:sz w:val="18"/>
                    </w:rPr>
                  </w:pPr>
                  <w:r w:rsidRPr="00FD773D">
                    <w:rPr>
                      <w:rFonts w:hint="eastAsia"/>
                      <w:sz w:val="18"/>
                    </w:rPr>
                    <w:t>○</w:t>
                  </w:r>
                </w:p>
              </w:tc>
              <w:tc>
                <w:tcPr>
                  <w:tcW w:w="1440" w:type="dxa"/>
                </w:tcPr>
                <w:p w14:paraId="25E6019C" w14:textId="3B344DF7" w:rsidR="006707DA" w:rsidRPr="00FD773D" w:rsidRDefault="006707DA" w:rsidP="006707DA">
                  <w:pPr>
                    <w:pStyle w:val="ReqText"/>
                    <w:jc w:val="center"/>
                    <w:rPr>
                      <w:sz w:val="18"/>
                    </w:rPr>
                  </w:pPr>
                  <w:r w:rsidRPr="00FD773D">
                    <w:rPr>
                      <w:rFonts w:hint="eastAsia"/>
                      <w:sz w:val="18"/>
                    </w:rPr>
                    <w:t>○</w:t>
                  </w:r>
                </w:p>
              </w:tc>
            </w:tr>
            <w:tr w:rsidR="006707DA" w:rsidRPr="00FD773D" w14:paraId="3418032C" w14:textId="77777777" w:rsidTr="00206308">
              <w:trPr>
                <w:jc w:val="center"/>
              </w:trPr>
              <w:tc>
                <w:tcPr>
                  <w:tcW w:w="1409" w:type="dxa"/>
                  <w:vMerge w:val="restart"/>
                </w:tcPr>
                <w:p w14:paraId="70F67FA6" w14:textId="62D08282" w:rsidR="006707DA" w:rsidRPr="00FD773D" w:rsidRDefault="006707DA" w:rsidP="006707DA">
                  <w:pPr>
                    <w:pStyle w:val="ReqText"/>
                    <w:jc w:val="center"/>
                  </w:pPr>
                  <w:r w:rsidRPr="00FD773D">
                    <w:t>8ch</w:t>
                  </w:r>
                </w:p>
              </w:tc>
              <w:tc>
                <w:tcPr>
                  <w:tcW w:w="2041" w:type="dxa"/>
                </w:tcPr>
                <w:p w14:paraId="3B8BF3FF" w14:textId="37F26243" w:rsidR="006707DA" w:rsidRPr="00FD773D" w:rsidRDefault="006707DA" w:rsidP="006707DA">
                  <w:pPr>
                    <w:pStyle w:val="ReqText"/>
                  </w:pPr>
                  <w:r w:rsidRPr="00FD773D">
                    <w:t>4 * 2ch</w:t>
                  </w:r>
                </w:p>
              </w:tc>
              <w:tc>
                <w:tcPr>
                  <w:tcW w:w="1440" w:type="dxa"/>
                </w:tcPr>
                <w:p w14:paraId="031C5EAC" w14:textId="1B5E871C" w:rsidR="006707DA" w:rsidRPr="00FD773D" w:rsidRDefault="006707DA" w:rsidP="006707DA">
                  <w:pPr>
                    <w:pStyle w:val="ReqText"/>
                    <w:jc w:val="center"/>
                    <w:rPr>
                      <w:sz w:val="18"/>
                    </w:rPr>
                  </w:pPr>
                  <w:r w:rsidRPr="00FD773D">
                    <w:rPr>
                      <w:rFonts w:hint="eastAsia"/>
                      <w:sz w:val="18"/>
                    </w:rPr>
                    <w:t>○</w:t>
                  </w:r>
                </w:p>
              </w:tc>
              <w:tc>
                <w:tcPr>
                  <w:tcW w:w="1440" w:type="dxa"/>
                </w:tcPr>
                <w:p w14:paraId="7268A893" w14:textId="609FC556" w:rsidR="006707DA" w:rsidRPr="00FD773D" w:rsidRDefault="006707DA" w:rsidP="006707DA">
                  <w:pPr>
                    <w:pStyle w:val="ReqText"/>
                    <w:jc w:val="center"/>
                    <w:rPr>
                      <w:sz w:val="18"/>
                    </w:rPr>
                  </w:pPr>
                  <w:r w:rsidRPr="00FD773D">
                    <w:rPr>
                      <w:rFonts w:hint="eastAsia"/>
                      <w:sz w:val="18"/>
                    </w:rPr>
                    <w:t>○</w:t>
                  </w:r>
                </w:p>
              </w:tc>
            </w:tr>
            <w:tr w:rsidR="006707DA" w:rsidRPr="00FD773D" w14:paraId="442F65D9" w14:textId="77777777" w:rsidTr="00206308">
              <w:trPr>
                <w:jc w:val="center"/>
              </w:trPr>
              <w:tc>
                <w:tcPr>
                  <w:tcW w:w="1409" w:type="dxa"/>
                  <w:vMerge/>
                </w:tcPr>
                <w:p w14:paraId="67C9B9EE" w14:textId="77777777" w:rsidR="006707DA" w:rsidRPr="00FD773D" w:rsidRDefault="006707DA" w:rsidP="006707DA">
                  <w:pPr>
                    <w:pStyle w:val="ReqText"/>
                  </w:pPr>
                </w:p>
              </w:tc>
              <w:tc>
                <w:tcPr>
                  <w:tcW w:w="2041" w:type="dxa"/>
                </w:tcPr>
                <w:p w14:paraId="40EED83F" w14:textId="6AB82F53" w:rsidR="006707DA" w:rsidRPr="00FD773D" w:rsidRDefault="006707DA" w:rsidP="006707DA">
                  <w:pPr>
                    <w:pStyle w:val="ReqText"/>
                  </w:pPr>
                  <w:r w:rsidRPr="00FD773D">
                    <w:t>1 * 8ch</w:t>
                  </w:r>
                </w:p>
              </w:tc>
              <w:tc>
                <w:tcPr>
                  <w:tcW w:w="1440" w:type="dxa"/>
                </w:tcPr>
                <w:p w14:paraId="25EABB3C" w14:textId="73B0D063" w:rsidR="006707DA" w:rsidRPr="00FD773D" w:rsidRDefault="006707DA" w:rsidP="006707DA">
                  <w:pPr>
                    <w:pStyle w:val="ReqText"/>
                    <w:jc w:val="center"/>
                    <w:rPr>
                      <w:sz w:val="18"/>
                    </w:rPr>
                  </w:pPr>
                  <w:r w:rsidRPr="00FD773D">
                    <w:rPr>
                      <w:rFonts w:hint="eastAsia"/>
                      <w:sz w:val="18"/>
                    </w:rPr>
                    <w:t>○</w:t>
                  </w:r>
                </w:p>
              </w:tc>
              <w:tc>
                <w:tcPr>
                  <w:tcW w:w="1440" w:type="dxa"/>
                </w:tcPr>
                <w:p w14:paraId="391DB82D" w14:textId="1268ACA8" w:rsidR="006707DA" w:rsidRPr="00FD773D" w:rsidRDefault="006707DA" w:rsidP="006707DA">
                  <w:pPr>
                    <w:pStyle w:val="ReqText"/>
                    <w:jc w:val="center"/>
                    <w:rPr>
                      <w:sz w:val="18"/>
                    </w:rPr>
                  </w:pPr>
                  <w:r w:rsidRPr="00FD773D">
                    <w:rPr>
                      <w:rFonts w:hint="eastAsia"/>
                      <w:sz w:val="18"/>
                    </w:rPr>
                    <w:t>○</w:t>
                  </w:r>
                </w:p>
              </w:tc>
            </w:tr>
          </w:tbl>
          <w:p w14:paraId="5CFD2ED6" w14:textId="384EB001" w:rsidR="002B29DC" w:rsidRPr="00FD773D" w:rsidRDefault="002B29DC" w:rsidP="00AA6CF6">
            <w:pPr>
              <w:pStyle w:val="ReqText"/>
            </w:pPr>
          </w:p>
        </w:tc>
      </w:tr>
      <w:tr w:rsidR="002B29DC" w:rsidRPr="00FD773D" w14:paraId="412364E9" w14:textId="77777777" w:rsidTr="001F7CCE">
        <w:trPr>
          <w:cantSplit/>
          <w:trHeight w:val="288"/>
          <w:tblHeader/>
        </w:trPr>
        <w:tc>
          <w:tcPr>
            <w:tcW w:w="2813" w:type="dxa"/>
            <w:tcMar>
              <w:left w:w="113" w:type="dxa"/>
            </w:tcMar>
          </w:tcPr>
          <w:p w14:paraId="659CBCB8" w14:textId="77777777" w:rsidR="002B29DC" w:rsidRPr="00FD773D" w:rsidRDefault="002B29DC" w:rsidP="00AA6CF6">
            <w:pPr>
              <w:pStyle w:val="ReqText"/>
            </w:pPr>
            <w:r w:rsidRPr="00FD773D">
              <w:t>Output data format</w:t>
            </w:r>
          </w:p>
        </w:tc>
        <w:tc>
          <w:tcPr>
            <w:tcW w:w="6938" w:type="dxa"/>
            <w:tcMar>
              <w:left w:w="113" w:type="dxa"/>
            </w:tcMar>
          </w:tcPr>
          <w:p w14:paraId="4900DCCC" w14:textId="37FC9249" w:rsidR="002B29DC" w:rsidRPr="00FD773D" w:rsidRDefault="00206308" w:rsidP="00AA6CF6">
            <w:pPr>
              <w:pStyle w:val="ReqText"/>
            </w:pPr>
            <w:r w:rsidRPr="00FD773D">
              <w:t xml:space="preserve">Time-division Multiplexing </w:t>
            </w:r>
            <w:r w:rsidR="002B29DC" w:rsidRPr="00FD773D">
              <w:t>16-bit/24-bit linear PCM (fixed point)</w:t>
            </w:r>
          </w:p>
        </w:tc>
      </w:tr>
      <w:tr w:rsidR="002B29DC" w:rsidRPr="00FD773D" w14:paraId="546EFE6D" w14:textId="77777777" w:rsidTr="001F7CCE">
        <w:trPr>
          <w:cantSplit/>
          <w:trHeight w:val="288"/>
          <w:tblHeader/>
        </w:trPr>
        <w:tc>
          <w:tcPr>
            <w:tcW w:w="2813" w:type="dxa"/>
            <w:tcMar>
              <w:left w:w="113" w:type="dxa"/>
            </w:tcMar>
          </w:tcPr>
          <w:p w14:paraId="05E32094" w14:textId="6DC3CA3C" w:rsidR="002B29DC" w:rsidRPr="00FD773D" w:rsidRDefault="001F7CCE" w:rsidP="00AA6CF6">
            <w:pPr>
              <w:pStyle w:val="ReqText"/>
            </w:pPr>
            <w:r w:rsidRPr="00FD773D">
              <w:t xml:space="preserve">Input </w:t>
            </w:r>
            <w:r w:rsidR="002B29DC" w:rsidRPr="00FD773D">
              <w:t>Sampling frequency (Hz) supported</w:t>
            </w:r>
          </w:p>
        </w:tc>
        <w:tc>
          <w:tcPr>
            <w:tcW w:w="6938" w:type="dxa"/>
            <w:tcMar>
              <w:left w:w="113" w:type="dxa"/>
            </w:tcMar>
          </w:tcPr>
          <w:p w14:paraId="756590C0" w14:textId="77777777" w:rsidR="002B29DC" w:rsidRPr="00FD773D" w:rsidRDefault="002B29DC" w:rsidP="00AA6CF6">
            <w:pPr>
              <w:pStyle w:val="ReqText"/>
            </w:pPr>
            <w:r w:rsidRPr="00FD773D">
              <w:t>48000 / 44100 / 32000</w:t>
            </w:r>
          </w:p>
        </w:tc>
      </w:tr>
      <w:tr w:rsidR="001F7CCE" w:rsidRPr="00FD773D" w14:paraId="3E17E604" w14:textId="77777777" w:rsidTr="001F7CCE">
        <w:trPr>
          <w:cantSplit/>
          <w:trHeight w:val="288"/>
          <w:tblHeader/>
        </w:trPr>
        <w:tc>
          <w:tcPr>
            <w:tcW w:w="2813" w:type="dxa"/>
            <w:tcMar>
              <w:left w:w="113" w:type="dxa"/>
            </w:tcMar>
          </w:tcPr>
          <w:p w14:paraId="68FF279B" w14:textId="35E00244" w:rsidR="001F7CCE" w:rsidRPr="00FD773D" w:rsidRDefault="001F7CCE" w:rsidP="00AA6CF6">
            <w:pPr>
              <w:pStyle w:val="ReqText"/>
            </w:pPr>
            <w:r w:rsidRPr="00FD773D">
              <w:t>Output Sampling frequency (Hz) supported</w:t>
            </w:r>
          </w:p>
        </w:tc>
        <w:tc>
          <w:tcPr>
            <w:tcW w:w="6938" w:type="dxa"/>
            <w:tcMar>
              <w:left w:w="113" w:type="dxa"/>
            </w:tcMar>
          </w:tcPr>
          <w:p w14:paraId="1F9F51F5" w14:textId="186F2CD8" w:rsidR="001F7CCE" w:rsidRPr="00FD773D" w:rsidRDefault="001F7CCE" w:rsidP="00AA6CF6">
            <w:pPr>
              <w:pStyle w:val="ReqText"/>
            </w:pPr>
            <w:r w:rsidRPr="00FD773D">
              <w:t>48000</w:t>
            </w:r>
            <w:r w:rsidR="00F142C4" w:rsidRPr="00FD773D">
              <w:t xml:space="preserve"> / 44100</w:t>
            </w:r>
          </w:p>
        </w:tc>
      </w:tr>
      <w:tr w:rsidR="002B29DC" w:rsidRPr="00FD773D" w14:paraId="30475397" w14:textId="77777777" w:rsidTr="001F7CCE">
        <w:trPr>
          <w:cantSplit/>
          <w:trHeight w:val="288"/>
          <w:tblHeader/>
        </w:trPr>
        <w:tc>
          <w:tcPr>
            <w:tcW w:w="2813" w:type="dxa"/>
            <w:tcMar>
              <w:left w:w="113" w:type="dxa"/>
            </w:tcMar>
          </w:tcPr>
          <w:p w14:paraId="41236BFF" w14:textId="77777777" w:rsidR="002B29DC" w:rsidRPr="00FD773D" w:rsidRDefault="002B29DC" w:rsidP="00AA6CF6">
            <w:pPr>
              <w:pStyle w:val="ReqText"/>
            </w:pPr>
            <w:r w:rsidRPr="00FD773D">
              <w:t>Number of channels supported</w:t>
            </w:r>
          </w:p>
        </w:tc>
        <w:tc>
          <w:tcPr>
            <w:tcW w:w="6938" w:type="dxa"/>
            <w:tcMar>
              <w:left w:w="113" w:type="dxa"/>
            </w:tcMar>
          </w:tcPr>
          <w:p w14:paraId="06F2EBA9" w14:textId="57045162" w:rsidR="002B29DC" w:rsidRPr="00FD773D" w:rsidRDefault="00206308" w:rsidP="00AA6CF6">
            <w:pPr>
              <w:pStyle w:val="ReqText"/>
            </w:pPr>
            <w:r w:rsidRPr="00FD773D">
              <w:t>TDM format channel (6 / 8)</w:t>
            </w:r>
          </w:p>
        </w:tc>
      </w:tr>
      <w:tr w:rsidR="002B29DC" w:rsidRPr="00FD773D" w14:paraId="5538FF7B" w14:textId="77777777" w:rsidTr="001F7CCE">
        <w:trPr>
          <w:cantSplit/>
          <w:trHeight w:val="288"/>
          <w:tblHeader/>
        </w:trPr>
        <w:tc>
          <w:tcPr>
            <w:tcW w:w="2813" w:type="dxa"/>
            <w:tcMar>
              <w:left w:w="113" w:type="dxa"/>
            </w:tcMar>
          </w:tcPr>
          <w:p w14:paraId="3B5E8D3D" w14:textId="77777777" w:rsidR="002B29DC" w:rsidRPr="00FD773D" w:rsidRDefault="002B29DC" w:rsidP="006374B0">
            <w:pPr>
              <w:pStyle w:val="aa"/>
              <w:ind w:left="0"/>
              <w:rPr>
                <w:rFonts w:ascii="Verdana" w:eastAsia="Meiryo" w:hAnsi="Verdana"/>
                <w:sz w:val="20"/>
              </w:rPr>
            </w:pPr>
            <w:r w:rsidRPr="00FD773D">
              <w:rPr>
                <w:rFonts w:ascii="Verdana" w:eastAsia="Meiryo" w:hAnsi="Verdana"/>
                <w:sz w:val="20"/>
              </w:rPr>
              <w:t>Reentrant</w:t>
            </w:r>
          </w:p>
        </w:tc>
        <w:tc>
          <w:tcPr>
            <w:tcW w:w="6938" w:type="dxa"/>
            <w:tcMar>
              <w:left w:w="113" w:type="dxa"/>
            </w:tcMar>
          </w:tcPr>
          <w:p w14:paraId="355D3EA5" w14:textId="77777777" w:rsidR="002B29DC" w:rsidRPr="00FD773D" w:rsidRDefault="002B29DC" w:rsidP="00AA6CF6">
            <w:pPr>
              <w:pStyle w:val="aa"/>
              <w:ind w:left="0"/>
              <w:rPr>
                <w:rFonts w:ascii="Verdana" w:eastAsia="Meiryo" w:hAnsi="Verdana"/>
                <w:sz w:val="20"/>
              </w:rPr>
            </w:pPr>
            <w:r w:rsidRPr="00FD773D">
              <w:rPr>
                <w:rFonts w:ascii="Verdana" w:eastAsia="Meiryo" w:hAnsi="Verdana"/>
                <w:sz w:val="20"/>
              </w:rPr>
              <w:t>Supported</w:t>
            </w:r>
          </w:p>
        </w:tc>
      </w:tr>
      <w:tr w:rsidR="002B29DC" w:rsidRPr="00FD773D" w14:paraId="36A50556" w14:textId="77777777" w:rsidTr="001F7CCE">
        <w:trPr>
          <w:cantSplit/>
          <w:trHeight w:val="288"/>
          <w:tblHeader/>
        </w:trPr>
        <w:tc>
          <w:tcPr>
            <w:tcW w:w="2813" w:type="dxa"/>
            <w:tcMar>
              <w:left w:w="113" w:type="dxa"/>
            </w:tcMar>
          </w:tcPr>
          <w:p w14:paraId="06ADECBA" w14:textId="77777777" w:rsidR="002B29DC" w:rsidRPr="00FD773D" w:rsidRDefault="002B29DC" w:rsidP="006374B0">
            <w:pPr>
              <w:pStyle w:val="aa"/>
              <w:ind w:left="0"/>
              <w:rPr>
                <w:rFonts w:ascii="Verdana" w:eastAsia="Meiryo" w:hAnsi="Verdana"/>
                <w:sz w:val="20"/>
              </w:rPr>
            </w:pPr>
            <w:r w:rsidRPr="00FD773D">
              <w:rPr>
                <w:rFonts w:ascii="Verdana" w:eastAsia="Meiryo" w:hAnsi="Verdana"/>
                <w:sz w:val="20"/>
              </w:rPr>
              <w:t>Other</w:t>
            </w:r>
          </w:p>
        </w:tc>
        <w:tc>
          <w:tcPr>
            <w:tcW w:w="6938" w:type="dxa"/>
            <w:tcMar>
              <w:left w:w="113" w:type="dxa"/>
            </w:tcMar>
          </w:tcPr>
          <w:p w14:paraId="595F4348" w14:textId="0854810D" w:rsidR="002B29DC" w:rsidRPr="00FD773D" w:rsidRDefault="00433C8C" w:rsidP="00D15B83">
            <w:pPr>
              <w:pStyle w:val="aa"/>
              <w:ind w:left="0"/>
              <w:rPr>
                <w:rFonts w:ascii="Verdana" w:eastAsia="Meiryo" w:hAnsi="Verdana"/>
                <w:sz w:val="20"/>
              </w:rPr>
            </w:pPr>
            <w:r>
              <w:rPr>
                <w:rFonts w:ascii="Verdana" w:eastAsia="Meiryo" w:hAnsi="Verdana"/>
                <w:sz w:val="20"/>
              </w:rPr>
              <w:t>-</w:t>
            </w:r>
          </w:p>
        </w:tc>
      </w:tr>
      <w:tr w:rsidR="002B29DC" w:rsidRPr="00FD773D" w14:paraId="66CD96A3" w14:textId="77777777" w:rsidTr="001F7CCE">
        <w:trPr>
          <w:cantSplit/>
          <w:trHeight w:val="288"/>
          <w:tblHeader/>
        </w:trPr>
        <w:tc>
          <w:tcPr>
            <w:tcW w:w="2813" w:type="dxa"/>
            <w:tcMar>
              <w:left w:w="113" w:type="dxa"/>
            </w:tcMar>
          </w:tcPr>
          <w:p w14:paraId="73CA8875" w14:textId="77777777" w:rsidR="002B29DC" w:rsidRPr="00FD773D" w:rsidRDefault="002B29DC" w:rsidP="006374B0">
            <w:pPr>
              <w:pStyle w:val="aa"/>
              <w:ind w:left="0"/>
              <w:rPr>
                <w:rFonts w:ascii="Verdana" w:eastAsia="Meiryo" w:hAnsi="Verdana"/>
                <w:sz w:val="20"/>
              </w:rPr>
            </w:pPr>
            <w:r w:rsidRPr="00FD773D">
              <w:rPr>
                <w:rFonts w:ascii="Verdana" w:eastAsia="Meiryo" w:hAnsi="Verdana"/>
                <w:sz w:val="20"/>
              </w:rPr>
              <w:t>Restrictions</w:t>
            </w:r>
          </w:p>
        </w:tc>
        <w:tc>
          <w:tcPr>
            <w:tcW w:w="6938" w:type="dxa"/>
            <w:tcMar>
              <w:left w:w="113" w:type="dxa"/>
            </w:tcMar>
          </w:tcPr>
          <w:p w14:paraId="3BE1F700" w14:textId="2CE79435" w:rsidR="002B29DC" w:rsidRPr="00FD773D" w:rsidRDefault="00433C8C" w:rsidP="00196DA4">
            <w:pPr>
              <w:pStyle w:val="aa"/>
              <w:ind w:left="0"/>
              <w:rPr>
                <w:rFonts w:ascii="Verdana" w:eastAsia="Meiryo" w:hAnsi="Verdana"/>
                <w:sz w:val="20"/>
              </w:rPr>
            </w:pPr>
            <w:r>
              <w:rPr>
                <w:rFonts w:ascii="Verdana" w:eastAsia="Meiryo" w:hAnsi="Verdana"/>
                <w:sz w:val="20"/>
              </w:rPr>
              <w:t>-</w:t>
            </w:r>
          </w:p>
        </w:tc>
      </w:tr>
    </w:tbl>
    <w:p w14:paraId="4B0FD408" w14:textId="69935452" w:rsidR="001F7CCE" w:rsidRPr="00FD773D" w:rsidRDefault="001F7CCE">
      <w:pPr>
        <w:widowControl/>
        <w:autoSpaceDE/>
        <w:autoSpaceDN/>
        <w:adjustRightInd/>
        <w:snapToGrid/>
        <w:jc w:val="left"/>
      </w:pPr>
      <w:r w:rsidRPr="00FD773D">
        <w:br w:type="page"/>
      </w:r>
    </w:p>
    <w:p w14:paraId="5416CED1" w14:textId="77777777" w:rsidR="001F7CCE" w:rsidRPr="00FD773D" w:rsidRDefault="001F7CCE" w:rsidP="00356589"/>
    <w:p w14:paraId="39460236" w14:textId="0570E919" w:rsidR="001F7CCE" w:rsidRPr="00FD773D" w:rsidRDefault="001F7CCE" w:rsidP="001F7CCE">
      <w:pPr>
        <w:pStyle w:val="Caption"/>
        <w:rPr>
          <w:lang w:val="en-US"/>
        </w:rPr>
      </w:pPr>
      <w:bookmarkStart w:id="24" w:name="_Toc517343838"/>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1</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3</w:t>
      </w:r>
      <w:r w:rsidR="003A2569" w:rsidRPr="00FD773D">
        <w:fldChar w:fldCharType="end"/>
      </w:r>
      <w:r w:rsidRPr="00FD773D">
        <w:rPr>
          <w:lang w:val="en-US"/>
        </w:rPr>
        <w:tab/>
        <w:t>Support TDM Capture function Specification</w:t>
      </w:r>
      <w:bookmarkEnd w:id="24"/>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03"/>
        <w:gridCol w:w="6848"/>
      </w:tblGrid>
      <w:tr w:rsidR="001F7CCE" w:rsidRPr="00FD773D" w14:paraId="074DF1DA" w14:textId="77777777" w:rsidTr="001F7CCE">
        <w:trPr>
          <w:cantSplit/>
          <w:trHeight w:val="260"/>
          <w:tblHeader/>
        </w:trPr>
        <w:tc>
          <w:tcPr>
            <w:tcW w:w="2903" w:type="dxa"/>
            <w:tcBorders>
              <w:bottom w:val="double" w:sz="4" w:space="0" w:color="auto"/>
            </w:tcBorders>
            <w:tcMar>
              <w:top w:w="23" w:type="dxa"/>
              <w:left w:w="113" w:type="dxa"/>
              <w:bottom w:w="23" w:type="dxa"/>
              <w:right w:w="23" w:type="dxa"/>
            </w:tcMar>
          </w:tcPr>
          <w:p w14:paraId="35CDDE25" w14:textId="77777777" w:rsidR="001F7CCE" w:rsidRPr="00FD773D" w:rsidRDefault="001F7CCE" w:rsidP="00211D61">
            <w:r w:rsidRPr="00FD773D">
              <w:t>Item</w:t>
            </w:r>
          </w:p>
        </w:tc>
        <w:tc>
          <w:tcPr>
            <w:tcW w:w="6848" w:type="dxa"/>
            <w:tcBorders>
              <w:bottom w:val="double" w:sz="4" w:space="0" w:color="auto"/>
            </w:tcBorders>
            <w:tcMar>
              <w:left w:w="113" w:type="dxa"/>
            </w:tcMar>
          </w:tcPr>
          <w:p w14:paraId="35CFFDF2" w14:textId="77777777" w:rsidR="001F7CCE" w:rsidRPr="00FD773D" w:rsidRDefault="001F7CCE" w:rsidP="00211D61">
            <w:pPr>
              <w:pStyle w:val="af6"/>
              <w:rPr>
                <w:rFonts w:ascii="Verdana" w:eastAsia="Meiryo" w:hAnsi="Verdana"/>
                <w:sz w:val="20"/>
              </w:rPr>
            </w:pPr>
            <w:r w:rsidRPr="00FD773D">
              <w:rPr>
                <w:rFonts w:ascii="Verdana" w:eastAsia="Meiryo" w:hAnsi="Verdana"/>
                <w:sz w:val="20"/>
              </w:rPr>
              <w:t>Description</w:t>
            </w:r>
          </w:p>
        </w:tc>
      </w:tr>
      <w:tr w:rsidR="001F7CCE" w:rsidRPr="00FD773D" w14:paraId="176D6A22" w14:textId="77777777" w:rsidTr="001F7CCE">
        <w:trPr>
          <w:cantSplit/>
          <w:trHeight w:val="46"/>
          <w:tblHeader/>
        </w:trPr>
        <w:tc>
          <w:tcPr>
            <w:tcW w:w="2903" w:type="dxa"/>
            <w:tcBorders>
              <w:top w:val="double" w:sz="4" w:space="0" w:color="auto"/>
            </w:tcBorders>
            <w:tcMar>
              <w:left w:w="113" w:type="dxa"/>
            </w:tcMar>
          </w:tcPr>
          <w:p w14:paraId="5443EFDE" w14:textId="6E029794" w:rsidR="001F7CCE" w:rsidRPr="00FD773D" w:rsidRDefault="001F7CCE" w:rsidP="00211D61">
            <w:pPr>
              <w:pStyle w:val="ReqText"/>
            </w:pPr>
            <w:r w:rsidRPr="00FD773D">
              <w:t>Output data format</w:t>
            </w:r>
          </w:p>
        </w:tc>
        <w:tc>
          <w:tcPr>
            <w:tcW w:w="6848" w:type="dxa"/>
            <w:tcBorders>
              <w:top w:val="double" w:sz="4" w:space="0" w:color="auto"/>
            </w:tcBorders>
            <w:tcMar>
              <w:left w:w="113" w:type="dxa"/>
            </w:tcMar>
          </w:tcPr>
          <w:tbl>
            <w:tblPr>
              <w:tblStyle w:val="TableGrid"/>
              <w:tblW w:w="0" w:type="auto"/>
              <w:jc w:val="center"/>
              <w:tblLayout w:type="fixed"/>
              <w:tblLook w:val="04A0" w:firstRow="1" w:lastRow="0" w:firstColumn="1" w:lastColumn="0" w:noHBand="0" w:noVBand="1"/>
            </w:tblPr>
            <w:tblGrid>
              <w:gridCol w:w="1409"/>
              <w:gridCol w:w="2041"/>
              <w:gridCol w:w="1440"/>
              <w:gridCol w:w="1440"/>
            </w:tblGrid>
            <w:tr w:rsidR="001F7CCE" w:rsidRPr="00FD773D" w14:paraId="1314C151" w14:textId="77777777" w:rsidTr="00211D61">
              <w:trPr>
                <w:jc w:val="center"/>
              </w:trPr>
              <w:tc>
                <w:tcPr>
                  <w:tcW w:w="3450" w:type="dxa"/>
                  <w:gridSpan w:val="2"/>
                  <w:vMerge w:val="restart"/>
                </w:tcPr>
                <w:p w14:paraId="4D55EFEA" w14:textId="77777777" w:rsidR="001F7CCE" w:rsidRPr="00FD773D" w:rsidRDefault="001F7CCE" w:rsidP="00211D61">
                  <w:pPr>
                    <w:pStyle w:val="ReqText"/>
                    <w:jc w:val="center"/>
                  </w:pPr>
                  <w:r w:rsidRPr="00FD773D">
                    <w:t>Channel number</w:t>
                  </w:r>
                </w:p>
              </w:tc>
              <w:tc>
                <w:tcPr>
                  <w:tcW w:w="2880" w:type="dxa"/>
                  <w:gridSpan w:val="2"/>
                </w:tcPr>
                <w:p w14:paraId="74E1BCCC" w14:textId="77777777" w:rsidR="001F7CCE" w:rsidRPr="00FD773D" w:rsidRDefault="001F7CCE" w:rsidP="00211D61">
                  <w:pPr>
                    <w:pStyle w:val="ReqText"/>
                  </w:pPr>
                  <w:r w:rsidRPr="00FD773D">
                    <w:t>PCM bit-width (fix-point)</w:t>
                  </w:r>
                </w:p>
              </w:tc>
            </w:tr>
            <w:tr w:rsidR="001F7CCE" w:rsidRPr="00FD773D" w14:paraId="06AA6A4A" w14:textId="77777777" w:rsidTr="00211D61">
              <w:trPr>
                <w:jc w:val="center"/>
              </w:trPr>
              <w:tc>
                <w:tcPr>
                  <w:tcW w:w="3450" w:type="dxa"/>
                  <w:gridSpan w:val="2"/>
                  <w:vMerge/>
                </w:tcPr>
                <w:p w14:paraId="1E4906C9" w14:textId="77777777" w:rsidR="001F7CCE" w:rsidRPr="00FD773D" w:rsidRDefault="001F7CCE" w:rsidP="00211D61">
                  <w:pPr>
                    <w:pStyle w:val="ReqText"/>
                  </w:pPr>
                </w:p>
              </w:tc>
              <w:tc>
                <w:tcPr>
                  <w:tcW w:w="1440" w:type="dxa"/>
                </w:tcPr>
                <w:p w14:paraId="729615FF" w14:textId="77777777" w:rsidR="001F7CCE" w:rsidRPr="00FD773D" w:rsidRDefault="001F7CCE" w:rsidP="00211D61">
                  <w:pPr>
                    <w:pStyle w:val="ReqText"/>
                    <w:jc w:val="center"/>
                  </w:pPr>
                  <w:r w:rsidRPr="00FD773D">
                    <w:t>16-bit</w:t>
                  </w:r>
                </w:p>
              </w:tc>
              <w:tc>
                <w:tcPr>
                  <w:tcW w:w="1440" w:type="dxa"/>
                </w:tcPr>
                <w:p w14:paraId="02D6D4B2" w14:textId="77777777" w:rsidR="001F7CCE" w:rsidRPr="00FD773D" w:rsidRDefault="001F7CCE" w:rsidP="00211D61">
                  <w:pPr>
                    <w:pStyle w:val="ReqText"/>
                    <w:jc w:val="center"/>
                  </w:pPr>
                  <w:r w:rsidRPr="00FD773D">
                    <w:t>24-bit</w:t>
                  </w:r>
                </w:p>
              </w:tc>
            </w:tr>
            <w:tr w:rsidR="001F7CCE" w:rsidRPr="00FD773D" w14:paraId="0A9EC52E" w14:textId="77777777" w:rsidTr="00211D61">
              <w:trPr>
                <w:jc w:val="center"/>
              </w:trPr>
              <w:tc>
                <w:tcPr>
                  <w:tcW w:w="1409" w:type="dxa"/>
                  <w:vMerge w:val="restart"/>
                </w:tcPr>
                <w:p w14:paraId="52BC4026" w14:textId="77777777" w:rsidR="001F7CCE" w:rsidRPr="00FD773D" w:rsidRDefault="001F7CCE" w:rsidP="00211D61">
                  <w:pPr>
                    <w:pStyle w:val="ReqText"/>
                    <w:jc w:val="center"/>
                  </w:pPr>
                  <w:r w:rsidRPr="00FD773D">
                    <w:t>6ch</w:t>
                  </w:r>
                </w:p>
              </w:tc>
              <w:tc>
                <w:tcPr>
                  <w:tcW w:w="2041" w:type="dxa"/>
                </w:tcPr>
                <w:p w14:paraId="1AF5C32C" w14:textId="77777777" w:rsidR="001F7CCE" w:rsidRPr="00FD773D" w:rsidRDefault="001F7CCE" w:rsidP="00211D61">
                  <w:pPr>
                    <w:pStyle w:val="ReqText"/>
                  </w:pPr>
                  <w:r w:rsidRPr="00FD773D">
                    <w:t>3 * 2ch</w:t>
                  </w:r>
                </w:p>
              </w:tc>
              <w:tc>
                <w:tcPr>
                  <w:tcW w:w="1440" w:type="dxa"/>
                </w:tcPr>
                <w:p w14:paraId="614D1D37" w14:textId="77777777" w:rsidR="001F7CCE" w:rsidRPr="00FD773D" w:rsidRDefault="001F7CCE" w:rsidP="00211D61">
                  <w:pPr>
                    <w:pStyle w:val="ReqText"/>
                    <w:jc w:val="center"/>
                    <w:rPr>
                      <w:sz w:val="18"/>
                    </w:rPr>
                  </w:pPr>
                  <w:r w:rsidRPr="00FD773D">
                    <w:rPr>
                      <w:rFonts w:hint="eastAsia"/>
                      <w:sz w:val="18"/>
                    </w:rPr>
                    <w:t>○</w:t>
                  </w:r>
                </w:p>
              </w:tc>
              <w:tc>
                <w:tcPr>
                  <w:tcW w:w="1440" w:type="dxa"/>
                </w:tcPr>
                <w:p w14:paraId="6666A397" w14:textId="77777777" w:rsidR="001F7CCE" w:rsidRPr="00FD773D" w:rsidRDefault="001F7CCE" w:rsidP="00211D61">
                  <w:pPr>
                    <w:pStyle w:val="ReqText"/>
                    <w:jc w:val="center"/>
                    <w:rPr>
                      <w:sz w:val="18"/>
                    </w:rPr>
                  </w:pPr>
                  <w:r w:rsidRPr="00FD773D">
                    <w:rPr>
                      <w:rFonts w:hint="eastAsia"/>
                      <w:sz w:val="18"/>
                    </w:rPr>
                    <w:t>○</w:t>
                  </w:r>
                </w:p>
              </w:tc>
            </w:tr>
            <w:tr w:rsidR="001F7CCE" w:rsidRPr="00FD773D" w14:paraId="3D9D2278" w14:textId="77777777" w:rsidTr="00211D61">
              <w:trPr>
                <w:jc w:val="center"/>
              </w:trPr>
              <w:tc>
                <w:tcPr>
                  <w:tcW w:w="1409" w:type="dxa"/>
                  <w:vMerge/>
                </w:tcPr>
                <w:p w14:paraId="07FF29B7" w14:textId="77777777" w:rsidR="001F7CCE" w:rsidRPr="00FD773D" w:rsidRDefault="001F7CCE" w:rsidP="00211D61">
                  <w:pPr>
                    <w:pStyle w:val="ReqText"/>
                    <w:jc w:val="center"/>
                  </w:pPr>
                </w:p>
              </w:tc>
              <w:tc>
                <w:tcPr>
                  <w:tcW w:w="2041" w:type="dxa"/>
                </w:tcPr>
                <w:p w14:paraId="62F00734" w14:textId="77777777" w:rsidR="001F7CCE" w:rsidRPr="00FD773D" w:rsidRDefault="001F7CCE" w:rsidP="00211D61">
                  <w:pPr>
                    <w:pStyle w:val="ReqText"/>
                  </w:pPr>
                  <w:r w:rsidRPr="00FD773D">
                    <w:t>1 * 6ch</w:t>
                  </w:r>
                </w:p>
              </w:tc>
              <w:tc>
                <w:tcPr>
                  <w:tcW w:w="1440" w:type="dxa"/>
                </w:tcPr>
                <w:p w14:paraId="2D5138CC" w14:textId="77777777" w:rsidR="001F7CCE" w:rsidRPr="00FD773D" w:rsidRDefault="001F7CCE" w:rsidP="00211D61">
                  <w:pPr>
                    <w:pStyle w:val="ReqText"/>
                    <w:jc w:val="center"/>
                    <w:rPr>
                      <w:sz w:val="18"/>
                    </w:rPr>
                  </w:pPr>
                  <w:r w:rsidRPr="00FD773D">
                    <w:rPr>
                      <w:rFonts w:hint="eastAsia"/>
                      <w:sz w:val="18"/>
                    </w:rPr>
                    <w:t>○</w:t>
                  </w:r>
                </w:p>
              </w:tc>
              <w:tc>
                <w:tcPr>
                  <w:tcW w:w="1440" w:type="dxa"/>
                </w:tcPr>
                <w:p w14:paraId="1FFCBAF6" w14:textId="77777777" w:rsidR="001F7CCE" w:rsidRPr="00FD773D" w:rsidRDefault="001F7CCE" w:rsidP="00211D61">
                  <w:pPr>
                    <w:pStyle w:val="ReqText"/>
                    <w:jc w:val="center"/>
                    <w:rPr>
                      <w:sz w:val="18"/>
                    </w:rPr>
                  </w:pPr>
                  <w:r w:rsidRPr="00FD773D">
                    <w:rPr>
                      <w:rFonts w:hint="eastAsia"/>
                      <w:sz w:val="18"/>
                    </w:rPr>
                    <w:t>○</w:t>
                  </w:r>
                </w:p>
              </w:tc>
            </w:tr>
            <w:tr w:rsidR="001F7CCE" w:rsidRPr="00FD773D" w14:paraId="6A3C8870" w14:textId="77777777" w:rsidTr="00211D61">
              <w:trPr>
                <w:jc w:val="center"/>
              </w:trPr>
              <w:tc>
                <w:tcPr>
                  <w:tcW w:w="1409" w:type="dxa"/>
                  <w:vMerge w:val="restart"/>
                </w:tcPr>
                <w:p w14:paraId="50402AC9" w14:textId="77777777" w:rsidR="001F7CCE" w:rsidRPr="00FD773D" w:rsidRDefault="001F7CCE" w:rsidP="00211D61">
                  <w:pPr>
                    <w:pStyle w:val="ReqText"/>
                    <w:jc w:val="center"/>
                  </w:pPr>
                  <w:r w:rsidRPr="00FD773D">
                    <w:t>8ch</w:t>
                  </w:r>
                </w:p>
              </w:tc>
              <w:tc>
                <w:tcPr>
                  <w:tcW w:w="2041" w:type="dxa"/>
                </w:tcPr>
                <w:p w14:paraId="48B64F04" w14:textId="77777777" w:rsidR="001F7CCE" w:rsidRPr="00FD773D" w:rsidRDefault="001F7CCE" w:rsidP="00211D61">
                  <w:pPr>
                    <w:pStyle w:val="ReqText"/>
                  </w:pPr>
                  <w:r w:rsidRPr="00FD773D">
                    <w:t>4 * 2ch</w:t>
                  </w:r>
                </w:p>
              </w:tc>
              <w:tc>
                <w:tcPr>
                  <w:tcW w:w="1440" w:type="dxa"/>
                </w:tcPr>
                <w:p w14:paraId="150218CF" w14:textId="77777777" w:rsidR="001F7CCE" w:rsidRPr="00FD773D" w:rsidRDefault="001F7CCE" w:rsidP="00211D61">
                  <w:pPr>
                    <w:pStyle w:val="ReqText"/>
                    <w:jc w:val="center"/>
                    <w:rPr>
                      <w:sz w:val="18"/>
                    </w:rPr>
                  </w:pPr>
                  <w:r w:rsidRPr="00FD773D">
                    <w:rPr>
                      <w:rFonts w:hint="eastAsia"/>
                      <w:sz w:val="18"/>
                    </w:rPr>
                    <w:t>○</w:t>
                  </w:r>
                </w:p>
              </w:tc>
              <w:tc>
                <w:tcPr>
                  <w:tcW w:w="1440" w:type="dxa"/>
                </w:tcPr>
                <w:p w14:paraId="0C7E7433" w14:textId="77777777" w:rsidR="001F7CCE" w:rsidRPr="00FD773D" w:rsidRDefault="001F7CCE" w:rsidP="00211D61">
                  <w:pPr>
                    <w:pStyle w:val="ReqText"/>
                    <w:jc w:val="center"/>
                    <w:rPr>
                      <w:sz w:val="18"/>
                    </w:rPr>
                  </w:pPr>
                  <w:r w:rsidRPr="00FD773D">
                    <w:rPr>
                      <w:rFonts w:hint="eastAsia"/>
                      <w:sz w:val="18"/>
                    </w:rPr>
                    <w:t>○</w:t>
                  </w:r>
                </w:p>
              </w:tc>
            </w:tr>
            <w:tr w:rsidR="001F7CCE" w:rsidRPr="00FD773D" w14:paraId="1E6EA025" w14:textId="77777777" w:rsidTr="00211D61">
              <w:trPr>
                <w:jc w:val="center"/>
              </w:trPr>
              <w:tc>
                <w:tcPr>
                  <w:tcW w:w="1409" w:type="dxa"/>
                  <w:vMerge/>
                </w:tcPr>
                <w:p w14:paraId="2F4B2E92" w14:textId="77777777" w:rsidR="001F7CCE" w:rsidRPr="00FD773D" w:rsidRDefault="001F7CCE" w:rsidP="00211D61">
                  <w:pPr>
                    <w:pStyle w:val="ReqText"/>
                  </w:pPr>
                </w:p>
              </w:tc>
              <w:tc>
                <w:tcPr>
                  <w:tcW w:w="2041" w:type="dxa"/>
                </w:tcPr>
                <w:p w14:paraId="72465082" w14:textId="77777777" w:rsidR="001F7CCE" w:rsidRPr="00FD773D" w:rsidRDefault="001F7CCE" w:rsidP="00211D61">
                  <w:pPr>
                    <w:pStyle w:val="ReqText"/>
                  </w:pPr>
                  <w:r w:rsidRPr="00FD773D">
                    <w:t>1 * 8ch</w:t>
                  </w:r>
                </w:p>
              </w:tc>
              <w:tc>
                <w:tcPr>
                  <w:tcW w:w="1440" w:type="dxa"/>
                </w:tcPr>
                <w:p w14:paraId="0E8B7148" w14:textId="77777777" w:rsidR="001F7CCE" w:rsidRPr="00FD773D" w:rsidRDefault="001F7CCE" w:rsidP="00211D61">
                  <w:pPr>
                    <w:pStyle w:val="ReqText"/>
                    <w:jc w:val="center"/>
                    <w:rPr>
                      <w:sz w:val="18"/>
                    </w:rPr>
                  </w:pPr>
                  <w:r w:rsidRPr="00FD773D">
                    <w:rPr>
                      <w:rFonts w:hint="eastAsia"/>
                      <w:sz w:val="18"/>
                    </w:rPr>
                    <w:t>○</w:t>
                  </w:r>
                </w:p>
              </w:tc>
              <w:tc>
                <w:tcPr>
                  <w:tcW w:w="1440" w:type="dxa"/>
                </w:tcPr>
                <w:p w14:paraId="168599EC" w14:textId="77777777" w:rsidR="001F7CCE" w:rsidRPr="00FD773D" w:rsidRDefault="001F7CCE" w:rsidP="00211D61">
                  <w:pPr>
                    <w:pStyle w:val="ReqText"/>
                    <w:jc w:val="center"/>
                    <w:rPr>
                      <w:sz w:val="18"/>
                    </w:rPr>
                  </w:pPr>
                  <w:r w:rsidRPr="00FD773D">
                    <w:rPr>
                      <w:rFonts w:hint="eastAsia"/>
                      <w:sz w:val="18"/>
                    </w:rPr>
                    <w:t>○</w:t>
                  </w:r>
                </w:p>
              </w:tc>
            </w:tr>
          </w:tbl>
          <w:p w14:paraId="150261C4" w14:textId="77777777" w:rsidR="001F7CCE" w:rsidRPr="00FD773D" w:rsidRDefault="001F7CCE" w:rsidP="00211D61">
            <w:pPr>
              <w:pStyle w:val="ReqText"/>
            </w:pPr>
          </w:p>
        </w:tc>
      </w:tr>
      <w:tr w:rsidR="001F7CCE" w:rsidRPr="00FD773D" w14:paraId="12345194" w14:textId="77777777" w:rsidTr="001F7CCE">
        <w:trPr>
          <w:cantSplit/>
          <w:trHeight w:val="288"/>
          <w:tblHeader/>
        </w:trPr>
        <w:tc>
          <w:tcPr>
            <w:tcW w:w="2903" w:type="dxa"/>
            <w:tcMar>
              <w:left w:w="113" w:type="dxa"/>
            </w:tcMar>
          </w:tcPr>
          <w:p w14:paraId="5B8D4A3B" w14:textId="49F8F92D" w:rsidR="001F7CCE" w:rsidRPr="00FD773D" w:rsidRDefault="001F7CCE" w:rsidP="00211D61">
            <w:pPr>
              <w:pStyle w:val="ReqText"/>
            </w:pPr>
            <w:r w:rsidRPr="00FD773D">
              <w:t>Input data format</w:t>
            </w:r>
          </w:p>
        </w:tc>
        <w:tc>
          <w:tcPr>
            <w:tcW w:w="6848" w:type="dxa"/>
            <w:tcMar>
              <w:left w:w="113" w:type="dxa"/>
            </w:tcMar>
          </w:tcPr>
          <w:p w14:paraId="566595E5" w14:textId="77777777" w:rsidR="001F7CCE" w:rsidRPr="00FD773D" w:rsidRDefault="001F7CCE" w:rsidP="00211D61">
            <w:pPr>
              <w:pStyle w:val="ReqText"/>
            </w:pPr>
            <w:r w:rsidRPr="00FD773D">
              <w:t>Time-division Multiplexing 16-bit/24-bit linear PCM (fixed point)</w:t>
            </w:r>
          </w:p>
        </w:tc>
      </w:tr>
      <w:tr w:rsidR="001F7CCE" w:rsidRPr="00FD773D" w14:paraId="11B3803F" w14:textId="77777777" w:rsidTr="001F7CCE">
        <w:trPr>
          <w:cantSplit/>
          <w:trHeight w:val="288"/>
          <w:tblHeader/>
        </w:trPr>
        <w:tc>
          <w:tcPr>
            <w:tcW w:w="2903" w:type="dxa"/>
            <w:tcMar>
              <w:left w:w="113" w:type="dxa"/>
            </w:tcMar>
          </w:tcPr>
          <w:p w14:paraId="21C6601D" w14:textId="253EA502" w:rsidR="001F7CCE" w:rsidRPr="00FD773D" w:rsidRDefault="00DB60EB" w:rsidP="00211D61">
            <w:pPr>
              <w:pStyle w:val="ReqText"/>
            </w:pPr>
            <w:r w:rsidRPr="00FD773D">
              <w:t>Output</w:t>
            </w:r>
            <w:r w:rsidR="001F7CCE" w:rsidRPr="00FD773D">
              <w:t xml:space="preserve"> Sampling frequency (Hz) supported</w:t>
            </w:r>
          </w:p>
        </w:tc>
        <w:tc>
          <w:tcPr>
            <w:tcW w:w="6848" w:type="dxa"/>
            <w:tcMar>
              <w:left w:w="113" w:type="dxa"/>
            </w:tcMar>
          </w:tcPr>
          <w:p w14:paraId="5261EC4F" w14:textId="01FB6EC4" w:rsidR="001F7CCE" w:rsidRPr="00FD773D" w:rsidRDefault="001F7CCE" w:rsidP="00211D61">
            <w:pPr>
              <w:pStyle w:val="ReqText"/>
            </w:pPr>
            <w:r w:rsidRPr="00FD773D">
              <w:t>48000</w:t>
            </w:r>
            <w:r w:rsidR="00DB60EB" w:rsidRPr="00FD773D">
              <w:t xml:space="preserve"> / 44100 / 32000</w:t>
            </w:r>
          </w:p>
        </w:tc>
      </w:tr>
      <w:tr w:rsidR="001F7CCE" w:rsidRPr="00FD773D" w14:paraId="0B4026D7" w14:textId="77777777" w:rsidTr="001F7CCE">
        <w:trPr>
          <w:cantSplit/>
          <w:trHeight w:val="288"/>
          <w:tblHeader/>
        </w:trPr>
        <w:tc>
          <w:tcPr>
            <w:tcW w:w="2903" w:type="dxa"/>
            <w:tcMar>
              <w:left w:w="113" w:type="dxa"/>
            </w:tcMar>
          </w:tcPr>
          <w:p w14:paraId="7C2A5701" w14:textId="3FCC896D" w:rsidR="001F7CCE" w:rsidRPr="00FD773D" w:rsidRDefault="00DB60EB" w:rsidP="00211D61">
            <w:pPr>
              <w:pStyle w:val="ReqText"/>
            </w:pPr>
            <w:r w:rsidRPr="00FD773D">
              <w:t>Input</w:t>
            </w:r>
            <w:r w:rsidR="001F7CCE" w:rsidRPr="00FD773D">
              <w:t xml:space="preserve"> Sampling frequency (Hz) supported</w:t>
            </w:r>
          </w:p>
        </w:tc>
        <w:tc>
          <w:tcPr>
            <w:tcW w:w="6848" w:type="dxa"/>
            <w:tcMar>
              <w:left w:w="113" w:type="dxa"/>
            </w:tcMar>
          </w:tcPr>
          <w:p w14:paraId="7F58C310" w14:textId="2079255A" w:rsidR="001F7CCE" w:rsidRPr="00FD773D" w:rsidRDefault="001F7CCE" w:rsidP="00DB60EB">
            <w:pPr>
              <w:pStyle w:val="ReqText"/>
            </w:pPr>
            <w:r w:rsidRPr="00FD773D">
              <w:t>48000</w:t>
            </w:r>
            <w:r w:rsidR="00F142C4" w:rsidRPr="00FD773D">
              <w:t xml:space="preserve"> / 44100</w:t>
            </w:r>
          </w:p>
        </w:tc>
      </w:tr>
      <w:tr w:rsidR="001F7CCE" w:rsidRPr="00FD773D" w14:paraId="566F3A8D" w14:textId="77777777" w:rsidTr="001F7CCE">
        <w:trPr>
          <w:cantSplit/>
          <w:trHeight w:val="288"/>
          <w:tblHeader/>
        </w:trPr>
        <w:tc>
          <w:tcPr>
            <w:tcW w:w="2903" w:type="dxa"/>
            <w:tcMar>
              <w:left w:w="113" w:type="dxa"/>
            </w:tcMar>
          </w:tcPr>
          <w:p w14:paraId="371EBA7B" w14:textId="77777777" w:rsidR="001F7CCE" w:rsidRPr="00FD773D" w:rsidRDefault="001F7CCE" w:rsidP="00211D61">
            <w:pPr>
              <w:pStyle w:val="ReqText"/>
            </w:pPr>
            <w:r w:rsidRPr="00FD773D">
              <w:t>Number of channels supported</w:t>
            </w:r>
          </w:p>
        </w:tc>
        <w:tc>
          <w:tcPr>
            <w:tcW w:w="6848" w:type="dxa"/>
            <w:tcMar>
              <w:left w:w="113" w:type="dxa"/>
            </w:tcMar>
          </w:tcPr>
          <w:p w14:paraId="30E4D940" w14:textId="77777777" w:rsidR="001F7CCE" w:rsidRPr="00FD773D" w:rsidRDefault="001F7CCE" w:rsidP="00211D61">
            <w:pPr>
              <w:pStyle w:val="ReqText"/>
            </w:pPr>
            <w:r w:rsidRPr="00FD773D">
              <w:t>TDM format channel (6 / 8)</w:t>
            </w:r>
          </w:p>
        </w:tc>
      </w:tr>
      <w:tr w:rsidR="001F7CCE" w:rsidRPr="00FD773D" w14:paraId="522852D3" w14:textId="77777777" w:rsidTr="001F7CCE">
        <w:trPr>
          <w:cantSplit/>
          <w:trHeight w:val="288"/>
          <w:tblHeader/>
        </w:trPr>
        <w:tc>
          <w:tcPr>
            <w:tcW w:w="2903" w:type="dxa"/>
            <w:tcMar>
              <w:left w:w="113" w:type="dxa"/>
            </w:tcMar>
          </w:tcPr>
          <w:p w14:paraId="042605F3" w14:textId="77777777" w:rsidR="001F7CCE" w:rsidRPr="00FD773D" w:rsidRDefault="001F7CCE" w:rsidP="00211D61">
            <w:pPr>
              <w:pStyle w:val="aa"/>
              <w:ind w:left="0"/>
              <w:rPr>
                <w:rFonts w:ascii="Verdana" w:eastAsia="Meiryo" w:hAnsi="Verdana"/>
                <w:sz w:val="20"/>
              </w:rPr>
            </w:pPr>
            <w:r w:rsidRPr="00FD773D">
              <w:rPr>
                <w:rFonts w:ascii="Verdana" w:eastAsia="Meiryo" w:hAnsi="Verdana"/>
                <w:sz w:val="20"/>
              </w:rPr>
              <w:t>Reentrant</w:t>
            </w:r>
          </w:p>
        </w:tc>
        <w:tc>
          <w:tcPr>
            <w:tcW w:w="6848" w:type="dxa"/>
            <w:tcMar>
              <w:left w:w="113" w:type="dxa"/>
            </w:tcMar>
          </w:tcPr>
          <w:p w14:paraId="41BEDCC5" w14:textId="77777777" w:rsidR="001F7CCE" w:rsidRPr="00FD773D" w:rsidRDefault="001F7CCE" w:rsidP="00211D61">
            <w:pPr>
              <w:pStyle w:val="aa"/>
              <w:ind w:left="0"/>
              <w:rPr>
                <w:rFonts w:ascii="Verdana" w:eastAsia="Meiryo" w:hAnsi="Verdana"/>
                <w:sz w:val="20"/>
              </w:rPr>
            </w:pPr>
            <w:r w:rsidRPr="00FD773D">
              <w:rPr>
                <w:rFonts w:ascii="Verdana" w:eastAsia="Meiryo" w:hAnsi="Verdana"/>
                <w:sz w:val="20"/>
              </w:rPr>
              <w:t>Supported</w:t>
            </w:r>
          </w:p>
        </w:tc>
      </w:tr>
      <w:tr w:rsidR="001F7CCE" w:rsidRPr="00FD773D" w14:paraId="391AF8B5" w14:textId="77777777" w:rsidTr="001F7CCE">
        <w:trPr>
          <w:cantSplit/>
          <w:trHeight w:val="288"/>
          <w:tblHeader/>
        </w:trPr>
        <w:tc>
          <w:tcPr>
            <w:tcW w:w="2903" w:type="dxa"/>
            <w:tcMar>
              <w:left w:w="113" w:type="dxa"/>
            </w:tcMar>
          </w:tcPr>
          <w:p w14:paraId="6FFE39A6" w14:textId="77777777" w:rsidR="001F7CCE" w:rsidRPr="00FD773D" w:rsidRDefault="001F7CCE" w:rsidP="00211D61">
            <w:pPr>
              <w:pStyle w:val="aa"/>
              <w:ind w:left="0"/>
              <w:rPr>
                <w:rFonts w:ascii="Verdana" w:eastAsia="Meiryo" w:hAnsi="Verdana"/>
                <w:sz w:val="20"/>
              </w:rPr>
            </w:pPr>
            <w:r w:rsidRPr="00FD773D">
              <w:rPr>
                <w:rFonts w:ascii="Verdana" w:eastAsia="Meiryo" w:hAnsi="Verdana"/>
                <w:sz w:val="20"/>
              </w:rPr>
              <w:t>Other</w:t>
            </w:r>
          </w:p>
        </w:tc>
        <w:tc>
          <w:tcPr>
            <w:tcW w:w="6848" w:type="dxa"/>
            <w:tcMar>
              <w:left w:w="113" w:type="dxa"/>
            </w:tcMar>
          </w:tcPr>
          <w:p w14:paraId="06F67CB6" w14:textId="4B2D8FD8" w:rsidR="001F7CCE" w:rsidRPr="00FD773D" w:rsidRDefault="00433C8C" w:rsidP="00211D61">
            <w:pPr>
              <w:pStyle w:val="aa"/>
              <w:ind w:left="0"/>
              <w:rPr>
                <w:rFonts w:ascii="Verdana" w:eastAsia="Meiryo" w:hAnsi="Verdana"/>
                <w:sz w:val="20"/>
              </w:rPr>
            </w:pPr>
            <w:r>
              <w:rPr>
                <w:rFonts w:ascii="Verdana" w:eastAsia="Meiryo" w:hAnsi="Verdana"/>
                <w:sz w:val="20"/>
              </w:rPr>
              <w:t>-</w:t>
            </w:r>
          </w:p>
        </w:tc>
      </w:tr>
      <w:tr w:rsidR="001F7CCE" w:rsidRPr="00FD773D" w14:paraId="151534B2" w14:textId="77777777" w:rsidTr="001F7CCE">
        <w:trPr>
          <w:cantSplit/>
          <w:trHeight w:val="288"/>
          <w:tblHeader/>
        </w:trPr>
        <w:tc>
          <w:tcPr>
            <w:tcW w:w="2903" w:type="dxa"/>
            <w:tcMar>
              <w:left w:w="113" w:type="dxa"/>
            </w:tcMar>
          </w:tcPr>
          <w:p w14:paraId="5AC40022" w14:textId="77777777" w:rsidR="001F7CCE" w:rsidRPr="00FD773D" w:rsidRDefault="001F7CCE" w:rsidP="00211D61">
            <w:pPr>
              <w:pStyle w:val="aa"/>
              <w:ind w:left="0"/>
              <w:rPr>
                <w:rFonts w:ascii="Verdana" w:eastAsia="Meiryo" w:hAnsi="Verdana"/>
                <w:sz w:val="20"/>
              </w:rPr>
            </w:pPr>
            <w:r w:rsidRPr="00FD773D">
              <w:rPr>
                <w:rFonts w:ascii="Verdana" w:eastAsia="Meiryo" w:hAnsi="Verdana"/>
                <w:sz w:val="20"/>
              </w:rPr>
              <w:t>Restrictions</w:t>
            </w:r>
          </w:p>
        </w:tc>
        <w:tc>
          <w:tcPr>
            <w:tcW w:w="6848" w:type="dxa"/>
            <w:tcMar>
              <w:left w:w="113" w:type="dxa"/>
            </w:tcMar>
          </w:tcPr>
          <w:p w14:paraId="2C460406" w14:textId="2DF41C19" w:rsidR="001F7CCE" w:rsidRPr="00FD773D" w:rsidRDefault="00433C8C" w:rsidP="00196DA4">
            <w:pPr>
              <w:pStyle w:val="aa"/>
              <w:ind w:left="0"/>
              <w:rPr>
                <w:rFonts w:ascii="Verdana" w:eastAsia="Meiryo" w:hAnsi="Verdana"/>
                <w:sz w:val="20"/>
              </w:rPr>
            </w:pPr>
            <w:r>
              <w:rPr>
                <w:rFonts w:ascii="Verdana" w:eastAsia="Meiryo" w:hAnsi="Verdana"/>
                <w:sz w:val="20"/>
              </w:rPr>
              <w:t>-</w:t>
            </w:r>
          </w:p>
        </w:tc>
      </w:tr>
    </w:tbl>
    <w:p w14:paraId="2D5C4DC7" w14:textId="77777777" w:rsidR="001F7CCE" w:rsidRPr="00FD773D" w:rsidRDefault="001F7CCE" w:rsidP="001F7CCE">
      <w:pPr>
        <w:rPr>
          <w:lang w:eastAsia="x-none"/>
        </w:rPr>
      </w:pPr>
    </w:p>
    <w:p w14:paraId="6A24120E" w14:textId="77777777" w:rsidR="002B29DC" w:rsidRPr="00FD773D" w:rsidRDefault="002B29DC" w:rsidP="00356589">
      <w:r w:rsidRPr="00FD773D">
        <w:br w:type="page"/>
      </w:r>
    </w:p>
    <w:p w14:paraId="6C0E93C9" w14:textId="77777777" w:rsidR="00315F72" w:rsidRPr="00FD773D" w:rsidRDefault="00315F72" w:rsidP="00DC074C"/>
    <w:p w14:paraId="04D5A0BF" w14:textId="51145FF8" w:rsidR="002B29DC" w:rsidRPr="00FD773D" w:rsidRDefault="00315F72" w:rsidP="00315F72">
      <w:pPr>
        <w:pStyle w:val="Caption"/>
        <w:rPr>
          <w:rFonts w:eastAsia="Meiryo"/>
        </w:rPr>
      </w:pPr>
      <w:bookmarkStart w:id="25" w:name="_Toc517343839"/>
      <w:r w:rsidRPr="00FD773D">
        <w:rPr>
          <w:rFonts w:eastAsia="Meiryo"/>
        </w:rPr>
        <w:t xml:space="preserve">Table </w:t>
      </w:r>
      <w:r w:rsidR="003A2569" w:rsidRPr="00FD773D">
        <w:rPr>
          <w:rFonts w:eastAsia="Meiryo"/>
        </w:rPr>
        <w:fldChar w:fldCharType="begin"/>
      </w:r>
      <w:r w:rsidR="003A2569" w:rsidRPr="00FD773D">
        <w:rPr>
          <w:rFonts w:eastAsia="Meiryo"/>
        </w:rPr>
        <w:instrText xml:space="preserve"> STYLEREF 1 \s </w:instrText>
      </w:r>
      <w:r w:rsidR="003A2569" w:rsidRPr="00FD773D">
        <w:rPr>
          <w:rFonts w:eastAsia="Meiryo"/>
        </w:rPr>
        <w:fldChar w:fldCharType="separate"/>
      </w:r>
      <w:r w:rsidR="003A2569" w:rsidRPr="00FD773D">
        <w:rPr>
          <w:rFonts w:eastAsia="Meiryo"/>
          <w:noProof/>
        </w:rPr>
        <w:t>1</w:t>
      </w:r>
      <w:r w:rsidR="003A2569" w:rsidRPr="00FD773D">
        <w:rPr>
          <w:rFonts w:eastAsia="Meiryo"/>
        </w:rPr>
        <w:fldChar w:fldCharType="end"/>
      </w:r>
      <w:r w:rsidR="003A2569" w:rsidRPr="00FD773D">
        <w:rPr>
          <w:rFonts w:eastAsia="Meiryo"/>
        </w:rPr>
        <w:noBreakHyphen/>
      </w:r>
      <w:r w:rsidR="003A2569" w:rsidRPr="00FD773D">
        <w:rPr>
          <w:rFonts w:eastAsia="Meiryo"/>
        </w:rPr>
        <w:fldChar w:fldCharType="begin"/>
      </w:r>
      <w:r w:rsidR="003A2569" w:rsidRPr="00FD773D">
        <w:rPr>
          <w:rFonts w:eastAsia="Meiryo"/>
        </w:rPr>
        <w:instrText xml:space="preserve"> SEQ Table \* ARABIC \s 1 </w:instrText>
      </w:r>
      <w:r w:rsidR="003A2569" w:rsidRPr="00FD773D">
        <w:rPr>
          <w:rFonts w:eastAsia="Meiryo"/>
        </w:rPr>
        <w:fldChar w:fldCharType="separate"/>
      </w:r>
      <w:r w:rsidR="003A2569" w:rsidRPr="00FD773D">
        <w:rPr>
          <w:rFonts w:eastAsia="Meiryo"/>
          <w:noProof/>
        </w:rPr>
        <w:t>4</w:t>
      </w:r>
      <w:r w:rsidR="003A2569" w:rsidRPr="00FD773D">
        <w:rPr>
          <w:rFonts w:eastAsia="Meiryo"/>
        </w:rPr>
        <w:fldChar w:fldCharType="end"/>
      </w:r>
      <w:r w:rsidR="002B29DC" w:rsidRPr="00FD773D">
        <w:rPr>
          <w:rFonts w:eastAsia="Meiryo"/>
        </w:rPr>
        <w:tab/>
        <w:t>Memory Size Requirements</w:t>
      </w:r>
      <w:bookmarkEnd w:id="25"/>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1"/>
        <w:gridCol w:w="1642"/>
        <w:gridCol w:w="1440"/>
        <w:gridCol w:w="2340"/>
        <w:gridCol w:w="1170"/>
        <w:gridCol w:w="1718"/>
      </w:tblGrid>
      <w:tr w:rsidR="00E373F0" w:rsidRPr="00FD773D" w14:paraId="700F0C5C" w14:textId="77777777" w:rsidTr="000D7F8B">
        <w:trPr>
          <w:cantSplit/>
          <w:trHeight w:val="260"/>
          <w:tblHeader/>
        </w:trPr>
        <w:tc>
          <w:tcPr>
            <w:tcW w:w="1441" w:type="dxa"/>
            <w:tcBorders>
              <w:top w:val="single" w:sz="4" w:space="0" w:color="auto"/>
              <w:left w:val="single" w:sz="4" w:space="0" w:color="auto"/>
              <w:bottom w:val="double" w:sz="4" w:space="0" w:color="auto"/>
              <w:right w:val="single" w:sz="4" w:space="0" w:color="auto"/>
            </w:tcBorders>
            <w:tcMar>
              <w:top w:w="23" w:type="dxa"/>
              <w:left w:w="23" w:type="dxa"/>
              <w:bottom w:w="23" w:type="dxa"/>
              <w:right w:w="23" w:type="dxa"/>
            </w:tcMar>
            <w:vAlign w:val="center"/>
            <w:hideMark/>
          </w:tcPr>
          <w:p w14:paraId="6120325D" w14:textId="77777777" w:rsidR="00E373F0" w:rsidRPr="00FD773D" w:rsidRDefault="00E373F0">
            <w:pPr>
              <w:pStyle w:val="af6"/>
              <w:ind w:left="0"/>
              <w:rPr>
                <w:rFonts w:ascii="Verdana" w:eastAsia="Meiryo" w:hAnsi="Verdana"/>
              </w:rPr>
            </w:pPr>
            <w:r w:rsidRPr="00FD773D">
              <w:rPr>
                <w:rFonts w:ascii="Verdana" w:eastAsia="Meiryo" w:hAnsi="Verdana"/>
              </w:rPr>
              <w:t>Memory type</w:t>
            </w:r>
          </w:p>
        </w:tc>
        <w:tc>
          <w:tcPr>
            <w:tcW w:w="1642" w:type="dxa"/>
            <w:tcBorders>
              <w:top w:val="single" w:sz="4" w:space="0" w:color="auto"/>
              <w:left w:val="single" w:sz="4" w:space="0" w:color="auto"/>
              <w:bottom w:val="double" w:sz="4" w:space="0" w:color="auto"/>
              <w:right w:val="single" w:sz="4" w:space="0" w:color="auto"/>
            </w:tcBorders>
            <w:vAlign w:val="center"/>
            <w:hideMark/>
          </w:tcPr>
          <w:p w14:paraId="2B3904DC" w14:textId="77777777" w:rsidR="00E373F0" w:rsidRPr="00FD773D" w:rsidRDefault="00E373F0">
            <w:pPr>
              <w:pStyle w:val="af6"/>
              <w:ind w:left="0"/>
              <w:rPr>
                <w:rFonts w:ascii="Verdana" w:eastAsia="Meiryo" w:hAnsi="Verdana"/>
              </w:rPr>
            </w:pPr>
            <w:r w:rsidRPr="00FD773D">
              <w:rPr>
                <w:rFonts w:ascii="Verdana" w:eastAsia="Meiryo" w:hAnsi="Verdana"/>
              </w:rPr>
              <w:t>Location</w:t>
            </w:r>
          </w:p>
        </w:tc>
        <w:tc>
          <w:tcPr>
            <w:tcW w:w="3780" w:type="dxa"/>
            <w:gridSpan w:val="2"/>
            <w:tcBorders>
              <w:top w:val="single" w:sz="4" w:space="0" w:color="auto"/>
              <w:left w:val="single" w:sz="4" w:space="0" w:color="auto"/>
              <w:bottom w:val="double" w:sz="4" w:space="0" w:color="auto"/>
              <w:right w:val="single" w:sz="4" w:space="0" w:color="auto"/>
            </w:tcBorders>
            <w:vAlign w:val="center"/>
            <w:hideMark/>
          </w:tcPr>
          <w:p w14:paraId="457C350D" w14:textId="77777777" w:rsidR="00E373F0" w:rsidRPr="00FD773D" w:rsidRDefault="00E373F0">
            <w:pPr>
              <w:pStyle w:val="af6"/>
              <w:ind w:left="0"/>
              <w:rPr>
                <w:rFonts w:ascii="Verdana" w:eastAsia="Meiryo" w:hAnsi="Verdana"/>
              </w:rPr>
            </w:pPr>
            <w:r w:rsidRPr="00FD773D">
              <w:rPr>
                <w:rFonts w:ascii="Verdana" w:eastAsia="Meiryo" w:hAnsi="Verdana"/>
              </w:rPr>
              <w:t>Memory area name</w:t>
            </w:r>
          </w:p>
        </w:tc>
        <w:tc>
          <w:tcPr>
            <w:tcW w:w="2888" w:type="dxa"/>
            <w:gridSpan w:val="2"/>
            <w:tcBorders>
              <w:top w:val="single" w:sz="4" w:space="0" w:color="auto"/>
              <w:left w:val="single" w:sz="4" w:space="0" w:color="auto"/>
              <w:bottom w:val="double" w:sz="4" w:space="0" w:color="auto"/>
              <w:right w:val="single" w:sz="4" w:space="0" w:color="auto"/>
            </w:tcBorders>
            <w:vAlign w:val="center"/>
            <w:hideMark/>
          </w:tcPr>
          <w:p w14:paraId="490C185A" w14:textId="77777777" w:rsidR="00E373F0" w:rsidRPr="00FD773D" w:rsidRDefault="00E373F0">
            <w:pPr>
              <w:pStyle w:val="af6"/>
              <w:ind w:left="0"/>
              <w:rPr>
                <w:rFonts w:ascii="Verdana" w:eastAsia="Meiryo" w:hAnsi="Verdana"/>
              </w:rPr>
            </w:pPr>
            <w:r w:rsidRPr="00FD773D">
              <w:rPr>
                <w:rFonts w:ascii="Verdana" w:eastAsia="Meiryo" w:hAnsi="Verdana"/>
              </w:rPr>
              <w:t>Size (in bytes)</w:t>
            </w:r>
          </w:p>
        </w:tc>
      </w:tr>
      <w:tr w:rsidR="00E373F0" w:rsidRPr="00FD773D" w14:paraId="23CDC1C1" w14:textId="77777777" w:rsidTr="000D7F8B">
        <w:trPr>
          <w:cantSplit/>
          <w:trHeight w:val="46"/>
          <w:tblHeader/>
        </w:trPr>
        <w:tc>
          <w:tcPr>
            <w:tcW w:w="1441" w:type="dxa"/>
            <w:tcBorders>
              <w:top w:val="double" w:sz="4" w:space="0" w:color="auto"/>
              <w:left w:val="single" w:sz="4" w:space="0" w:color="auto"/>
              <w:bottom w:val="single" w:sz="4" w:space="0" w:color="auto"/>
              <w:right w:val="single" w:sz="4" w:space="0" w:color="auto"/>
            </w:tcBorders>
            <w:vAlign w:val="center"/>
            <w:hideMark/>
          </w:tcPr>
          <w:p w14:paraId="0C5A1332" w14:textId="77777777" w:rsidR="00E373F0" w:rsidRPr="00FD773D" w:rsidRDefault="00E373F0">
            <w:pPr>
              <w:pStyle w:val="aa"/>
              <w:ind w:left="0"/>
              <w:jc w:val="center"/>
              <w:rPr>
                <w:rFonts w:ascii="Verdana" w:eastAsia="Meiryo" w:hAnsi="Verdana"/>
              </w:rPr>
            </w:pPr>
            <w:r w:rsidRPr="00FD773D">
              <w:rPr>
                <w:rFonts w:ascii="Verdana" w:eastAsia="Meiryo" w:hAnsi="Verdana"/>
              </w:rPr>
              <w:t>Instruction</w:t>
            </w:r>
          </w:p>
        </w:tc>
        <w:tc>
          <w:tcPr>
            <w:tcW w:w="1642" w:type="dxa"/>
            <w:vMerge w:val="restart"/>
            <w:tcBorders>
              <w:top w:val="double" w:sz="4" w:space="0" w:color="auto"/>
              <w:left w:val="single" w:sz="4" w:space="0" w:color="auto"/>
              <w:bottom w:val="single" w:sz="4" w:space="0" w:color="auto"/>
              <w:right w:val="single" w:sz="4" w:space="0" w:color="auto"/>
            </w:tcBorders>
            <w:vAlign w:val="center"/>
            <w:hideMark/>
          </w:tcPr>
          <w:p w14:paraId="769F1CAF" w14:textId="77777777" w:rsidR="00E373F0" w:rsidRPr="00FD773D" w:rsidRDefault="00E373F0">
            <w:pPr>
              <w:pStyle w:val="aa"/>
              <w:ind w:left="0"/>
              <w:jc w:val="center"/>
              <w:rPr>
                <w:rFonts w:ascii="Verdana" w:eastAsia="Meiryo" w:hAnsi="Verdana"/>
              </w:rPr>
            </w:pPr>
            <w:r w:rsidRPr="00FD773D">
              <w:rPr>
                <w:rFonts w:ascii="Verdana" w:eastAsia="Meiryo" w:hAnsi="Verdana"/>
              </w:rPr>
              <w:t>ROM</w:t>
            </w:r>
          </w:p>
        </w:tc>
        <w:tc>
          <w:tcPr>
            <w:tcW w:w="3780" w:type="dxa"/>
            <w:gridSpan w:val="2"/>
            <w:tcBorders>
              <w:top w:val="double" w:sz="4" w:space="0" w:color="auto"/>
              <w:left w:val="single" w:sz="4" w:space="0" w:color="auto"/>
              <w:bottom w:val="single" w:sz="4" w:space="0" w:color="auto"/>
              <w:right w:val="single" w:sz="4" w:space="0" w:color="auto"/>
            </w:tcBorders>
            <w:vAlign w:val="center"/>
            <w:hideMark/>
          </w:tcPr>
          <w:p w14:paraId="511C5644" w14:textId="77777777" w:rsidR="00E373F0" w:rsidRPr="00FD773D" w:rsidRDefault="00E373F0">
            <w:pPr>
              <w:pStyle w:val="aa"/>
              <w:ind w:left="0" w:firstLineChars="50" w:firstLine="90"/>
              <w:rPr>
                <w:rFonts w:ascii="Verdana" w:eastAsia="Meiryo" w:hAnsi="Verdana"/>
              </w:rPr>
            </w:pPr>
            <w:r w:rsidRPr="00FD773D">
              <w:rPr>
                <w:rFonts w:ascii="Verdana" w:eastAsia="Meiryo" w:hAnsi="Verdana"/>
              </w:rPr>
              <w:t>Instruction area</w:t>
            </w:r>
          </w:p>
        </w:tc>
        <w:tc>
          <w:tcPr>
            <w:tcW w:w="2888" w:type="dxa"/>
            <w:gridSpan w:val="2"/>
            <w:vMerge w:val="restart"/>
            <w:tcBorders>
              <w:top w:val="double" w:sz="4" w:space="0" w:color="auto"/>
              <w:left w:val="single" w:sz="4" w:space="0" w:color="auto"/>
              <w:bottom w:val="single" w:sz="4" w:space="0" w:color="auto"/>
              <w:right w:val="single" w:sz="4" w:space="0" w:color="auto"/>
            </w:tcBorders>
            <w:vAlign w:val="center"/>
            <w:hideMark/>
          </w:tcPr>
          <w:p w14:paraId="47264FBC" w14:textId="600AEA32" w:rsidR="00E373F0" w:rsidRPr="00FD773D" w:rsidRDefault="00AE5560">
            <w:pPr>
              <w:pStyle w:val="aa"/>
              <w:ind w:left="0"/>
              <w:jc w:val="right"/>
              <w:rPr>
                <w:rFonts w:ascii="Verdana" w:eastAsia="Meiryo" w:hAnsi="Verdana"/>
              </w:rPr>
            </w:pPr>
            <w:r w:rsidRPr="00FD773D">
              <w:rPr>
                <w:rFonts w:ascii="Verdana" w:eastAsia="Meiryo" w:hAnsi="Verdana"/>
              </w:rPr>
              <w:t>53747</w:t>
            </w:r>
            <w:del w:id="26" w:author="Comparison" w:date="2017-07-11T15:47:00Z">
              <w:r w:rsidR="00E373F0" w:rsidRPr="00FD773D">
                <w:rPr>
                  <w:rFonts w:ascii="Verdana" w:eastAsia="Meiryo" w:hAnsi="Verdana"/>
                  <w:color w:val="FF0000"/>
                </w:rPr>
                <w:delText>T.B.D.</w:delText>
              </w:r>
            </w:del>
          </w:p>
        </w:tc>
      </w:tr>
      <w:tr w:rsidR="00E373F0" w:rsidRPr="00FD773D" w14:paraId="55801CCC" w14:textId="77777777" w:rsidTr="000D7F8B">
        <w:trPr>
          <w:cantSplit/>
          <w:trHeight w:val="288"/>
          <w:tblHeader/>
        </w:trPr>
        <w:tc>
          <w:tcPr>
            <w:tcW w:w="1441" w:type="dxa"/>
            <w:vMerge w:val="restart"/>
            <w:tcBorders>
              <w:top w:val="single" w:sz="4" w:space="0" w:color="auto"/>
              <w:left w:val="single" w:sz="4" w:space="0" w:color="auto"/>
              <w:bottom w:val="single" w:sz="4" w:space="0" w:color="auto"/>
              <w:right w:val="single" w:sz="4" w:space="0" w:color="auto"/>
            </w:tcBorders>
            <w:vAlign w:val="center"/>
            <w:hideMark/>
          </w:tcPr>
          <w:p w14:paraId="278ED684" w14:textId="77777777" w:rsidR="00E373F0" w:rsidRPr="00FD773D" w:rsidRDefault="00E373F0">
            <w:pPr>
              <w:pStyle w:val="aa"/>
              <w:ind w:left="0"/>
              <w:jc w:val="center"/>
              <w:rPr>
                <w:rFonts w:ascii="Verdana" w:eastAsia="Meiryo" w:hAnsi="Verdana"/>
              </w:rPr>
            </w:pPr>
            <w:r w:rsidRPr="00FD773D">
              <w:rPr>
                <w:rFonts w:ascii="Verdana" w:eastAsia="Meiryo" w:hAnsi="Verdana"/>
              </w:rPr>
              <w:t>Data</w:t>
            </w:r>
          </w:p>
        </w:tc>
        <w:tc>
          <w:tcPr>
            <w:tcW w:w="1642" w:type="dxa"/>
            <w:vMerge/>
            <w:tcBorders>
              <w:top w:val="double" w:sz="4" w:space="0" w:color="auto"/>
              <w:left w:val="single" w:sz="4" w:space="0" w:color="auto"/>
              <w:bottom w:val="single" w:sz="4" w:space="0" w:color="auto"/>
              <w:right w:val="single" w:sz="4" w:space="0" w:color="auto"/>
            </w:tcBorders>
            <w:vAlign w:val="center"/>
            <w:hideMark/>
          </w:tcPr>
          <w:p w14:paraId="2DC851C8" w14:textId="77777777" w:rsidR="00E373F0" w:rsidRPr="00FD773D" w:rsidRDefault="00E373F0">
            <w:pPr>
              <w:widowControl/>
              <w:autoSpaceDE/>
              <w:autoSpaceDN/>
              <w:adjustRightInd/>
              <w:snapToGrid/>
              <w:jc w:val="left"/>
              <w:rPr>
                <w:sz w:val="18"/>
              </w:rPr>
            </w:pPr>
          </w:p>
        </w:tc>
        <w:tc>
          <w:tcPr>
            <w:tcW w:w="3780" w:type="dxa"/>
            <w:gridSpan w:val="2"/>
            <w:tcBorders>
              <w:top w:val="single" w:sz="4" w:space="0" w:color="auto"/>
              <w:left w:val="single" w:sz="4" w:space="0" w:color="auto"/>
              <w:bottom w:val="single" w:sz="4" w:space="0" w:color="auto"/>
              <w:right w:val="single" w:sz="4" w:space="0" w:color="auto"/>
            </w:tcBorders>
            <w:vAlign w:val="center"/>
            <w:hideMark/>
          </w:tcPr>
          <w:p w14:paraId="78F63899" w14:textId="77777777" w:rsidR="00E373F0" w:rsidRPr="00FD773D" w:rsidRDefault="00E373F0">
            <w:pPr>
              <w:pStyle w:val="aa"/>
              <w:ind w:left="0" w:firstLineChars="50" w:firstLine="90"/>
              <w:rPr>
                <w:rFonts w:ascii="Verdana" w:eastAsia="Meiryo" w:hAnsi="Verdana"/>
              </w:rPr>
            </w:pPr>
            <w:r w:rsidRPr="00FD773D">
              <w:rPr>
                <w:rFonts w:ascii="Verdana" w:eastAsia="Meiryo" w:hAnsi="Verdana"/>
              </w:rPr>
              <w:t>Constant table area</w:t>
            </w:r>
          </w:p>
        </w:tc>
        <w:tc>
          <w:tcPr>
            <w:tcW w:w="2888" w:type="dxa"/>
            <w:gridSpan w:val="2"/>
            <w:vMerge/>
            <w:tcBorders>
              <w:top w:val="double" w:sz="4" w:space="0" w:color="auto"/>
              <w:left w:val="single" w:sz="4" w:space="0" w:color="auto"/>
              <w:bottom w:val="single" w:sz="4" w:space="0" w:color="auto"/>
              <w:right w:val="single" w:sz="4" w:space="0" w:color="auto"/>
            </w:tcBorders>
            <w:vAlign w:val="center"/>
            <w:hideMark/>
          </w:tcPr>
          <w:p w14:paraId="18E648B6" w14:textId="77777777" w:rsidR="00E373F0" w:rsidRPr="00FD773D" w:rsidRDefault="00E373F0">
            <w:pPr>
              <w:widowControl/>
              <w:autoSpaceDE/>
              <w:autoSpaceDN/>
              <w:adjustRightInd/>
              <w:snapToGrid/>
              <w:jc w:val="left"/>
              <w:rPr>
                <w:sz w:val="18"/>
              </w:rPr>
            </w:pPr>
          </w:p>
        </w:tc>
      </w:tr>
      <w:tr w:rsidR="00E373F0" w:rsidRPr="00FD773D" w14:paraId="7165F4B5" w14:textId="77777777" w:rsidTr="000D7F8B">
        <w:trPr>
          <w:cantSplit/>
          <w:trHeight w:val="288"/>
          <w:tblHeader/>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2EDD9E2B" w14:textId="77777777" w:rsidR="00E373F0" w:rsidRPr="00FD773D" w:rsidRDefault="00E373F0">
            <w:pPr>
              <w:widowControl/>
              <w:autoSpaceDE/>
              <w:autoSpaceDN/>
              <w:adjustRightInd/>
              <w:snapToGrid/>
              <w:jc w:val="left"/>
              <w:rPr>
                <w:sz w:val="18"/>
              </w:rPr>
            </w:pPr>
          </w:p>
        </w:tc>
        <w:tc>
          <w:tcPr>
            <w:tcW w:w="1642" w:type="dxa"/>
            <w:vMerge/>
            <w:tcBorders>
              <w:top w:val="double" w:sz="4" w:space="0" w:color="auto"/>
              <w:left w:val="single" w:sz="4" w:space="0" w:color="auto"/>
              <w:bottom w:val="single" w:sz="4" w:space="0" w:color="auto"/>
              <w:right w:val="single" w:sz="4" w:space="0" w:color="auto"/>
            </w:tcBorders>
            <w:vAlign w:val="center"/>
            <w:hideMark/>
          </w:tcPr>
          <w:p w14:paraId="0709AC38" w14:textId="77777777" w:rsidR="00E373F0" w:rsidRPr="00FD773D" w:rsidRDefault="00E373F0">
            <w:pPr>
              <w:widowControl/>
              <w:autoSpaceDE/>
              <w:autoSpaceDN/>
              <w:adjustRightInd/>
              <w:snapToGrid/>
              <w:jc w:val="left"/>
              <w:rPr>
                <w:sz w:val="18"/>
              </w:rPr>
            </w:pPr>
          </w:p>
        </w:tc>
        <w:tc>
          <w:tcPr>
            <w:tcW w:w="3780" w:type="dxa"/>
            <w:gridSpan w:val="2"/>
            <w:tcBorders>
              <w:top w:val="single" w:sz="4" w:space="0" w:color="auto"/>
              <w:left w:val="single" w:sz="4" w:space="0" w:color="auto"/>
              <w:bottom w:val="single" w:sz="4" w:space="0" w:color="auto"/>
              <w:right w:val="single" w:sz="4" w:space="0" w:color="auto"/>
            </w:tcBorders>
            <w:vAlign w:val="center"/>
            <w:hideMark/>
          </w:tcPr>
          <w:p w14:paraId="19209698" w14:textId="77777777" w:rsidR="00E373F0" w:rsidRPr="00FD773D" w:rsidRDefault="00E373F0">
            <w:pPr>
              <w:pStyle w:val="aa"/>
              <w:ind w:left="0" w:firstLineChars="50" w:firstLine="90"/>
              <w:rPr>
                <w:rFonts w:ascii="Verdana" w:eastAsia="Meiryo" w:hAnsi="Verdana"/>
              </w:rPr>
            </w:pPr>
            <w:r w:rsidRPr="00FD773D">
              <w:rPr>
                <w:rFonts w:ascii="Verdana" w:eastAsia="Meiryo" w:hAnsi="Verdana"/>
              </w:rPr>
              <w:t>Other area(Depended on the compiler)</w:t>
            </w:r>
          </w:p>
        </w:tc>
        <w:tc>
          <w:tcPr>
            <w:tcW w:w="2888" w:type="dxa"/>
            <w:gridSpan w:val="2"/>
            <w:vMerge/>
            <w:tcBorders>
              <w:top w:val="double" w:sz="4" w:space="0" w:color="auto"/>
              <w:left w:val="single" w:sz="4" w:space="0" w:color="auto"/>
              <w:bottom w:val="single" w:sz="4" w:space="0" w:color="auto"/>
              <w:right w:val="single" w:sz="4" w:space="0" w:color="auto"/>
            </w:tcBorders>
            <w:vAlign w:val="center"/>
            <w:hideMark/>
          </w:tcPr>
          <w:p w14:paraId="123E0C2E" w14:textId="77777777" w:rsidR="00E373F0" w:rsidRPr="00FD773D" w:rsidRDefault="00E373F0">
            <w:pPr>
              <w:widowControl/>
              <w:autoSpaceDE/>
              <w:autoSpaceDN/>
              <w:adjustRightInd/>
              <w:snapToGrid/>
              <w:jc w:val="left"/>
              <w:rPr>
                <w:sz w:val="18"/>
              </w:rPr>
            </w:pPr>
          </w:p>
        </w:tc>
      </w:tr>
      <w:tr w:rsidR="000D7F8B" w:rsidRPr="00FD773D" w14:paraId="199D49AA" w14:textId="77777777" w:rsidTr="000D7F8B">
        <w:trPr>
          <w:cantSplit/>
          <w:trHeight w:val="288"/>
          <w:tblHeader/>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6F69C634" w14:textId="77777777" w:rsidR="000D7F8B" w:rsidRPr="00FD773D" w:rsidRDefault="000D7F8B">
            <w:pPr>
              <w:widowControl/>
              <w:autoSpaceDE/>
              <w:autoSpaceDN/>
              <w:adjustRightInd/>
              <w:snapToGrid/>
              <w:jc w:val="left"/>
              <w:rPr>
                <w:sz w:val="18"/>
              </w:rPr>
            </w:pPr>
          </w:p>
        </w:tc>
        <w:tc>
          <w:tcPr>
            <w:tcW w:w="1642" w:type="dxa"/>
            <w:vMerge w:val="restart"/>
            <w:tcBorders>
              <w:top w:val="single" w:sz="4" w:space="0" w:color="auto"/>
              <w:left w:val="single" w:sz="4" w:space="0" w:color="auto"/>
              <w:right w:val="single" w:sz="4" w:space="0" w:color="auto"/>
            </w:tcBorders>
            <w:vAlign w:val="center"/>
            <w:hideMark/>
          </w:tcPr>
          <w:p w14:paraId="47E59BDF" w14:textId="77777777" w:rsidR="000D7F8B" w:rsidRPr="00FD773D" w:rsidRDefault="000D7F8B">
            <w:pPr>
              <w:pStyle w:val="aa"/>
              <w:ind w:left="0"/>
              <w:jc w:val="center"/>
              <w:rPr>
                <w:ins w:id="27" w:author="Comparison" w:date="2017-07-11T15:47:00Z"/>
                <w:rFonts w:ascii="Verdana" w:eastAsia="Meiryo" w:hAnsi="Verdana"/>
              </w:rPr>
            </w:pPr>
            <w:r w:rsidRPr="00FD773D">
              <w:rPr>
                <w:rFonts w:ascii="Verdana" w:eastAsia="Meiryo" w:hAnsi="Verdana"/>
              </w:rPr>
              <w:t>RAM</w:t>
            </w:r>
          </w:p>
          <w:p w14:paraId="4E9991E7" w14:textId="77777777" w:rsidR="000D7F8B" w:rsidRPr="00FD773D" w:rsidRDefault="000D7F8B">
            <w:pPr>
              <w:pStyle w:val="aa"/>
              <w:ind w:left="0"/>
              <w:jc w:val="center"/>
              <w:rPr>
                <w:rFonts w:ascii="Verdana" w:eastAsia="Meiryo" w:hAnsi="Verdana"/>
              </w:rPr>
            </w:pPr>
            <w:ins w:id="28" w:author="Comparison" w:date="2017-07-11T15:47:00Z">
              <w:r w:rsidRPr="00FD773D">
                <w:rPr>
                  <w:rFonts w:ascii="Verdana" w:eastAsia="Meiryo" w:hAnsi="Verdana"/>
                </w:rPr>
                <w:t>(TDM Capture)</w:t>
              </w:r>
            </w:ins>
          </w:p>
        </w:tc>
        <w:tc>
          <w:tcPr>
            <w:tcW w:w="3780" w:type="dxa"/>
            <w:gridSpan w:val="2"/>
            <w:tcBorders>
              <w:top w:val="single" w:sz="4" w:space="0" w:color="auto"/>
              <w:left w:val="single" w:sz="4" w:space="0" w:color="auto"/>
              <w:bottom w:val="nil"/>
              <w:right w:val="single" w:sz="4" w:space="0" w:color="auto"/>
            </w:tcBorders>
            <w:vAlign w:val="center"/>
            <w:hideMark/>
          </w:tcPr>
          <w:p w14:paraId="747F273A" w14:textId="77777777" w:rsidR="000D7F8B" w:rsidRPr="00FD773D" w:rsidRDefault="000D7F8B">
            <w:pPr>
              <w:pStyle w:val="aa"/>
              <w:ind w:left="0" w:firstLineChars="50" w:firstLine="90"/>
              <w:rPr>
                <w:rFonts w:ascii="Verdana" w:eastAsia="Meiryo" w:hAnsi="Verdana"/>
              </w:rPr>
            </w:pPr>
            <w:r w:rsidRPr="00FD773D">
              <w:rPr>
                <w:rFonts w:ascii="Verdana" w:eastAsia="Meiryo" w:hAnsi="Verdana"/>
              </w:rPr>
              <w:t>Software work area</w:t>
            </w:r>
          </w:p>
        </w:tc>
        <w:tc>
          <w:tcPr>
            <w:tcW w:w="2888" w:type="dxa"/>
            <w:gridSpan w:val="2"/>
            <w:tcBorders>
              <w:top w:val="single" w:sz="4" w:space="0" w:color="auto"/>
              <w:left w:val="single" w:sz="4" w:space="0" w:color="auto"/>
              <w:bottom w:val="nil"/>
              <w:right w:val="single" w:sz="4" w:space="0" w:color="auto"/>
            </w:tcBorders>
            <w:vAlign w:val="center"/>
            <w:hideMark/>
          </w:tcPr>
          <w:p w14:paraId="4D10D3E1" w14:textId="77777777" w:rsidR="000D7F8B" w:rsidRPr="00FD773D" w:rsidRDefault="000D7F8B">
            <w:pPr>
              <w:pStyle w:val="aa"/>
              <w:ind w:left="0"/>
              <w:jc w:val="right"/>
              <w:rPr>
                <w:rFonts w:ascii="Verdana" w:eastAsia="Meiryo" w:hAnsi="Verdana"/>
                <w:color w:val="FF0000"/>
              </w:rPr>
            </w:pPr>
            <w:ins w:id="29" w:author="Comparison" w:date="2017-07-11T15:47:00Z">
              <w:r w:rsidRPr="00FD773D">
                <w:rPr>
                  <w:rFonts w:ascii="Verdana" w:eastAsia="Meiryo" w:hAnsi="Verdana"/>
                </w:rPr>
                <w:t>198284</w:t>
              </w:r>
            </w:ins>
            <w:del w:id="30" w:author="Comparison" w:date="2017-07-11T15:47:00Z">
              <w:r w:rsidRPr="00FD773D">
                <w:rPr>
                  <w:rFonts w:ascii="Verdana" w:eastAsia="Meiryo" w:hAnsi="Verdana"/>
                  <w:color w:val="FF0000"/>
                </w:rPr>
                <w:delText>T.B.D.</w:delText>
              </w:r>
            </w:del>
          </w:p>
        </w:tc>
      </w:tr>
      <w:tr w:rsidR="000D7F8B" w:rsidRPr="00FD773D" w14:paraId="50473FC1" w14:textId="77777777" w:rsidTr="000D7F8B">
        <w:trPr>
          <w:cantSplit/>
          <w:trHeight w:val="288"/>
          <w:tblHeader/>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421FB9F4"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hideMark/>
          </w:tcPr>
          <w:p w14:paraId="562D8C26" w14:textId="77777777" w:rsidR="000D7F8B" w:rsidRPr="00FD773D" w:rsidRDefault="000D7F8B">
            <w:pPr>
              <w:widowControl/>
              <w:autoSpaceDE/>
              <w:autoSpaceDN/>
              <w:adjustRightInd/>
              <w:snapToGrid/>
              <w:jc w:val="left"/>
              <w:rPr>
                <w:sz w:val="18"/>
              </w:rPr>
            </w:pPr>
          </w:p>
        </w:tc>
        <w:tc>
          <w:tcPr>
            <w:tcW w:w="1440" w:type="dxa"/>
            <w:vMerge w:val="restart"/>
            <w:tcBorders>
              <w:top w:val="nil"/>
              <w:left w:val="single" w:sz="4" w:space="0" w:color="auto"/>
              <w:bottom w:val="single" w:sz="4" w:space="0" w:color="auto"/>
              <w:right w:val="single" w:sz="4" w:space="0" w:color="auto"/>
            </w:tcBorders>
            <w:hideMark/>
          </w:tcPr>
          <w:p w14:paraId="2C6664B9" w14:textId="77777777" w:rsidR="000D7F8B" w:rsidRPr="00FD773D" w:rsidRDefault="000D7F8B">
            <w:pPr>
              <w:pStyle w:val="aa"/>
              <w:ind w:left="0"/>
              <w:jc w:val="center"/>
              <w:rPr>
                <w:rFonts w:ascii="Verdana" w:eastAsia="Meiryo" w:hAnsi="Verdana"/>
              </w:rPr>
            </w:pPr>
            <w:r w:rsidRPr="00FD773D">
              <w:rPr>
                <w:rFonts w:ascii="Verdana" w:eastAsia="Meiryo" w:hAnsi="Verdana"/>
              </w:rPr>
              <w:t>Area breakdown</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F32DBA8" w14:textId="77777777" w:rsidR="000D7F8B" w:rsidRPr="00FD773D" w:rsidRDefault="000D7F8B">
            <w:pPr>
              <w:pStyle w:val="aa"/>
              <w:ind w:left="0" w:firstLineChars="50" w:firstLine="90"/>
              <w:rPr>
                <w:rFonts w:ascii="Verdana" w:eastAsia="Meiryo" w:hAnsi="Verdana"/>
              </w:rPr>
            </w:pPr>
            <w:r w:rsidRPr="00FD773D">
              <w:rPr>
                <w:rFonts w:ascii="Verdana" w:eastAsia="Meiryo" w:hAnsi="Verdana"/>
              </w:rPr>
              <w:t>Persistent area</w:t>
            </w:r>
          </w:p>
        </w:tc>
        <w:tc>
          <w:tcPr>
            <w:tcW w:w="1170" w:type="dxa"/>
            <w:vMerge w:val="restart"/>
            <w:tcBorders>
              <w:top w:val="nil"/>
              <w:left w:val="single" w:sz="4" w:space="0" w:color="auto"/>
              <w:bottom w:val="single" w:sz="4" w:space="0" w:color="auto"/>
              <w:right w:val="single" w:sz="4" w:space="0" w:color="auto"/>
            </w:tcBorders>
            <w:hideMark/>
          </w:tcPr>
          <w:p w14:paraId="0D219CB1" w14:textId="77777777" w:rsidR="000D7F8B" w:rsidRPr="00FD773D" w:rsidRDefault="000D7F8B">
            <w:pPr>
              <w:pStyle w:val="aa"/>
              <w:ind w:left="0"/>
              <w:jc w:val="center"/>
              <w:rPr>
                <w:rFonts w:ascii="Verdana" w:eastAsia="Meiryo" w:hAnsi="Verdana"/>
              </w:rPr>
            </w:pPr>
            <w:r w:rsidRPr="00FD773D">
              <w:rPr>
                <w:rFonts w:ascii="Verdana" w:eastAsia="Meiryo" w:hAnsi="Verdana"/>
              </w:rPr>
              <w:t>Size breakdown</w:t>
            </w:r>
          </w:p>
        </w:tc>
        <w:tc>
          <w:tcPr>
            <w:tcW w:w="1718" w:type="dxa"/>
            <w:tcBorders>
              <w:top w:val="single" w:sz="4" w:space="0" w:color="auto"/>
              <w:left w:val="single" w:sz="4" w:space="0" w:color="auto"/>
              <w:bottom w:val="single" w:sz="4" w:space="0" w:color="auto"/>
              <w:right w:val="single" w:sz="4" w:space="0" w:color="auto"/>
            </w:tcBorders>
            <w:vAlign w:val="center"/>
            <w:hideMark/>
          </w:tcPr>
          <w:p w14:paraId="5D84F210" w14:textId="77777777" w:rsidR="000D7F8B" w:rsidRPr="00FD773D" w:rsidRDefault="000D7F8B">
            <w:pPr>
              <w:pStyle w:val="aa"/>
              <w:ind w:left="0"/>
              <w:jc w:val="right"/>
              <w:rPr>
                <w:rFonts w:ascii="Verdana" w:hAnsi="Verdana"/>
                <w:color w:val="FF0000"/>
              </w:rPr>
            </w:pPr>
            <w:ins w:id="31" w:author="Comparison" w:date="2017-07-11T15:47:00Z">
              <w:r w:rsidRPr="00FD773D">
                <w:rPr>
                  <w:rFonts w:ascii="Verdana" w:eastAsia="Meiryo" w:hAnsi="Verdana"/>
                </w:rPr>
                <w:t>67208</w:t>
              </w:r>
            </w:ins>
            <w:del w:id="32" w:author="Comparison" w:date="2017-07-11T15:47:00Z">
              <w:r w:rsidRPr="00FD773D">
                <w:rPr>
                  <w:rFonts w:ascii="Verdana" w:eastAsia="Meiryo" w:hAnsi="Verdana"/>
                  <w:color w:val="FF0000"/>
                </w:rPr>
                <w:delText>T.B.D.</w:delText>
              </w:r>
            </w:del>
          </w:p>
        </w:tc>
      </w:tr>
      <w:tr w:rsidR="000D7F8B" w:rsidRPr="00FD773D" w14:paraId="53BE3933" w14:textId="77777777" w:rsidTr="000D7F8B">
        <w:trPr>
          <w:cantSplit/>
          <w:trHeight w:val="288"/>
          <w:tblHeader/>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5865B730"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hideMark/>
          </w:tcPr>
          <w:p w14:paraId="513191BD" w14:textId="77777777" w:rsidR="000D7F8B" w:rsidRPr="00FD773D" w:rsidRDefault="000D7F8B">
            <w:pPr>
              <w:widowControl/>
              <w:autoSpaceDE/>
              <w:autoSpaceDN/>
              <w:adjustRightInd/>
              <w:snapToGrid/>
              <w:jc w:val="left"/>
              <w:rPr>
                <w:sz w:val="18"/>
              </w:rPr>
            </w:pPr>
          </w:p>
        </w:tc>
        <w:tc>
          <w:tcPr>
            <w:tcW w:w="1440" w:type="dxa"/>
            <w:vMerge/>
            <w:tcBorders>
              <w:top w:val="nil"/>
              <w:left w:val="single" w:sz="4" w:space="0" w:color="auto"/>
              <w:bottom w:val="single" w:sz="4" w:space="0" w:color="auto"/>
              <w:right w:val="single" w:sz="4" w:space="0" w:color="auto"/>
            </w:tcBorders>
            <w:vAlign w:val="center"/>
            <w:hideMark/>
          </w:tcPr>
          <w:p w14:paraId="75B0EFAD" w14:textId="77777777" w:rsidR="000D7F8B" w:rsidRPr="00FD773D" w:rsidRDefault="000D7F8B">
            <w:pPr>
              <w:widowControl/>
              <w:autoSpaceDE/>
              <w:autoSpaceDN/>
              <w:adjustRightInd/>
              <w:snapToGrid/>
              <w:jc w:val="left"/>
              <w:rPr>
                <w:sz w:val="18"/>
              </w:rPr>
            </w:pPr>
          </w:p>
        </w:tc>
        <w:tc>
          <w:tcPr>
            <w:tcW w:w="2340" w:type="dxa"/>
            <w:tcBorders>
              <w:top w:val="single" w:sz="4" w:space="0" w:color="auto"/>
              <w:left w:val="single" w:sz="4" w:space="0" w:color="auto"/>
              <w:bottom w:val="single" w:sz="4" w:space="0" w:color="auto"/>
              <w:right w:val="single" w:sz="4" w:space="0" w:color="auto"/>
            </w:tcBorders>
            <w:vAlign w:val="center"/>
            <w:hideMark/>
          </w:tcPr>
          <w:p w14:paraId="1FE7AEE5" w14:textId="77777777" w:rsidR="000D7F8B" w:rsidRPr="00FD773D" w:rsidRDefault="000D7F8B">
            <w:pPr>
              <w:pStyle w:val="aa"/>
              <w:ind w:left="0" w:firstLineChars="50" w:firstLine="90"/>
              <w:rPr>
                <w:rFonts w:ascii="Verdana" w:eastAsia="Meiryo" w:hAnsi="Verdana"/>
              </w:rPr>
            </w:pPr>
            <w:r w:rsidRPr="00FD773D">
              <w:rPr>
                <w:rFonts w:ascii="Verdana" w:eastAsia="Meiryo" w:hAnsi="Verdana"/>
              </w:rPr>
              <w:t>Scratch area</w:t>
            </w:r>
          </w:p>
        </w:tc>
        <w:tc>
          <w:tcPr>
            <w:tcW w:w="1170" w:type="dxa"/>
            <w:vMerge/>
            <w:tcBorders>
              <w:top w:val="nil"/>
              <w:left w:val="single" w:sz="4" w:space="0" w:color="auto"/>
              <w:bottom w:val="single" w:sz="4" w:space="0" w:color="auto"/>
              <w:right w:val="single" w:sz="4" w:space="0" w:color="auto"/>
            </w:tcBorders>
            <w:vAlign w:val="center"/>
            <w:hideMark/>
          </w:tcPr>
          <w:p w14:paraId="162D422A" w14:textId="77777777" w:rsidR="000D7F8B" w:rsidRPr="00FD773D" w:rsidRDefault="000D7F8B">
            <w:pPr>
              <w:widowControl/>
              <w:autoSpaceDE/>
              <w:autoSpaceDN/>
              <w:adjustRightInd/>
              <w:snapToGrid/>
              <w:jc w:val="left"/>
              <w:rPr>
                <w:sz w:val="18"/>
              </w:rPr>
            </w:pPr>
          </w:p>
        </w:tc>
        <w:tc>
          <w:tcPr>
            <w:tcW w:w="1718" w:type="dxa"/>
            <w:tcBorders>
              <w:top w:val="single" w:sz="4" w:space="0" w:color="auto"/>
              <w:left w:val="single" w:sz="4" w:space="0" w:color="auto"/>
              <w:bottom w:val="single" w:sz="4" w:space="0" w:color="auto"/>
              <w:right w:val="single" w:sz="4" w:space="0" w:color="auto"/>
            </w:tcBorders>
            <w:vAlign w:val="center"/>
            <w:hideMark/>
          </w:tcPr>
          <w:p w14:paraId="614FF6DC" w14:textId="77777777" w:rsidR="000D7F8B" w:rsidRPr="00FD773D" w:rsidRDefault="000D7F8B">
            <w:pPr>
              <w:pStyle w:val="aa"/>
              <w:ind w:left="0"/>
              <w:jc w:val="right"/>
              <w:rPr>
                <w:rFonts w:ascii="Verdana" w:hAnsi="Verdana"/>
                <w:color w:val="FF0000"/>
              </w:rPr>
            </w:pPr>
            <w:ins w:id="33" w:author="Comparison" w:date="2017-07-11T15:47:00Z">
              <w:r w:rsidRPr="00FD773D">
                <w:rPr>
                  <w:rFonts w:ascii="Verdana" w:eastAsia="Meiryo" w:hAnsi="Verdana"/>
                </w:rPr>
                <w:t>65536</w:t>
              </w:r>
            </w:ins>
            <w:del w:id="34" w:author="Comparison" w:date="2017-07-11T15:47:00Z">
              <w:r w:rsidRPr="00FD773D">
                <w:rPr>
                  <w:rFonts w:ascii="Verdana" w:eastAsia="Meiryo" w:hAnsi="Verdana"/>
                  <w:color w:val="FF0000"/>
                </w:rPr>
                <w:delText>T.B.D.</w:delText>
              </w:r>
            </w:del>
          </w:p>
        </w:tc>
      </w:tr>
      <w:tr w:rsidR="000D7F8B" w:rsidRPr="00FD773D" w14:paraId="777E61B6" w14:textId="77777777" w:rsidTr="000D7F8B">
        <w:trPr>
          <w:cantSplit/>
          <w:trHeight w:val="288"/>
          <w:tblHeader/>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43A54D37"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hideMark/>
          </w:tcPr>
          <w:p w14:paraId="37902234" w14:textId="77777777" w:rsidR="000D7F8B" w:rsidRPr="00FD773D" w:rsidRDefault="000D7F8B">
            <w:pPr>
              <w:widowControl/>
              <w:autoSpaceDE/>
              <w:autoSpaceDN/>
              <w:adjustRightInd/>
              <w:snapToGrid/>
              <w:jc w:val="left"/>
              <w:rPr>
                <w:sz w:val="18"/>
              </w:rPr>
            </w:pPr>
          </w:p>
        </w:tc>
        <w:tc>
          <w:tcPr>
            <w:tcW w:w="1440" w:type="dxa"/>
            <w:vMerge/>
            <w:tcBorders>
              <w:top w:val="nil"/>
              <w:left w:val="single" w:sz="4" w:space="0" w:color="auto"/>
              <w:bottom w:val="single" w:sz="4" w:space="0" w:color="auto"/>
              <w:right w:val="single" w:sz="4" w:space="0" w:color="auto"/>
            </w:tcBorders>
            <w:vAlign w:val="center"/>
            <w:hideMark/>
          </w:tcPr>
          <w:p w14:paraId="2F7CFBF5" w14:textId="77777777" w:rsidR="000D7F8B" w:rsidRPr="00FD773D" w:rsidRDefault="000D7F8B">
            <w:pPr>
              <w:widowControl/>
              <w:autoSpaceDE/>
              <w:autoSpaceDN/>
              <w:adjustRightInd/>
              <w:snapToGrid/>
              <w:jc w:val="left"/>
              <w:rPr>
                <w:sz w:val="18"/>
              </w:rPr>
            </w:pPr>
          </w:p>
        </w:tc>
        <w:tc>
          <w:tcPr>
            <w:tcW w:w="2340" w:type="dxa"/>
            <w:tcBorders>
              <w:top w:val="single" w:sz="4" w:space="0" w:color="auto"/>
              <w:left w:val="single" w:sz="4" w:space="0" w:color="auto"/>
              <w:bottom w:val="single" w:sz="4" w:space="0" w:color="auto"/>
              <w:right w:val="single" w:sz="4" w:space="0" w:color="auto"/>
            </w:tcBorders>
            <w:vAlign w:val="center"/>
            <w:hideMark/>
          </w:tcPr>
          <w:p w14:paraId="68DAC263" w14:textId="77777777" w:rsidR="000D7F8B" w:rsidRPr="00FD773D" w:rsidRDefault="000D7F8B">
            <w:pPr>
              <w:pStyle w:val="aa"/>
              <w:ind w:left="0" w:firstLineChars="50" w:firstLine="90"/>
              <w:rPr>
                <w:rFonts w:ascii="Verdana" w:eastAsia="Meiryo" w:hAnsi="Verdana"/>
              </w:rPr>
            </w:pPr>
            <w:r w:rsidRPr="00FD773D">
              <w:rPr>
                <w:rFonts w:ascii="Verdana" w:eastAsia="Meiryo" w:hAnsi="Verdana"/>
              </w:rPr>
              <w:t>DTCM area</w:t>
            </w:r>
          </w:p>
        </w:tc>
        <w:tc>
          <w:tcPr>
            <w:tcW w:w="1170" w:type="dxa"/>
            <w:vMerge/>
            <w:tcBorders>
              <w:top w:val="nil"/>
              <w:left w:val="single" w:sz="4" w:space="0" w:color="auto"/>
              <w:bottom w:val="single" w:sz="4" w:space="0" w:color="auto"/>
              <w:right w:val="single" w:sz="4" w:space="0" w:color="auto"/>
            </w:tcBorders>
            <w:vAlign w:val="center"/>
            <w:hideMark/>
          </w:tcPr>
          <w:p w14:paraId="2B604EBF" w14:textId="77777777" w:rsidR="000D7F8B" w:rsidRPr="00FD773D" w:rsidRDefault="000D7F8B">
            <w:pPr>
              <w:widowControl/>
              <w:autoSpaceDE/>
              <w:autoSpaceDN/>
              <w:adjustRightInd/>
              <w:snapToGrid/>
              <w:jc w:val="left"/>
              <w:rPr>
                <w:sz w:val="18"/>
              </w:rPr>
            </w:pPr>
          </w:p>
        </w:tc>
        <w:tc>
          <w:tcPr>
            <w:tcW w:w="1718" w:type="dxa"/>
            <w:tcBorders>
              <w:top w:val="single" w:sz="4" w:space="0" w:color="auto"/>
              <w:left w:val="single" w:sz="4" w:space="0" w:color="auto"/>
              <w:bottom w:val="single" w:sz="4" w:space="0" w:color="auto"/>
              <w:right w:val="single" w:sz="4" w:space="0" w:color="auto"/>
            </w:tcBorders>
            <w:vAlign w:val="center"/>
            <w:hideMark/>
          </w:tcPr>
          <w:p w14:paraId="28B9B5C0" w14:textId="77777777" w:rsidR="000D7F8B" w:rsidRPr="00FD773D" w:rsidRDefault="000D7F8B">
            <w:pPr>
              <w:pStyle w:val="aa"/>
              <w:ind w:left="0"/>
              <w:jc w:val="right"/>
              <w:rPr>
                <w:rFonts w:ascii="Verdana" w:eastAsia="Meiryo" w:hAnsi="Verdana"/>
                <w:color w:val="FF0000"/>
              </w:rPr>
            </w:pPr>
            <w:ins w:id="35" w:author="Comparison" w:date="2017-07-11T15:47:00Z">
              <w:r w:rsidRPr="00FD773D">
                <w:rPr>
                  <w:rFonts w:ascii="Verdana" w:eastAsia="Meiryo" w:hAnsi="Verdana"/>
                </w:rPr>
                <w:t>65536</w:t>
              </w:r>
            </w:ins>
            <w:del w:id="36" w:author="Comparison" w:date="2017-07-11T15:47:00Z">
              <w:r w:rsidRPr="00FD773D">
                <w:rPr>
                  <w:rFonts w:ascii="Verdana" w:eastAsia="Meiryo" w:hAnsi="Verdana"/>
                </w:rPr>
                <w:delText>64K</w:delText>
              </w:r>
            </w:del>
          </w:p>
        </w:tc>
      </w:tr>
      <w:tr w:rsidR="000D7F8B" w:rsidRPr="00FD773D" w14:paraId="4FEE178B" w14:textId="77777777" w:rsidTr="000D7F8B">
        <w:trPr>
          <w:cantSplit/>
          <w:trHeight w:val="288"/>
          <w:tblHeader/>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46777096"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hideMark/>
          </w:tcPr>
          <w:p w14:paraId="6F2712DD" w14:textId="77777777" w:rsidR="000D7F8B" w:rsidRPr="00FD773D" w:rsidRDefault="000D7F8B">
            <w:pPr>
              <w:widowControl/>
              <w:autoSpaceDE/>
              <w:autoSpaceDN/>
              <w:adjustRightInd/>
              <w:snapToGrid/>
              <w:jc w:val="left"/>
              <w:rPr>
                <w:sz w:val="18"/>
              </w:rPr>
            </w:pPr>
          </w:p>
        </w:tc>
        <w:tc>
          <w:tcPr>
            <w:tcW w:w="1440" w:type="dxa"/>
            <w:vMerge/>
            <w:tcBorders>
              <w:top w:val="nil"/>
              <w:left w:val="single" w:sz="4" w:space="0" w:color="auto"/>
              <w:bottom w:val="single" w:sz="4" w:space="0" w:color="auto"/>
              <w:right w:val="single" w:sz="4" w:space="0" w:color="auto"/>
            </w:tcBorders>
            <w:vAlign w:val="center"/>
            <w:hideMark/>
          </w:tcPr>
          <w:p w14:paraId="490BA976" w14:textId="77777777" w:rsidR="000D7F8B" w:rsidRPr="00FD773D" w:rsidRDefault="000D7F8B">
            <w:pPr>
              <w:widowControl/>
              <w:autoSpaceDE/>
              <w:autoSpaceDN/>
              <w:adjustRightInd/>
              <w:snapToGrid/>
              <w:jc w:val="left"/>
              <w:rPr>
                <w:sz w:val="18"/>
              </w:rPr>
            </w:pPr>
          </w:p>
        </w:tc>
        <w:tc>
          <w:tcPr>
            <w:tcW w:w="2340" w:type="dxa"/>
            <w:tcBorders>
              <w:top w:val="single" w:sz="4" w:space="0" w:color="auto"/>
              <w:left w:val="single" w:sz="4" w:space="0" w:color="auto"/>
              <w:bottom w:val="single" w:sz="4" w:space="0" w:color="auto"/>
              <w:right w:val="single" w:sz="4" w:space="0" w:color="auto"/>
            </w:tcBorders>
            <w:vAlign w:val="center"/>
            <w:hideMark/>
          </w:tcPr>
          <w:p w14:paraId="5F70F366" w14:textId="77777777" w:rsidR="000D7F8B" w:rsidRPr="00FD773D" w:rsidRDefault="000D7F8B">
            <w:pPr>
              <w:pStyle w:val="aa"/>
              <w:ind w:left="0" w:firstLineChars="50" w:firstLine="90"/>
              <w:rPr>
                <w:rFonts w:ascii="Verdana" w:eastAsia="Meiryo" w:hAnsi="Verdana"/>
              </w:rPr>
            </w:pPr>
            <w:r w:rsidRPr="00FD773D">
              <w:rPr>
                <w:rFonts w:ascii="Verdana" w:eastAsia="Meiryo" w:hAnsi="Verdana"/>
              </w:rPr>
              <w:t>Built-in descriptor area</w:t>
            </w:r>
          </w:p>
        </w:tc>
        <w:tc>
          <w:tcPr>
            <w:tcW w:w="1170" w:type="dxa"/>
            <w:vMerge/>
            <w:tcBorders>
              <w:top w:val="nil"/>
              <w:left w:val="single" w:sz="4" w:space="0" w:color="auto"/>
              <w:bottom w:val="single" w:sz="4" w:space="0" w:color="auto"/>
              <w:right w:val="single" w:sz="4" w:space="0" w:color="auto"/>
            </w:tcBorders>
            <w:vAlign w:val="center"/>
            <w:hideMark/>
          </w:tcPr>
          <w:p w14:paraId="0B36809A" w14:textId="77777777" w:rsidR="000D7F8B" w:rsidRPr="00FD773D" w:rsidRDefault="000D7F8B">
            <w:pPr>
              <w:widowControl/>
              <w:autoSpaceDE/>
              <w:autoSpaceDN/>
              <w:adjustRightInd/>
              <w:snapToGrid/>
              <w:jc w:val="left"/>
              <w:rPr>
                <w:sz w:val="18"/>
              </w:rPr>
            </w:pPr>
          </w:p>
        </w:tc>
        <w:tc>
          <w:tcPr>
            <w:tcW w:w="1718" w:type="dxa"/>
            <w:tcBorders>
              <w:top w:val="single" w:sz="4" w:space="0" w:color="auto"/>
              <w:left w:val="single" w:sz="4" w:space="0" w:color="auto"/>
              <w:bottom w:val="single" w:sz="4" w:space="0" w:color="auto"/>
              <w:right w:val="single" w:sz="4" w:space="0" w:color="auto"/>
            </w:tcBorders>
            <w:vAlign w:val="center"/>
            <w:hideMark/>
          </w:tcPr>
          <w:p w14:paraId="44F040AD" w14:textId="77777777" w:rsidR="000D7F8B" w:rsidRPr="00FD773D" w:rsidRDefault="000D7F8B">
            <w:pPr>
              <w:pStyle w:val="aa"/>
              <w:ind w:left="0"/>
              <w:jc w:val="right"/>
              <w:rPr>
                <w:rFonts w:ascii="Verdana" w:eastAsia="Meiryo" w:hAnsi="Verdana"/>
                <w:color w:val="FF0000"/>
              </w:rPr>
            </w:pPr>
            <w:ins w:id="37" w:author="Comparison" w:date="2017-07-11T15:47:00Z">
              <w:r w:rsidRPr="00FD773D">
                <w:rPr>
                  <w:rFonts w:ascii="Verdana" w:eastAsia="Meiryo" w:hAnsi="Verdana"/>
                </w:rPr>
                <w:t>4</w:t>
              </w:r>
            </w:ins>
            <w:del w:id="38" w:author="Comparison" w:date="2017-07-11T15:47:00Z">
              <w:r w:rsidRPr="00FD773D">
                <w:rPr>
                  <w:rFonts w:ascii="Verdana" w:eastAsia="Meiryo" w:hAnsi="Verdana"/>
                </w:rPr>
                <w:delText>2K</w:delText>
              </w:r>
            </w:del>
          </w:p>
        </w:tc>
      </w:tr>
      <w:tr w:rsidR="000D7F8B" w:rsidRPr="00FD773D" w14:paraId="63AF07AC" w14:textId="77777777" w:rsidTr="000D7F8B">
        <w:trPr>
          <w:cantSplit/>
          <w:trHeight w:val="288"/>
          <w:tblHeader/>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7C0A2282"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hideMark/>
          </w:tcPr>
          <w:p w14:paraId="2BDACE76" w14:textId="77777777" w:rsidR="000D7F8B" w:rsidRPr="00FD773D" w:rsidRDefault="000D7F8B">
            <w:pPr>
              <w:widowControl/>
              <w:autoSpaceDE/>
              <w:autoSpaceDN/>
              <w:adjustRightInd/>
              <w:snapToGrid/>
              <w:jc w:val="left"/>
              <w:rPr>
                <w:sz w:val="18"/>
              </w:rPr>
            </w:pPr>
          </w:p>
        </w:tc>
        <w:tc>
          <w:tcPr>
            <w:tcW w:w="3780" w:type="dxa"/>
            <w:gridSpan w:val="2"/>
            <w:tcBorders>
              <w:top w:val="single" w:sz="4" w:space="0" w:color="auto"/>
              <w:left w:val="single" w:sz="4" w:space="0" w:color="auto"/>
              <w:bottom w:val="nil"/>
              <w:right w:val="single" w:sz="4" w:space="0" w:color="auto"/>
            </w:tcBorders>
            <w:vAlign w:val="center"/>
            <w:hideMark/>
          </w:tcPr>
          <w:p w14:paraId="042F5AD0" w14:textId="77777777" w:rsidR="000D7F8B" w:rsidRPr="00FD773D" w:rsidRDefault="000D7F8B">
            <w:pPr>
              <w:pStyle w:val="aa"/>
              <w:ind w:left="0" w:firstLineChars="50" w:firstLine="90"/>
              <w:rPr>
                <w:rFonts w:ascii="Verdana" w:eastAsia="Meiryo" w:hAnsi="Verdana"/>
              </w:rPr>
            </w:pPr>
            <w:r w:rsidRPr="00FD773D">
              <w:rPr>
                <w:rFonts w:ascii="Verdana" w:eastAsia="Meiryo" w:hAnsi="Verdana"/>
              </w:rPr>
              <w:t>User work area</w:t>
            </w:r>
          </w:p>
        </w:tc>
        <w:tc>
          <w:tcPr>
            <w:tcW w:w="2888" w:type="dxa"/>
            <w:gridSpan w:val="2"/>
            <w:tcBorders>
              <w:top w:val="single" w:sz="4" w:space="0" w:color="auto"/>
              <w:left w:val="single" w:sz="4" w:space="0" w:color="auto"/>
              <w:bottom w:val="nil"/>
              <w:right w:val="single" w:sz="4" w:space="0" w:color="auto"/>
            </w:tcBorders>
            <w:vAlign w:val="center"/>
            <w:hideMark/>
          </w:tcPr>
          <w:p w14:paraId="27BB9E27" w14:textId="6ECEF549" w:rsidR="000D7F8B" w:rsidRPr="00FD773D" w:rsidRDefault="004023A5" w:rsidP="003D6845">
            <w:pPr>
              <w:pStyle w:val="aa"/>
              <w:ind w:left="0"/>
              <w:jc w:val="right"/>
              <w:rPr>
                <w:rFonts w:ascii="Verdana" w:eastAsia="Meiryo" w:hAnsi="Verdana"/>
              </w:rPr>
            </w:pPr>
            <w:r>
              <w:rPr>
                <w:rFonts w:ascii="Verdana" w:eastAsia="Meiryo" w:hAnsi="Verdana"/>
              </w:rPr>
              <w:t>342</w:t>
            </w:r>
            <w:r w:rsidR="003D6845">
              <w:rPr>
                <w:rFonts w:ascii="Verdana" w:eastAsia="Meiryo" w:hAnsi="Verdana"/>
              </w:rPr>
              <w:t>08</w:t>
            </w:r>
            <w:del w:id="39" w:author="Comparison" w:date="2017-07-11T15:47:00Z">
              <w:r w:rsidR="000D7F8B" w:rsidRPr="00FD773D">
                <w:rPr>
                  <w:rFonts w:ascii="Verdana" w:eastAsia="Meiryo" w:hAnsi="Verdana"/>
                  <w:color w:val="FF0000"/>
                </w:rPr>
                <w:delText>T.B.D.</w:delText>
              </w:r>
            </w:del>
          </w:p>
        </w:tc>
      </w:tr>
      <w:tr w:rsidR="000D7F8B" w:rsidRPr="00FD773D" w14:paraId="775C8DCB" w14:textId="77777777" w:rsidTr="00211D61">
        <w:trPr>
          <w:cantSplit/>
          <w:trHeight w:val="288"/>
          <w:tblHeader/>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4CC63297"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hideMark/>
          </w:tcPr>
          <w:p w14:paraId="6A8FB447" w14:textId="77777777" w:rsidR="000D7F8B" w:rsidRPr="00FD773D" w:rsidRDefault="000D7F8B">
            <w:pPr>
              <w:widowControl/>
              <w:autoSpaceDE/>
              <w:autoSpaceDN/>
              <w:adjustRightInd/>
              <w:snapToGrid/>
              <w:jc w:val="left"/>
              <w:rPr>
                <w:sz w:val="18"/>
              </w:rPr>
            </w:pPr>
          </w:p>
        </w:tc>
        <w:tc>
          <w:tcPr>
            <w:tcW w:w="1440" w:type="dxa"/>
            <w:vMerge w:val="restart"/>
            <w:tcBorders>
              <w:top w:val="nil"/>
              <w:left w:val="single" w:sz="4" w:space="0" w:color="auto"/>
              <w:right w:val="single" w:sz="4" w:space="0" w:color="auto"/>
            </w:tcBorders>
            <w:vAlign w:val="center"/>
            <w:hideMark/>
          </w:tcPr>
          <w:p w14:paraId="2603F770" w14:textId="77777777" w:rsidR="000D7F8B" w:rsidRPr="00FD773D" w:rsidRDefault="000D7F8B">
            <w:pPr>
              <w:pStyle w:val="aa"/>
              <w:ind w:left="0"/>
              <w:jc w:val="center"/>
              <w:rPr>
                <w:rFonts w:ascii="Verdana" w:eastAsia="Meiryo" w:hAnsi="Verdana"/>
              </w:rPr>
            </w:pPr>
            <w:r w:rsidRPr="00FD773D">
              <w:rPr>
                <w:rFonts w:ascii="Verdana" w:eastAsia="Meiryo" w:hAnsi="Verdana"/>
              </w:rPr>
              <w:t>Area breakdown</w:t>
            </w:r>
          </w:p>
        </w:tc>
        <w:tc>
          <w:tcPr>
            <w:tcW w:w="2340" w:type="dxa"/>
            <w:tcBorders>
              <w:top w:val="single" w:sz="4" w:space="0" w:color="auto"/>
              <w:left w:val="single" w:sz="4" w:space="0" w:color="auto"/>
              <w:bottom w:val="single" w:sz="4" w:space="0" w:color="auto"/>
              <w:right w:val="single" w:sz="4" w:space="0" w:color="auto"/>
            </w:tcBorders>
            <w:vAlign w:val="center"/>
            <w:hideMark/>
          </w:tcPr>
          <w:p w14:paraId="01384FE5" w14:textId="77777777" w:rsidR="000D7F8B" w:rsidRPr="00FD773D" w:rsidRDefault="000D7F8B">
            <w:pPr>
              <w:pStyle w:val="aa"/>
              <w:ind w:left="0" w:firstLineChars="50" w:firstLine="90"/>
              <w:rPr>
                <w:rFonts w:ascii="Verdana" w:eastAsia="Meiryo" w:hAnsi="Verdana"/>
              </w:rPr>
            </w:pPr>
            <w:ins w:id="40" w:author="Comparison" w:date="2017-07-11T15:47:00Z">
              <w:r w:rsidRPr="00FD773D">
                <w:rPr>
                  <w:rFonts w:ascii="Verdana" w:eastAsia="Meiryo" w:hAnsi="Verdana"/>
                </w:rPr>
                <w:t>Output</w:t>
              </w:r>
            </w:ins>
            <w:del w:id="41" w:author="Comparison" w:date="2017-07-11T15:47:00Z">
              <w:r w:rsidRPr="00FD773D">
                <w:rPr>
                  <w:rFonts w:ascii="Verdana" w:eastAsia="Meiryo" w:hAnsi="Verdana"/>
                </w:rPr>
                <w:delText>Input</w:delText>
              </w:r>
            </w:del>
            <w:r w:rsidRPr="00FD773D">
              <w:rPr>
                <w:rFonts w:ascii="Verdana" w:eastAsia="Meiryo" w:hAnsi="Verdana"/>
              </w:rPr>
              <w:t xml:space="preserve"> buffer</w:t>
            </w:r>
          </w:p>
        </w:tc>
        <w:tc>
          <w:tcPr>
            <w:tcW w:w="1170" w:type="dxa"/>
            <w:vMerge w:val="restart"/>
            <w:tcBorders>
              <w:top w:val="nil"/>
              <w:left w:val="single" w:sz="4" w:space="0" w:color="auto"/>
              <w:right w:val="single" w:sz="4" w:space="0" w:color="auto"/>
            </w:tcBorders>
            <w:vAlign w:val="center"/>
            <w:hideMark/>
          </w:tcPr>
          <w:p w14:paraId="685DAD40" w14:textId="77777777" w:rsidR="000D7F8B" w:rsidRPr="00FD773D" w:rsidRDefault="000D7F8B">
            <w:pPr>
              <w:pStyle w:val="aa"/>
              <w:ind w:left="0"/>
              <w:jc w:val="center"/>
              <w:rPr>
                <w:rFonts w:ascii="Verdana" w:eastAsia="Meiryo" w:hAnsi="Verdana"/>
              </w:rPr>
            </w:pPr>
            <w:r w:rsidRPr="00FD773D">
              <w:rPr>
                <w:rFonts w:ascii="Verdana" w:eastAsia="Meiryo" w:hAnsi="Verdana"/>
              </w:rPr>
              <w:t>Size breakdown</w:t>
            </w:r>
          </w:p>
        </w:tc>
        <w:tc>
          <w:tcPr>
            <w:tcW w:w="1718" w:type="dxa"/>
            <w:tcBorders>
              <w:top w:val="single" w:sz="4" w:space="0" w:color="auto"/>
              <w:left w:val="single" w:sz="4" w:space="0" w:color="auto"/>
              <w:bottom w:val="single" w:sz="4" w:space="0" w:color="auto"/>
              <w:right w:val="single" w:sz="4" w:space="0" w:color="auto"/>
            </w:tcBorders>
            <w:vAlign w:val="center"/>
            <w:hideMark/>
          </w:tcPr>
          <w:p w14:paraId="6CCC5EC5" w14:textId="77777777" w:rsidR="000D7F8B" w:rsidRPr="00FD773D" w:rsidRDefault="000D7F8B">
            <w:pPr>
              <w:pStyle w:val="aa"/>
              <w:ind w:left="0"/>
              <w:jc w:val="right"/>
              <w:rPr>
                <w:rFonts w:ascii="Verdana" w:eastAsia="Meiryo" w:hAnsi="Verdana"/>
              </w:rPr>
            </w:pPr>
            <w:ins w:id="42" w:author="Comparison" w:date="2017-07-11T15:47:00Z">
              <w:r w:rsidRPr="00FD773D">
                <w:rPr>
                  <w:rFonts w:ascii="Verdana" w:eastAsia="Meiryo" w:hAnsi="Verdana"/>
                </w:rPr>
                <w:t>32768</w:t>
              </w:r>
            </w:ins>
            <w:del w:id="43" w:author="Comparison" w:date="2017-07-11T15:47:00Z">
              <w:r w:rsidRPr="00FD773D">
                <w:rPr>
                  <w:rFonts w:ascii="Verdana" w:eastAsia="Meiryo" w:hAnsi="Verdana"/>
                  <w:color w:val="FF0000"/>
                </w:rPr>
                <w:delText>T.B.D.</w:delText>
              </w:r>
            </w:del>
          </w:p>
        </w:tc>
      </w:tr>
      <w:tr w:rsidR="000D7F8B" w:rsidRPr="00FD773D" w14:paraId="2808E163" w14:textId="77777777" w:rsidTr="00211D61">
        <w:trPr>
          <w:cantSplit/>
          <w:trHeight w:val="288"/>
          <w:tblHeader/>
          <w:ins w:id="44" w:author="Comparison" w:date="2017-07-11T15:47:00Z"/>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34B8AA0B"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tcPr>
          <w:p w14:paraId="2B60473B" w14:textId="77777777" w:rsidR="000D7F8B" w:rsidRPr="00FD773D" w:rsidRDefault="000D7F8B">
            <w:pPr>
              <w:pStyle w:val="aa"/>
              <w:ind w:left="0"/>
              <w:jc w:val="center"/>
              <w:rPr>
                <w:ins w:id="45" w:author="Comparison" w:date="2017-07-11T15:47:00Z"/>
                <w:rFonts w:ascii="Verdana" w:eastAsia="Meiryo" w:hAnsi="Verdana"/>
              </w:rPr>
            </w:pPr>
          </w:p>
        </w:tc>
        <w:tc>
          <w:tcPr>
            <w:tcW w:w="1440" w:type="dxa"/>
            <w:vMerge/>
            <w:tcBorders>
              <w:left w:val="single" w:sz="4" w:space="0" w:color="auto"/>
              <w:bottom w:val="single" w:sz="4" w:space="0" w:color="auto"/>
              <w:right w:val="single" w:sz="4" w:space="0" w:color="auto"/>
            </w:tcBorders>
            <w:vAlign w:val="center"/>
          </w:tcPr>
          <w:p w14:paraId="2799771B" w14:textId="77777777" w:rsidR="000D7F8B" w:rsidRPr="00FD773D" w:rsidRDefault="000D7F8B">
            <w:pPr>
              <w:pStyle w:val="aa"/>
              <w:ind w:left="0"/>
              <w:jc w:val="center"/>
              <w:rPr>
                <w:ins w:id="46" w:author="Comparison" w:date="2017-07-11T15:47:00Z"/>
                <w:rFonts w:ascii="Verdana" w:eastAsia="Meiryo" w:hAnsi="Verdana"/>
              </w:rPr>
            </w:pPr>
          </w:p>
        </w:tc>
        <w:tc>
          <w:tcPr>
            <w:tcW w:w="2340" w:type="dxa"/>
            <w:tcBorders>
              <w:top w:val="single" w:sz="4" w:space="0" w:color="auto"/>
              <w:left w:val="single" w:sz="4" w:space="0" w:color="auto"/>
              <w:bottom w:val="single" w:sz="4" w:space="0" w:color="auto"/>
              <w:right w:val="single" w:sz="4" w:space="0" w:color="auto"/>
            </w:tcBorders>
            <w:vAlign w:val="center"/>
            <w:hideMark/>
          </w:tcPr>
          <w:p w14:paraId="457B0406" w14:textId="77777777" w:rsidR="000D7F8B" w:rsidRPr="00FD773D" w:rsidRDefault="000D7F8B">
            <w:pPr>
              <w:pStyle w:val="aa"/>
              <w:ind w:left="0" w:firstLineChars="50" w:firstLine="90"/>
              <w:rPr>
                <w:ins w:id="47" w:author="Comparison" w:date="2017-07-11T15:47:00Z"/>
                <w:rFonts w:ascii="Verdana" w:eastAsia="Meiryo" w:hAnsi="Verdana"/>
              </w:rPr>
            </w:pPr>
            <w:ins w:id="48" w:author="Comparison" w:date="2017-07-11T15:47:00Z">
              <w:r w:rsidRPr="00FD773D">
                <w:rPr>
                  <w:rFonts w:ascii="Verdana" w:eastAsia="Meiryo" w:hAnsi="Verdana"/>
                </w:rPr>
                <w:t>Structure</w:t>
              </w:r>
            </w:ins>
          </w:p>
        </w:tc>
        <w:tc>
          <w:tcPr>
            <w:tcW w:w="1170" w:type="dxa"/>
            <w:vMerge/>
            <w:tcBorders>
              <w:left w:val="single" w:sz="4" w:space="0" w:color="auto"/>
              <w:bottom w:val="single" w:sz="4" w:space="0" w:color="auto"/>
              <w:right w:val="single" w:sz="4" w:space="0" w:color="auto"/>
            </w:tcBorders>
            <w:vAlign w:val="center"/>
          </w:tcPr>
          <w:p w14:paraId="1B564362" w14:textId="77777777" w:rsidR="000D7F8B" w:rsidRPr="00FD773D" w:rsidRDefault="000D7F8B">
            <w:pPr>
              <w:pStyle w:val="aa"/>
              <w:ind w:left="0"/>
              <w:jc w:val="center"/>
              <w:rPr>
                <w:ins w:id="49" w:author="Comparison" w:date="2017-07-11T15:47:00Z"/>
                <w:rFonts w:ascii="Verdana" w:eastAsia="Meiryo" w:hAnsi="Verdana"/>
              </w:rPr>
            </w:pPr>
          </w:p>
        </w:tc>
        <w:tc>
          <w:tcPr>
            <w:tcW w:w="1718" w:type="dxa"/>
            <w:tcBorders>
              <w:top w:val="single" w:sz="4" w:space="0" w:color="auto"/>
              <w:left w:val="single" w:sz="4" w:space="0" w:color="auto"/>
              <w:bottom w:val="single" w:sz="4" w:space="0" w:color="auto"/>
              <w:right w:val="single" w:sz="4" w:space="0" w:color="auto"/>
            </w:tcBorders>
            <w:vAlign w:val="center"/>
            <w:hideMark/>
          </w:tcPr>
          <w:p w14:paraId="5763BAFA" w14:textId="7D7B5FF8" w:rsidR="000D7F8B" w:rsidRPr="00FD773D" w:rsidRDefault="000D7F8B" w:rsidP="003D6845">
            <w:pPr>
              <w:pStyle w:val="aa"/>
              <w:ind w:left="0"/>
              <w:jc w:val="right"/>
              <w:rPr>
                <w:ins w:id="50" w:author="Comparison" w:date="2017-07-11T15:47:00Z"/>
                <w:rFonts w:ascii="Verdana" w:eastAsia="Meiryo" w:hAnsi="Verdana"/>
                <w:color w:val="FF0000"/>
              </w:rPr>
            </w:pPr>
            <w:ins w:id="51" w:author="Comparison" w:date="2017-07-11T15:47:00Z">
              <w:r w:rsidRPr="00FD773D">
                <w:rPr>
                  <w:rFonts w:ascii="Verdana" w:hAnsi="Verdana"/>
                  <w:szCs w:val="18"/>
                </w:rPr>
                <w:t>144</w:t>
              </w:r>
            </w:ins>
            <w:r w:rsidR="003D6845">
              <w:rPr>
                <w:rFonts w:ascii="Verdana" w:hAnsi="Verdana"/>
                <w:szCs w:val="18"/>
              </w:rPr>
              <w:t>0</w:t>
            </w:r>
            <w:ins w:id="52" w:author="Comparison" w:date="2017-07-11T15:47:00Z">
              <w:r w:rsidRPr="00FD773D">
                <w:rPr>
                  <w:rFonts w:ascii="Verdana" w:hAnsi="Verdana"/>
                  <w:szCs w:val="18"/>
                </w:rPr>
                <w:t xml:space="preserve"> </w:t>
              </w:r>
            </w:ins>
          </w:p>
        </w:tc>
      </w:tr>
      <w:tr w:rsidR="000D7F8B" w:rsidRPr="00FD773D" w14:paraId="1D1D760E" w14:textId="77777777" w:rsidTr="00211D61">
        <w:trPr>
          <w:cantSplit/>
          <w:trHeight w:val="288"/>
          <w:tblHeader/>
          <w:ins w:id="53" w:author="Comparison" w:date="2017-07-11T15:47:00Z"/>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77BB6143"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tcPr>
          <w:p w14:paraId="6A8F406C" w14:textId="77777777" w:rsidR="000D7F8B" w:rsidRPr="00FD773D" w:rsidRDefault="000D7F8B">
            <w:pPr>
              <w:pStyle w:val="aa"/>
              <w:ind w:left="0"/>
              <w:jc w:val="center"/>
              <w:rPr>
                <w:ins w:id="54" w:author="Comparison" w:date="2017-07-11T15:47:00Z"/>
                <w:rFonts w:ascii="Verdana" w:eastAsia="Meiryo" w:hAnsi="Verdana"/>
              </w:rPr>
            </w:pPr>
          </w:p>
        </w:tc>
        <w:tc>
          <w:tcPr>
            <w:tcW w:w="3780" w:type="dxa"/>
            <w:gridSpan w:val="2"/>
            <w:tcBorders>
              <w:top w:val="single" w:sz="4" w:space="0" w:color="auto"/>
              <w:left w:val="single" w:sz="4" w:space="0" w:color="auto"/>
              <w:bottom w:val="single" w:sz="4" w:space="0" w:color="auto"/>
              <w:right w:val="single" w:sz="4" w:space="0" w:color="auto"/>
            </w:tcBorders>
            <w:vAlign w:val="center"/>
            <w:hideMark/>
          </w:tcPr>
          <w:p w14:paraId="14A75D75" w14:textId="77777777" w:rsidR="000D7F8B" w:rsidRPr="00FD773D" w:rsidRDefault="000D7F8B">
            <w:pPr>
              <w:pStyle w:val="aa"/>
              <w:ind w:left="0" w:firstLineChars="50" w:firstLine="90"/>
              <w:rPr>
                <w:ins w:id="55" w:author="Comparison" w:date="2017-07-11T15:47:00Z"/>
                <w:rFonts w:ascii="Verdana" w:eastAsia="Meiryo" w:hAnsi="Verdana"/>
              </w:rPr>
            </w:pPr>
            <w:ins w:id="56" w:author="Comparison" w:date="2017-07-11T15:47:00Z">
              <w:r w:rsidRPr="00FD773D">
                <w:rPr>
                  <w:rFonts w:ascii="Verdana" w:eastAsia="Meiryo" w:hAnsi="Verdana"/>
                </w:rPr>
                <w:t>Stack area</w:t>
              </w:r>
            </w:ins>
          </w:p>
        </w:tc>
        <w:tc>
          <w:tcPr>
            <w:tcW w:w="2888" w:type="dxa"/>
            <w:gridSpan w:val="2"/>
            <w:tcBorders>
              <w:top w:val="single" w:sz="4" w:space="0" w:color="auto"/>
              <w:left w:val="single" w:sz="4" w:space="0" w:color="auto"/>
              <w:bottom w:val="single" w:sz="4" w:space="0" w:color="auto"/>
              <w:right w:val="single" w:sz="4" w:space="0" w:color="auto"/>
            </w:tcBorders>
            <w:vAlign w:val="center"/>
            <w:hideMark/>
          </w:tcPr>
          <w:p w14:paraId="73B90C65" w14:textId="1190C668" w:rsidR="000D7F8B" w:rsidRPr="00FD773D" w:rsidRDefault="0070368A">
            <w:pPr>
              <w:pStyle w:val="aa"/>
              <w:ind w:left="0"/>
              <w:jc w:val="right"/>
              <w:rPr>
                <w:ins w:id="57" w:author="Comparison" w:date="2017-07-11T15:47:00Z"/>
                <w:rFonts w:ascii="Verdana" w:eastAsia="Meiryo" w:hAnsi="Verdana"/>
              </w:rPr>
            </w:pPr>
            <w:r w:rsidRPr="0070368A">
              <w:rPr>
                <w:rFonts w:ascii="Verdana" w:eastAsia="Meiryo" w:hAnsi="Verdana"/>
              </w:rPr>
              <w:t>944</w:t>
            </w:r>
          </w:p>
        </w:tc>
      </w:tr>
      <w:tr w:rsidR="000D7F8B" w:rsidRPr="00FD773D" w14:paraId="06FE9B6C" w14:textId="77777777" w:rsidTr="00211D61">
        <w:trPr>
          <w:cantSplit/>
          <w:trHeight w:val="288"/>
          <w:tblHeader/>
          <w:ins w:id="58" w:author="Comparison" w:date="2017-07-11T15:47:00Z"/>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0E46B834"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bottom w:val="single" w:sz="4" w:space="0" w:color="auto"/>
              <w:right w:val="single" w:sz="4" w:space="0" w:color="auto"/>
            </w:tcBorders>
            <w:vAlign w:val="center"/>
          </w:tcPr>
          <w:p w14:paraId="4A155072" w14:textId="77777777" w:rsidR="000D7F8B" w:rsidRPr="00FD773D" w:rsidRDefault="000D7F8B">
            <w:pPr>
              <w:pStyle w:val="aa"/>
              <w:ind w:left="0"/>
              <w:jc w:val="center"/>
              <w:rPr>
                <w:ins w:id="59" w:author="Comparison" w:date="2017-07-11T15:47:00Z"/>
                <w:rFonts w:ascii="Verdana" w:eastAsia="Meiryo" w:hAnsi="Verdana"/>
              </w:rPr>
            </w:pPr>
          </w:p>
        </w:tc>
        <w:tc>
          <w:tcPr>
            <w:tcW w:w="3780" w:type="dxa"/>
            <w:gridSpan w:val="2"/>
            <w:tcBorders>
              <w:top w:val="single" w:sz="4" w:space="0" w:color="auto"/>
              <w:left w:val="single" w:sz="4" w:space="0" w:color="auto"/>
              <w:bottom w:val="single" w:sz="4" w:space="0" w:color="auto"/>
              <w:right w:val="single" w:sz="4" w:space="0" w:color="auto"/>
            </w:tcBorders>
            <w:vAlign w:val="center"/>
            <w:hideMark/>
          </w:tcPr>
          <w:p w14:paraId="2EBC100A" w14:textId="77777777" w:rsidR="000D7F8B" w:rsidRPr="00FD773D" w:rsidRDefault="000D7F8B">
            <w:pPr>
              <w:pStyle w:val="aa"/>
              <w:ind w:left="0" w:firstLineChars="50" w:firstLine="90"/>
              <w:rPr>
                <w:ins w:id="60" w:author="Comparison" w:date="2017-07-11T15:47:00Z"/>
                <w:rFonts w:ascii="Verdana" w:eastAsia="Meiryo" w:hAnsi="Verdana"/>
              </w:rPr>
            </w:pPr>
            <w:ins w:id="61" w:author="Comparison" w:date="2017-07-11T15:47:00Z">
              <w:r w:rsidRPr="00FD773D">
                <w:rPr>
                  <w:rFonts w:ascii="Verdana" w:eastAsia="Meiryo" w:hAnsi="Verdana"/>
                </w:rPr>
                <w:t>Other area(Depended on the compiler)</w:t>
              </w:r>
            </w:ins>
          </w:p>
        </w:tc>
        <w:tc>
          <w:tcPr>
            <w:tcW w:w="2888" w:type="dxa"/>
            <w:gridSpan w:val="2"/>
            <w:tcBorders>
              <w:top w:val="single" w:sz="4" w:space="0" w:color="auto"/>
              <w:left w:val="single" w:sz="4" w:space="0" w:color="auto"/>
              <w:bottom w:val="single" w:sz="4" w:space="0" w:color="auto"/>
              <w:right w:val="single" w:sz="4" w:space="0" w:color="auto"/>
            </w:tcBorders>
            <w:vAlign w:val="center"/>
            <w:hideMark/>
          </w:tcPr>
          <w:p w14:paraId="7FC01550" w14:textId="77777777" w:rsidR="000D7F8B" w:rsidRPr="00FD773D" w:rsidRDefault="000D7F8B">
            <w:pPr>
              <w:pStyle w:val="aa"/>
              <w:ind w:left="0"/>
              <w:jc w:val="right"/>
              <w:rPr>
                <w:ins w:id="62" w:author="Comparison" w:date="2017-07-11T15:47:00Z"/>
                <w:rFonts w:ascii="Verdana" w:eastAsia="Meiryo" w:hAnsi="Verdana"/>
              </w:rPr>
            </w:pPr>
            <w:ins w:id="63" w:author="Comparison" w:date="2017-07-11T15:47:00Z">
              <w:r w:rsidRPr="00FD773D">
                <w:rPr>
                  <w:rFonts w:ascii="Verdana" w:eastAsia="Meiryo" w:hAnsi="Verdana"/>
                </w:rPr>
                <w:t>0</w:t>
              </w:r>
            </w:ins>
          </w:p>
        </w:tc>
      </w:tr>
      <w:tr w:rsidR="000D7F8B" w:rsidRPr="00FD773D" w14:paraId="27F339AB" w14:textId="77777777" w:rsidTr="00211D61">
        <w:trPr>
          <w:cantSplit/>
          <w:trHeight w:val="288"/>
          <w:tblHeader/>
          <w:ins w:id="64" w:author="Comparison" w:date="2017-07-11T15:47:00Z"/>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709D2D5D" w14:textId="77777777" w:rsidR="000D7F8B" w:rsidRPr="00FD773D" w:rsidRDefault="000D7F8B">
            <w:pPr>
              <w:widowControl/>
              <w:autoSpaceDE/>
              <w:autoSpaceDN/>
              <w:adjustRightInd/>
              <w:snapToGrid/>
              <w:jc w:val="left"/>
              <w:rPr>
                <w:sz w:val="18"/>
              </w:rPr>
            </w:pPr>
          </w:p>
        </w:tc>
        <w:tc>
          <w:tcPr>
            <w:tcW w:w="1642" w:type="dxa"/>
            <w:vMerge w:val="restart"/>
            <w:tcBorders>
              <w:top w:val="single" w:sz="4" w:space="0" w:color="auto"/>
              <w:left w:val="single" w:sz="4" w:space="0" w:color="auto"/>
              <w:right w:val="single" w:sz="4" w:space="0" w:color="auto"/>
            </w:tcBorders>
            <w:vAlign w:val="center"/>
            <w:hideMark/>
          </w:tcPr>
          <w:p w14:paraId="58E22C4A" w14:textId="77777777" w:rsidR="000D7F8B" w:rsidRPr="00FD773D" w:rsidRDefault="000D7F8B">
            <w:pPr>
              <w:pStyle w:val="aa"/>
              <w:ind w:left="0"/>
              <w:jc w:val="center"/>
              <w:rPr>
                <w:ins w:id="65" w:author="Comparison" w:date="2017-07-11T15:47:00Z"/>
                <w:rFonts w:ascii="Verdana" w:eastAsia="Meiryo" w:hAnsi="Verdana"/>
              </w:rPr>
            </w:pPr>
            <w:ins w:id="66" w:author="Comparison" w:date="2017-07-11T15:47:00Z">
              <w:r w:rsidRPr="00FD773D">
                <w:rPr>
                  <w:rFonts w:ascii="Verdana" w:eastAsia="Meiryo" w:hAnsi="Verdana"/>
                </w:rPr>
                <w:t>RAM</w:t>
              </w:r>
            </w:ins>
          </w:p>
          <w:p w14:paraId="77C9F51C" w14:textId="77777777" w:rsidR="000D7F8B" w:rsidRPr="00FD773D" w:rsidRDefault="000D7F8B">
            <w:pPr>
              <w:pStyle w:val="aa"/>
              <w:ind w:left="0"/>
              <w:jc w:val="center"/>
              <w:rPr>
                <w:ins w:id="67" w:author="Comparison" w:date="2017-07-11T15:47:00Z"/>
                <w:rFonts w:ascii="Verdana" w:eastAsia="Meiryo" w:hAnsi="Verdana"/>
              </w:rPr>
            </w:pPr>
            <w:ins w:id="68" w:author="Comparison" w:date="2017-07-11T15:47:00Z">
              <w:r w:rsidRPr="00FD773D">
                <w:rPr>
                  <w:rFonts w:ascii="Verdana" w:eastAsia="Meiryo" w:hAnsi="Verdana"/>
                </w:rPr>
                <w:t>(TDM Renderer)</w:t>
              </w:r>
            </w:ins>
          </w:p>
        </w:tc>
        <w:tc>
          <w:tcPr>
            <w:tcW w:w="3780" w:type="dxa"/>
            <w:gridSpan w:val="2"/>
            <w:tcBorders>
              <w:top w:val="single" w:sz="4" w:space="0" w:color="auto"/>
              <w:left w:val="single" w:sz="4" w:space="0" w:color="auto"/>
              <w:bottom w:val="nil"/>
              <w:right w:val="single" w:sz="4" w:space="0" w:color="auto"/>
            </w:tcBorders>
            <w:vAlign w:val="center"/>
            <w:hideMark/>
          </w:tcPr>
          <w:p w14:paraId="19CD3866" w14:textId="77777777" w:rsidR="000D7F8B" w:rsidRPr="00FD773D" w:rsidRDefault="000D7F8B">
            <w:pPr>
              <w:pStyle w:val="aa"/>
              <w:ind w:left="0" w:firstLineChars="50" w:firstLine="90"/>
              <w:rPr>
                <w:ins w:id="69" w:author="Comparison" w:date="2017-07-11T15:47:00Z"/>
                <w:rFonts w:ascii="Verdana" w:eastAsia="Meiryo" w:hAnsi="Verdana"/>
              </w:rPr>
            </w:pPr>
            <w:ins w:id="70" w:author="Comparison" w:date="2017-07-11T15:47:00Z">
              <w:r w:rsidRPr="00FD773D">
                <w:rPr>
                  <w:rFonts w:ascii="Verdana" w:eastAsia="Meiryo" w:hAnsi="Verdana"/>
                </w:rPr>
                <w:t>Software work area</w:t>
              </w:r>
            </w:ins>
          </w:p>
        </w:tc>
        <w:tc>
          <w:tcPr>
            <w:tcW w:w="2888" w:type="dxa"/>
            <w:gridSpan w:val="2"/>
            <w:tcBorders>
              <w:top w:val="single" w:sz="4" w:space="0" w:color="auto"/>
              <w:left w:val="single" w:sz="4" w:space="0" w:color="auto"/>
              <w:bottom w:val="nil"/>
              <w:right w:val="single" w:sz="4" w:space="0" w:color="auto"/>
            </w:tcBorders>
            <w:vAlign w:val="center"/>
            <w:hideMark/>
          </w:tcPr>
          <w:p w14:paraId="70F95307" w14:textId="77777777" w:rsidR="000D7F8B" w:rsidRPr="00FD773D" w:rsidRDefault="000D7F8B">
            <w:pPr>
              <w:pStyle w:val="aa"/>
              <w:ind w:left="0"/>
              <w:jc w:val="right"/>
              <w:rPr>
                <w:ins w:id="71" w:author="Comparison" w:date="2017-07-11T15:47:00Z"/>
                <w:rFonts w:ascii="Verdana" w:eastAsia="Meiryo" w:hAnsi="Verdana"/>
              </w:rPr>
            </w:pPr>
            <w:ins w:id="72" w:author="Comparison" w:date="2017-07-11T15:47:00Z">
              <w:r w:rsidRPr="00FD773D">
                <w:rPr>
                  <w:rFonts w:ascii="Verdana" w:eastAsia="Meiryo" w:hAnsi="Verdana"/>
                </w:rPr>
                <w:t>165516</w:t>
              </w:r>
            </w:ins>
          </w:p>
        </w:tc>
      </w:tr>
      <w:tr w:rsidR="000D7F8B" w:rsidRPr="00FD773D" w14:paraId="6B0D5E63" w14:textId="77777777" w:rsidTr="00211D61">
        <w:trPr>
          <w:cantSplit/>
          <w:trHeight w:val="288"/>
          <w:tblHeader/>
          <w:ins w:id="73" w:author="Comparison" w:date="2017-07-11T15:47:00Z"/>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38F80DFE"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hideMark/>
          </w:tcPr>
          <w:p w14:paraId="1F3D9DF2" w14:textId="77777777" w:rsidR="000D7F8B" w:rsidRPr="00FD773D" w:rsidRDefault="000D7F8B">
            <w:pPr>
              <w:widowControl/>
              <w:autoSpaceDE/>
              <w:autoSpaceDN/>
              <w:adjustRightInd/>
              <w:snapToGrid/>
              <w:jc w:val="left"/>
              <w:rPr>
                <w:ins w:id="74" w:author="Comparison" w:date="2017-07-11T15:47:00Z"/>
                <w:sz w:val="18"/>
              </w:rPr>
            </w:pPr>
          </w:p>
        </w:tc>
        <w:tc>
          <w:tcPr>
            <w:tcW w:w="1440" w:type="dxa"/>
            <w:vMerge w:val="restart"/>
            <w:tcBorders>
              <w:top w:val="nil"/>
              <w:left w:val="single" w:sz="4" w:space="0" w:color="auto"/>
              <w:bottom w:val="single" w:sz="4" w:space="0" w:color="auto"/>
              <w:right w:val="single" w:sz="4" w:space="0" w:color="auto"/>
            </w:tcBorders>
          </w:tcPr>
          <w:p w14:paraId="19E10A22" w14:textId="77777777" w:rsidR="000D7F8B" w:rsidRPr="00FD773D" w:rsidRDefault="000D7F8B">
            <w:pPr>
              <w:pStyle w:val="aa"/>
              <w:ind w:left="0"/>
              <w:jc w:val="center"/>
              <w:rPr>
                <w:ins w:id="75" w:author="Comparison" w:date="2017-07-11T15:47:00Z"/>
                <w:rFonts w:ascii="Verdana" w:eastAsia="Meiryo" w:hAnsi="Verdana"/>
              </w:rPr>
            </w:pPr>
            <w:ins w:id="76" w:author="Comparison" w:date="2017-07-11T15:47:00Z">
              <w:r w:rsidRPr="00FD773D">
                <w:rPr>
                  <w:rFonts w:ascii="Verdana" w:eastAsia="Meiryo" w:hAnsi="Verdana"/>
                </w:rPr>
                <w:t>Area breakdown</w:t>
              </w:r>
            </w:ins>
          </w:p>
          <w:p w14:paraId="694E7D2F" w14:textId="77777777" w:rsidR="000D7F8B" w:rsidRPr="00FD773D" w:rsidRDefault="000D7F8B">
            <w:pPr>
              <w:rPr>
                <w:ins w:id="77" w:author="Comparison" w:date="2017-07-11T15:47:00Z"/>
              </w:rPr>
            </w:pPr>
          </w:p>
          <w:p w14:paraId="0325752E" w14:textId="77777777" w:rsidR="000D7F8B" w:rsidRPr="00FD773D" w:rsidRDefault="000D7F8B">
            <w:pPr>
              <w:jc w:val="center"/>
              <w:rPr>
                <w:ins w:id="78" w:author="Comparison" w:date="2017-07-11T15:47:00Z"/>
              </w:rPr>
            </w:pPr>
          </w:p>
        </w:tc>
        <w:tc>
          <w:tcPr>
            <w:tcW w:w="2340" w:type="dxa"/>
            <w:tcBorders>
              <w:top w:val="single" w:sz="4" w:space="0" w:color="auto"/>
              <w:left w:val="single" w:sz="4" w:space="0" w:color="auto"/>
              <w:bottom w:val="single" w:sz="4" w:space="0" w:color="auto"/>
              <w:right w:val="single" w:sz="4" w:space="0" w:color="auto"/>
            </w:tcBorders>
            <w:vAlign w:val="center"/>
            <w:hideMark/>
          </w:tcPr>
          <w:p w14:paraId="4F0D17EA" w14:textId="77777777" w:rsidR="000D7F8B" w:rsidRPr="00FD773D" w:rsidRDefault="000D7F8B">
            <w:pPr>
              <w:pStyle w:val="aa"/>
              <w:ind w:left="0" w:firstLineChars="50" w:firstLine="90"/>
              <w:rPr>
                <w:ins w:id="79" w:author="Comparison" w:date="2017-07-11T15:47:00Z"/>
                <w:rFonts w:ascii="Verdana" w:eastAsia="Meiryo" w:hAnsi="Verdana"/>
              </w:rPr>
            </w:pPr>
            <w:ins w:id="80" w:author="Comparison" w:date="2017-07-11T15:47:00Z">
              <w:r w:rsidRPr="00FD773D">
                <w:rPr>
                  <w:rFonts w:ascii="Verdana" w:eastAsia="Meiryo" w:hAnsi="Verdana"/>
                </w:rPr>
                <w:t xml:space="preserve">Persistent area </w:t>
              </w:r>
            </w:ins>
          </w:p>
        </w:tc>
        <w:tc>
          <w:tcPr>
            <w:tcW w:w="1170" w:type="dxa"/>
            <w:vMerge w:val="restart"/>
            <w:tcBorders>
              <w:top w:val="nil"/>
              <w:left w:val="single" w:sz="4" w:space="0" w:color="auto"/>
              <w:bottom w:val="single" w:sz="4" w:space="0" w:color="auto"/>
              <w:right w:val="single" w:sz="4" w:space="0" w:color="auto"/>
            </w:tcBorders>
            <w:hideMark/>
          </w:tcPr>
          <w:p w14:paraId="445B3A4F" w14:textId="77777777" w:rsidR="000D7F8B" w:rsidRPr="00FD773D" w:rsidRDefault="000D7F8B">
            <w:pPr>
              <w:pStyle w:val="aa"/>
              <w:ind w:left="0"/>
              <w:jc w:val="center"/>
              <w:rPr>
                <w:ins w:id="81" w:author="Comparison" w:date="2017-07-11T15:47:00Z"/>
                <w:rFonts w:ascii="Verdana" w:eastAsia="Meiryo" w:hAnsi="Verdana"/>
              </w:rPr>
            </w:pPr>
            <w:ins w:id="82" w:author="Comparison" w:date="2017-07-11T15:47:00Z">
              <w:r w:rsidRPr="00FD773D">
                <w:rPr>
                  <w:rFonts w:ascii="Verdana" w:eastAsia="Meiryo" w:hAnsi="Verdana"/>
                </w:rPr>
                <w:t>Size breakdown</w:t>
              </w:r>
            </w:ins>
          </w:p>
        </w:tc>
        <w:tc>
          <w:tcPr>
            <w:tcW w:w="1718" w:type="dxa"/>
            <w:tcBorders>
              <w:top w:val="single" w:sz="4" w:space="0" w:color="auto"/>
              <w:left w:val="single" w:sz="4" w:space="0" w:color="auto"/>
              <w:bottom w:val="single" w:sz="4" w:space="0" w:color="auto"/>
              <w:right w:val="single" w:sz="4" w:space="0" w:color="auto"/>
            </w:tcBorders>
            <w:vAlign w:val="center"/>
            <w:hideMark/>
          </w:tcPr>
          <w:p w14:paraId="7AD8D26B" w14:textId="77777777" w:rsidR="000D7F8B" w:rsidRPr="00FD773D" w:rsidRDefault="000D7F8B">
            <w:pPr>
              <w:pStyle w:val="aa"/>
              <w:ind w:left="0"/>
              <w:jc w:val="right"/>
              <w:rPr>
                <w:ins w:id="83" w:author="Comparison" w:date="2017-07-11T15:47:00Z"/>
                <w:rFonts w:ascii="Verdana" w:eastAsia="Meiryo" w:hAnsi="Verdana"/>
              </w:rPr>
            </w:pPr>
            <w:ins w:id="84" w:author="Comparison" w:date="2017-07-11T15:47:00Z">
              <w:r w:rsidRPr="00FD773D">
                <w:rPr>
                  <w:rFonts w:ascii="Verdana" w:eastAsia="Meiryo" w:hAnsi="Verdana"/>
                </w:rPr>
                <w:t>67208</w:t>
              </w:r>
            </w:ins>
          </w:p>
        </w:tc>
      </w:tr>
      <w:tr w:rsidR="000D7F8B" w:rsidRPr="00FD773D" w14:paraId="605800E4" w14:textId="77777777" w:rsidTr="00211D61">
        <w:trPr>
          <w:cantSplit/>
          <w:trHeight w:val="288"/>
          <w:tblHeader/>
          <w:ins w:id="85" w:author="Comparison" w:date="2017-07-11T15:47:00Z"/>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7AEADE31"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hideMark/>
          </w:tcPr>
          <w:p w14:paraId="1F5B031A" w14:textId="77777777" w:rsidR="000D7F8B" w:rsidRPr="00FD773D" w:rsidRDefault="000D7F8B">
            <w:pPr>
              <w:widowControl/>
              <w:autoSpaceDE/>
              <w:autoSpaceDN/>
              <w:adjustRightInd/>
              <w:snapToGrid/>
              <w:jc w:val="left"/>
              <w:rPr>
                <w:ins w:id="86" w:author="Comparison" w:date="2017-07-11T15:47:00Z"/>
                <w:sz w:val="18"/>
              </w:rPr>
            </w:pPr>
          </w:p>
        </w:tc>
        <w:tc>
          <w:tcPr>
            <w:tcW w:w="1440" w:type="dxa"/>
            <w:vMerge/>
            <w:tcBorders>
              <w:top w:val="nil"/>
              <w:left w:val="single" w:sz="4" w:space="0" w:color="auto"/>
              <w:bottom w:val="single" w:sz="4" w:space="0" w:color="auto"/>
              <w:right w:val="single" w:sz="4" w:space="0" w:color="auto"/>
            </w:tcBorders>
            <w:vAlign w:val="center"/>
            <w:hideMark/>
          </w:tcPr>
          <w:p w14:paraId="0192B552" w14:textId="77777777" w:rsidR="000D7F8B" w:rsidRPr="00FD773D" w:rsidRDefault="000D7F8B">
            <w:pPr>
              <w:widowControl/>
              <w:autoSpaceDE/>
              <w:autoSpaceDN/>
              <w:adjustRightInd/>
              <w:snapToGrid/>
              <w:jc w:val="left"/>
              <w:rPr>
                <w:ins w:id="87" w:author="Comparison" w:date="2017-07-11T15:47:00Z"/>
              </w:rPr>
            </w:pPr>
          </w:p>
        </w:tc>
        <w:tc>
          <w:tcPr>
            <w:tcW w:w="2340" w:type="dxa"/>
            <w:tcBorders>
              <w:top w:val="single" w:sz="4" w:space="0" w:color="auto"/>
              <w:left w:val="single" w:sz="4" w:space="0" w:color="auto"/>
              <w:bottom w:val="single" w:sz="4" w:space="0" w:color="auto"/>
              <w:right w:val="single" w:sz="4" w:space="0" w:color="auto"/>
            </w:tcBorders>
            <w:vAlign w:val="center"/>
            <w:hideMark/>
          </w:tcPr>
          <w:p w14:paraId="7442B918" w14:textId="77777777" w:rsidR="000D7F8B" w:rsidRPr="00FD773D" w:rsidRDefault="000D7F8B">
            <w:pPr>
              <w:pStyle w:val="aa"/>
              <w:ind w:left="0" w:firstLineChars="50" w:firstLine="90"/>
              <w:rPr>
                <w:ins w:id="88" w:author="Comparison" w:date="2017-07-11T15:47:00Z"/>
                <w:rFonts w:ascii="Verdana" w:eastAsia="Meiryo" w:hAnsi="Verdana"/>
              </w:rPr>
            </w:pPr>
            <w:ins w:id="89" w:author="Comparison" w:date="2017-07-11T15:47:00Z">
              <w:r w:rsidRPr="00FD773D">
                <w:rPr>
                  <w:rFonts w:ascii="Verdana" w:eastAsia="Meiryo" w:hAnsi="Verdana"/>
                </w:rPr>
                <w:t>Scratch area</w:t>
              </w:r>
            </w:ins>
          </w:p>
        </w:tc>
        <w:tc>
          <w:tcPr>
            <w:tcW w:w="1170" w:type="dxa"/>
            <w:vMerge/>
            <w:tcBorders>
              <w:top w:val="nil"/>
              <w:left w:val="single" w:sz="4" w:space="0" w:color="auto"/>
              <w:bottom w:val="single" w:sz="4" w:space="0" w:color="auto"/>
              <w:right w:val="single" w:sz="4" w:space="0" w:color="auto"/>
            </w:tcBorders>
            <w:vAlign w:val="center"/>
            <w:hideMark/>
          </w:tcPr>
          <w:p w14:paraId="3EC3B14D" w14:textId="77777777" w:rsidR="000D7F8B" w:rsidRPr="00FD773D" w:rsidRDefault="000D7F8B">
            <w:pPr>
              <w:widowControl/>
              <w:autoSpaceDE/>
              <w:autoSpaceDN/>
              <w:adjustRightInd/>
              <w:snapToGrid/>
              <w:jc w:val="left"/>
              <w:rPr>
                <w:ins w:id="90" w:author="Comparison" w:date="2017-07-11T15:47:00Z"/>
                <w:sz w:val="18"/>
              </w:rPr>
            </w:pPr>
          </w:p>
        </w:tc>
        <w:tc>
          <w:tcPr>
            <w:tcW w:w="1718" w:type="dxa"/>
            <w:tcBorders>
              <w:top w:val="single" w:sz="4" w:space="0" w:color="auto"/>
              <w:left w:val="single" w:sz="4" w:space="0" w:color="auto"/>
              <w:bottom w:val="single" w:sz="4" w:space="0" w:color="auto"/>
              <w:right w:val="single" w:sz="4" w:space="0" w:color="auto"/>
            </w:tcBorders>
            <w:vAlign w:val="center"/>
            <w:hideMark/>
          </w:tcPr>
          <w:p w14:paraId="7475A56B" w14:textId="77777777" w:rsidR="000D7F8B" w:rsidRPr="00FD773D" w:rsidRDefault="000D7F8B">
            <w:pPr>
              <w:pStyle w:val="aa"/>
              <w:ind w:left="0"/>
              <w:jc w:val="right"/>
              <w:rPr>
                <w:ins w:id="91" w:author="Comparison" w:date="2017-07-11T15:47:00Z"/>
                <w:rFonts w:ascii="Verdana" w:eastAsia="Meiryo" w:hAnsi="Verdana"/>
              </w:rPr>
            </w:pPr>
            <w:ins w:id="92" w:author="Comparison" w:date="2017-07-11T15:47:00Z">
              <w:r w:rsidRPr="00FD773D">
                <w:rPr>
                  <w:rFonts w:ascii="Verdana" w:eastAsia="Meiryo" w:hAnsi="Verdana"/>
                </w:rPr>
                <w:t>32768</w:t>
              </w:r>
            </w:ins>
          </w:p>
        </w:tc>
      </w:tr>
      <w:tr w:rsidR="000D7F8B" w:rsidRPr="00FD773D" w14:paraId="208F8647" w14:textId="77777777" w:rsidTr="00211D61">
        <w:trPr>
          <w:cantSplit/>
          <w:trHeight w:val="288"/>
          <w:tblHeader/>
          <w:ins w:id="93" w:author="Comparison" w:date="2017-07-11T15:47:00Z"/>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2B2710F5"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hideMark/>
          </w:tcPr>
          <w:p w14:paraId="14C25096" w14:textId="77777777" w:rsidR="000D7F8B" w:rsidRPr="00FD773D" w:rsidRDefault="000D7F8B">
            <w:pPr>
              <w:widowControl/>
              <w:autoSpaceDE/>
              <w:autoSpaceDN/>
              <w:adjustRightInd/>
              <w:snapToGrid/>
              <w:jc w:val="left"/>
              <w:rPr>
                <w:ins w:id="94" w:author="Comparison" w:date="2017-07-11T15:47:00Z"/>
                <w:sz w:val="18"/>
              </w:rPr>
            </w:pPr>
          </w:p>
        </w:tc>
        <w:tc>
          <w:tcPr>
            <w:tcW w:w="1440" w:type="dxa"/>
            <w:vMerge/>
            <w:tcBorders>
              <w:top w:val="nil"/>
              <w:left w:val="single" w:sz="4" w:space="0" w:color="auto"/>
              <w:bottom w:val="single" w:sz="4" w:space="0" w:color="auto"/>
              <w:right w:val="single" w:sz="4" w:space="0" w:color="auto"/>
            </w:tcBorders>
            <w:vAlign w:val="center"/>
            <w:hideMark/>
          </w:tcPr>
          <w:p w14:paraId="7D9A4C33" w14:textId="77777777" w:rsidR="000D7F8B" w:rsidRPr="00FD773D" w:rsidRDefault="000D7F8B">
            <w:pPr>
              <w:widowControl/>
              <w:autoSpaceDE/>
              <w:autoSpaceDN/>
              <w:adjustRightInd/>
              <w:snapToGrid/>
              <w:jc w:val="left"/>
              <w:rPr>
                <w:ins w:id="95" w:author="Comparison" w:date="2017-07-11T15:47:00Z"/>
              </w:rPr>
            </w:pPr>
          </w:p>
        </w:tc>
        <w:tc>
          <w:tcPr>
            <w:tcW w:w="2340" w:type="dxa"/>
            <w:tcBorders>
              <w:top w:val="single" w:sz="4" w:space="0" w:color="auto"/>
              <w:left w:val="single" w:sz="4" w:space="0" w:color="auto"/>
              <w:bottom w:val="single" w:sz="4" w:space="0" w:color="auto"/>
              <w:right w:val="single" w:sz="4" w:space="0" w:color="auto"/>
            </w:tcBorders>
            <w:vAlign w:val="center"/>
            <w:hideMark/>
          </w:tcPr>
          <w:p w14:paraId="236A4C32" w14:textId="77777777" w:rsidR="000D7F8B" w:rsidRPr="00FD773D" w:rsidRDefault="000D7F8B">
            <w:pPr>
              <w:pStyle w:val="aa"/>
              <w:ind w:left="0" w:firstLineChars="50" w:firstLine="90"/>
              <w:rPr>
                <w:ins w:id="96" w:author="Comparison" w:date="2017-07-11T15:47:00Z"/>
                <w:rFonts w:ascii="Verdana" w:eastAsia="Meiryo" w:hAnsi="Verdana"/>
              </w:rPr>
            </w:pPr>
            <w:ins w:id="97" w:author="Comparison" w:date="2017-07-11T15:47:00Z">
              <w:r w:rsidRPr="00FD773D">
                <w:rPr>
                  <w:rFonts w:ascii="Verdana" w:eastAsia="Meiryo" w:hAnsi="Verdana"/>
                </w:rPr>
                <w:t>DTCM area</w:t>
              </w:r>
            </w:ins>
          </w:p>
        </w:tc>
        <w:tc>
          <w:tcPr>
            <w:tcW w:w="1170" w:type="dxa"/>
            <w:vMerge/>
            <w:tcBorders>
              <w:top w:val="nil"/>
              <w:left w:val="single" w:sz="4" w:space="0" w:color="auto"/>
              <w:bottom w:val="single" w:sz="4" w:space="0" w:color="auto"/>
              <w:right w:val="single" w:sz="4" w:space="0" w:color="auto"/>
            </w:tcBorders>
            <w:vAlign w:val="center"/>
            <w:hideMark/>
          </w:tcPr>
          <w:p w14:paraId="3FF9E3D2" w14:textId="77777777" w:rsidR="000D7F8B" w:rsidRPr="00FD773D" w:rsidRDefault="000D7F8B">
            <w:pPr>
              <w:widowControl/>
              <w:autoSpaceDE/>
              <w:autoSpaceDN/>
              <w:adjustRightInd/>
              <w:snapToGrid/>
              <w:jc w:val="left"/>
              <w:rPr>
                <w:ins w:id="98" w:author="Comparison" w:date="2017-07-11T15:47:00Z"/>
                <w:sz w:val="18"/>
              </w:rPr>
            </w:pPr>
          </w:p>
        </w:tc>
        <w:tc>
          <w:tcPr>
            <w:tcW w:w="1718" w:type="dxa"/>
            <w:tcBorders>
              <w:top w:val="single" w:sz="4" w:space="0" w:color="auto"/>
              <w:left w:val="single" w:sz="4" w:space="0" w:color="auto"/>
              <w:bottom w:val="single" w:sz="4" w:space="0" w:color="auto"/>
              <w:right w:val="single" w:sz="4" w:space="0" w:color="auto"/>
            </w:tcBorders>
            <w:vAlign w:val="center"/>
            <w:hideMark/>
          </w:tcPr>
          <w:p w14:paraId="70A5B7F8" w14:textId="77777777" w:rsidR="000D7F8B" w:rsidRPr="00FD773D" w:rsidRDefault="000D7F8B">
            <w:pPr>
              <w:pStyle w:val="aa"/>
              <w:ind w:left="0"/>
              <w:jc w:val="right"/>
              <w:rPr>
                <w:ins w:id="99" w:author="Comparison" w:date="2017-07-11T15:47:00Z"/>
                <w:rFonts w:ascii="Verdana" w:eastAsia="Meiryo" w:hAnsi="Verdana"/>
                <w:color w:val="FF0000"/>
              </w:rPr>
            </w:pPr>
            <w:ins w:id="100" w:author="Comparison" w:date="2017-07-11T15:47:00Z">
              <w:r w:rsidRPr="00FD773D">
                <w:rPr>
                  <w:rFonts w:ascii="Verdana" w:eastAsia="Meiryo" w:hAnsi="Verdana"/>
                </w:rPr>
                <w:t>65536</w:t>
              </w:r>
            </w:ins>
          </w:p>
        </w:tc>
      </w:tr>
      <w:tr w:rsidR="000D7F8B" w:rsidRPr="00FD773D" w14:paraId="46C29AD5" w14:textId="77777777" w:rsidTr="00211D61">
        <w:trPr>
          <w:cantSplit/>
          <w:trHeight w:val="288"/>
          <w:tblHeader/>
          <w:ins w:id="101" w:author="Comparison" w:date="2017-07-11T15:47:00Z"/>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3D1F1BE6"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hideMark/>
          </w:tcPr>
          <w:p w14:paraId="6D7E12AE" w14:textId="77777777" w:rsidR="000D7F8B" w:rsidRPr="00FD773D" w:rsidRDefault="000D7F8B">
            <w:pPr>
              <w:widowControl/>
              <w:autoSpaceDE/>
              <w:autoSpaceDN/>
              <w:adjustRightInd/>
              <w:snapToGrid/>
              <w:jc w:val="left"/>
              <w:rPr>
                <w:ins w:id="102" w:author="Comparison" w:date="2017-07-11T15:47:00Z"/>
                <w:sz w:val="18"/>
              </w:rPr>
            </w:pPr>
          </w:p>
        </w:tc>
        <w:tc>
          <w:tcPr>
            <w:tcW w:w="1440" w:type="dxa"/>
            <w:vMerge/>
            <w:tcBorders>
              <w:top w:val="nil"/>
              <w:left w:val="single" w:sz="4" w:space="0" w:color="auto"/>
              <w:bottom w:val="single" w:sz="4" w:space="0" w:color="auto"/>
              <w:right w:val="single" w:sz="4" w:space="0" w:color="auto"/>
            </w:tcBorders>
            <w:vAlign w:val="center"/>
            <w:hideMark/>
          </w:tcPr>
          <w:p w14:paraId="189F8C08" w14:textId="77777777" w:rsidR="000D7F8B" w:rsidRPr="00FD773D" w:rsidRDefault="000D7F8B">
            <w:pPr>
              <w:widowControl/>
              <w:autoSpaceDE/>
              <w:autoSpaceDN/>
              <w:adjustRightInd/>
              <w:snapToGrid/>
              <w:jc w:val="left"/>
              <w:rPr>
                <w:ins w:id="103" w:author="Comparison" w:date="2017-07-11T15:47:00Z"/>
              </w:rPr>
            </w:pPr>
          </w:p>
        </w:tc>
        <w:tc>
          <w:tcPr>
            <w:tcW w:w="2340" w:type="dxa"/>
            <w:tcBorders>
              <w:top w:val="single" w:sz="4" w:space="0" w:color="auto"/>
              <w:left w:val="single" w:sz="4" w:space="0" w:color="auto"/>
              <w:bottom w:val="single" w:sz="4" w:space="0" w:color="auto"/>
              <w:right w:val="single" w:sz="4" w:space="0" w:color="auto"/>
            </w:tcBorders>
            <w:vAlign w:val="center"/>
            <w:hideMark/>
          </w:tcPr>
          <w:p w14:paraId="3BCBDB42" w14:textId="77777777" w:rsidR="000D7F8B" w:rsidRPr="00FD773D" w:rsidRDefault="000D7F8B">
            <w:pPr>
              <w:pStyle w:val="aa"/>
              <w:ind w:left="0" w:firstLineChars="50" w:firstLine="90"/>
              <w:rPr>
                <w:ins w:id="104" w:author="Comparison" w:date="2017-07-11T15:47:00Z"/>
                <w:rFonts w:ascii="Verdana" w:eastAsia="Meiryo" w:hAnsi="Verdana"/>
              </w:rPr>
            </w:pPr>
            <w:ins w:id="105" w:author="Comparison" w:date="2017-07-11T15:47:00Z">
              <w:r w:rsidRPr="00FD773D">
                <w:rPr>
                  <w:rFonts w:ascii="Verdana" w:eastAsia="Meiryo" w:hAnsi="Verdana"/>
                </w:rPr>
                <w:t>Built-in descriptor area</w:t>
              </w:r>
            </w:ins>
          </w:p>
        </w:tc>
        <w:tc>
          <w:tcPr>
            <w:tcW w:w="1170" w:type="dxa"/>
            <w:vMerge/>
            <w:tcBorders>
              <w:top w:val="nil"/>
              <w:left w:val="single" w:sz="4" w:space="0" w:color="auto"/>
              <w:bottom w:val="single" w:sz="4" w:space="0" w:color="auto"/>
              <w:right w:val="single" w:sz="4" w:space="0" w:color="auto"/>
            </w:tcBorders>
            <w:vAlign w:val="center"/>
            <w:hideMark/>
          </w:tcPr>
          <w:p w14:paraId="16A75057" w14:textId="77777777" w:rsidR="000D7F8B" w:rsidRPr="00FD773D" w:rsidRDefault="000D7F8B">
            <w:pPr>
              <w:widowControl/>
              <w:autoSpaceDE/>
              <w:autoSpaceDN/>
              <w:adjustRightInd/>
              <w:snapToGrid/>
              <w:jc w:val="left"/>
              <w:rPr>
                <w:ins w:id="106" w:author="Comparison" w:date="2017-07-11T15:47:00Z"/>
                <w:sz w:val="18"/>
              </w:rPr>
            </w:pPr>
          </w:p>
        </w:tc>
        <w:tc>
          <w:tcPr>
            <w:tcW w:w="1718" w:type="dxa"/>
            <w:tcBorders>
              <w:top w:val="single" w:sz="4" w:space="0" w:color="auto"/>
              <w:left w:val="single" w:sz="4" w:space="0" w:color="auto"/>
              <w:bottom w:val="single" w:sz="4" w:space="0" w:color="auto"/>
              <w:right w:val="single" w:sz="4" w:space="0" w:color="auto"/>
            </w:tcBorders>
            <w:vAlign w:val="center"/>
            <w:hideMark/>
          </w:tcPr>
          <w:p w14:paraId="2BC1D985" w14:textId="77777777" w:rsidR="000D7F8B" w:rsidRPr="00FD773D" w:rsidRDefault="000D7F8B">
            <w:pPr>
              <w:pStyle w:val="aa"/>
              <w:ind w:left="0"/>
              <w:jc w:val="right"/>
              <w:rPr>
                <w:ins w:id="107" w:author="Comparison" w:date="2017-07-11T15:47:00Z"/>
                <w:rFonts w:ascii="Verdana" w:eastAsia="Meiryo" w:hAnsi="Verdana"/>
                <w:color w:val="FF0000"/>
              </w:rPr>
            </w:pPr>
            <w:ins w:id="108" w:author="Comparison" w:date="2017-07-11T15:47:00Z">
              <w:r w:rsidRPr="00FD773D">
                <w:rPr>
                  <w:rFonts w:ascii="Verdana" w:eastAsia="Meiryo" w:hAnsi="Verdana"/>
                </w:rPr>
                <w:t>4</w:t>
              </w:r>
            </w:ins>
          </w:p>
        </w:tc>
      </w:tr>
      <w:tr w:rsidR="000D7F8B" w:rsidRPr="00FD773D" w14:paraId="7FBEB8EF" w14:textId="77777777" w:rsidTr="00211D61">
        <w:trPr>
          <w:cantSplit/>
          <w:trHeight w:val="288"/>
          <w:tblHeader/>
          <w:ins w:id="109" w:author="Comparison" w:date="2017-07-11T15:47:00Z"/>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32BABD37"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hideMark/>
          </w:tcPr>
          <w:p w14:paraId="40F9A6AB" w14:textId="77777777" w:rsidR="000D7F8B" w:rsidRPr="00FD773D" w:rsidRDefault="000D7F8B">
            <w:pPr>
              <w:widowControl/>
              <w:autoSpaceDE/>
              <w:autoSpaceDN/>
              <w:adjustRightInd/>
              <w:snapToGrid/>
              <w:jc w:val="left"/>
              <w:rPr>
                <w:ins w:id="110" w:author="Comparison" w:date="2017-07-11T15:47:00Z"/>
                <w:sz w:val="18"/>
              </w:rPr>
            </w:pPr>
          </w:p>
        </w:tc>
        <w:tc>
          <w:tcPr>
            <w:tcW w:w="3780" w:type="dxa"/>
            <w:gridSpan w:val="2"/>
            <w:tcBorders>
              <w:top w:val="single" w:sz="4" w:space="0" w:color="auto"/>
              <w:left w:val="single" w:sz="4" w:space="0" w:color="auto"/>
              <w:bottom w:val="nil"/>
              <w:right w:val="single" w:sz="4" w:space="0" w:color="auto"/>
            </w:tcBorders>
            <w:vAlign w:val="center"/>
            <w:hideMark/>
          </w:tcPr>
          <w:p w14:paraId="447BD718" w14:textId="77777777" w:rsidR="000D7F8B" w:rsidRPr="00FD773D" w:rsidRDefault="000D7F8B">
            <w:pPr>
              <w:pStyle w:val="aa"/>
              <w:ind w:left="0" w:firstLineChars="50" w:firstLine="90"/>
              <w:rPr>
                <w:ins w:id="111" w:author="Comparison" w:date="2017-07-11T15:47:00Z"/>
                <w:rFonts w:ascii="Verdana" w:eastAsia="Meiryo" w:hAnsi="Verdana"/>
              </w:rPr>
            </w:pPr>
            <w:ins w:id="112" w:author="Comparison" w:date="2017-07-11T15:47:00Z">
              <w:r w:rsidRPr="00FD773D">
                <w:rPr>
                  <w:rFonts w:ascii="Verdana" w:eastAsia="Meiryo" w:hAnsi="Verdana"/>
                </w:rPr>
                <w:t>User work area</w:t>
              </w:r>
            </w:ins>
          </w:p>
        </w:tc>
        <w:tc>
          <w:tcPr>
            <w:tcW w:w="2888" w:type="dxa"/>
            <w:gridSpan w:val="2"/>
            <w:tcBorders>
              <w:top w:val="single" w:sz="4" w:space="0" w:color="auto"/>
              <w:left w:val="single" w:sz="4" w:space="0" w:color="auto"/>
              <w:bottom w:val="nil"/>
              <w:right w:val="single" w:sz="4" w:space="0" w:color="auto"/>
            </w:tcBorders>
            <w:vAlign w:val="center"/>
            <w:hideMark/>
          </w:tcPr>
          <w:p w14:paraId="5DF79FEA" w14:textId="2CFC69AE" w:rsidR="000D7F8B" w:rsidRPr="00FD773D" w:rsidRDefault="004023A5" w:rsidP="003D6845">
            <w:pPr>
              <w:pStyle w:val="aa"/>
              <w:ind w:left="0"/>
              <w:jc w:val="right"/>
              <w:rPr>
                <w:ins w:id="113" w:author="Comparison" w:date="2017-07-11T15:47:00Z"/>
                <w:rFonts w:ascii="Verdana" w:eastAsia="Meiryo" w:hAnsi="Verdana"/>
              </w:rPr>
            </w:pPr>
            <w:r>
              <w:rPr>
                <w:rFonts w:ascii="Verdana" w:eastAsia="Meiryo" w:hAnsi="Verdana"/>
              </w:rPr>
              <w:t>342</w:t>
            </w:r>
            <w:r w:rsidR="003D6845">
              <w:rPr>
                <w:rFonts w:ascii="Verdana" w:eastAsia="Meiryo" w:hAnsi="Verdana"/>
              </w:rPr>
              <w:t>24</w:t>
            </w:r>
          </w:p>
        </w:tc>
      </w:tr>
      <w:tr w:rsidR="000D7F8B" w:rsidRPr="00FD773D" w14:paraId="4F96E5A3" w14:textId="77777777" w:rsidTr="00211D61">
        <w:trPr>
          <w:cantSplit/>
          <w:trHeight w:val="288"/>
          <w:tblHeader/>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52C99C5D"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tcPr>
          <w:p w14:paraId="1B807939" w14:textId="77777777" w:rsidR="000D7F8B" w:rsidRPr="00FD773D" w:rsidRDefault="000D7F8B">
            <w:pPr>
              <w:pStyle w:val="aa"/>
              <w:ind w:left="0"/>
              <w:jc w:val="center"/>
              <w:rPr>
                <w:rFonts w:ascii="Verdana" w:eastAsia="Meiryo" w:hAnsi="Verdana"/>
              </w:rPr>
            </w:pPr>
          </w:p>
        </w:tc>
        <w:tc>
          <w:tcPr>
            <w:tcW w:w="1440" w:type="dxa"/>
            <w:vMerge w:val="restart"/>
            <w:tcBorders>
              <w:top w:val="nil"/>
              <w:left w:val="single" w:sz="4" w:space="0" w:color="auto"/>
              <w:bottom w:val="single" w:sz="4" w:space="0" w:color="auto"/>
              <w:right w:val="single" w:sz="4" w:space="0" w:color="auto"/>
            </w:tcBorders>
            <w:hideMark/>
          </w:tcPr>
          <w:p w14:paraId="2AB74697" w14:textId="77777777" w:rsidR="000D7F8B" w:rsidRPr="00FD773D" w:rsidRDefault="000D7F8B">
            <w:pPr>
              <w:pStyle w:val="aa"/>
              <w:ind w:left="0"/>
              <w:jc w:val="center"/>
              <w:rPr>
                <w:rFonts w:ascii="Verdana" w:eastAsia="Meiryo" w:hAnsi="Verdana"/>
              </w:rPr>
            </w:pPr>
            <w:ins w:id="114" w:author="Comparison" w:date="2017-07-11T15:47:00Z">
              <w:r w:rsidRPr="00FD773D">
                <w:rPr>
                  <w:rFonts w:ascii="Verdana" w:eastAsia="Meiryo" w:hAnsi="Verdana"/>
                </w:rPr>
                <w:t>Area breakdown</w:t>
              </w:r>
            </w:ins>
          </w:p>
        </w:tc>
        <w:tc>
          <w:tcPr>
            <w:tcW w:w="2340" w:type="dxa"/>
            <w:tcBorders>
              <w:top w:val="single" w:sz="4" w:space="0" w:color="auto"/>
              <w:left w:val="single" w:sz="4" w:space="0" w:color="auto"/>
              <w:bottom w:val="single" w:sz="4" w:space="0" w:color="auto"/>
              <w:right w:val="single" w:sz="4" w:space="0" w:color="auto"/>
            </w:tcBorders>
            <w:vAlign w:val="center"/>
            <w:hideMark/>
          </w:tcPr>
          <w:p w14:paraId="541BE240" w14:textId="77777777" w:rsidR="000D7F8B" w:rsidRPr="00FD773D" w:rsidRDefault="000D7F8B">
            <w:pPr>
              <w:pStyle w:val="aa"/>
              <w:ind w:left="0" w:firstLineChars="50" w:firstLine="90"/>
              <w:rPr>
                <w:rFonts w:ascii="Verdana" w:eastAsia="Meiryo" w:hAnsi="Verdana"/>
              </w:rPr>
            </w:pPr>
            <w:ins w:id="115" w:author="Comparison" w:date="2017-07-11T15:47:00Z">
              <w:r w:rsidRPr="00FD773D">
                <w:rPr>
                  <w:rFonts w:ascii="Verdana" w:eastAsia="Meiryo" w:hAnsi="Verdana"/>
                </w:rPr>
                <w:t>Input</w:t>
              </w:r>
            </w:ins>
            <w:del w:id="116" w:author="Comparison" w:date="2017-07-11T15:47:00Z">
              <w:r w:rsidRPr="00FD773D">
                <w:rPr>
                  <w:rFonts w:ascii="Verdana" w:eastAsia="Meiryo" w:hAnsi="Verdana"/>
                </w:rPr>
                <w:delText>Output</w:delText>
              </w:r>
            </w:del>
            <w:r w:rsidRPr="00FD773D">
              <w:rPr>
                <w:rFonts w:ascii="Verdana" w:eastAsia="Meiryo" w:hAnsi="Verdana"/>
              </w:rPr>
              <w:t xml:space="preserve"> buffer</w:t>
            </w:r>
          </w:p>
        </w:tc>
        <w:tc>
          <w:tcPr>
            <w:tcW w:w="1170" w:type="dxa"/>
            <w:vMerge w:val="restart"/>
            <w:tcBorders>
              <w:top w:val="nil"/>
              <w:left w:val="single" w:sz="4" w:space="0" w:color="auto"/>
              <w:bottom w:val="single" w:sz="4" w:space="0" w:color="auto"/>
              <w:right w:val="single" w:sz="4" w:space="0" w:color="auto"/>
            </w:tcBorders>
            <w:hideMark/>
          </w:tcPr>
          <w:p w14:paraId="4CC39175" w14:textId="77777777" w:rsidR="000D7F8B" w:rsidRPr="00FD773D" w:rsidRDefault="000D7F8B">
            <w:pPr>
              <w:pStyle w:val="aa"/>
              <w:ind w:left="0"/>
              <w:jc w:val="center"/>
              <w:rPr>
                <w:rFonts w:ascii="Verdana" w:eastAsia="Meiryo" w:hAnsi="Verdana"/>
              </w:rPr>
            </w:pPr>
            <w:ins w:id="117" w:author="Comparison" w:date="2017-07-11T15:47:00Z">
              <w:r w:rsidRPr="00FD773D">
                <w:rPr>
                  <w:rFonts w:ascii="Verdana" w:eastAsia="Meiryo" w:hAnsi="Verdana"/>
                </w:rPr>
                <w:t>Size breakdown</w:t>
              </w:r>
            </w:ins>
          </w:p>
        </w:tc>
        <w:tc>
          <w:tcPr>
            <w:tcW w:w="1718" w:type="dxa"/>
            <w:tcBorders>
              <w:top w:val="single" w:sz="4" w:space="0" w:color="auto"/>
              <w:left w:val="single" w:sz="4" w:space="0" w:color="auto"/>
              <w:bottom w:val="single" w:sz="4" w:space="0" w:color="auto"/>
              <w:right w:val="single" w:sz="4" w:space="0" w:color="auto"/>
            </w:tcBorders>
            <w:vAlign w:val="center"/>
            <w:hideMark/>
          </w:tcPr>
          <w:p w14:paraId="05B0180A" w14:textId="77777777" w:rsidR="000D7F8B" w:rsidRPr="00FD773D" w:rsidRDefault="000D7F8B">
            <w:pPr>
              <w:pStyle w:val="aa"/>
              <w:ind w:left="0"/>
              <w:jc w:val="right"/>
              <w:rPr>
                <w:rFonts w:ascii="Verdana" w:eastAsia="Meiryo" w:hAnsi="Verdana"/>
              </w:rPr>
            </w:pPr>
            <w:ins w:id="118" w:author="Comparison" w:date="2017-07-11T15:47:00Z">
              <w:r w:rsidRPr="00FD773D">
                <w:rPr>
                  <w:rFonts w:ascii="Verdana" w:eastAsia="Meiryo" w:hAnsi="Verdana"/>
                </w:rPr>
                <w:t>32768</w:t>
              </w:r>
            </w:ins>
            <w:del w:id="119" w:author="Comparison" w:date="2017-07-11T15:47:00Z">
              <w:r w:rsidRPr="00FD773D">
                <w:rPr>
                  <w:rFonts w:ascii="Verdana" w:eastAsia="Meiryo" w:hAnsi="Verdana"/>
                  <w:color w:val="FF0000"/>
                </w:rPr>
                <w:delText>T.B.D.</w:delText>
              </w:r>
            </w:del>
          </w:p>
        </w:tc>
      </w:tr>
      <w:tr w:rsidR="000D7F8B" w:rsidRPr="00FD773D" w14:paraId="72F3AA99" w14:textId="77777777" w:rsidTr="00211D61">
        <w:trPr>
          <w:cantSplit/>
          <w:trHeight w:val="288"/>
          <w:tblHeader/>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6AF48C48"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tcPr>
          <w:p w14:paraId="42B69FD7" w14:textId="77777777" w:rsidR="000D7F8B" w:rsidRPr="00FD773D" w:rsidRDefault="000D7F8B">
            <w:pPr>
              <w:pStyle w:val="aa"/>
              <w:ind w:left="0"/>
              <w:jc w:val="center"/>
              <w:rPr>
                <w:rFonts w:ascii="Verdana" w:eastAsia="Meiryo" w:hAnsi="Verdana"/>
              </w:rPr>
            </w:pPr>
          </w:p>
        </w:tc>
        <w:tc>
          <w:tcPr>
            <w:tcW w:w="1440" w:type="dxa"/>
            <w:vMerge/>
            <w:tcBorders>
              <w:top w:val="nil"/>
              <w:left w:val="single" w:sz="4" w:space="0" w:color="auto"/>
              <w:bottom w:val="single" w:sz="4" w:space="0" w:color="auto"/>
              <w:right w:val="single" w:sz="4" w:space="0" w:color="auto"/>
            </w:tcBorders>
            <w:vAlign w:val="center"/>
            <w:hideMark/>
          </w:tcPr>
          <w:p w14:paraId="731ED458" w14:textId="77777777" w:rsidR="000D7F8B" w:rsidRPr="00FD773D" w:rsidRDefault="000D7F8B">
            <w:pPr>
              <w:widowControl/>
              <w:autoSpaceDE/>
              <w:autoSpaceDN/>
              <w:adjustRightInd/>
              <w:snapToGrid/>
              <w:jc w:val="left"/>
              <w:rPr>
                <w:sz w:val="18"/>
              </w:rPr>
            </w:pPr>
          </w:p>
        </w:tc>
        <w:tc>
          <w:tcPr>
            <w:tcW w:w="2340" w:type="dxa"/>
            <w:tcBorders>
              <w:top w:val="single" w:sz="4" w:space="0" w:color="auto"/>
              <w:left w:val="single" w:sz="4" w:space="0" w:color="auto"/>
              <w:bottom w:val="single" w:sz="4" w:space="0" w:color="auto"/>
              <w:right w:val="single" w:sz="4" w:space="0" w:color="auto"/>
            </w:tcBorders>
            <w:vAlign w:val="center"/>
            <w:hideMark/>
          </w:tcPr>
          <w:p w14:paraId="00C51AA0" w14:textId="77777777" w:rsidR="000D7F8B" w:rsidRPr="00FD773D" w:rsidRDefault="000D7F8B">
            <w:pPr>
              <w:pStyle w:val="aa"/>
              <w:ind w:left="0" w:firstLineChars="50" w:firstLine="90"/>
              <w:rPr>
                <w:rFonts w:ascii="Verdana" w:eastAsia="Meiryo" w:hAnsi="Verdana"/>
              </w:rPr>
            </w:pPr>
            <w:r w:rsidRPr="00FD773D">
              <w:rPr>
                <w:rFonts w:ascii="Verdana" w:eastAsia="Meiryo" w:hAnsi="Verdana"/>
              </w:rPr>
              <w:t>Structure</w:t>
            </w:r>
          </w:p>
        </w:tc>
        <w:tc>
          <w:tcPr>
            <w:tcW w:w="1170" w:type="dxa"/>
            <w:vMerge/>
            <w:tcBorders>
              <w:top w:val="nil"/>
              <w:left w:val="single" w:sz="4" w:space="0" w:color="auto"/>
              <w:bottom w:val="single" w:sz="4" w:space="0" w:color="auto"/>
              <w:right w:val="single" w:sz="4" w:space="0" w:color="auto"/>
            </w:tcBorders>
            <w:vAlign w:val="center"/>
            <w:hideMark/>
          </w:tcPr>
          <w:p w14:paraId="249B19E8" w14:textId="77777777" w:rsidR="000D7F8B" w:rsidRPr="00FD773D" w:rsidRDefault="000D7F8B">
            <w:pPr>
              <w:widowControl/>
              <w:autoSpaceDE/>
              <w:autoSpaceDN/>
              <w:adjustRightInd/>
              <w:snapToGrid/>
              <w:jc w:val="left"/>
              <w:rPr>
                <w:sz w:val="18"/>
              </w:rPr>
            </w:pPr>
          </w:p>
        </w:tc>
        <w:tc>
          <w:tcPr>
            <w:tcW w:w="1718" w:type="dxa"/>
            <w:tcBorders>
              <w:top w:val="single" w:sz="4" w:space="0" w:color="auto"/>
              <w:left w:val="single" w:sz="4" w:space="0" w:color="auto"/>
              <w:bottom w:val="single" w:sz="4" w:space="0" w:color="auto"/>
              <w:right w:val="single" w:sz="4" w:space="0" w:color="auto"/>
            </w:tcBorders>
            <w:hideMark/>
          </w:tcPr>
          <w:p w14:paraId="6D3DB272" w14:textId="00F7999B" w:rsidR="000D7F8B" w:rsidRPr="00FD773D" w:rsidRDefault="000D7F8B" w:rsidP="003D6845">
            <w:pPr>
              <w:pStyle w:val="aa"/>
              <w:ind w:left="0"/>
              <w:jc w:val="right"/>
              <w:rPr>
                <w:rFonts w:ascii="Verdana" w:eastAsia="Meiryo" w:hAnsi="Verdana"/>
              </w:rPr>
            </w:pPr>
            <w:ins w:id="120" w:author="Comparison" w:date="2017-07-11T15:47:00Z">
              <w:r w:rsidRPr="00FD773D">
                <w:rPr>
                  <w:rFonts w:ascii="Verdana" w:eastAsia="Meiryo" w:hAnsi="Verdana"/>
                </w:rPr>
                <w:t>14</w:t>
              </w:r>
            </w:ins>
            <w:r w:rsidR="003D6845">
              <w:rPr>
                <w:rFonts w:ascii="Verdana" w:eastAsia="Meiryo" w:hAnsi="Verdana"/>
              </w:rPr>
              <w:t>56</w:t>
            </w:r>
            <w:ins w:id="121" w:author="Comparison" w:date="2017-07-11T15:47:00Z">
              <w:r w:rsidRPr="00FD773D">
                <w:rPr>
                  <w:rFonts w:ascii="Verdana" w:eastAsia="Meiryo" w:hAnsi="Verdana"/>
                </w:rPr>
                <w:t xml:space="preserve"> </w:t>
              </w:r>
            </w:ins>
            <w:del w:id="122" w:author="Comparison" w:date="2017-07-11T15:47:00Z">
              <w:r w:rsidRPr="00FD773D">
                <w:rPr>
                  <w:rFonts w:ascii="Verdana" w:eastAsia="Meiryo" w:hAnsi="Verdana"/>
                  <w:color w:val="FF0000"/>
                </w:rPr>
                <w:delText>T.B.D.</w:delText>
              </w:r>
            </w:del>
          </w:p>
        </w:tc>
      </w:tr>
      <w:tr w:rsidR="000D7F8B" w:rsidRPr="00FD773D" w14:paraId="5E51A647" w14:textId="77777777" w:rsidTr="00211D61">
        <w:trPr>
          <w:cantSplit/>
          <w:trHeight w:val="288"/>
          <w:tblHeader/>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08E49676"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right w:val="single" w:sz="4" w:space="0" w:color="auto"/>
            </w:tcBorders>
            <w:vAlign w:val="center"/>
          </w:tcPr>
          <w:p w14:paraId="446CEF7A" w14:textId="77777777" w:rsidR="000D7F8B" w:rsidRPr="00FD773D" w:rsidRDefault="000D7F8B">
            <w:pPr>
              <w:pStyle w:val="aa"/>
              <w:ind w:left="0"/>
              <w:jc w:val="center"/>
              <w:rPr>
                <w:rFonts w:ascii="Verdana" w:eastAsia="Meiryo" w:hAnsi="Verdana"/>
              </w:rPr>
            </w:pPr>
          </w:p>
        </w:tc>
        <w:tc>
          <w:tcPr>
            <w:tcW w:w="3780" w:type="dxa"/>
            <w:gridSpan w:val="2"/>
            <w:tcBorders>
              <w:top w:val="single" w:sz="4" w:space="0" w:color="auto"/>
              <w:left w:val="single" w:sz="4" w:space="0" w:color="auto"/>
              <w:bottom w:val="single" w:sz="4" w:space="0" w:color="auto"/>
              <w:right w:val="single" w:sz="4" w:space="0" w:color="auto"/>
            </w:tcBorders>
            <w:vAlign w:val="center"/>
            <w:hideMark/>
          </w:tcPr>
          <w:p w14:paraId="222C0785" w14:textId="77777777" w:rsidR="000D7F8B" w:rsidRPr="00FD773D" w:rsidRDefault="000D7F8B">
            <w:pPr>
              <w:pStyle w:val="aa"/>
              <w:ind w:left="0" w:firstLineChars="50" w:firstLine="90"/>
              <w:rPr>
                <w:rFonts w:ascii="Verdana" w:eastAsia="Meiryo" w:hAnsi="Verdana"/>
              </w:rPr>
            </w:pPr>
            <w:r w:rsidRPr="00FD773D">
              <w:rPr>
                <w:rFonts w:ascii="Verdana" w:eastAsia="Meiryo" w:hAnsi="Verdana"/>
              </w:rPr>
              <w:t>Stack area</w:t>
            </w:r>
          </w:p>
        </w:tc>
        <w:tc>
          <w:tcPr>
            <w:tcW w:w="2888" w:type="dxa"/>
            <w:gridSpan w:val="2"/>
            <w:tcBorders>
              <w:top w:val="single" w:sz="4" w:space="0" w:color="auto"/>
              <w:left w:val="single" w:sz="4" w:space="0" w:color="auto"/>
              <w:bottom w:val="single" w:sz="4" w:space="0" w:color="auto"/>
              <w:right w:val="single" w:sz="4" w:space="0" w:color="auto"/>
            </w:tcBorders>
            <w:vAlign w:val="center"/>
            <w:hideMark/>
          </w:tcPr>
          <w:p w14:paraId="0E2937E3" w14:textId="35EAB7B7" w:rsidR="000D7F8B" w:rsidRPr="00FD773D" w:rsidRDefault="0070368A">
            <w:pPr>
              <w:pStyle w:val="aa"/>
              <w:ind w:left="0"/>
              <w:jc w:val="right"/>
              <w:rPr>
                <w:rFonts w:ascii="Verdana" w:eastAsia="Meiryo" w:hAnsi="Verdana"/>
              </w:rPr>
            </w:pPr>
            <w:r w:rsidRPr="0070368A">
              <w:rPr>
                <w:rFonts w:ascii="Verdana" w:eastAsia="Meiryo" w:hAnsi="Verdana"/>
              </w:rPr>
              <w:t>896</w:t>
            </w:r>
            <w:del w:id="123" w:author="Comparison" w:date="2017-07-11T15:47:00Z">
              <w:r w:rsidR="000D7F8B" w:rsidRPr="00FD773D">
                <w:rPr>
                  <w:rFonts w:ascii="Verdana" w:eastAsia="Meiryo" w:hAnsi="Verdana"/>
                  <w:color w:val="FF0000"/>
                </w:rPr>
                <w:delText>T.B.D.</w:delText>
              </w:r>
            </w:del>
          </w:p>
        </w:tc>
      </w:tr>
      <w:tr w:rsidR="000D7F8B" w:rsidRPr="00FD773D" w14:paraId="33B36EEE" w14:textId="77777777" w:rsidTr="00211D61">
        <w:trPr>
          <w:cantSplit/>
          <w:trHeight w:val="288"/>
          <w:tblHeader/>
        </w:trPr>
        <w:tc>
          <w:tcPr>
            <w:tcW w:w="1441" w:type="dxa"/>
            <w:vMerge/>
            <w:tcBorders>
              <w:top w:val="single" w:sz="4" w:space="0" w:color="auto"/>
              <w:left w:val="single" w:sz="4" w:space="0" w:color="auto"/>
              <w:bottom w:val="single" w:sz="4" w:space="0" w:color="auto"/>
              <w:right w:val="single" w:sz="4" w:space="0" w:color="auto"/>
            </w:tcBorders>
            <w:vAlign w:val="center"/>
            <w:hideMark/>
          </w:tcPr>
          <w:p w14:paraId="7D64CF13" w14:textId="77777777" w:rsidR="000D7F8B" w:rsidRPr="00FD773D" w:rsidRDefault="000D7F8B">
            <w:pPr>
              <w:widowControl/>
              <w:autoSpaceDE/>
              <w:autoSpaceDN/>
              <w:adjustRightInd/>
              <w:snapToGrid/>
              <w:jc w:val="left"/>
              <w:rPr>
                <w:sz w:val="18"/>
              </w:rPr>
            </w:pPr>
          </w:p>
        </w:tc>
        <w:tc>
          <w:tcPr>
            <w:tcW w:w="1642" w:type="dxa"/>
            <w:vMerge/>
            <w:tcBorders>
              <w:left w:val="single" w:sz="4" w:space="0" w:color="auto"/>
              <w:bottom w:val="single" w:sz="4" w:space="0" w:color="auto"/>
              <w:right w:val="single" w:sz="4" w:space="0" w:color="auto"/>
            </w:tcBorders>
            <w:vAlign w:val="center"/>
          </w:tcPr>
          <w:p w14:paraId="1F691194" w14:textId="77777777" w:rsidR="000D7F8B" w:rsidRPr="00FD773D" w:rsidRDefault="000D7F8B">
            <w:pPr>
              <w:pStyle w:val="aa"/>
              <w:ind w:left="0"/>
              <w:jc w:val="center"/>
              <w:rPr>
                <w:rFonts w:ascii="Verdana" w:eastAsia="Meiryo" w:hAnsi="Verdana"/>
              </w:rPr>
            </w:pPr>
          </w:p>
        </w:tc>
        <w:tc>
          <w:tcPr>
            <w:tcW w:w="3780" w:type="dxa"/>
            <w:gridSpan w:val="2"/>
            <w:tcBorders>
              <w:top w:val="single" w:sz="4" w:space="0" w:color="auto"/>
              <w:left w:val="single" w:sz="4" w:space="0" w:color="auto"/>
              <w:bottom w:val="single" w:sz="4" w:space="0" w:color="auto"/>
              <w:right w:val="single" w:sz="4" w:space="0" w:color="auto"/>
            </w:tcBorders>
            <w:vAlign w:val="center"/>
            <w:hideMark/>
          </w:tcPr>
          <w:p w14:paraId="1CD4100B" w14:textId="77777777" w:rsidR="000D7F8B" w:rsidRPr="00FD773D" w:rsidRDefault="000D7F8B">
            <w:pPr>
              <w:pStyle w:val="aa"/>
              <w:ind w:left="0" w:firstLineChars="50" w:firstLine="90"/>
              <w:rPr>
                <w:rFonts w:ascii="Verdana" w:eastAsia="Meiryo" w:hAnsi="Verdana"/>
              </w:rPr>
            </w:pPr>
            <w:r w:rsidRPr="00FD773D">
              <w:rPr>
                <w:rFonts w:ascii="Verdana" w:eastAsia="Meiryo" w:hAnsi="Verdana"/>
              </w:rPr>
              <w:t>Other area(Depended on the compiler)</w:t>
            </w:r>
          </w:p>
        </w:tc>
        <w:tc>
          <w:tcPr>
            <w:tcW w:w="2888" w:type="dxa"/>
            <w:gridSpan w:val="2"/>
            <w:tcBorders>
              <w:top w:val="single" w:sz="4" w:space="0" w:color="auto"/>
              <w:left w:val="single" w:sz="4" w:space="0" w:color="auto"/>
              <w:bottom w:val="single" w:sz="4" w:space="0" w:color="auto"/>
              <w:right w:val="single" w:sz="4" w:space="0" w:color="auto"/>
            </w:tcBorders>
            <w:vAlign w:val="center"/>
            <w:hideMark/>
          </w:tcPr>
          <w:p w14:paraId="0E782F18" w14:textId="77777777" w:rsidR="000D7F8B" w:rsidRPr="00FD773D" w:rsidRDefault="000D7F8B">
            <w:pPr>
              <w:pStyle w:val="aa"/>
              <w:ind w:left="0"/>
              <w:jc w:val="right"/>
              <w:rPr>
                <w:rFonts w:ascii="Verdana" w:eastAsia="Meiryo" w:hAnsi="Verdana"/>
              </w:rPr>
            </w:pPr>
            <w:ins w:id="124" w:author="Comparison" w:date="2017-07-11T15:47:00Z">
              <w:r w:rsidRPr="00FD773D">
                <w:rPr>
                  <w:rFonts w:ascii="Verdana" w:eastAsia="Meiryo" w:hAnsi="Verdana"/>
                </w:rPr>
                <w:t>0</w:t>
              </w:r>
            </w:ins>
            <w:del w:id="125" w:author="Comparison" w:date="2017-07-11T15:47:00Z">
              <w:r w:rsidRPr="00FD773D">
                <w:rPr>
                  <w:rFonts w:ascii="Verdana" w:eastAsia="Meiryo" w:hAnsi="Verdana"/>
                  <w:color w:val="FF0000"/>
                </w:rPr>
                <w:delText>T.B.D.</w:delText>
              </w:r>
            </w:del>
          </w:p>
        </w:tc>
      </w:tr>
    </w:tbl>
    <w:p w14:paraId="0FAF6C42" w14:textId="5103122C" w:rsidR="002B29DC" w:rsidRPr="00FD773D" w:rsidRDefault="002B29DC" w:rsidP="002B29DC">
      <w:pPr>
        <w:pStyle w:val="BodyText"/>
        <w:rPr>
          <w:rFonts w:ascii="Verdana" w:eastAsia="Meiryo" w:hAnsi="Verdana"/>
          <w:sz w:val="18"/>
          <w:szCs w:val="18"/>
        </w:rPr>
      </w:pPr>
      <w:r w:rsidRPr="00FD773D">
        <w:rPr>
          <w:rFonts w:ascii="Verdana" w:eastAsia="Meiryo" w:hAnsi="Verdana"/>
          <w:sz w:val="18"/>
          <w:szCs w:val="18"/>
        </w:rPr>
        <w:t>[Note] Area whose location is shown as ROM in the location column can be included in RAM or ROM.</w:t>
      </w:r>
    </w:p>
    <w:p w14:paraId="57D8E56F" w14:textId="77777777" w:rsidR="002B29DC" w:rsidRPr="00FD773D" w:rsidRDefault="002B29DC" w:rsidP="002B29DC">
      <w:pPr>
        <w:pStyle w:val="BodyText"/>
        <w:rPr>
          <w:rFonts w:ascii="Verdana" w:eastAsia="Meiryo" w:hAnsi="Verdana"/>
          <w:sz w:val="18"/>
          <w:szCs w:val="18"/>
        </w:rPr>
      </w:pPr>
      <w:r w:rsidRPr="00FD773D">
        <w:rPr>
          <w:rFonts w:ascii="Verdana" w:eastAsia="Meiryo" w:hAnsi="Verdana"/>
          <w:sz w:val="18"/>
          <w:szCs w:val="18"/>
        </w:rPr>
        <w:t>[Note] Area whose location is shown as RAM in the location column can be included in RAM only.</w:t>
      </w:r>
    </w:p>
    <w:p w14:paraId="702FCE7A" w14:textId="7DDCF227" w:rsidR="002B29DC" w:rsidRPr="00FD773D" w:rsidRDefault="0043187B" w:rsidP="00E373F0">
      <w:pPr>
        <w:pStyle w:val="BodyText"/>
        <w:rPr>
          <w:rFonts w:ascii="Verdana" w:eastAsia="Meiryo" w:hAnsi="Verdana"/>
          <w:sz w:val="18"/>
          <w:szCs w:val="18"/>
          <w:lang w:val="en-US"/>
        </w:rPr>
      </w:pPr>
      <w:r w:rsidRPr="00FD773D">
        <w:rPr>
          <w:rFonts w:ascii="Verdana" w:eastAsia="Meiryo" w:hAnsi="Verdana"/>
          <w:sz w:val="18"/>
          <w:szCs w:val="18"/>
          <w:lang w:val="en-US"/>
        </w:rPr>
        <w:t>[Note] Built-in is a memory area to allocate descriptor memory, which need in the DMAC transfer type of plugin.</w:t>
      </w:r>
    </w:p>
    <w:p w14:paraId="75110F3C" w14:textId="77777777" w:rsidR="002B29DC" w:rsidRPr="00FD773D" w:rsidRDefault="002B29DC" w:rsidP="00356589"/>
    <w:p w14:paraId="2A8266D0" w14:textId="33AAF694" w:rsidR="002B29DC" w:rsidRPr="00FD773D" w:rsidRDefault="00E373F0" w:rsidP="00E373F0">
      <w:pPr>
        <w:pStyle w:val="Caption"/>
        <w:rPr>
          <w:rFonts w:eastAsia="Meiryo"/>
        </w:rPr>
      </w:pPr>
      <w:bookmarkStart w:id="126" w:name="_Toc517343840"/>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1</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5</w:t>
      </w:r>
      <w:r w:rsidR="003A2569" w:rsidRPr="00FD773D">
        <w:fldChar w:fldCharType="end"/>
      </w:r>
      <w:r w:rsidRPr="00FD773D">
        <w:tab/>
      </w:r>
      <w:r w:rsidR="002B29DC" w:rsidRPr="00FD773D">
        <w:rPr>
          <w:rFonts w:eastAsia="Meiryo"/>
        </w:rPr>
        <w:t>Version Information</w:t>
      </w:r>
      <w:bookmarkEnd w:id="126"/>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18"/>
        <w:gridCol w:w="5433"/>
      </w:tblGrid>
      <w:tr w:rsidR="002B29DC" w:rsidRPr="00FD773D" w14:paraId="63BD3EEA" w14:textId="77777777" w:rsidTr="00D15B83">
        <w:trPr>
          <w:cantSplit/>
          <w:trHeight w:val="260"/>
          <w:tblHeader/>
        </w:trPr>
        <w:tc>
          <w:tcPr>
            <w:tcW w:w="4318" w:type="dxa"/>
            <w:tcMar>
              <w:top w:w="23" w:type="dxa"/>
              <w:left w:w="23" w:type="dxa"/>
              <w:bottom w:w="23" w:type="dxa"/>
              <w:right w:w="23" w:type="dxa"/>
            </w:tcMar>
          </w:tcPr>
          <w:p w14:paraId="67AEF055" w14:textId="77777777" w:rsidR="002B29DC" w:rsidRPr="00FD773D" w:rsidRDefault="002B29DC" w:rsidP="00D15B83">
            <w:pPr>
              <w:pStyle w:val="af6"/>
              <w:rPr>
                <w:rFonts w:ascii="Verdana" w:eastAsia="Meiryo" w:hAnsi="Verdana"/>
              </w:rPr>
            </w:pPr>
            <w:r w:rsidRPr="00FD773D">
              <w:rPr>
                <w:rFonts w:ascii="Verdana" w:eastAsia="Meiryo" w:hAnsi="Verdana"/>
              </w:rPr>
              <w:t>Item</w:t>
            </w:r>
          </w:p>
        </w:tc>
        <w:tc>
          <w:tcPr>
            <w:tcW w:w="5433" w:type="dxa"/>
          </w:tcPr>
          <w:p w14:paraId="3D46E49D" w14:textId="77777777" w:rsidR="002B29DC" w:rsidRPr="00FD773D" w:rsidRDefault="002B29DC" w:rsidP="00D15B83">
            <w:pPr>
              <w:pStyle w:val="af6"/>
              <w:rPr>
                <w:rFonts w:ascii="Verdana" w:eastAsia="Meiryo" w:hAnsi="Verdana"/>
              </w:rPr>
            </w:pPr>
            <w:r w:rsidRPr="00FD773D">
              <w:rPr>
                <w:rFonts w:ascii="Verdana" w:eastAsia="Meiryo" w:hAnsi="Verdana"/>
              </w:rPr>
              <w:t>Description</w:t>
            </w:r>
          </w:p>
        </w:tc>
      </w:tr>
      <w:tr w:rsidR="00E373F0" w:rsidRPr="00FD773D" w14:paraId="68C03F38" w14:textId="77777777" w:rsidTr="00D15B83">
        <w:trPr>
          <w:cantSplit/>
          <w:trHeight w:val="288"/>
          <w:tblHeader/>
        </w:trPr>
        <w:tc>
          <w:tcPr>
            <w:tcW w:w="4318" w:type="dxa"/>
          </w:tcPr>
          <w:p w14:paraId="6E2375B7" w14:textId="77777777" w:rsidR="00E373F0" w:rsidRPr="00FD773D" w:rsidRDefault="00E373F0" w:rsidP="00E373F0">
            <w:pPr>
              <w:pStyle w:val="aa"/>
              <w:rPr>
                <w:rFonts w:ascii="Verdana" w:eastAsia="Meiryo" w:hAnsi="Verdana"/>
              </w:rPr>
            </w:pPr>
            <w:r w:rsidRPr="00FD773D">
              <w:rPr>
                <w:rFonts w:ascii="Verdana" w:eastAsia="Meiryo" w:hAnsi="Verdana"/>
              </w:rPr>
              <w:t>Library Version information</w:t>
            </w:r>
          </w:p>
        </w:tc>
        <w:tc>
          <w:tcPr>
            <w:tcW w:w="5433" w:type="dxa"/>
          </w:tcPr>
          <w:p w14:paraId="392A0164" w14:textId="77777777" w:rsidR="00E373F0" w:rsidRPr="00FD773D" w:rsidRDefault="00E373F0" w:rsidP="00E373F0">
            <w:pPr>
              <w:pStyle w:val="aa"/>
              <w:rPr>
                <w:del w:id="127" w:author="Comparison" w:date="2017-07-11T15:47:00Z"/>
                <w:rFonts w:ascii="Verdana" w:eastAsia="Meiryo" w:hAnsi="Verdana"/>
              </w:rPr>
            </w:pPr>
            <w:ins w:id="128" w:author="Comparison" w:date="2017-07-11T15:47:00Z">
              <w:r w:rsidRPr="00FD773D">
                <w:rPr>
                  <w:rFonts w:ascii="Verdana" w:eastAsia="Meiryo" w:hAnsi="Verdana"/>
                </w:rPr>
                <w:t>Version 1.0.0</w:t>
              </w:r>
            </w:ins>
            <w:del w:id="129" w:author="Comparison" w:date="2017-07-11T15:47:00Z">
              <w:r w:rsidRPr="00FD773D">
                <w:rPr>
                  <w:rFonts w:ascii="Verdana" w:eastAsia="Meiryo" w:hAnsi="Verdana"/>
                </w:rPr>
                <w:delText xml:space="preserve">About </w:delText>
              </w:r>
              <w:r w:rsidRPr="00FD773D">
                <w:rPr>
                  <w:rFonts w:ascii="Verdana" w:eastAsia="Meiryo" w:hAnsi="Verdana"/>
                  <w:color w:val="FF0000"/>
                </w:rPr>
                <w:delText>T.B.D.</w:delText>
              </w:r>
              <w:r w:rsidRPr="00FD773D">
                <w:rPr>
                  <w:rFonts w:ascii="Verdana" w:eastAsia="Meiryo" w:hAnsi="Verdana"/>
                </w:rPr>
                <w:delText xml:space="preserve"> MHz</w:delText>
              </w:r>
            </w:del>
          </w:p>
          <w:p w14:paraId="6167DE19" w14:textId="1B841EF0" w:rsidR="00E373F0" w:rsidRPr="00FD773D" w:rsidRDefault="00E373F0" w:rsidP="00E373F0">
            <w:pPr>
              <w:pStyle w:val="aa"/>
              <w:rPr>
                <w:rFonts w:ascii="Verdana" w:eastAsia="Meiryo" w:hAnsi="Verdana"/>
              </w:rPr>
            </w:pPr>
            <w:del w:id="130" w:author="Comparison" w:date="2017-07-11T15:47:00Z">
              <w:r w:rsidRPr="00FD773D">
                <w:delText>[Note] Frequency = 48kHz/Number of channels = 2/There is no coefficient change</w:delText>
              </w:r>
            </w:del>
          </w:p>
        </w:tc>
      </w:tr>
      <w:tr w:rsidR="00E373F0" w:rsidRPr="00FD773D" w14:paraId="0CCC1706" w14:textId="77777777" w:rsidTr="00D15B83">
        <w:trPr>
          <w:cantSplit/>
          <w:trHeight w:val="288"/>
          <w:tblHeader/>
        </w:trPr>
        <w:tc>
          <w:tcPr>
            <w:tcW w:w="4318" w:type="dxa"/>
          </w:tcPr>
          <w:p w14:paraId="324634E4" w14:textId="77777777" w:rsidR="00E373F0" w:rsidRPr="00FD773D" w:rsidRDefault="00E373F0" w:rsidP="00E373F0">
            <w:pPr>
              <w:pStyle w:val="aa"/>
              <w:rPr>
                <w:rFonts w:ascii="Verdana" w:eastAsia="Meiryo" w:hAnsi="Verdana"/>
              </w:rPr>
            </w:pPr>
            <w:r w:rsidRPr="00FD773D">
              <w:rPr>
                <w:rFonts w:ascii="Verdana" w:eastAsia="Meiryo" w:hAnsi="Verdana"/>
              </w:rPr>
              <w:t>API Version information</w:t>
            </w:r>
          </w:p>
        </w:tc>
        <w:tc>
          <w:tcPr>
            <w:tcW w:w="5433" w:type="dxa"/>
          </w:tcPr>
          <w:p w14:paraId="4A67D7BC" w14:textId="4038CA28" w:rsidR="00E373F0" w:rsidRPr="00FD773D" w:rsidRDefault="00E373F0" w:rsidP="00E373F0">
            <w:pPr>
              <w:pStyle w:val="aa"/>
              <w:rPr>
                <w:rFonts w:ascii="Verdana" w:eastAsia="Meiryo" w:hAnsi="Verdana"/>
              </w:rPr>
            </w:pPr>
            <w:ins w:id="131" w:author="Comparison" w:date="2017-07-11T15:47:00Z">
              <w:r w:rsidRPr="00FD773D">
                <w:rPr>
                  <w:rFonts w:ascii="Verdana" w:eastAsia="Meiryo" w:hAnsi="Verdana"/>
                </w:rPr>
                <w:t>Version 1.0.0</w:t>
              </w:r>
            </w:ins>
          </w:p>
        </w:tc>
      </w:tr>
    </w:tbl>
    <w:p w14:paraId="0C9BFED9" w14:textId="77777777" w:rsidR="002B29DC" w:rsidRPr="00FD773D" w:rsidRDefault="002B29DC" w:rsidP="00356589"/>
    <w:p w14:paraId="578C911D" w14:textId="77777777" w:rsidR="002B29DC" w:rsidRPr="00FD773D" w:rsidRDefault="002B29DC" w:rsidP="00356589">
      <w:r w:rsidRPr="00FD773D">
        <w:br w:type="page"/>
      </w:r>
    </w:p>
    <w:p w14:paraId="4B7BEBB6" w14:textId="77777777" w:rsidR="00315F72" w:rsidRPr="00FD773D" w:rsidRDefault="00315F72" w:rsidP="00DC074C"/>
    <w:p w14:paraId="46A7EDE9" w14:textId="77777777" w:rsidR="002B29DC" w:rsidRPr="00FD773D" w:rsidRDefault="002B29DC" w:rsidP="00DD63CE">
      <w:pPr>
        <w:pStyle w:val="Heading2"/>
        <w:widowControl/>
        <w:numPr>
          <w:ilvl w:val="1"/>
          <w:numId w:val="7"/>
        </w:numPr>
        <w:autoSpaceDE/>
        <w:autoSpaceDN/>
        <w:snapToGrid/>
        <w:spacing w:before="200" w:after="100" w:line="300" w:lineRule="exact"/>
        <w:jc w:val="left"/>
        <w:textAlignment w:val="baseline"/>
        <w:rPr>
          <w:lang w:val="en-US"/>
        </w:rPr>
      </w:pPr>
      <w:bookmarkStart w:id="132" w:name="_Toc527033952"/>
      <w:r w:rsidRPr="00FD773D">
        <w:t>Configuration</w:t>
      </w:r>
      <w:bookmarkEnd w:id="132"/>
    </w:p>
    <w:p w14:paraId="3F374921" w14:textId="77777777" w:rsidR="00025B74" w:rsidRDefault="00025B74" w:rsidP="00356589"/>
    <w:p w14:paraId="335EDE75" w14:textId="471D4BC9" w:rsidR="002B29DC" w:rsidRPr="00FD773D" w:rsidRDefault="00315F72" w:rsidP="00356589">
      <w:r w:rsidRPr="00FD773D">
        <w:fldChar w:fldCharType="begin"/>
      </w:r>
      <w:r w:rsidRPr="00FD773D">
        <w:instrText xml:space="preserve"> REF _Ref454358253 \h  \* MERGEFORMAT </w:instrText>
      </w:r>
      <w:r w:rsidRPr="00FD773D">
        <w:fldChar w:fldCharType="separate"/>
      </w:r>
      <w:r w:rsidR="00D37968" w:rsidRPr="00FD773D">
        <w:t xml:space="preserve">Figure </w:t>
      </w:r>
      <w:r w:rsidR="00D37968" w:rsidRPr="00FD773D">
        <w:rPr>
          <w:noProof/>
        </w:rPr>
        <w:t>1</w:t>
      </w:r>
      <w:r w:rsidR="00D37968" w:rsidRPr="00FD773D">
        <w:rPr>
          <w:noProof/>
        </w:rPr>
        <w:noBreakHyphen/>
        <w:t>1</w:t>
      </w:r>
      <w:r w:rsidRPr="00FD773D">
        <w:fldChar w:fldCharType="end"/>
      </w:r>
      <w:r w:rsidRPr="00FD773D">
        <w:t xml:space="preserve"> </w:t>
      </w:r>
      <w:r w:rsidR="002B29DC" w:rsidRPr="00FD773D">
        <w:t xml:space="preserve">shows an example of the ADSP system configuration which uses </w:t>
      </w:r>
      <w:r w:rsidR="00E86D50" w:rsidRPr="00FD773D">
        <w:t>renderer function</w:t>
      </w:r>
      <w:r w:rsidR="002B29DC" w:rsidRPr="00FD773D">
        <w:t>.</w:t>
      </w:r>
    </w:p>
    <w:p w14:paraId="59890E09" w14:textId="77777777" w:rsidR="002B29DC" w:rsidRPr="00FD773D" w:rsidRDefault="002B29DC" w:rsidP="00356589"/>
    <w:p w14:paraId="79EC5FCF" w14:textId="4496C476" w:rsidR="002B29DC" w:rsidRPr="00FD773D" w:rsidRDefault="0003462E" w:rsidP="002B29DC">
      <w:pPr>
        <w:pStyle w:val="af0"/>
        <w:rPr>
          <w:rFonts w:ascii="Verdana" w:eastAsia="Meiryo" w:hAnsi="Verdana"/>
        </w:rPr>
      </w:pPr>
      <w:bookmarkStart w:id="133" w:name="_Ref369853692"/>
      <w:r w:rsidRPr="00FD773D">
        <w:rPr>
          <w:noProof/>
          <w:lang w:eastAsia="en-US"/>
        </w:rPr>
        <mc:AlternateContent>
          <mc:Choice Requires="wpc">
            <w:drawing>
              <wp:inline distT="0" distB="0" distL="0" distR="0" wp14:anchorId="66FBB12A" wp14:editId="6924A2A4">
                <wp:extent cx="6192520" cy="3070545"/>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1" name="Rectangle 141"/>
                        <wps:cNvSpPr>
                          <a:spLocks noChangeArrowheads="1"/>
                        </wps:cNvSpPr>
                        <wps:spPr bwMode="auto">
                          <a:xfrm>
                            <a:off x="336563" y="1359649"/>
                            <a:ext cx="1578502" cy="1452498"/>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00942062" w14:textId="77777777" w:rsidR="00FA54D3" w:rsidRDefault="00FA54D3" w:rsidP="0003462E">
                              <w:pPr>
                                <w:pStyle w:val="NormalWeb"/>
                                <w:wordWrap w:val="0"/>
                                <w:spacing w:before="0" w:after="0"/>
                                <w:jc w:val="right"/>
                                <w:rPr>
                                  <w:rFonts w:ascii="Arial" w:hAnsi="Arial" w:cs="Arial"/>
                                  <w:sz w:val="18"/>
                                  <w:szCs w:val="18"/>
                                </w:rPr>
                              </w:pPr>
                            </w:p>
                            <w:p w14:paraId="4DAB0420" w14:textId="77777777" w:rsidR="00FA54D3" w:rsidRDefault="00FA54D3" w:rsidP="0003462E">
                              <w:pPr>
                                <w:pStyle w:val="NormalWeb"/>
                                <w:wordWrap w:val="0"/>
                                <w:spacing w:before="0" w:after="0"/>
                                <w:jc w:val="right"/>
                                <w:rPr>
                                  <w:rFonts w:ascii="Arial" w:hAnsi="Arial" w:cs="Arial"/>
                                  <w:sz w:val="18"/>
                                  <w:szCs w:val="18"/>
                                </w:rPr>
                              </w:pPr>
                            </w:p>
                            <w:p w14:paraId="34CA2621" w14:textId="77777777" w:rsidR="00FA54D3" w:rsidRDefault="00FA54D3" w:rsidP="0003462E">
                              <w:pPr>
                                <w:pStyle w:val="NormalWeb"/>
                                <w:wordWrap w:val="0"/>
                                <w:spacing w:before="0" w:after="0"/>
                                <w:jc w:val="right"/>
                                <w:rPr>
                                  <w:rFonts w:ascii="Arial" w:hAnsi="Arial" w:cs="Arial"/>
                                  <w:sz w:val="18"/>
                                  <w:szCs w:val="18"/>
                                </w:rPr>
                              </w:pPr>
                            </w:p>
                            <w:p w14:paraId="4A259183" w14:textId="77777777" w:rsidR="00FA54D3" w:rsidRDefault="00FA54D3" w:rsidP="0003462E">
                              <w:pPr>
                                <w:pStyle w:val="NormalWeb"/>
                                <w:wordWrap w:val="0"/>
                                <w:spacing w:before="0" w:after="0"/>
                                <w:jc w:val="right"/>
                                <w:rPr>
                                  <w:rFonts w:ascii="Arial" w:hAnsi="Arial" w:cs="Arial"/>
                                  <w:sz w:val="18"/>
                                  <w:szCs w:val="18"/>
                                </w:rPr>
                              </w:pPr>
                            </w:p>
                            <w:p w14:paraId="1E4C1A0C" w14:textId="77777777" w:rsidR="00FA54D3" w:rsidRDefault="00FA54D3" w:rsidP="0003462E">
                              <w:pPr>
                                <w:pStyle w:val="NormalWeb"/>
                                <w:wordWrap w:val="0"/>
                                <w:spacing w:before="0" w:after="0"/>
                                <w:jc w:val="right"/>
                                <w:rPr>
                                  <w:rFonts w:ascii="Arial" w:hAnsi="Arial" w:cs="Arial"/>
                                  <w:sz w:val="18"/>
                                  <w:szCs w:val="18"/>
                                </w:rPr>
                              </w:pPr>
                            </w:p>
                            <w:p w14:paraId="688FEE76" w14:textId="77777777" w:rsidR="00FA54D3" w:rsidRDefault="00FA54D3" w:rsidP="0003462E">
                              <w:pPr>
                                <w:pStyle w:val="NormalWeb"/>
                                <w:wordWrap w:val="0"/>
                                <w:spacing w:before="0" w:after="0"/>
                                <w:jc w:val="right"/>
                                <w:rPr>
                                  <w:rFonts w:ascii="Arial" w:hAnsi="Arial" w:cs="Arial"/>
                                  <w:sz w:val="18"/>
                                  <w:szCs w:val="18"/>
                                </w:rPr>
                              </w:pPr>
                            </w:p>
                            <w:p w14:paraId="74BC163B" w14:textId="77777777" w:rsidR="00FA54D3" w:rsidRDefault="00FA54D3" w:rsidP="0003462E">
                              <w:pPr>
                                <w:pStyle w:val="NormalWeb"/>
                                <w:wordWrap w:val="0"/>
                                <w:spacing w:before="0" w:after="0"/>
                                <w:jc w:val="right"/>
                              </w:pPr>
                              <w:r>
                                <w:rPr>
                                  <w:rFonts w:ascii="Arial" w:hAnsi="Arial" w:cs="Arial"/>
                                  <w:sz w:val="18"/>
                                  <w:szCs w:val="18"/>
                                </w:rPr>
                                <w:t>ADSP TDM Plugin</w:t>
                              </w:r>
                            </w:p>
                          </w:txbxContent>
                        </wps:txbx>
                        <wps:bodyPr rot="0" vert="horz" wrap="square" lIns="70209" tIns="8401" rIns="70209" bIns="8401" anchor="t" anchorCtr="0" upright="1">
                          <a:noAutofit/>
                        </wps:bodyPr>
                      </wps:wsp>
                      <wps:wsp>
                        <wps:cNvPr id="23" name="Rectangle 6"/>
                        <wps:cNvSpPr>
                          <a:spLocks noChangeArrowheads="1"/>
                        </wps:cNvSpPr>
                        <wps:spPr bwMode="auto">
                          <a:xfrm>
                            <a:off x="509905" y="126365"/>
                            <a:ext cx="1735455" cy="6146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6EADCED1" w14:textId="77777777" w:rsidR="00FA54D3" w:rsidRPr="005E694E" w:rsidRDefault="00FA54D3" w:rsidP="0003462E">
                              <w:pPr>
                                <w:jc w:val="center"/>
                                <w:rPr>
                                  <w:rFonts w:ascii="Arial" w:hAnsi="Arial"/>
                                  <w:sz w:val="18"/>
                                  <w:szCs w:val="18"/>
                                </w:rPr>
                              </w:pPr>
                              <w:r>
                                <w:rPr>
                                  <w:rFonts w:ascii="Arial" w:hAnsi="Arial"/>
                                  <w:sz w:val="18"/>
                                  <w:szCs w:val="18"/>
                                </w:rPr>
                                <w:t>ADSP Framework</w:t>
                              </w:r>
                            </w:p>
                          </w:txbxContent>
                        </wps:txbx>
                        <wps:bodyPr rot="0" vert="horz" wrap="square" lIns="70209" tIns="8401" rIns="70209" bIns="8401" anchor="t" anchorCtr="0" upright="1">
                          <a:noAutofit/>
                        </wps:bodyPr>
                      </wps:wsp>
                      <wps:wsp>
                        <wps:cNvPr id="25" name="AutoShape 8"/>
                        <wps:cNvSpPr>
                          <a:spLocks noChangeArrowheads="1"/>
                        </wps:cNvSpPr>
                        <wps:spPr bwMode="auto">
                          <a:xfrm>
                            <a:off x="514248" y="1813390"/>
                            <a:ext cx="1133398" cy="598170"/>
                          </a:xfrm>
                          <a:prstGeom prst="flowChartPredefinedProcess">
                            <a:avLst/>
                          </a:prstGeom>
                          <a:solidFill>
                            <a:srgbClr val="FBE4D5"/>
                          </a:solidFill>
                          <a:ln w="9525">
                            <a:solidFill>
                              <a:srgbClr val="000000"/>
                            </a:solidFill>
                            <a:miter lim="800000"/>
                            <a:headEnd/>
                            <a:tailEnd/>
                          </a:ln>
                        </wps:spPr>
                        <wps:txbx>
                          <w:txbxContent>
                            <w:p w14:paraId="1CE40BA8" w14:textId="77777777" w:rsidR="00FA54D3" w:rsidRDefault="00FA54D3" w:rsidP="0003462E">
                              <w:pPr>
                                <w:spacing w:line="276" w:lineRule="auto"/>
                                <w:jc w:val="center"/>
                                <w:rPr>
                                  <w:rFonts w:ascii="Arial" w:hAnsi="Arial"/>
                                  <w:sz w:val="18"/>
                                  <w:szCs w:val="18"/>
                                </w:rPr>
                              </w:pPr>
                            </w:p>
                            <w:p w14:paraId="739FFCE0" w14:textId="77777777" w:rsidR="00FA54D3" w:rsidRPr="005E694E" w:rsidRDefault="00FA54D3" w:rsidP="0003462E">
                              <w:pPr>
                                <w:spacing w:line="276" w:lineRule="auto"/>
                                <w:jc w:val="center"/>
                                <w:rPr>
                                  <w:rFonts w:ascii="Arial" w:hAnsi="Arial"/>
                                  <w:sz w:val="18"/>
                                  <w:szCs w:val="18"/>
                                </w:rPr>
                              </w:pPr>
                              <w:r>
                                <w:rPr>
                                  <w:rFonts w:ascii="Arial" w:hAnsi="Arial"/>
                                  <w:sz w:val="18"/>
                                  <w:szCs w:val="18"/>
                                </w:rPr>
                                <w:t>HiFi2 TDM Renderer</w:t>
                              </w:r>
                            </w:p>
                          </w:txbxContent>
                        </wps:txbx>
                        <wps:bodyPr rot="0" vert="horz" wrap="square" lIns="70209" tIns="8401" rIns="70209" bIns="8401" anchor="t" anchorCtr="0" upright="1">
                          <a:noAutofit/>
                        </wps:bodyPr>
                      </wps:wsp>
                      <wps:wsp>
                        <wps:cNvPr id="32" name="Text Box 15"/>
                        <wps:cNvSpPr txBox="1">
                          <a:spLocks noChangeArrowheads="1"/>
                        </wps:cNvSpPr>
                        <wps:spPr bwMode="auto">
                          <a:xfrm>
                            <a:off x="1544190" y="1682637"/>
                            <a:ext cx="9244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51D34" w14:textId="77777777" w:rsidR="00FA54D3" w:rsidRPr="005E694E" w:rsidRDefault="00FA54D3" w:rsidP="0003462E">
                              <w:pPr>
                                <w:rPr>
                                  <w:rFonts w:ascii="Arial" w:hAnsi="Arial"/>
                                  <w:sz w:val="18"/>
                                  <w:szCs w:val="18"/>
                                </w:rPr>
                              </w:pPr>
                              <w:r>
                                <w:rPr>
                                  <w:rFonts w:ascii="Arial" w:hAnsi="Arial"/>
                                  <w:sz w:val="18"/>
                                  <w:szCs w:val="18"/>
                                </w:rPr>
                                <w:t xml:space="preserve">TDM </w:t>
                              </w:r>
                              <w:r>
                                <w:rPr>
                                  <w:rFonts w:ascii="Arial" w:hAnsi="Arial" w:hint="eastAsia"/>
                                  <w:sz w:val="18"/>
                                  <w:szCs w:val="18"/>
                                </w:rPr>
                                <w:t>PCM data</w:t>
                              </w:r>
                            </w:p>
                          </w:txbxContent>
                        </wps:txbx>
                        <wps:bodyPr rot="0" vert="horz" wrap="square" lIns="70209" tIns="8401" rIns="70209" bIns="8401" anchor="t" anchorCtr="0" upright="1">
                          <a:noAutofit/>
                        </wps:bodyPr>
                      </wps:wsp>
                      <wps:wsp>
                        <wps:cNvPr id="35" name="Sound"/>
                        <wps:cNvSpPr>
                          <a:spLocks noEditPoints="1" noChangeArrowheads="1"/>
                        </wps:cNvSpPr>
                        <wps:spPr bwMode="auto">
                          <a:xfrm rot="10800000" flipH="1">
                            <a:off x="5066665" y="1722755"/>
                            <a:ext cx="773430" cy="818515"/>
                          </a:xfrm>
                          <a:custGeom>
                            <a:avLst/>
                            <a:gdLst>
                              <a:gd name="T0" fmla="*/ 11164 w 21600"/>
                              <a:gd name="T1" fmla="*/ 21159 h 21600"/>
                              <a:gd name="T2" fmla="*/ 11164 w 21600"/>
                              <a:gd name="T3" fmla="*/ 0 h 21600"/>
                              <a:gd name="T4" fmla="*/ 0 w 21600"/>
                              <a:gd name="T5" fmla="*/ 10800 h 21600"/>
                              <a:gd name="T6" fmla="*/ 21600 w 21600"/>
                              <a:gd name="T7" fmla="*/ 10800 h 21600"/>
                              <a:gd name="T8" fmla="*/ 761 w 21600"/>
                              <a:gd name="T9" fmla="*/ 22454 h 21600"/>
                              <a:gd name="T10" fmla="*/ 21069 w 21600"/>
                              <a:gd name="T11" fmla="*/ 28282 h 21600"/>
                            </a:gdLst>
                            <a:ahLst/>
                            <a:cxnLst>
                              <a:cxn ang="0">
                                <a:pos x="T0" y="T1"/>
                              </a:cxn>
                              <a:cxn ang="0">
                                <a:pos x="T2" y="T3"/>
                              </a:cxn>
                              <a:cxn ang="0">
                                <a:pos x="T4" y="T5"/>
                              </a:cxn>
                              <a:cxn ang="0">
                                <a:pos x="T6" y="T7"/>
                              </a:cxn>
                            </a:cxnLst>
                            <a:rect l="T8" t="T9" r="T10" b="T11"/>
                            <a:pathLst>
                              <a:path w="21600" h="21600">
                                <a:moveTo>
                                  <a:pt x="0" y="7273"/>
                                </a:moveTo>
                                <a:lnTo>
                                  <a:pt x="5824" y="7273"/>
                                </a:lnTo>
                                <a:lnTo>
                                  <a:pt x="11164" y="0"/>
                                </a:lnTo>
                                <a:lnTo>
                                  <a:pt x="11164" y="21159"/>
                                </a:lnTo>
                                <a:lnTo>
                                  <a:pt x="5824" y="13885"/>
                                </a:lnTo>
                                <a:lnTo>
                                  <a:pt x="0" y="13885"/>
                                </a:lnTo>
                                <a:lnTo>
                                  <a:pt x="0" y="7273"/>
                                </a:lnTo>
                                <a:close/>
                              </a:path>
                              <a:path w="21600" h="21600">
                                <a:moveTo>
                                  <a:pt x="13024" y="7273"/>
                                </a:moveTo>
                                <a:lnTo>
                                  <a:pt x="13591" y="6722"/>
                                </a:lnTo>
                                <a:lnTo>
                                  <a:pt x="13833" y="7548"/>
                                </a:lnTo>
                                <a:lnTo>
                                  <a:pt x="14076" y="8485"/>
                                </a:lnTo>
                                <a:lnTo>
                                  <a:pt x="14157" y="9367"/>
                                </a:lnTo>
                                <a:lnTo>
                                  <a:pt x="14197" y="10524"/>
                                </a:lnTo>
                                <a:lnTo>
                                  <a:pt x="14197" y="11406"/>
                                </a:lnTo>
                                <a:lnTo>
                                  <a:pt x="14116" y="12012"/>
                                </a:lnTo>
                                <a:lnTo>
                                  <a:pt x="13995" y="12728"/>
                                </a:lnTo>
                                <a:lnTo>
                                  <a:pt x="13833" y="13444"/>
                                </a:lnTo>
                                <a:lnTo>
                                  <a:pt x="13712" y="14106"/>
                                </a:lnTo>
                                <a:lnTo>
                                  <a:pt x="13591" y="14546"/>
                                </a:lnTo>
                                <a:lnTo>
                                  <a:pt x="13065" y="13885"/>
                                </a:lnTo>
                                <a:lnTo>
                                  <a:pt x="13307" y="12893"/>
                                </a:lnTo>
                                <a:lnTo>
                                  <a:pt x="13469" y="11791"/>
                                </a:lnTo>
                                <a:lnTo>
                                  <a:pt x="13550" y="10910"/>
                                </a:lnTo>
                                <a:lnTo>
                                  <a:pt x="13591" y="10138"/>
                                </a:lnTo>
                                <a:lnTo>
                                  <a:pt x="13469" y="9367"/>
                                </a:lnTo>
                                <a:lnTo>
                                  <a:pt x="13388" y="8595"/>
                                </a:lnTo>
                                <a:lnTo>
                                  <a:pt x="13267" y="7934"/>
                                </a:lnTo>
                                <a:lnTo>
                                  <a:pt x="13024" y="7273"/>
                                </a:lnTo>
                                <a:close/>
                              </a:path>
                              <a:path w="21600" h="21600">
                                <a:moveTo>
                                  <a:pt x="16382" y="3967"/>
                                </a:moveTo>
                                <a:lnTo>
                                  <a:pt x="16786" y="5179"/>
                                </a:lnTo>
                                <a:lnTo>
                                  <a:pt x="17150" y="6612"/>
                                </a:lnTo>
                                <a:lnTo>
                                  <a:pt x="17474" y="8651"/>
                                </a:lnTo>
                                <a:lnTo>
                                  <a:pt x="17595" y="9753"/>
                                </a:lnTo>
                                <a:lnTo>
                                  <a:pt x="17635" y="12012"/>
                                </a:lnTo>
                                <a:lnTo>
                                  <a:pt x="17393" y="13665"/>
                                </a:lnTo>
                                <a:lnTo>
                                  <a:pt x="17150" y="15208"/>
                                </a:lnTo>
                                <a:lnTo>
                                  <a:pt x="16786" y="16310"/>
                                </a:lnTo>
                                <a:lnTo>
                                  <a:pt x="16341" y="17687"/>
                                </a:lnTo>
                                <a:lnTo>
                                  <a:pt x="15815" y="17081"/>
                                </a:lnTo>
                                <a:lnTo>
                                  <a:pt x="16503" y="14602"/>
                                </a:lnTo>
                                <a:lnTo>
                                  <a:pt x="16786" y="13169"/>
                                </a:lnTo>
                                <a:lnTo>
                                  <a:pt x="16867" y="12012"/>
                                </a:lnTo>
                                <a:lnTo>
                                  <a:pt x="16867" y="9642"/>
                                </a:lnTo>
                                <a:lnTo>
                                  <a:pt x="16705" y="7989"/>
                                </a:lnTo>
                                <a:lnTo>
                                  <a:pt x="16422" y="6612"/>
                                </a:lnTo>
                                <a:lnTo>
                                  <a:pt x="16220" y="5675"/>
                                </a:lnTo>
                                <a:lnTo>
                                  <a:pt x="15856" y="4518"/>
                                </a:lnTo>
                                <a:lnTo>
                                  <a:pt x="16382" y="3967"/>
                                </a:lnTo>
                                <a:close/>
                              </a:path>
                              <a:path w="21600" h="21600">
                                <a:moveTo>
                                  <a:pt x="18889" y="1377"/>
                                </a:moveTo>
                                <a:lnTo>
                                  <a:pt x="19415" y="826"/>
                                </a:lnTo>
                                <a:lnTo>
                                  <a:pt x="20194" y="2576"/>
                                </a:lnTo>
                                <a:lnTo>
                                  <a:pt x="20831" y="4683"/>
                                </a:lnTo>
                                <a:lnTo>
                                  <a:pt x="21357" y="7204"/>
                                </a:lnTo>
                                <a:lnTo>
                                  <a:pt x="21650" y="9450"/>
                                </a:lnTo>
                                <a:lnTo>
                                  <a:pt x="21600" y="12301"/>
                                </a:lnTo>
                                <a:lnTo>
                                  <a:pt x="21215" y="15938"/>
                                </a:lnTo>
                                <a:lnTo>
                                  <a:pt x="20629" y="18348"/>
                                </a:lnTo>
                                <a:lnTo>
                                  <a:pt x="19415" y="21655"/>
                                </a:lnTo>
                                <a:lnTo>
                                  <a:pt x="18889" y="21159"/>
                                </a:lnTo>
                                <a:lnTo>
                                  <a:pt x="19901" y="18404"/>
                                </a:lnTo>
                                <a:lnTo>
                                  <a:pt x="20467" y="15593"/>
                                </a:lnTo>
                                <a:lnTo>
                                  <a:pt x="20791" y="12342"/>
                                </a:lnTo>
                                <a:lnTo>
                                  <a:pt x="20871" y="9532"/>
                                </a:lnTo>
                                <a:lnTo>
                                  <a:pt x="20629" y="7411"/>
                                </a:lnTo>
                                <a:lnTo>
                                  <a:pt x="20062" y="4628"/>
                                </a:lnTo>
                                <a:lnTo>
                                  <a:pt x="19415" y="2810"/>
                                </a:lnTo>
                                <a:lnTo>
                                  <a:pt x="18889" y="1377"/>
                                </a:lnTo>
                                <a:close/>
                              </a:path>
                            </a:pathLst>
                          </a:custGeom>
                          <a:solidFill>
                            <a:srgbClr val="FFBE7D"/>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36" name="Text Box 19"/>
                        <wps:cNvSpPr txBox="1">
                          <a:spLocks noChangeArrowheads="1"/>
                        </wps:cNvSpPr>
                        <wps:spPr bwMode="auto">
                          <a:xfrm>
                            <a:off x="5120005" y="1541145"/>
                            <a:ext cx="7727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E293C" w14:textId="77777777" w:rsidR="00FA54D3" w:rsidRPr="005E694E" w:rsidRDefault="00FA54D3" w:rsidP="0003462E">
                              <w:pPr>
                                <w:rPr>
                                  <w:rFonts w:ascii="Arial" w:hAnsi="Arial"/>
                                  <w:sz w:val="18"/>
                                  <w:szCs w:val="18"/>
                                </w:rPr>
                              </w:pPr>
                              <w:r>
                                <w:rPr>
                                  <w:rFonts w:ascii="Arial" w:hAnsi="Arial" w:hint="eastAsia"/>
                                  <w:sz w:val="18"/>
                                  <w:szCs w:val="18"/>
                                </w:rPr>
                                <w:t>Speaker</w:t>
                              </w:r>
                            </w:p>
                          </w:txbxContent>
                        </wps:txbx>
                        <wps:bodyPr rot="0" vert="horz" wrap="square" lIns="70209" tIns="8401" rIns="70209" bIns="8401" anchor="t" anchorCtr="0" upright="1">
                          <a:noAutofit/>
                        </wps:bodyPr>
                      </wps:wsp>
                      <wps:wsp>
                        <wps:cNvPr id="42" name="AutoShape 25"/>
                        <wps:cNvCnPr>
                          <a:cxnSpLocks noChangeShapeType="1"/>
                        </wps:cNvCnPr>
                        <wps:spPr bwMode="auto">
                          <a:xfrm>
                            <a:off x="1026160" y="741045"/>
                            <a:ext cx="2540" cy="1072515"/>
                          </a:xfrm>
                          <a:prstGeom prst="straightConnector1">
                            <a:avLst/>
                          </a:prstGeom>
                          <a:noFill/>
                          <a:ln w="9525">
                            <a:solidFill>
                              <a:srgbClr val="00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43" name="Text Box 26"/>
                        <wps:cNvSpPr txBox="1">
                          <a:spLocks noChangeArrowheads="1"/>
                        </wps:cNvSpPr>
                        <wps:spPr bwMode="auto">
                          <a:xfrm>
                            <a:off x="1303517" y="1008545"/>
                            <a:ext cx="120523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0B85D" w14:textId="77777777" w:rsidR="00FA54D3" w:rsidRPr="005E694E" w:rsidRDefault="00FA54D3" w:rsidP="0003462E">
                              <w:pPr>
                                <w:rPr>
                                  <w:rFonts w:ascii="Arial" w:hAnsi="Arial"/>
                                  <w:sz w:val="18"/>
                                  <w:szCs w:val="18"/>
                                </w:rPr>
                              </w:pPr>
                              <w:r>
                                <w:rPr>
                                  <w:rFonts w:ascii="Arial" w:hAnsi="Arial"/>
                                  <w:sz w:val="18"/>
                                  <w:szCs w:val="18"/>
                                </w:rPr>
                                <w:t>4xPCM</w:t>
                              </w:r>
                              <w:r>
                                <w:rPr>
                                  <w:rFonts w:ascii="Arial" w:hAnsi="Arial" w:hint="eastAsia"/>
                                  <w:sz w:val="18"/>
                                  <w:szCs w:val="18"/>
                                </w:rPr>
                                <w:t xml:space="preserve"> data</w:t>
                              </w:r>
                            </w:p>
                          </w:txbxContent>
                        </wps:txbx>
                        <wps:bodyPr rot="0" vert="horz" wrap="square" lIns="70209" tIns="8401" rIns="70209" bIns="8401" anchor="t" anchorCtr="0" upright="1">
                          <a:noAutofit/>
                        </wps:bodyPr>
                      </wps:wsp>
                      <wps:wsp>
                        <wps:cNvPr id="119" name="AutoShape 25"/>
                        <wps:cNvCnPr>
                          <a:cxnSpLocks noChangeShapeType="1"/>
                        </wps:cNvCnPr>
                        <wps:spPr bwMode="auto">
                          <a:xfrm>
                            <a:off x="875085" y="741045"/>
                            <a:ext cx="2540" cy="1072515"/>
                          </a:xfrm>
                          <a:prstGeom prst="straightConnector1">
                            <a:avLst/>
                          </a:prstGeom>
                          <a:noFill/>
                          <a:ln w="9525">
                            <a:solidFill>
                              <a:srgbClr val="00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20" name="AutoShape 25"/>
                        <wps:cNvCnPr>
                          <a:cxnSpLocks noChangeShapeType="1"/>
                        </wps:cNvCnPr>
                        <wps:spPr bwMode="auto">
                          <a:xfrm>
                            <a:off x="1320359" y="748996"/>
                            <a:ext cx="2540" cy="1072515"/>
                          </a:xfrm>
                          <a:prstGeom prst="straightConnector1">
                            <a:avLst/>
                          </a:prstGeom>
                          <a:noFill/>
                          <a:ln w="9525">
                            <a:solidFill>
                              <a:srgbClr val="00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21" name="AutoShape 25"/>
                        <wps:cNvCnPr>
                          <a:cxnSpLocks noChangeShapeType="1"/>
                        </wps:cNvCnPr>
                        <wps:spPr bwMode="auto">
                          <a:xfrm>
                            <a:off x="1169284" y="748996"/>
                            <a:ext cx="2540" cy="1072515"/>
                          </a:xfrm>
                          <a:prstGeom prst="straightConnector1">
                            <a:avLst/>
                          </a:prstGeom>
                          <a:noFill/>
                          <a:ln w="9525">
                            <a:solidFill>
                              <a:srgbClr val="00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50" name="AutoShape 17"/>
                        <wps:cNvCnPr>
                          <a:cxnSpLocks noChangeShapeType="1"/>
                          <a:endCxn id="156" idx="1"/>
                        </wps:cNvCnPr>
                        <wps:spPr bwMode="auto">
                          <a:xfrm>
                            <a:off x="1655946" y="2116565"/>
                            <a:ext cx="481533" cy="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Rectangle 154"/>
                        <wps:cNvSpPr>
                          <a:spLocks noChangeArrowheads="1"/>
                        </wps:cNvSpPr>
                        <wps:spPr bwMode="auto">
                          <a:xfrm>
                            <a:off x="4200262" y="1915786"/>
                            <a:ext cx="511175"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3CDDB242" w14:textId="77777777" w:rsidR="00FA54D3" w:rsidRDefault="00FA54D3" w:rsidP="0003462E">
                              <w:pPr>
                                <w:pStyle w:val="NormalWeb"/>
                                <w:spacing w:before="0" w:after="0"/>
                                <w:jc w:val="center"/>
                              </w:pPr>
                              <w:r>
                                <w:rPr>
                                  <w:rFonts w:ascii="Arial" w:hAnsi="Arial" w:cs="Arial"/>
                                  <w:sz w:val="18"/>
                                  <w:szCs w:val="18"/>
                                </w:rPr>
                                <w:t>DAC</w:t>
                              </w:r>
                            </w:p>
                          </w:txbxContent>
                        </wps:txbx>
                        <wps:bodyPr rot="0" vert="horz" wrap="square" lIns="70209" tIns="8401" rIns="70209" bIns="8401" anchor="t" anchorCtr="0" upright="1">
                          <a:noAutofit/>
                        </wps:bodyPr>
                      </wps:wsp>
                      <wps:wsp>
                        <wps:cNvPr id="155" name="AutoShape 20"/>
                        <wps:cNvCnPr>
                          <a:cxnSpLocks noChangeShapeType="1"/>
                          <a:stCxn id="154" idx="3"/>
                        </wps:cNvCnPr>
                        <wps:spPr bwMode="auto">
                          <a:xfrm flipV="1">
                            <a:off x="4710973" y="2116368"/>
                            <a:ext cx="354692" cy="3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Rectangle 156"/>
                        <wps:cNvSpPr>
                          <a:spLocks noChangeArrowheads="1"/>
                        </wps:cNvSpPr>
                        <wps:spPr bwMode="auto">
                          <a:xfrm>
                            <a:off x="2137690" y="1912611"/>
                            <a:ext cx="401955"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200C6C17" w14:textId="77777777" w:rsidR="00FA54D3" w:rsidRDefault="00FA54D3" w:rsidP="0003462E">
                              <w:pPr>
                                <w:pStyle w:val="NormalWeb"/>
                                <w:spacing w:before="0" w:after="0"/>
                                <w:jc w:val="center"/>
                              </w:pPr>
                              <w:r>
                                <w:rPr>
                                  <w:rFonts w:ascii="Arial" w:hAnsi="Arial" w:cs="Arial"/>
                                  <w:sz w:val="18"/>
                                  <w:szCs w:val="18"/>
                                </w:rPr>
                                <w:t>SRC</w:t>
                              </w:r>
                            </w:p>
                          </w:txbxContent>
                        </wps:txbx>
                        <wps:bodyPr rot="0" vert="horz" wrap="square" lIns="70209" tIns="8401" rIns="70209" bIns="8401" anchor="t" anchorCtr="0" upright="1">
                          <a:noAutofit/>
                        </wps:bodyPr>
                      </wps:wsp>
                      <wps:wsp>
                        <wps:cNvPr id="157" name="AutoShape 23"/>
                        <wps:cNvCnPr>
                          <a:cxnSpLocks noChangeShapeType="1"/>
                        </wps:cNvCnPr>
                        <wps:spPr bwMode="auto">
                          <a:xfrm>
                            <a:off x="2540280" y="2117081"/>
                            <a:ext cx="140335"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Rectangle 158"/>
                        <wps:cNvSpPr>
                          <a:spLocks noChangeArrowheads="1"/>
                        </wps:cNvSpPr>
                        <wps:spPr bwMode="auto">
                          <a:xfrm>
                            <a:off x="2680615" y="1915786"/>
                            <a:ext cx="412750"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179B673B" w14:textId="77777777" w:rsidR="00FA54D3" w:rsidRDefault="00FA54D3" w:rsidP="0003462E">
                              <w:pPr>
                                <w:pStyle w:val="NormalWeb"/>
                                <w:spacing w:before="0" w:after="0"/>
                                <w:jc w:val="center"/>
                              </w:pPr>
                              <w:r>
                                <w:rPr>
                                  <w:rFonts w:ascii="Arial" w:hAnsi="Arial" w:cs="Arial"/>
                                  <w:sz w:val="18"/>
                                  <w:szCs w:val="18"/>
                                </w:rPr>
                                <w:t>DVC</w:t>
                              </w:r>
                            </w:p>
                          </w:txbxContent>
                        </wps:txbx>
                        <wps:bodyPr rot="0" vert="horz" wrap="square" lIns="70209" tIns="8401" rIns="70209" bIns="8401" anchor="t" anchorCtr="0" upright="1">
                          <a:noAutofit/>
                        </wps:bodyPr>
                      </wps:wsp>
                      <wps:wsp>
                        <wps:cNvPr id="159" name="AutoShape 23"/>
                        <wps:cNvCnPr>
                          <a:cxnSpLocks noChangeShapeType="1"/>
                          <a:endCxn id="162" idx="1"/>
                        </wps:cNvCnPr>
                        <wps:spPr bwMode="auto">
                          <a:xfrm flipV="1">
                            <a:off x="3093695" y="2119839"/>
                            <a:ext cx="292839" cy="3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Rectangle 160"/>
                        <wps:cNvSpPr/>
                        <wps:spPr>
                          <a:xfrm>
                            <a:off x="2080540" y="1875146"/>
                            <a:ext cx="1073150" cy="521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Text Box 15"/>
                        <wps:cNvSpPr txBox="1">
                          <a:spLocks noChangeArrowheads="1"/>
                        </wps:cNvSpPr>
                        <wps:spPr bwMode="auto">
                          <a:xfrm>
                            <a:off x="2380895" y="1740526"/>
                            <a:ext cx="77279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3F0BD" w14:textId="77777777" w:rsidR="00FA54D3" w:rsidRDefault="00FA54D3" w:rsidP="0003462E">
                              <w:pPr>
                                <w:pStyle w:val="NormalWeb"/>
                                <w:spacing w:before="0" w:after="0"/>
                                <w:jc w:val="both"/>
                              </w:pPr>
                              <w:r>
                                <w:rPr>
                                  <w:rFonts w:ascii="Arial" w:hAnsi="Arial" w:cs="Arial"/>
                                  <w:sz w:val="18"/>
                                  <w:szCs w:val="18"/>
                                </w:rPr>
                                <w:t>SCU</w:t>
                              </w:r>
                            </w:p>
                          </w:txbxContent>
                        </wps:txbx>
                        <wps:bodyPr rot="0" vert="horz" wrap="square" lIns="70209" tIns="8401" rIns="70209" bIns="8401" anchor="t" anchorCtr="0" upright="1">
                          <a:noAutofit/>
                        </wps:bodyPr>
                      </wps:wsp>
                      <wps:wsp>
                        <wps:cNvPr id="162" name="Rectangle 162"/>
                        <wps:cNvSpPr>
                          <a:spLocks noChangeArrowheads="1"/>
                        </wps:cNvSpPr>
                        <wps:spPr bwMode="auto">
                          <a:xfrm>
                            <a:off x="3386868" y="1915786"/>
                            <a:ext cx="521335"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3CAA1B5C" w14:textId="77777777" w:rsidR="00FA54D3" w:rsidRDefault="00FA54D3" w:rsidP="0003462E">
                              <w:pPr>
                                <w:pStyle w:val="NormalWeb"/>
                                <w:spacing w:before="0" w:after="0"/>
                                <w:jc w:val="center"/>
                              </w:pPr>
                              <w:r>
                                <w:rPr>
                                  <w:rFonts w:ascii="Arial" w:hAnsi="Arial" w:cs="Arial"/>
                                  <w:sz w:val="18"/>
                                  <w:szCs w:val="18"/>
                                </w:rPr>
                                <w:t>SSI</w:t>
                              </w:r>
                            </w:p>
                          </w:txbxContent>
                        </wps:txbx>
                        <wps:bodyPr rot="0" vert="horz" wrap="square" lIns="70209" tIns="8401" rIns="70209" bIns="8401" anchor="t" anchorCtr="0" upright="1">
                          <a:noAutofit/>
                        </wps:bodyPr>
                      </wps:wsp>
                      <wps:wsp>
                        <wps:cNvPr id="163" name="AutoShape 23"/>
                        <wps:cNvCnPr>
                          <a:cxnSpLocks noChangeShapeType="1"/>
                          <a:endCxn id="154" idx="1"/>
                        </wps:cNvCnPr>
                        <wps:spPr bwMode="auto">
                          <a:xfrm flipV="1">
                            <a:off x="3908452" y="2119839"/>
                            <a:ext cx="291396" cy="3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6FBB12A" id="Canvas 94" o:spid="_x0000_s1026" editas="canvas" style="width:487.6pt;height:241.8pt;mso-position-horizontal-relative:char;mso-position-vertical-relative:line" coordsize="61925,30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25;height:30702;visibility:visible;mso-wrap-style:square">
                  <v:fill o:detectmouseclick="t"/>
                  <v:path o:connecttype="none"/>
                </v:shape>
                <v:rect id="Rectangle 141" o:spid="_x0000_s1028" style="position:absolute;left:3365;top:13596;width:15785;height:14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g5GsEA&#10;AADcAAAADwAAAGRycy9kb3ducmV2LnhtbERPTWuDQBC9F/Iflgn0EpLVIK0YV0mEQI+NKe11cKcq&#10;dWfF3SS2v74bKPQ2j/c5eTmbQVxpcr1lBfEmAkHcWN1zq+DtfFynIJxH1jhYJgXf5KAsFg85Ztre&#10;+ETX2rcihLDLUEHn/ZhJ6ZqODLqNHYkD92kngz7AqZV6wlsIN4PcRtGTNNhzaOhwpKqj5qu+GAX9&#10;ZXWoiF7T9D1xq5/nDx0za6Uel/N+B8LT7P/Ff+4XHeYnMdyfCR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IORrBAAAA3AAAAA8AAAAAAAAAAAAAAAAAmAIAAGRycy9kb3du&#10;cmV2LnhtbFBLBQYAAAAABAAEAPUAAACGAwAAAAA=&#10;">
                  <v:shadow on="t" opacity=".5" offset="6pt,6pt"/>
                  <v:textbox inset="1.95025mm,.23336mm,1.95025mm,.23336mm">
                    <w:txbxContent>
                      <w:p w14:paraId="00942062" w14:textId="77777777" w:rsidR="00FA54D3" w:rsidRDefault="00FA54D3" w:rsidP="0003462E">
                        <w:pPr>
                          <w:pStyle w:val="NormalWeb"/>
                          <w:wordWrap w:val="0"/>
                          <w:spacing w:before="0" w:after="0"/>
                          <w:jc w:val="right"/>
                          <w:rPr>
                            <w:rFonts w:ascii="Arial" w:hAnsi="Arial" w:cs="Arial"/>
                            <w:sz w:val="18"/>
                            <w:szCs w:val="18"/>
                          </w:rPr>
                        </w:pPr>
                      </w:p>
                      <w:p w14:paraId="4DAB0420" w14:textId="77777777" w:rsidR="00FA54D3" w:rsidRDefault="00FA54D3" w:rsidP="0003462E">
                        <w:pPr>
                          <w:pStyle w:val="NormalWeb"/>
                          <w:wordWrap w:val="0"/>
                          <w:spacing w:before="0" w:after="0"/>
                          <w:jc w:val="right"/>
                          <w:rPr>
                            <w:rFonts w:ascii="Arial" w:hAnsi="Arial" w:cs="Arial"/>
                            <w:sz w:val="18"/>
                            <w:szCs w:val="18"/>
                          </w:rPr>
                        </w:pPr>
                      </w:p>
                      <w:p w14:paraId="34CA2621" w14:textId="77777777" w:rsidR="00FA54D3" w:rsidRDefault="00FA54D3" w:rsidP="0003462E">
                        <w:pPr>
                          <w:pStyle w:val="NormalWeb"/>
                          <w:wordWrap w:val="0"/>
                          <w:spacing w:before="0" w:after="0"/>
                          <w:jc w:val="right"/>
                          <w:rPr>
                            <w:rFonts w:ascii="Arial" w:hAnsi="Arial" w:cs="Arial"/>
                            <w:sz w:val="18"/>
                            <w:szCs w:val="18"/>
                          </w:rPr>
                        </w:pPr>
                      </w:p>
                      <w:p w14:paraId="4A259183" w14:textId="77777777" w:rsidR="00FA54D3" w:rsidRDefault="00FA54D3" w:rsidP="0003462E">
                        <w:pPr>
                          <w:pStyle w:val="NormalWeb"/>
                          <w:wordWrap w:val="0"/>
                          <w:spacing w:before="0" w:after="0"/>
                          <w:jc w:val="right"/>
                          <w:rPr>
                            <w:rFonts w:ascii="Arial" w:hAnsi="Arial" w:cs="Arial"/>
                            <w:sz w:val="18"/>
                            <w:szCs w:val="18"/>
                          </w:rPr>
                        </w:pPr>
                      </w:p>
                      <w:p w14:paraId="1E4C1A0C" w14:textId="77777777" w:rsidR="00FA54D3" w:rsidRDefault="00FA54D3" w:rsidP="0003462E">
                        <w:pPr>
                          <w:pStyle w:val="NormalWeb"/>
                          <w:wordWrap w:val="0"/>
                          <w:spacing w:before="0" w:after="0"/>
                          <w:jc w:val="right"/>
                          <w:rPr>
                            <w:rFonts w:ascii="Arial" w:hAnsi="Arial" w:cs="Arial"/>
                            <w:sz w:val="18"/>
                            <w:szCs w:val="18"/>
                          </w:rPr>
                        </w:pPr>
                      </w:p>
                      <w:p w14:paraId="688FEE76" w14:textId="77777777" w:rsidR="00FA54D3" w:rsidRDefault="00FA54D3" w:rsidP="0003462E">
                        <w:pPr>
                          <w:pStyle w:val="NormalWeb"/>
                          <w:wordWrap w:val="0"/>
                          <w:spacing w:before="0" w:after="0"/>
                          <w:jc w:val="right"/>
                          <w:rPr>
                            <w:rFonts w:ascii="Arial" w:hAnsi="Arial" w:cs="Arial"/>
                            <w:sz w:val="18"/>
                            <w:szCs w:val="18"/>
                          </w:rPr>
                        </w:pPr>
                      </w:p>
                      <w:p w14:paraId="74BC163B" w14:textId="77777777" w:rsidR="00FA54D3" w:rsidRDefault="00FA54D3" w:rsidP="0003462E">
                        <w:pPr>
                          <w:pStyle w:val="NormalWeb"/>
                          <w:wordWrap w:val="0"/>
                          <w:spacing w:before="0" w:after="0"/>
                          <w:jc w:val="right"/>
                        </w:pPr>
                        <w:r>
                          <w:rPr>
                            <w:rFonts w:ascii="Arial" w:hAnsi="Arial" w:cs="Arial"/>
                            <w:sz w:val="18"/>
                            <w:szCs w:val="18"/>
                          </w:rPr>
                          <w:t>ADSP TDM Plugin</w:t>
                        </w:r>
                      </w:p>
                    </w:txbxContent>
                  </v:textbox>
                </v:rect>
                <v:rect id="Rectangle 6" o:spid="_x0000_s1029" style="position:absolute;left:5099;top:1263;width:17354;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s2MEA&#10;AADbAAAADwAAAGRycy9kb3ducmV2LnhtbESPzarCMBSE94LvEI7gRjT1By3VKCoId6le0e2hObbF&#10;5qQ0Uet9eiMIdznMzDfMYtWYUjyodoVlBcNBBII4tbrgTMHpd9ePQTiPrLG0TApe5GC1bLcWmGj7&#10;5AM9jj4TAcIuQQW591UipUtzMugGtiIO3tXWBn2QdSZ1jc8AN6UcRdFUGiw4LORY0Tan9Ha8GwXF&#10;vbfZEu3j+Dxxvb/ZRQ+ZtVLdTrOeg/DU+P/wt/2jFYzG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3rNjBAAAA2wAAAA8AAAAAAAAAAAAAAAAAmAIAAGRycy9kb3du&#10;cmV2LnhtbFBLBQYAAAAABAAEAPUAAACGAwAAAAA=&#10;">
                  <v:shadow on="t" opacity=".5" offset="6pt,6pt"/>
                  <v:textbox inset="1.95025mm,.23336mm,1.95025mm,.23336mm">
                    <w:txbxContent>
                      <w:p w14:paraId="6EADCED1" w14:textId="77777777" w:rsidR="00FA54D3" w:rsidRPr="005E694E" w:rsidRDefault="00FA54D3" w:rsidP="0003462E">
                        <w:pPr>
                          <w:jc w:val="center"/>
                          <w:rPr>
                            <w:rFonts w:ascii="Arial" w:hAnsi="Arial"/>
                            <w:sz w:val="18"/>
                            <w:szCs w:val="18"/>
                          </w:rPr>
                        </w:pPr>
                        <w:r>
                          <w:rPr>
                            <w:rFonts w:ascii="Arial" w:hAnsi="Arial"/>
                            <w:sz w:val="18"/>
                            <w:szCs w:val="18"/>
                          </w:rPr>
                          <w:t>ADSP Framework</w:t>
                        </w:r>
                      </w:p>
                    </w:txbxContent>
                  </v:textbox>
                </v:rect>
                <v:shapetype id="_x0000_t112" coordsize="21600,21600" o:spt="112" path="m,l,21600r21600,l21600,xem2610,nfl2610,21600em18990,nfl18990,21600e">
                  <v:stroke joinstyle="miter"/>
                  <v:path o:extrusionok="f" gradientshapeok="t" o:connecttype="rect" textboxrect="2610,0,18990,21600"/>
                </v:shapetype>
                <v:shape id="AutoShape 8" o:spid="_x0000_s1030" type="#_x0000_t112" style="position:absolute;left:5142;top:18133;width:11334;height:5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WL8MA&#10;AADbAAAADwAAAGRycy9kb3ducmV2LnhtbESP3YrCMBSE7xd8h3AE79ZUWaV0jeLPCgu98Wcf4NAc&#10;m2pzUpqo9e3NguDlMDPfMLNFZ2txo9ZXjhWMhgkI4sLpiksFf8ftZwrCB2SNtWNS8CAPi3nvY4aZ&#10;dnfe0+0QShEh7DNUYEJoMil9YciiH7qGOHon11oMUbal1C3eI9zWcpwkU2mx4rhgsKG1oeJyuFoF&#10;+YSbtPwyy83PCs+7Vb7JXXdUatDvlt8gAnXhHX61f7WC8QT+v8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rWL8MAAADbAAAADwAAAAAAAAAAAAAAAACYAgAAZHJzL2Rv&#10;d25yZXYueG1sUEsFBgAAAAAEAAQA9QAAAIgDAAAAAA==&#10;" fillcolor="#fbe4d5">
                  <v:textbox inset="1.95025mm,.23336mm,1.95025mm,.23336mm">
                    <w:txbxContent>
                      <w:p w14:paraId="1CE40BA8" w14:textId="77777777" w:rsidR="00FA54D3" w:rsidRDefault="00FA54D3" w:rsidP="0003462E">
                        <w:pPr>
                          <w:spacing w:line="276" w:lineRule="auto"/>
                          <w:jc w:val="center"/>
                          <w:rPr>
                            <w:rFonts w:ascii="Arial" w:hAnsi="Arial"/>
                            <w:sz w:val="18"/>
                            <w:szCs w:val="18"/>
                          </w:rPr>
                        </w:pPr>
                      </w:p>
                      <w:p w14:paraId="739FFCE0" w14:textId="77777777" w:rsidR="00FA54D3" w:rsidRPr="005E694E" w:rsidRDefault="00FA54D3" w:rsidP="0003462E">
                        <w:pPr>
                          <w:spacing w:line="276" w:lineRule="auto"/>
                          <w:jc w:val="center"/>
                          <w:rPr>
                            <w:rFonts w:ascii="Arial" w:hAnsi="Arial"/>
                            <w:sz w:val="18"/>
                            <w:szCs w:val="18"/>
                          </w:rPr>
                        </w:pPr>
                        <w:r>
                          <w:rPr>
                            <w:rFonts w:ascii="Arial" w:hAnsi="Arial"/>
                            <w:sz w:val="18"/>
                            <w:szCs w:val="18"/>
                          </w:rPr>
                          <w:t>HiFi2 TDM Renderer</w:t>
                        </w:r>
                      </w:p>
                    </w:txbxContent>
                  </v:textbox>
                </v:shape>
                <v:shapetype id="_x0000_t202" coordsize="21600,21600" o:spt="202" path="m,l,21600r21600,l21600,xe">
                  <v:stroke joinstyle="miter"/>
                  <v:path gradientshapeok="t" o:connecttype="rect"/>
                </v:shapetype>
                <v:shape id="Text Box 15" o:spid="_x0000_s1031" type="#_x0000_t202" style="position:absolute;left:15441;top:16826;width:9245;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5g8UA&#10;AADbAAAADwAAAGRycy9kb3ducmV2LnhtbESPQWvCQBSE70L/w/IKvemmKUqbuobSKiiCtCp4fc0+&#10;k7TZt2F31fjvXUHwOMzMN8w470wjjuR8bVnB8yABQVxYXXOpYLuZ9V9B+ICssbFMCs7kIZ889MaY&#10;aXviHzquQykihH2GCqoQ2kxKX1Rk0A9sSxy9vXUGQ5SulNrhKcJNI9MkGUmDNceFClv6rKj4Xx+M&#10;Aof71V87XOy+5suCfodv0+23myr19Nh9vIMI1IV7+NaeawUvKVy/xB8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TmDxQAAANsAAAAPAAAAAAAAAAAAAAAAAJgCAABkcnMv&#10;ZG93bnJldi54bWxQSwUGAAAAAAQABAD1AAAAigMAAAAA&#10;" filled="f" stroked="f">
                  <v:textbox inset="1.95025mm,.23336mm,1.95025mm,.23336mm">
                    <w:txbxContent>
                      <w:p w14:paraId="5BB51D34" w14:textId="77777777" w:rsidR="00FA54D3" w:rsidRPr="005E694E" w:rsidRDefault="00FA54D3" w:rsidP="0003462E">
                        <w:pPr>
                          <w:rPr>
                            <w:rFonts w:ascii="Arial" w:hAnsi="Arial"/>
                            <w:sz w:val="18"/>
                            <w:szCs w:val="18"/>
                          </w:rPr>
                        </w:pPr>
                        <w:r>
                          <w:rPr>
                            <w:rFonts w:ascii="Arial" w:hAnsi="Arial"/>
                            <w:sz w:val="18"/>
                            <w:szCs w:val="18"/>
                          </w:rPr>
                          <w:t xml:space="preserve">TDM </w:t>
                        </w:r>
                        <w:r>
                          <w:rPr>
                            <w:rFonts w:ascii="Arial" w:hAnsi="Arial" w:hint="eastAsia"/>
                            <w:sz w:val="18"/>
                            <w:szCs w:val="18"/>
                          </w:rPr>
                          <w:t>PCM data</w:t>
                        </w:r>
                      </w:p>
                    </w:txbxContent>
                  </v:textbox>
                </v:shape>
                <v:shape id="Sound" o:spid="_x0000_s1032" style="position:absolute;left:50666;top:17227;width:7734;height:8185;rotation: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ce48QA&#10;AADbAAAADwAAAGRycy9kb3ducmV2LnhtbESPzWrDMBCE74W+g9hCLiWWWxPXuFGCKRR8TJNSelys&#10;jW1qrYwl/+Tto0Ahx2FmvmG2+8V0YqLBtZYVvEQxCOLK6pZrBd+nz3UGwnlkjZ1lUnAhB/vd48MW&#10;c21n/qLp6GsRIOxyVNB43+dSuqohgy6yPXHwznYw6IMcaqkHnAPcdPI1jlNpsOWw0GBPHw1Vf8fR&#10;KCiyy1h26c/bbJ0c++R3Kg7PUqnV01K8g/C0+Hv4v11qBckGbl/CD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XHuPEAAAA2wAAAA8AAAAAAAAAAAAAAAAAmAIAAGRycy9k&#10;b3ducmV2LnhtbFBLBQYAAAAABAAEAPUAAACJAwAAAAA=&#1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ffbe7d">
                  <v:stroke joinstyle="miter"/>
                  <v:shadow on="t" offset="6pt,6pt"/>
                  <v:path o:connecttype="custom" o:connectlocs="399749,801804;399749,0;0,409258;773430,409258" o:connectangles="0,0,0,0" textboxrect="761,22454,21069,28282"/>
                  <o:lock v:ext="edit" verticies="t"/>
                </v:shape>
                <v:shape id="Text Box 19" o:spid="_x0000_s1033" type="#_x0000_t202" style="position:absolute;left:51200;top:15411;width:7728;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gMUA&#10;AADbAAAADwAAAGRycy9kb3ducmV2LnhtbESPQWvCQBSE74X+h+UVequbKopNXYOohYggVgWvr9ln&#10;kpp9G3ZXTf99Vyj0OMzMN8wk60wjruR8bVnBay8BQVxYXXOp4LD/eBmD8AFZY2OZFPyQh2z6+DDB&#10;VNsbf9J1F0oRIexTVFCF0KZS+qIig75nW+LonawzGKJ0pdQObxFuGtlPkpE0WHNcqLCleUXFeXcx&#10;ChyeNt/tcHVc5OuCvoZvy8PWLZV6fupm7yACdeE//NfOtYLBCO5f4g+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j+AxQAAANsAAAAPAAAAAAAAAAAAAAAAAJgCAABkcnMv&#10;ZG93bnJldi54bWxQSwUGAAAAAAQABAD1AAAAigMAAAAA&#10;" filled="f" stroked="f">
                  <v:textbox inset="1.95025mm,.23336mm,1.95025mm,.23336mm">
                    <w:txbxContent>
                      <w:p w14:paraId="4E2E293C" w14:textId="77777777" w:rsidR="00FA54D3" w:rsidRPr="005E694E" w:rsidRDefault="00FA54D3" w:rsidP="0003462E">
                        <w:pPr>
                          <w:rPr>
                            <w:rFonts w:ascii="Arial" w:hAnsi="Arial"/>
                            <w:sz w:val="18"/>
                            <w:szCs w:val="18"/>
                          </w:rPr>
                        </w:pPr>
                        <w:r>
                          <w:rPr>
                            <w:rFonts w:ascii="Arial" w:hAnsi="Arial" w:hint="eastAsia"/>
                            <w:sz w:val="18"/>
                            <w:szCs w:val="18"/>
                          </w:rPr>
                          <w:t>Speaker</w:t>
                        </w:r>
                      </w:p>
                    </w:txbxContent>
                  </v:textbox>
                </v:shape>
                <v:shapetype id="_x0000_t32" coordsize="21600,21600" o:spt="32" o:oned="t" path="m,l21600,21600e" filled="f">
                  <v:path arrowok="t" fillok="f" o:connecttype="none"/>
                  <o:lock v:ext="edit" shapetype="t"/>
                </v:shapetype>
                <v:shape id="AutoShape 25" o:spid="_x0000_s1034" type="#_x0000_t32" style="position:absolute;left:10261;top:7410;width:26;height:10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Text Box 26" o:spid="_x0000_s1035" type="#_x0000_t202" style="position:absolute;left:13035;top:10085;width:12052;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PvZcUA&#10;AADbAAAADwAAAGRycy9kb3ducmV2LnhtbESPW2sCMRSE3wv9D+EUfKvZai26NYp4AUUo3sDX081x&#10;d+vmZEmibv+9EQp9HGbmG2Y4bkwlruR8aVnBWzsBQZxZXXKu4LBfvPZB+ICssbJMCn7Jw3j0/DTE&#10;VNsbb+m6C7mIEPYpKihCqFMpfVaQQd+2NXH0TtYZDFG6XGqHtwg3lewkyYc0WHJcKLCmaUHZeXcx&#10;Chyevn7q3uo4W64z+u4N5oeNmyvVemkmnyACNeE//NdeagXvXXh8iT9Aj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9lxQAAANsAAAAPAAAAAAAAAAAAAAAAAJgCAABkcnMv&#10;ZG93bnJldi54bWxQSwUGAAAAAAQABAD1AAAAigMAAAAA&#10;" filled="f" stroked="f">
                  <v:textbox inset="1.95025mm,.23336mm,1.95025mm,.23336mm">
                    <w:txbxContent>
                      <w:p w14:paraId="5BF0B85D" w14:textId="77777777" w:rsidR="00FA54D3" w:rsidRPr="005E694E" w:rsidRDefault="00FA54D3" w:rsidP="0003462E">
                        <w:pPr>
                          <w:rPr>
                            <w:rFonts w:ascii="Arial" w:hAnsi="Arial"/>
                            <w:sz w:val="18"/>
                            <w:szCs w:val="18"/>
                          </w:rPr>
                        </w:pPr>
                        <w:r>
                          <w:rPr>
                            <w:rFonts w:ascii="Arial" w:hAnsi="Arial"/>
                            <w:sz w:val="18"/>
                            <w:szCs w:val="18"/>
                          </w:rPr>
                          <w:t>4xPCM</w:t>
                        </w:r>
                        <w:r>
                          <w:rPr>
                            <w:rFonts w:ascii="Arial" w:hAnsi="Arial" w:hint="eastAsia"/>
                            <w:sz w:val="18"/>
                            <w:szCs w:val="18"/>
                          </w:rPr>
                          <w:t xml:space="preserve"> data</w:t>
                        </w:r>
                      </w:p>
                    </w:txbxContent>
                  </v:textbox>
                </v:shape>
                <v:shape id="AutoShape 25" o:spid="_x0000_s1036" type="#_x0000_t32" style="position:absolute;left:8750;top:7410;width:26;height:10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wR1MQAAADcAAAADwAAAGRycy9kb3ducmV2LnhtbERPTWvCQBC9F/wPywi91U16KCZ1E0qh&#10;pVg8qCW0tyE7JsHsbNhdNfbXu4LgbR7vcxblaHpxJOc7ywrSWQKCuLa640bBz/bjaQ7CB2SNvWVS&#10;cCYPZTF5WGCu7YnXdNyERsQQ9jkqaEMYcil93ZJBP7MDceR21hkMEbpGaoenGG56+ZwkL9Jgx7Gh&#10;xYHeW6r3m4NR8PudHapztaJllWbLP3TG/28/lXqcjm+vIAKN4S6+ub90nJ9m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XBHUxAAAANwAAAAPAAAAAAAAAAAA&#10;AAAAAKECAABkcnMvZG93bnJldi54bWxQSwUGAAAAAAQABAD5AAAAkgMAAAAA&#10;">
                  <v:stroke endarrow="block"/>
                </v:shape>
                <v:shape id="AutoShape 25" o:spid="_x0000_s1037" type="#_x0000_t32" style="position:absolute;left:13203;top:7489;width:25;height:10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shape id="AutoShape 25" o:spid="_x0000_s1038" type="#_x0000_t32" style="position:absolute;left:11692;top:7489;width:26;height:10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shape id="AutoShape 17" o:spid="_x0000_s1039" type="#_x0000_t32" style="position:absolute;left:16559;top:21165;width:481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wBicYAAADcAAAADwAAAGRycy9kb3ducmV2LnhtbESPQWvCQBCF70L/wzIFb7qxY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MAYnGAAAA3AAAAA8AAAAAAAAA&#10;AAAAAAAAoQIAAGRycy9kb3ducmV2LnhtbFBLBQYAAAAABAAEAPkAAACUAwAAAAA=&#10;">
                  <v:stroke endarrow="block"/>
                </v:shape>
                <v:rect id="Rectangle 154" o:spid="_x0000_s1040" style="position:absolute;left:42002;top:19157;width:5112;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1MGcQA&#10;AADcAAAADwAAAGRycy9kb3ducmV2LnhtbERPTWsCMRC9F/wPYYRepGbX2la2RhFBsOihtb14GzbT&#10;zepmsiRR13/fCEJv83ifM513thFn8qF2rCAfZiCIS6drrhT8fK+eJiBCRNbYOCYFVwown/Ueplho&#10;d+EvOu9iJVIIhwIVmBjbQspQGrIYhq4lTtyv8xZjgr6S2uMlhdtGjrLsVVqsOTUYbGlpqDzuTlbB&#10;emwOV7Pyzebjc/+8zd8GS5+flHrsd4t3EJG6+C++u9c6zX8Zw+2ZdIG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tTBnEAAAA3AAAAA8AAAAAAAAAAAAAAAAAmAIAAGRycy9k&#10;b3ducmV2LnhtbFBLBQYAAAAABAAEAPUAAACJAwAAAAA=&#10;" fillcolor="#f2f2f2">
                  <v:shadow on="t" opacity=".5" offset="6pt,6pt"/>
                  <v:textbox inset="1.95025mm,.23336mm,1.95025mm,.23336mm">
                    <w:txbxContent>
                      <w:p w14:paraId="3CDDB242" w14:textId="77777777" w:rsidR="00FA54D3" w:rsidRDefault="00FA54D3" w:rsidP="0003462E">
                        <w:pPr>
                          <w:pStyle w:val="NormalWeb"/>
                          <w:spacing w:before="0" w:after="0"/>
                          <w:jc w:val="center"/>
                        </w:pPr>
                        <w:r>
                          <w:rPr>
                            <w:rFonts w:ascii="Arial" w:hAnsi="Arial" w:cs="Arial"/>
                            <w:sz w:val="18"/>
                            <w:szCs w:val="18"/>
                          </w:rPr>
                          <w:t>DAC</w:t>
                        </w:r>
                      </w:p>
                    </w:txbxContent>
                  </v:textbox>
                </v:rect>
                <v:shape id="AutoShape 20" o:spid="_x0000_s1041" type="#_x0000_t32" style="position:absolute;left:47109;top:21163;width:3547;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rpUsAAAADcAAAADwAAAGRycy9kb3ducmV2LnhtbERPS4vCMBC+C/sfwix409SFinSNsgoL&#10;4kV8gB6HZrYN20xKE5v6742wsLf5+J6zXA+2ET113jhWMJtmIIhLpw1XCi7n78kChA/IGhvHpOBB&#10;Htart9ESC+0iH6k/hUqkEPYFKqhDaAspfVmTRT91LXHiflxnMSTYVVJ3GFO4beRHls2lRcOpocaW&#10;tjWVv6e7VWDiwfTtbhs3++vN60jmkTuj1Ph9+PoEEWgI/+I/906n+XkOr2fSB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q6VLAAAAA3AAAAA8AAAAAAAAAAAAAAAAA&#10;oQIAAGRycy9kb3ducmV2LnhtbFBLBQYAAAAABAAEAPkAAACOAwAAAAA=&#10;">
                  <v:stroke endarrow="block"/>
                </v:shape>
                <v:rect id="Rectangle 156" o:spid="_x0000_s1042" style="position:absolute;left:21376;top:19126;width:4020;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N39cQA&#10;AADcAAAADwAAAGRycy9kb3ducmV2LnhtbERPTWsCMRC9C/6HMIKXUrNrrS2rUYogWPTQ2l56GzbT&#10;zdrNZEmirv/eCAVv83ifM192thEn8qF2rCAfZSCIS6drrhR8f60fX0GEiKyxcUwKLhRguej35lho&#10;d+ZPOu1jJVIIhwIVmBjbQspQGrIYRq4lTtyv8xZjgr6S2uM5hdtGjrNsKi3WnBoMtrQyVP7tj1bB&#10;ZmIOF7P2zfb94+dpl788rHx+VGo46N5mICJ18S7+d290mv88hdsz6QK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zd/XEAAAA3AAAAA8AAAAAAAAAAAAAAAAAmAIAAGRycy9k&#10;b3ducmV2LnhtbFBLBQYAAAAABAAEAPUAAACJAwAAAAA=&#10;" fillcolor="#f2f2f2">
                  <v:shadow on="t" opacity=".5" offset="6pt,6pt"/>
                  <v:textbox inset="1.95025mm,.23336mm,1.95025mm,.23336mm">
                    <w:txbxContent>
                      <w:p w14:paraId="200C6C17" w14:textId="77777777" w:rsidR="00FA54D3" w:rsidRDefault="00FA54D3" w:rsidP="0003462E">
                        <w:pPr>
                          <w:pStyle w:val="NormalWeb"/>
                          <w:spacing w:before="0" w:after="0"/>
                          <w:jc w:val="center"/>
                        </w:pPr>
                        <w:r>
                          <w:rPr>
                            <w:rFonts w:ascii="Arial" w:hAnsi="Arial" w:cs="Arial"/>
                            <w:sz w:val="18"/>
                            <w:szCs w:val="18"/>
                          </w:rPr>
                          <w:t>SRC</w:t>
                        </w:r>
                      </w:p>
                    </w:txbxContent>
                  </v:textbox>
                </v:rect>
                <v:shape id="AutoShape 23" o:spid="_x0000_s1043" type="#_x0000_t32" style="position:absolute;left:25402;top:21170;width:1404;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Z/cMAAADcAAAADwAAAGRycy9kb3ducmV2LnhtbERPTWsCMRC9C/0PYQreNKug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lmf3DAAAA3AAAAA8AAAAAAAAAAAAA&#10;AAAAoQIAAGRycy9kb3ducmV2LnhtbFBLBQYAAAAABAAEAPkAAACRAwAAAAA=&#10;">
                  <v:stroke endarrow="block"/>
                </v:shape>
                <v:rect id="Rectangle 158" o:spid="_x0000_s1044" style="position:absolute;left:26806;top:19157;width:4127;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GHMcA&#10;AADcAAAADwAAAGRycy9kb3ducmV2LnhtbESPT2sCMRDF74V+hzCFXopmt39lNUoRBEs9tNqLt2Ez&#10;brbdTJYk6vrtO4dCbzO8N+/9ZrYYfKdOFFMb2EA5LkAR18G23Bj42q1GE1ApI1vsApOBCyVYzK+v&#10;ZljZcOZPOm1zoySEU4UGXM59pXWqHXlM49ATi3YI0WOWNTbaRjxLuO/0fVE8a48tS4PDnpaO6p/t&#10;0RtYP7rvi1vF7v3tY/+wKV/ulrE8GnN7M7xOQWUa8r/573ptBf9Ja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gRhzHAAAA3AAAAA8AAAAAAAAAAAAAAAAAmAIAAGRy&#10;cy9kb3ducmV2LnhtbFBLBQYAAAAABAAEAPUAAACMAwAAAAA=&#10;" fillcolor="#f2f2f2">
                  <v:shadow on="t" opacity=".5" offset="6pt,6pt"/>
                  <v:textbox inset="1.95025mm,.23336mm,1.95025mm,.23336mm">
                    <w:txbxContent>
                      <w:p w14:paraId="179B673B" w14:textId="77777777" w:rsidR="00FA54D3" w:rsidRDefault="00FA54D3" w:rsidP="0003462E">
                        <w:pPr>
                          <w:pStyle w:val="NormalWeb"/>
                          <w:spacing w:before="0" w:after="0"/>
                          <w:jc w:val="center"/>
                        </w:pPr>
                        <w:r>
                          <w:rPr>
                            <w:rFonts w:ascii="Arial" w:hAnsi="Arial" w:cs="Arial"/>
                            <w:sz w:val="18"/>
                            <w:szCs w:val="18"/>
                          </w:rPr>
                          <w:t>DVC</w:t>
                        </w:r>
                      </w:p>
                    </w:txbxContent>
                  </v:textbox>
                </v:rect>
                <v:shape id="AutoShape 23" o:spid="_x0000_s1045" type="#_x0000_t32" style="position:absolute;left:30936;top:21198;width:292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fjV8EAAADcAAAADwAAAGRycy9kb3ducmV2LnhtbERPS2sCMRC+F/ofwhS8dbMtKHU1SisI&#10;4qX4AD0Om3E3uJksm7hZ/30jCL3Nx/ec+XKwjeip88axgo8sB0FcOm24UnA8rN+/QPiArLFxTAru&#10;5GG5eH2ZY6Fd5B31+1CJFMK+QAV1CG0hpS9rsugz1xIn7uI6iyHBrpK6w5jCbSM/83wiLRpODTW2&#10;tKqpvO5vVoGJv6ZvN6v4sz2dvY5k7mNnlBq9Dd8zEIGG8C9+ujc6zR9P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J+NXwQAAANwAAAAPAAAAAAAAAAAAAAAA&#10;AKECAABkcnMvZG93bnJldi54bWxQSwUGAAAAAAQABAD5AAAAjwMAAAAA&#10;">
                  <v:stroke endarrow="block"/>
                </v:shape>
                <v:rect id="Rectangle 160" o:spid="_x0000_s1046" style="position:absolute;left:20805;top:18751;width:10731;height:5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eyMYA&#10;AADcAAAADwAAAGRycy9kb3ducmV2LnhtbESPT0sDQQzF70K/wxDBS7Gz9VBk7bSIRdmDCPbPwVu6&#10;E3fW7mSWndiu394cBG8J7+W9X5brMXbmTENuEzuYzwowxHXyLTcO9rvn23swWZA9donJwQ9lWK8m&#10;V0ssfbrwO5230hgN4VyigyDSl9bmOlDEPEs9sWqfaYgoug6N9QNeNDx29q4oFjZiy9oQsKenQPVp&#10;+x0dfFSjNF/zF3k94fQwrcKxftscnbu5Hh8fwAiN8m/+u6684i8UX5/RCez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aeyMYAAADcAAAADwAAAAAAAAAAAAAAAACYAgAAZHJz&#10;L2Rvd25yZXYueG1sUEsFBgAAAAAEAAQA9QAAAIsDAAAAAA==&#10;" filled="f" strokecolor="black [3213]" strokeweight="1pt"/>
                <v:shape id="Text Box 15" o:spid="_x0000_s1047" type="#_x0000_t202" style="position:absolute;left:23808;top:17405;width:7728;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lHcMA&#10;AADcAAAADwAAAGRycy9kb3ducmV2LnhtbERP22oCMRB9F/oPYQq+1awFpa4bpbQKSkF0K/R13Mxe&#10;2s1kSaJu/94UCr7N4VwnW/amFRdyvrGsYDxKQBAXVjdcKTh+rp9eQPiArLG1TAp+ycNy8TDIMNX2&#10;yge65KESMYR9igrqELpUSl/UZNCPbEccudI6gyFCV0nt8BrDTSufk2QqDTYcG2rs6K2m4ic/GwUO&#10;y913N9l+vW8+CjpNZqvj3q2UGj72r3MQgfpwF/+7NzrOn47h75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GlHcMAAADcAAAADwAAAAAAAAAAAAAAAACYAgAAZHJzL2Rv&#10;d25yZXYueG1sUEsFBgAAAAAEAAQA9QAAAIgDAAAAAA==&#10;" filled="f" stroked="f">
                  <v:textbox inset="1.95025mm,.23336mm,1.95025mm,.23336mm">
                    <w:txbxContent>
                      <w:p w14:paraId="3FD3F0BD" w14:textId="77777777" w:rsidR="00FA54D3" w:rsidRDefault="00FA54D3" w:rsidP="0003462E">
                        <w:pPr>
                          <w:pStyle w:val="NormalWeb"/>
                          <w:spacing w:before="0" w:after="0"/>
                          <w:jc w:val="both"/>
                        </w:pPr>
                        <w:r>
                          <w:rPr>
                            <w:rFonts w:ascii="Arial" w:hAnsi="Arial" w:cs="Arial"/>
                            <w:sz w:val="18"/>
                            <w:szCs w:val="18"/>
                          </w:rPr>
                          <w:t>SCU</w:t>
                        </w:r>
                      </w:p>
                    </w:txbxContent>
                  </v:textbox>
                </v:shape>
                <v:rect id="Rectangle 162" o:spid="_x0000_s1048" style="position:absolute;left:33868;top:19157;width:5214;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7S8QA&#10;AADcAAAADwAAAGRycy9kb3ducmV2LnhtbERPS2sCMRC+C/0PYYReimbXipatUYogWOrBRy+9DZtx&#10;s7qZLEnU9d83hYK3+fieM1t0thFX8qF2rCAfZiCIS6drrhR8H1aDNxAhImtsHJOCOwVYzJ96Myy0&#10;u/GOrvtYiRTCoUAFJsa2kDKUhiyGoWuJE3d03mJM0FdSe7ylcNvIUZZNpMWaU4PBlpaGyvP+YhWs&#10;x+Z0NyvffH1uf143+fRl6fOLUs/97uMdRKQuPsT/7rVO8yc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ku0vEAAAA3AAAAA8AAAAAAAAAAAAAAAAAmAIAAGRycy9k&#10;b3ducmV2LnhtbFBLBQYAAAAABAAEAPUAAACJAwAAAAA=&#10;" fillcolor="#f2f2f2">
                  <v:shadow on="t" opacity=".5" offset="6pt,6pt"/>
                  <v:textbox inset="1.95025mm,.23336mm,1.95025mm,.23336mm">
                    <w:txbxContent>
                      <w:p w14:paraId="3CAA1B5C" w14:textId="77777777" w:rsidR="00FA54D3" w:rsidRDefault="00FA54D3" w:rsidP="0003462E">
                        <w:pPr>
                          <w:pStyle w:val="NormalWeb"/>
                          <w:spacing w:before="0" w:after="0"/>
                          <w:jc w:val="center"/>
                        </w:pPr>
                        <w:r>
                          <w:rPr>
                            <w:rFonts w:ascii="Arial" w:hAnsi="Arial" w:cs="Arial"/>
                            <w:sz w:val="18"/>
                            <w:szCs w:val="18"/>
                          </w:rPr>
                          <w:t>SSI</w:t>
                        </w:r>
                      </w:p>
                    </w:txbxContent>
                  </v:textbox>
                </v:rect>
                <v:shape id="AutoShape 23" o:spid="_x0000_s1049" type="#_x0000_t32" style="position:absolute;left:39084;top:21198;width:2914;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MeAMEAAADcAAAADwAAAGRycy9kb3ducmV2LnhtbERP32vCMBB+H/g/hBP2tqY6lNEZixYG&#10;shfRDbbHoznbYHMpTdbU/34ZDHy7j+/nbcrJdmKkwRvHChZZDoK4dtpwo+Dz4+3pBYQPyBo7x6Tg&#10;Rh7K7exhg4V2kU80nkMjUgj7AhW0IfSFlL5uyaLPXE+cuIsbLIYEh0bqAWMKt51c5vlaWjScGlrs&#10;qWqpvp5/rAITj2bsD1Xcv399ex3J3FbOKPU4n3avIAJN4S7+dx90mr9+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x4AwQAAANwAAAAPAAAAAAAAAAAAAAAA&#10;AKECAABkcnMvZG93bnJldi54bWxQSwUGAAAAAAQABAD5AAAAjwMAAAAA&#10;">
                  <v:stroke endarrow="block"/>
                </v:shape>
                <w10:anchorlock/>
              </v:group>
            </w:pict>
          </mc:Fallback>
        </mc:AlternateContent>
      </w:r>
    </w:p>
    <w:p w14:paraId="7C2481A8" w14:textId="6F25872A" w:rsidR="002B29DC" w:rsidRPr="00FD773D" w:rsidRDefault="00315F72" w:rsidP="00315F72">
      <w:pPr>
        <w:pStyle w:val="Caption"/>
        <w:rPr>
          <w:rFonts w:eastAsia="Meiryo"/>
          <w:lang w:val="en-US"/>
        </w:rPr>
      </w:pPr>
      <w:bookmarkStart w:id="134" w:name="_Ref454358253"/>
      <w:bookmarkStart w:id="135" w:name="_Toc517343829"/>
      <w:bookmarkEnd w:id="133"/>
      <w:r w:rsidRPr="00FD773D">
        <w:rPr>
          <w:rFonts w:eastAsia="Meiryo"/>
        </w:rPr>
        <w:t xml:space="preserve">Figure </w:t>
      </w:r>
      <w:r w:rsidR="00EA66D6" w:rsidRPr="00FD773D">
        <w:rPr>
          <w:rFonts w:eastAsia="Meiryo"/>
        </w:rPr>
        <w:fldChar w:fldCharType="begin"/>
      </w:r>
      <w:r w:rsidR="00EA66D6" w:rsidRPr="00FD773D">
        <w:rPr>
          <w:rFonts w:eastAsia="Meiryo"/>
        </w:rPr>
        <w:instrText xml:space="preserve"> STYLEREF 1 \s </w:instrText>
      </w:r>
      <w:r w:rsidR="00EA66D6" w:rsidRPr="00FD773D">
        <w:rPr>
          <w:rFonts w:eastAsia="Meiryo"/>
        </w:rPr>
        <w:fldChar w:fldCharType="separate"/>
      </w:r>
      <w:r w:rsidR="00EA66D6" w:rsidRPr="00FD773D">
        <w:rPr>
          <w:rFonts w:eastAsia="Meiryo"/>
          <w:noProof/>
        </w:rPr>
        <w:t>1</w:t>
      </w:r>
      <w:r w:rsidR="00EA66D6" w:rsidRPr="00FD773D">
        <w:rPr>
          <w:rFonts w:eastAsia="Meiryo"/>
        </w:rPr>
        <w:fldChar w:fldCharType="end"/>
      </w:r>
      <w:r w:rsidR="00EA66D6" w:rsidRPr="00FD773D">
        <w:rPr>
          <w:rFonts w:eastAsia="Meiryo"/>
        </w:rPr>
        <w:noBreakHyphen/>
      </w:r>
      <w:r w:rsidR="00EA66D6" w:rsidRPr="00FD773D">
        <w:rPr>
          <w:rFonts w:eastAsia="Meiryo"/>
        </w:rPr>
        <w:fldChar w:fldCharType="begin"/>
      </w:r>
      <w:r w:rsidR="00EA66D6" w:rsidRPr="00FD773D">
        <w:rPr>
          <w:rFonts w:eastAsia="Meiryo"/>
        </w:rPr>
        <w:instrText xml:space="preserve"> SEQ Figure \* ARABIC \s 1 </w:instrText>
      </w:r>
      <w:r w:rsidR="00EA66D6" w:rsidRPr="00FD773D">
        <w:rPr>
          <w:rFonts w:eastAsia="Meiryo"/>
        </w:rPr>
        <w:fldChar w:fldCharType="separate"/>
      </w:r>
      <w:r w:rsidR="00EA66D6" w:rsidRPr="00FD773D">
        <w:rPr>
          <w:rFonts w:eastAsia="Meiryo"/>
          <w:noProof/>
        </w:rPr>
        <w:t>1</w:t>
      </w:r>
      <w:r w:rsidR="00EA66D6" w:rsidRPr="00FD773D">
        <w:rPr>
          <w:rFonts w:eastAsia="Meiryo"/>
        </w:rPr>
        <w:fldChar w:fldCharType="end"/>
      </w:r>
      <w:bookmarkEnd w:id="134"/>
      <w:r w:rsidR="002B29DC" w:rsidRPr="00FD773D">
        <w:rPr>
          <w:rFonts w:eastAsia="Meiryo"/>
        </w:rPr>
        <w:tab/>
        <w:t>Example of the ADSP System Configuration</w:t>
      </w:r>
      <w:r w:rsidR="00E86D50" w:rsidRPr="00FD773D">
        <w:rPr>
          <w:rFonts w:eastAsia="Meiryo"/>
          <w:lang w:val="en-US"/>
        </w:rPr>
        <w:t xml:space="preserve"> for </w:t>
      </w:r>
      <w:r w:rsidR="002A7BC2" w:rsidRPr="00FD773D">
        <w:rPr>
          <w:rFonts w:eastAsia="Meiryo"/>
          <w:lang w:val="en-US"/>
        </w:rPr>
        <w:t xml:space="preserve">TDM </w:t>
      </w:r>
      <w:r w:rsidR="00E86D50" w:rsidRPr="00FD773D">
        <w:rPr>
          <w:rFonts w:eastAsia="Meiryo"/>
          <w:lang w:val="en-US"/>
        </w:rPr>
        <w:t>renderer function</w:t>
      </w:r>
      <w:bookmarkEnd w:id="135"/>
    </w:p>
    <w:p w14:paraId="1F8EF4CE" w14:textId="77777777" w:rsidR="002B29DC" w:rsidRPr="00FD773D" w:rsidRDefault="002B29DC" w:rsidP="00356589"/>
    <w:p w14:paraId="294AED78" w14:textId="784467A8" w:rsidR="00BD6937" w:rsidRPr="00FD773D" w:rsidRDefault="00BD6937">
      <w:pPr>
        <w:widowControl/>
        <w:autoSpaceDE/>
        <w:autoSpaceDN/>
        <w:adjustRightInd/>
        <w:snapToGrid/>
        <w:jc w:val="left"/>
      </w:pPr>
      <w:r w:rsidRPr="00FD773D">
        <w:br w:type="page"/>
      </w:r>
    </w:p>
    <w:p w14:paraId="51F3C8FF" w14:textId="77777777" w:rsidR="00BD6937" w:rsidRPr="00FD773D" w:rsidRDefault="00BD6937" w:rsidP="00BD6937"/>
    <w:p w14:paraId="415AC2E6" w14:textId="41E97479" w:rsidR="00BD6937" w:rsidRPr="00FD773D" w:rsidRDefault="00BD6937" w:rsidP="00BD6937">
      <w:r w:rsidRPr="00FD773D">
        <w:fldChar w:fldCharType="begin"/>
      </w:r>
      <w:r w:rsidRPr="00FD773D">
        <w:instrText xml:space="preserve"> REF _Ref454358253 \h  \* MERGEFORMAT </w:instrText>
      </w:r>
      <w:r w:rsidRPr="00FD773D">
        <w:fldChar w:fldCharType="separate"/>
      </w:r>
      <w:r w:rsidR="00D37968" w:rsidRPr="00FD773D">
        <w:t xml:space="preserve">Figure </w:t>
      </w:r>
      <w:r w:rsidR="00D37968" w:rsidRPr="00FD773D">
        <w:rPr>
          <w:noProof/>
        </w:rPr>
        <w:t>1</w:t>
      </w:r>
      <w:r w:rsidR="00D37968" w:rsidRPr="00FD773D">
        <w:rPr>
          <w:noProof/>
        </w:rPr>
        <w:noBreakHyphen/>
        <w:t>1</w:t>
      </w:r>
      <w:r w:rsidRPr="00FD773D">
        <w:fldChar w:fldCharType="end"/>
      </w:r>
      <w:r w:rsidRPr="00FD773D">
        <w:t xml:space="preserve"> shows an example of the ADSP system configuration which uses capture function.</w:t>
      </w:r>
    </w:p>
    <w:p w14:paraId="3A84DB07" w14:textId="67FA54F3" w:rsidR="00E86D50" w:rsidRPr="00FD773D" w:rsidRDefault="0003462E" w:rsidP="00B34DC1">
      <w:pPr>
        <w:pStyle w:val="af0"/>
        <w:pBdr>
          <w:top w:val="single" w:sz="4" w:space="1" w:color="auto"/>
        </w:pBdr>
        <w:rPr>
          <w:rFonts w:ascii="Verdana" w:eastAsia="Meiryo" w:hAnsi="Verdana"/>
        </w:rPr>
      </w:pPr>
      <w:r w:rsidRPr="00FD773D">
        <w:rPr>
          <w:rFonts w:ascii="Verdana" w:eastAsia="Meiryo" w:hAnsi="Verdana"/>
          <w:noProof/>
          <w:lang w:eastAsia="en-US"/>
        </w:rPr>
        <mc:AlternateContent>
          <mc:Choice Requires="wpc">
            <w:drawing>
              <wp:inline distT="0" distB="0" distL="0" distR="0" wp14:anchorId="0999D828" wp14:editId="439BAA1A">
                <wp:extent cx="6192520" cy="3402833"/>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9" name="Oval 139"/>
                        <wps:cNvSpPr/>
                        <wps:spPr>
                          <a:xfrm rot="1456831">
                            <a:off x="5420533" y="2819386"/>
                            <a:ext cx="96834" cy="80978"/>
                          </a:xfrm>
                          <a:prstGeom prst="ellipse">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Trapezoid 140"/>
                        <wps:cNvSpPr/>
                        <wps:spPr>
                          <a:xfrm rot="9893858">
                            <a:off x="5304898" y="2354499"/>
                            <a:ext cx="187267" cy="487947"/>
                          </a:xfrm>
                          <a:prstGeom prst="trapezoid">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Oval 143"/>
                        <wps:cNvSpPr/>
                        <wps:spPr>
                          <a:xfrm rot="1456831">
                            <a:off x="5218238" y="2187841"/>
                            <a:ext cx="201404" cy="185238"/>
                          </a:xfrm>
                          <a:prstGeom prst="ellipse">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Arc 144"/>
                        <wps:cNvSpPr/>
                        <wps:spPr>
                          <a:xfrm rot="7324696">
                            <a:off x="5191658" y="2176563"/>
                            <a:ext cx="225947" cy="257791"/>
                          </a:xfrm>
                          <a:prstGeom prst="arc">
                            <a:avLst>
                              <a:gd name="adj1" fmla="val 16016771"/>
                              <a:gd name="adj2" fmla="val 21599682"/>
                            </a:avLst>
                          </a:prstGeom>
                          <a:solidFill>
                            <a:schemeClr val="bg1">
                              <a:lumMod val="65000"/>
                            </a:schemeClr>
                          </a:solidFill>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 name="Rectangle 80"/>
                        <wps:cNvSpPr>
                          <a:spLocks noChangeArrowheads="1"/>
                        </wps:cNvSpPr>
                        <wps:spPr bwMode="auto">
                          <a:xfrm>
                            <a:off x="143507" y="1673524"/>
                            <a:ext cx="1668042" cy="13974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70590993" w14:textId="77777777" w:rsidR="00FA54D3" w:rsidRDefault="00FA54D3" w:rsidP="0003462E">
                              <w:pPr>
                                <w:wordWrap w:val="0"/>
                                <w:jc w:val="right"/>
                                <w:rPr>
                                  <w:rFonts w:ascii="Arial" w:hAnsi="Arial"/>
                                  <w:sz w:val="18"/>
                                  <w:szCs w:val="18"/>
                                </w:rPr>
                              </w:pPr>
                            </w:p>
                            <w:p w14:paraId="22D148A3" w14:textId="77777777" w:rsidR="00FA54D3" w:rsidRDefault="00FA54D3" w:rsidP="0003462E">
                              <w:pPr>
                                <w:wordWrap w:val="0"/>
                                <w:jc w:val="right"/>
                                <w:rPr>
                                  <w:rFonts w:ascii="Arial" w:hAnsi="Arial"/>
                                  <w:sz w:val="18"/>
                                  <w:szCs w:val="18"/>
                                </w:rPr>
                              </w:pPr>
                            </w:p>
                            <w:p w14:paraId="51DC4EFC" w14:textId="77777777" w:rsidR="00FA54D3" w:rsidRDefault="00FA54D3" w:rsidP="0003462E">
                              <w:pPr>
                                <w:wordWrap w:val="0"/>
                                <w:jc w:val="right"/>
                                <w:rPr>
                                  <w:rFonts w:ascii="Arial" w:hAnsi="Arial"/>
                                  <w:sz w:val="18"/>
                                  <w:szCs w:val="18"/>
                                </w:rPr>
                              </w:pPr>
                            </w:p>
                            <w:p w14:paraId="0BCEF51D" w14:textId="77777777" w:rsidR="00FA54D3" w:rsidRDefault="00FA54D3" w:rsidP="0003462E">
                              <w:pPr>
                                <w:wordWrap w:val="0"/>
                                <w:jc w:val="right"/>
                                <w:rPr>
                                  <w:rFonts w:ascii="Arial" w:hAnsi="Arial"/>
                                  <w:sz w:val="18"/>
                                  <w:szCs w:val="18"/>
                                </w:rPr>
                              </w:pPr>
                            </w:p>
                            <w:p w14:paraId="1D9E0BAA" w14:textId="77777777" w:rsidR="00FA54D3" w:rsidRDefault="00FA54D3" w:rsidP="0003462E">
                              <w:pPr>
                                <w:wordWrap w:val="0"/>
                                <w:jc w:val="right"/>
                                <w:rPr>
                                  <w:rFonts w:ascii="Arial" w:hAnsi="Arial"/>
                                  <w:sz w:val="18"/>
                                  <w:szCs w:val="18"/>
                                </w:rPr>
                              </w:pPr>
                            </w:p>
                            <w:p w14:paraId="53324017" w14:textId="77777777" w:rsidR="00FA54D3" w:rsidRDefault="00FA54D3" w:rsidP="0003462E">
                              <w:pPr>
                                <w:wordWrap w:val="0"/>
                                <w:jc w:val="right"/>
                                <w:rPr>
                                  <w:rFonts w:ascii="Arial" w:hAnsi="Arial"/>
                                  <w:sz w:val="18"/>
                                  <w:szCs w:val="18"/>
                                </w:rPr>
                              </w:pPr>
                            </w:p>
                            <w:p w14:paraId="49D18932" w14:textId="77777777" w:rsidR="00FA54D3" w:rsidRDefault="00FA54D3" w:rsidP="0003462E">
                              <w:pPr>
                                <w:wordWrap w:val="0"/>
                                <w:jc w:val="right"/>
                                <w:rPr>
                                  <w:rFonts w:ascii="Arial" w:hAnsi="Arial"/>
                                  <w:sz w:val="18"/>
                                  <w:szCs w:val="18"/>
                                </w:rPr>
                              </w:pPr>
                            </w:p>
                            <w:p w14:paraId="06893103" w14:textId="77777777" w:rsidR="00FA54D3" w:rsidRDefault="00FA54D3" w:rsidP="0003462E">
                              <w:pPr>
                                <w:wordWrap w:val="0"/>
                                <w:jc w:val="right"/>
                                <w:rPr>
                                  <w:rFonts w:ascii="Arial" w:hAnsi="Arial"/>
                                  <w:sz w:val="18"/>
                                  <w:szCs w:val="18"/>
                                </w:rPr>
                              </w:pPr>
                            </w:p>
                            <w:p w14:paraId="5829FE81" w14:textId="77777777" w:rsidR="00FA54D3" w:rsidRDefault="00FA54D3" w:rsidP="0003462E">
                              <w:pPr>
                                <w:wordWrap w:val="0"/>
                                <w:jc w:val="right"/>
                                <w:rPr>
                                  <w:rFonts w:ascii="Arial" w:hAnsi="Arial"/>
                                  <w:sz w:val="18"/>
                                  <w:szCs w:val="18"/>
                                </w:rPr>
                              </w:pPr>
                            </w:p>
                            <w:p w14:paraId="5E158077" w14:textId="77777777" w:rsidR="00FA54D3" w:rsidRPr="005E694E" w:rsidRDefault="00FA54D3" w:rsidP="0003462E">
                              <w:pPr>
                                <w:wordWrap w:val="0"/>
                                <w:jc w:val="right"/>
                                <w:rPr>
                                  <w:rFonts w:ascii="Arial" w:hAnsi="Arial"/>
                                  <w:sz w:val="18"/>
                                  <w:szCs w:val="18"/>
                                </w:rPr>
                              </w:pPr>
                              <w:r>
                                <w:rPr>
                                  <w:rFonts w:ascii="Arial" w:hAnsi="Arial" w:hint="eastAsia"/>
                                  <w:sz w:val="18"/>
                                  <w:szCs w:val="18"/>
                                </w:rPr>
                                <w:t>ADSP</w:t>
                              </w:r>
                              <w:r>
                                <w:rPr>
                                  <w:rFonts w:ascii="Arial" w:hAnsi="Arial"/>
                                  <w:sz w:val="18"/>
                                  <w:szCs w:val="18"/>
                                </w:rPr>
                                <w:t xml:space="preserve"> TDM Plugin</w:t>
                              </w:r>
                            </w:p>
                          </w:txbxContent>
                        </wps:txbx>
                        <wps:bodyPr rot="0" vert="horz" wrap="square" lIns="70209" tIns="8401" rIns="70209" bIns="8401" anchor="t" anchorCtr="0" upright="1">
                          <a:noAutofit/>
                        </wps:bodyPr>
                      </wps:wsp>
                      <wps:wsp>
                        <wps:cNvPr id="5" name="Rectangle 82"/>
                        <wps:cNvSpPr>
                          <a:spLocks noChangeArrowheads="1"/>
                        </wps:cNvSpPr>
                        <wps:spPr bwMode="auto">
                          <a:xfrm>
                            <a:off x="509905" y="126365"/>
                            <a:ext cx="1735455" cy="6146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79EE3AC1" w14:textId="77777777" w:rsidR="00FA54D3" w:rsidRPr="005E694E" w:rsidRDefault="00FA54D3" w:rsidP="0003462E">
                              <w:pPr>
                                <w:jc w:val="center"/>
                                <w:rPr>
                                  <w:rFonts w:ascii="Arial" w:hAnsi="Arial"/>
                                  <w:sz w:val="18"/>
                                  <w:szCs w:val="18"/>
                                </w:rPr>
                              </w:pPr>
                              <w:r>
                                <w:rPr>
                                  <w:rFonts w:ascii="Arial" w:hAnsi="Arial"/>
                                  <w:sz w:val="18"/>
                                  <w:szCs w:val="18"/>
                                </w:rPr>
                                <w:t>ADSP Framework</w:t>
                              </w:r>
                            </w:p>
                          </w:txbxContent>
                        </wps:txbx>
                        <wps:bodyPr rot="0" vert="horz" wrap="square" lIns="70209" tIns="8401" rIns="70209" bIns="8401" anchor="t" anchorCtr="0" upright="1">
                          <a:noAutofit/>
                        </wps:bodyPr>
                      </wps:wsp>
                      <wps:wsp>
                        <wps:cNvPr id="7" name="AutoShape 84"/>
                        <wps:cNvSpPr>
                          <a:spLocks noChangeArrowheads="1"/>
                        </wps:cNvSpPr>
                        <wps:spPr bwMode="auto">
                          <a:xfrm>
                            <a:off x="514338" y="2132330"/>
                            <a:ext cx="986660" cy="598170"/>
                          </a:xfrm>
                          <a:prstGeom prst="flowChartPredefinedProcess">
                            <a:avLst/>
                          </a:prstGeom>
                          <a:solidFill>
                            <a:srgbClr val="FBE4D5"/>
                          </a:solidFill>
                          <a:ln w="9525">
                            <a:solidFill>
                              <a:srgbClr val="000000"/>
                            </a:solidFill>
                            <a:miter lim="800000"/>
                            <a:headEnd/>
                            <a:tailEnd/>
                          </a:ln>
                        </wps:spPr>
                        <wps:txbx>
                          <w:txbxContent>
                            <w:p w14:paraId="43510309" w14:textId="77777777" w:rsidR="00FA54D3" w:rsidRDefault="00FA54D3" w:rsidP="0003462E">
                              <w:pPr>
                                <w:spacing w:line="276" w:lineRule="auto"/>
                                <w:jc w:val="center"/>
                                <w:rPr>
                                  <w:rFonts w:ascii="Arial" w:hAnsi="Arial"/>
                                  <w:sz w:val="18"/>
                                  <w:szCs w:val="18"/>
                                </w:rPr>
                              </w:pPr>
                            </w:p>
                            <w:p w14:paraId="15EE531A" w14:textId="77777777" w:rsidR="00FA54D3" w:rsidRPr="005E694E" w:rsidRDefault="00FA54D3" w:rsidP="0003462E">
                              <w:pPr>
                                <w:spacing w:line="276" w:lineRule="auto"/>
                                <w:jc w:val="center"/>
                                <w:rPr>
                                  <w:rFonts w:ascii="Arial" w:hAnsi="Arial"/>
                                  <w:sz w:val="18"/>
                                  <w:szCs w:val="18"/>
                                </w:rPr>
                              </w:pPr>
                              <w:r>
                                <w:rPr>
                                  <w:rFonts w:ascii="Arial" w:hAnsi="Arial"/>
                                  <w:sz w:val="18"/>
                                  <w:szCs w:val="18"/>
                                </w:rPr>
                                <w:t>HiFi2 TDM Capture</w:t>
                              </w:r>
                            </w:p>
                          </w:txbxContent>
                        </wps:txbx>
                        <wps:bodyPr rot="0" vert="horz" wrap="square" lIns="70209" tIns="8401" rIns="70209" bIns="8401" anchor="t" anchorCtr="0" upright="1">
                          <a:noAutofit/>
                        </wps:bodyPr>
                      </wps:wsp>
                      <wps:wsp>
                        <wps:cNvPr id="9" name="Text Box 86"/>
                        <wps:cNvSpPr txBox="1">
                          <a:spLocks noChangeArrowheads="1"/>
                        </wps:cNvSpPr>
                        <wps:spPr bwMode="auto">
                          <a:xfrm>
                            <a:off x="1422535" y="1974674"/>
                            <a:ext cx="1057748"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6D652" w14:textId="77777777" w:rsidR="00FA54D3" w:rsidRPr="005E694E" w:rsidRDefault="00FA54D3" w:rsidP="0003462E">
                              <w:pPr>
                                <w:rPr>
                                  <w:rFonts w:ascii="Arial" w:hAnsi="Arial"/>
                                  <w:sz w:val="18"/>
                                  <w:szCs w:val="18"/>
                                </w:rPr>
                              </w:pPr>
                              <w:r>
                                <w:rPr>
                                  <w:rFonts w:ascii="Arial" w:hAnsi="Arial"/>
                                  <w:sz w:val="18"/>
                                  <w:szCs w:val="18"/>
                                </w:rPr>
                                <w:t xml:space="preserve">TDM </w:t>
                              </w:r>
                              <w:r>
                                <w:rPr>
                                  <w:rFonts w:ascii="Arial" w:hAnsi="Arial" w:hint="eastAsia"/>
                                  <w:sz w:val="18"/>
                                  <w:szCs w:val="18"/>
                                </w:rPr>
                                <w:t>PCM data</w:t>
                              </w:r>
                            </w:p>
                          </w:txbxContent>
                        </wps:txbx>
                        <wps:bodyPr rot="0" vert="horz" wrap="square" lIns="70209" tIns="8401" rIns="70209" bIns="8401" anchor="t" anchorCtr="0" upright="1">
                          <a:noAutofit/>
                        </wps:bodyPr>
                      </wps:wsp>
                      <wps:wsp>
                        <wps:cNvPr id="12" name="Text Box 89"/>
                        <wps:cNvSpPr txBox="1">
                          <a:spLocks noChangeArrowheads="1"/>
                        </wps:cNvSpPr>
                        <wps:spPr bwMode="auto">
                          <a:xfrm>
                            <a:off x="4928675" y="1784609"/>
                            <a:ext cx="7727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90BBE" w14:textId="77777777" w:rsidR="00FA54D3" w:rsidRPr="005E694E" w:rsidRDefault="00FA54D3" w:rsidP="0003462E">
                              <w:pPr>
                                <w:rPr>
                                  <w:rFonts w:ascii="Arial" w:hAnsi="Arial"/>
                                  <w:sz w:val="18"/>
                                  <w:szCs w:val="18"/>
                                </w:rPr>
                              </w:pPr>
                              <w:r>
                                <w:rPr>
                                  <w:rFonts w:ascii="Arial" w:hAnsi="Arial"/>
                                  <w:sz w:val="18"/>
                                  <w:szCs w:val="18"/>
                                </w:rPr>
                                <w:t>Microphone</w:t>
                              </w:r>
                            </w:p>
                          </w:txbxContent>
                        </wps:txbx>
                        <wps:bodyPr rot="0" vert="horz" wrap="square" lIns="70209" tIns="8401" rIns="70209" bIns="8401" anchor="t" anchorCtr="0" upright="1">
                          <a:noAutofit/>
                        </wps:bodyPr>
                      </wps:wsp>
                      <wps:wsp>
                        <wps:cNvPr id="14" name="AutoShape 91"/>
                        <wps:cNvCnPr>
                          <a:cxnSpLocks noChangeShapeType="1"/>
                        </wps:cNvCnPr>
                        <wps:spPr bwMode="auto">
                          <a:xfrm>
                            <a:off x="1026160" y="741045"/>
                            <a:ext cx="2540" cy="1371600"/>
                          </a:xfrm>
                          <a:prstGeom prst="straightConnector1">
                            <a:avLst/>
                          </a:prstGeom>
                          <a:noFill/>
                          <a:ln w="9525" cap="flat">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15" name="Text Box 92"/>
                        <wps:cNvSpPr txBox="1">
                          <a:spLocks noChangeArrowheads="1"/>
                        </wps:cNvSpPr>
                        <wps:spPr bwMode="auto">
                          <a:xfrm>
                            <a:off x="1351225" y="952637"/>
                            <a:ext cx="120523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4268D" w14:textId="77777777" w:rsidR="00FA54D3" w:rsidRPr="005E694E" w:rsidRDefault="00FA54D3" w:rsidP="0003462E">
                              <w:pPr>
                                <w:rPr>
                                  <w:rFonts w:ascii="Arial" w:hAnsi="Arial"/>
                                  <w:sz w:val="18"/>
                                  <w:szCs w:val="18"/>
                                </w:rPr>
                              </w:pPr>
                              <w:r>
                                <w:rPr>
                                  <w:rFonts w:ascii="Arial" w:hAnsi="Arial"/>
                                  <w:sz w:val="18"/>
                                  <w:szCs w:val="18"/>
                                </w:rPr>
                                <w:t>4xPCM</w:t>
                              </w:r>
                              <w:r>
                                <w:rPr>
                                  <w:rFonts w:ascii="Arial" w:hAnsi="Arial" w:hint="eastAsia"/>
                                  <w:sz w:val="18"/>
                                  <w:szCs w:val="18"/>
                                </w:rPr>
                                <w:t xml:space="preserve"> data</w:t>
                              </w:r>
                            </w:p>
                          </w:txbxContent>
                        </wps:txbx>
                        <wps:bodyPr rot="0" vert="horz" wrap="square" lIns="70209" tIns="8401" rIns="70209" bIns="8401" anchor="t" anchorCtr="0" upright="1">
                          <a:noAutofit/>
                        </wps:bodyPr>
                      </wps:wsp>
                      <wps:wsp>
                        <wps:cNvPr id="122" name="AutoShape 91"/>
                        <wps:cNvCnPr>
                          <a:cxnSpLocks noChangeShapeType="1"/>
                        </wps:cNvCnPr>
                        <wps:spPr bwMode="auto">
                          <a:xfrm>
                            <a:off x="890988" y="741045"/>
                            <a:ext cx="2540" cy="1371600"/>
                          </a:xfrm>
                          <a:prstGeom prst="straightConnector1">
                            <a:avLst/>
                          </a:prstGeom>
                          <a:noFill/>
                          <a:ln w="9525" cap="flat">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123" name="AutoShape 91"/>
                        <wps:cNvCnPr>
                          <a:cxnSpLocks noChangeShapeType="1"/>
                        </wps:cNvCnPr>
                        <wps:spPr bwMode="auto">
                          <a:xfrm>
                            <a:off x="1288553" y="741045"/>
                            <a:ext cx="2540" cy="1371600"/>
                          </a:xfrm>
                          <a:prstGeom prst="straightConnector1">
                            <a:avLst/>
                          </a:prstGeom>
                          <a:noFill/>
                          <a:ln w="9525" cap="flat">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s:wsp>
                        <wps:cNvPr id="124" name="AutoShape 91"/>
                        <wps:cNvCnPr>
                          <a:cxnSpLocks noChangeShapeType="1"/>
                        </wps:cNvCnPr>
                        <wps:spPr bwMode="auto">
                          <a:xfrm>
                            <a:off x="1153381" y="741045"/>
                            <a:ext cx="2540" cy="1371600"/>
                          </a:xfrm>
                          <a:prstGeom prst="straightConnector1">
                            <a:avLst/>
                          </a:prstGeom>
                          <a:noFill/>
                          <a:ln w="9525" cap="flat">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wpg:wgp>
                        <wpg:cNvPr id="79" name="Group 79"/>
                        <wpg:cNvGrpSpPr/>
                        <wpg:grpSpPr>
                          <a:xfrm>
                            <a:off x="5109988" y="2101012"/>
                            <a:ext cx="321034" cy="704108"/>
                            <a:chOff x="5154426" y="2116632"/>
                            <a:chExt cx="321034" cy="704108"/>
                          </a:xfrm>
                        </wpg:grpSpPr>
                        <wps:wsp>
                          <wps:cNvPr id="29" name="Oval 29"/>
                          <wps:cNvSpPr/>
                          <wps:spPr>
                            <a:xfrm rot="1412343">
                              <a:off x="5383709" y="2737317"/>
                              <a:ext cx="91751" cy="83423"/>
                            </a:xfrm>
                            <a:prstGeom prst="ellipse">
                              <a:avLst/>
                            </a:prstGeom>
                            <a:solidFill>
                              <a:schemeClr val="accent2">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rapezoid 76"/>
                          <wps:cNvSpPr/>
                          <wps:spPr>
                            <a:xfrm rot="9849370">
                              <a:off x="5272849" y="2275454"/>
                              <a:ext cx="177437" cy="502682"/>
                            </a:xfrm>
                            <a:prstGeom prst="trapezoid">
                              <a:avLst/>
                            </a:prstGeom>
                            <a:solidFill>
                              <a:schemeClr val="accent2">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rot="1412343">
                              <a:off x="5187742" y="2159049"/>
                              <a:ext cx="190832" cy="190832"/>
                            </a:xfrm>
                            <a:prstGeom prst="ellipse">
                              <a:avLst/>
                            </a:prstGeom>
                            <a:solidFill>
                              <a:schemeClr val="bg1"/>
                            </a:solidFill>
                            <a:ln w="63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rot="1412343">
                              <a:off x="5183528" y="2136169"/>
                              <a:ext cx="190832" cy="190832"/>
                            </a:xfrm>
                            <a:prstGeom prst="ellipse">
                              <a:avLst/>
                            </a:prstGeom>
                            <a:solidFill>
                              <a:schemeClr val="accent2">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Arc 77"/>
                          <wps:cNvSpPr/>
                          <wps:spPr>
                            <a:xfrm rot="7280208">
                              <a:off x="5160171" y="2110887"/>
                              <a:ext cx="232770" cy="244260"/>
                            </a:xfrm>
                            <a:prstGeom prst="arc">
                              <a:avLst>
                                <a:gd name="adj1" fmla="val 16016771"/>
                                <a:gd name="adj2" fmla="val 21599682"/>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52" name="AutoShape 88"/>
                        <wps:cNvCnPr>
                          <a:cxnSpLocks noChangeShapeType="1"/>
                          <a:stCxn id="7" idx="3"/>
                          <a:endCxn id="166" idx="1"/>
                        </wps:cNvCnPr>
                        <wps:spPr bwMode="auto">
                          <a:xfrm flipV="1">
                            <a:off x="1500961" y="2428520"/>
                            <a:ext cx="736066" cy="2895"/>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64" name="Rectangle 164"/>
                        <wps:cNvSpPr>
                          <a:spLocks noChangeArrowheads="1"/>
                        </wps:cNvSpPr>
                        <wps:spPr bwMode="auto">
                          <a:xfrm>
                            <a:off x="4361385" y="2224050"/>
                            <a:ext cx="448945" cy="408305"/>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7497E7B5" w14:textId="77777777" w:rsidR="00FA54D3" w:rsidRDefault="00FA54D3" w:rsidP="0003462E">
                              <w:pPr>
                                <w:pStyle w:val="NormalWeb"/>
                                <w:spacing w:before="0" w:after="0"/>
                                <w:jc w:val="center"/>
                              </w:pPr>
                              <w:r>
                                <w:rPr>
                                  <w:rFonts w:ascii="Arial" w:hAnsi="Arial" w:cs="Arial"/>
                                  <w:sz w:val="18"/>
                                  <w:szCs w:val="18"/>
                                </w:rPr>
                                <w:t>ADC</w:t>
                              </w:r>
                            </w:p>
                          </w:txbxContent>
                        </wps:txbx>
                        <wps:bodyPr rot="0" vert="horz" wrap="square" lIns="70209" tIns="8401" rIns="70209" bIns="8401" anchor="t" anchorCtr="0" upright="1">
                          <a:noAutofit/>
                        </wps:bodyPr>
                      </wps:wsp>
                      <wps:wsp>
                        <wps:cNvPr id="165" name="AutoShape 90"/>
                        <wps:cNvCnPr>
                          <a:cxnSpLocks noChangeShapeType="1"/>
                        </wps:cNvCnPr>
                        <wps:spPr bwMode="auto">
                          <a:xfrm flipV="1">
                            <a:off x="4810096" y="2428203"/>
                            <a:ext cx="352937" cy="317"/>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66" name="Rectangle 166"/>
                        <wps:cNvSpPr>
                          <a:spLocks noChangeArrowheads="1"/>
                        </wps:cNvSpPr>
                        <wps:spPr bwMode="auto">
                          <a:xfrm>
                            <a:off x="2237082" y="2224685"/>
                            <a:ext cx="401320" cy="40767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02A0FE99" w14:textId="77777777" w:rsidR="00FA54D3" w:rsidRDefault="00FA54D3" w:rsidP="0003462E">
                              <w:pPr>
                                <w:pStyle w:val="NormalWeb"/>
                                <w:spacing w:before="0" w:after="0"/>
                                <w:jc w:val="center"/>
                              </w:pPr>
                              <w:r>
                                <w:rPr>
                                  <w:rFonts w:ascii="Arial" w:hAnsi="Arial"/>
                                  <w:sz w:val="18"/>
                                  <w:szCs w:val="18"/>
                                </w:rPr>
                                <w:t>DVC</w:t>
                              </w:r>
                            </w:p>
                          </w:txbxContent>
                        </wps:txbx>
                        <wps:bodyPr rot="0" vert="horz" wrap="square" lIns="70209" tIns="8401" rIns="70209" bIns="8401" anchor="t" anchorCtr="0" upright="1">
                          <a:noAutofit/>
                        </wps:bodyPr>
                      </wps:wsp>
                      <wps:wsp>
                        <wps:cNvPr id="167" name="AutoShape 23"/>
                        <wps:cNvCnPr>
                          <a:cxnSpLocks noChangeShapeType="1"/>
                        </wps:cNvCnPr>
                        <wps:spPr bwMode="auto">
                          <a:xfrm>
                            <a:off x="2639672" y="2429155"/>
                            <a:ext cx="139700" cy="3175"/>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68" name="Rectangle 168"/>
                        <wps:cNvSpPr>
                          <a:spLocks noChangeArrowheads="1"/>
                        </wps:cNvSpPr>
                        <wps:spPr bwMode="auto">
                          <a:xfrm>
                            <a:off x="2780007" y="2227860"/>
                            <a:ext cx="412115" cy="40767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7553E029" w14:textId="77777777" w:rsidR="00FA54D3" w:rsidRDefault="00FA54D3" w:rsidP="0003462E">
                              <w:pPr>
                                <w:pStyle w:val="NormalWeb"/>
                                <w:spacing w:before="0" w:after="0"/>
                                <w:jc w:val="center"/>
                              </w:pPr>
                              <w:r>
                                <w:rPr>
                                  <w:rFonts w:ascii="Arial" w:hAnsi="Arial"/>
                                  <w:sz w:val="18"/>
                                  <w:szCs w:val="18"/>
                                </w:rPr>
                                <w:t>SRC</w:t>
                              </w:r>
                            </w:p>
                          </w:txbxContent>
                        </wps:txbx>
                        <wps:bodyPr rot="0" vert="horz" wrap="square" lIns="70209" tIns="8401" rIns="70209" bIns="8401" anchor="t" anchorCtr="0" upright="1">
                          <a:noAutofit/>
                        </wps:bodyPr>
                      </wps:wsp>
                      <wps:wsp>
                        <wps:cNvPr id="169" name="AutoShape 23"/>
                        <wps:cNvCnPr>
                          <a:cxnSpLocks noChangeShapeType="1"/>
                          <a:stCxn id="168" idx="3"/>
                        </wps:cNvCnPr>
                        <wps:spPr bwMode="auto">
                          <a:xfrm flipV="1">
                            <a:off x="3192044" y="2429156"/>
                            <a:ext cx="382046" cy="2539"/>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0" name="Rectangle 170"/>
                        <wps:cNvSpPr/>
                        <wps:spPr>
                          <a:xfrm>
                            <a:off x="2179932" y="2187220"/>
                            <a:ext cx="1072515" cy="520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Text Box 15"/>
                        <wps:cNvSpPr txBox="1">
                          <a:spLocks noChangeArrowheads="1"/>
                        </wps:cNvSpPr>
                        <wps:spPr bwMode="auto">
                          <a:xfrm>
                            <a:off x="2480287" y="2052600"/>
                            <a:ext cx="77216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B8806" w14:textId="77777777" w:rsidR="00FA54D3" w:rsidRDefault="00FA54D3" w:rsidP="0003462E">
                              <w:pPr>
                                <w:pStyle w:val="NormalWeb"/>
                                <w:spacing w:before="0" w:after="0"/>
                                <w:jc w:val="both"/>
                              </w:pPr>
                              <w:r>
                                <w:rPr>
                                  <w:rFonts w:ascii="Arial" w:hAnsi="Arial"/>
                                  <w:sz w:val="18"/>
                                  <w:szCs w:val="18"/>
                                </w:rPr>
                                <w:t>SCU</w:t>
                              </w:r>
                            </w:p>
                          </w:txbxContent>
                        </wps:txbx>
                        <wps:bodyPr rot="0" vert="horz" wrap="square" lIns="70209" tIns="8401" rIns="70209" bIns="8401" anchor="t" anchorCtr="0" upright="1">
                          <a:noAutofit/>
                        </wps:bodyPr>
                      </wps:wsp>
                      <wps:wsp>
                        <wps:cNvPr id="172" name="Rectangle 172"/>
                        <wps:cNvSpPr>
                          <a:spLocks noChangeArrowheads="1"/>
                        </wps:cNvSpPr>
                        <wps:spPr bwMode="auto">
                          <a:xfrm>
                            <a:off x="3574091" y="2224685"/>
                            <a:ext cx="520700" cy="407670"/>
                          </a:xfrm>
                          <a:prstGeom prst="rect">
                            <a:avLst/>
                          </a:prstGeom>
                          <a:solidFill>
                            <a:srgbClr val="F2F2F2"/>
                          </a:solidFill>
                          <a:ln w="9525">
                            <a:solidFill>
                              <a:srgbClr val="000000"/>
                            </a:solidFill>
                            <a:miter lim="800000"/>
                            <a:headEnd/>
                            <a:tailEnd/>
                          </a:ln>
                          <a:effectLst>
                            <a:outerShdw dist="107763" dir="2700000" algn="ctr" rotWithShape="0">
                              <a:srgbClr val="808080">
                                <a:alpha val="50000"/>
                              </a:srgbClr>
                            </a:outerShdw>
                          </a:effectLst>
                        </wps:spPr>
                        <wps:txbx>
                          <w:txbxContent>
                            <w:p w14:paraId="26B9FC68" w14:textId="77777777" w:rsidR="00FA54D3" w:rsidRDefault="00FA54D3" w:rsidP="0003462E">
                              <w:pPr>
                                <w:pStyle w:val="NormalWeb"/>
                                <w:spacing w:before="0" w:after="0"/>
                                <w:jc w:val="center"/>
                              </w:pPr>
                              <w:r>
                                <w:rPr>
                                  <w:rFonts w:ascii="Arial" w:hAnsi="Arial"/>
                                  <w:sz w:val="18"/>
                                  <w:szCs w:val="18"/>
                                </w:rPr>
                                <w:t>SSI</w:t>
                              </w:r>
                            </w:p>
                          </w:txbxContent>
                        </wps:txbx>
                        <wps:bodyPr rot="0" vert="horz" wrap="square" lIns="70209" tIns="8401" rIns="70209" bIns="8401" anchor="t" anchorCtr="0" upright="1">
                          <a:noAutofit/>
                        </wps:bodyPr>
                      </wps:wsp>
                      <wps:wsp>
                        <wps:cNvPr id="173" name="AutoShape 23"/>
                        <wps:cNvCnPr>
                          <a:cxnSpLocks noChangeShapeType="1"/>
                          <a:endCxn id="164" idx="1"/>
                        </wps:cNvCnPr>
                        <wps:spPr bwMode="auto">
                          <a:xfrm flipV="1">
                            <a:off x="4096681" y="2428203"/>
                            <a:ext cx="264597" cy="952"/>
                          </a:xfrm>
                          <a:prstGeom prst="straightConnector1">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999D828" id="Canvas 20" o:spid="_x0000_s1050" editas="canvas" style="width:487.6pt;height:267.95pt;mso-position-horizontal-relative:char;mso-position-vertical-relative:line" coordsize="61925,3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">
                <v:shape id="_x0000_s1051" type="#_x0000_t75" style="position:absolute;width:61925;height:34023;visibility:visible;mso-wrap-style:square">
                  <v:fill o:detectmouseclick="t"/>
                  <v:path o:connecttype="none"/>
                </v:shape>
                <v:oval id="Oval 139" o:spid="_x0000_s1052" style="position:absolute;left:54205;top:28193;width:968;height:810;rotation:159124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rz8AA&#10;AADcAAAADwAAAGRycy9kb3ducmV2LnhtbERPy6rCMBDdC/5DGMGNaKoXilajiKJcXPn6gKEZ22Iz&#10;qU3U9u/NhQvu5nCes1g1phQvql1hWcF4FIEgTq0uOFNwveyGUxDOI2ssLZOClhyslt3OAhNt33yi&#10;19lnIoSwS1BB7n2VSOnSnAy6ka2IA3eztUEfYJ1JXeM7hJtSTqIolgYLDg05VrTJKb2fn0ZBaeg4&#10;iOLD7RC3s8dzryfbuN0r1e816zkIT43/iv/dvzrM/5nB3zPhArn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Rrz8AAAADcAAAADwAAAAAAAAAAAAAAAACYAgAAZHJzL2Rvd25y&#10;ZXYueG1sUEsFBgAAAAAEAAQA9QAAAIUDAAAAAA==&#10;" fillcolor="#a5a5a5 [2092]" strokecolor="#a5a5a5 [2092]" strokeweight="1pt">
                  <v:stroke joinstyle="miter"/>
                </v:oval>
                <v:shape id="Trapezoid 140" o:spid="_x0000_s1053" style="position:absolute;left:53048;top:23544;width:1873;height:4880;rotation:10806731fd;visibility:visible;mso-wrap-style:square;v-text-anchor:middle" coordsize="187267,487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DkQcQA&#10;AADcAAAADwAAAGRycy9kb3ducmV2LnhtbESPT4vCQAzF78J+hyEL3nRqEZXqKCLI7t78C7u30Ilt&#10;sZMpnVG7394cBG8J7+W9XxarztXqTm2oPBsYDRNQxLm3FRcGTsftYAYqRGSLtWcy8E8BVsuP3gIz&#10;6x+8p/shFkpCOGRooIyxybQOeUkOw9A3xKJdfOswytoW2rb4kHBX6zRJJtphxdJQYkObkvLr4eYM&#10;7P/WRRqm1fbr52xvv92sTje7szH9z249BxWpi2/z6/rbCv5Y8OUZmUA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Q5EHEAAAA3AAAAA8AAAAAAAAAAAAAAAAAmAIAAGRycy9k&#10;b3ducmV2LnhtbFBLBQYAAAAABAAEAPUAAACJAwAAAAA=&#10;" path="m,487947l46817,r93633,l187267,487947,,487947xe" fillcolor="#a5a5a5 [2092]" strokecolor="#a5a5a5 [2092]" strokeweight="1pt">
                  <v:stroke joinstyle="miter"/>
                  <v:path arrowok="t" o:connecttype="custom" o:connectlocs="0,487947;46817,0;140450,0;187267,487947;0,487947" o:connectangles="0,0,0,0,0"/>
                </v:shape>
                <v:oval id="Oval 143" o:spid="_x0000_s1054" style="position:absolute;left:52182;top:21878;width:2014;height:1852;rotation:159124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vWMMA&#10;AADcAAAADwAAAGRycy9kb3ducmV2LnhtbERPzWrCQBC+F/oOyxR6KXVTW5YaXaW0NIgnjT7AkB2T&#10;YHY2za4meXtXEHqbj+93FqvBNuJCna8da3ibJCCIC2dqLjUc9r+vnyB8QDbYOCYNI3lYLR8fFpga&#10;1/OOLnkoRQxhn6KGKoQ2ldIXFVn0E9cSR+7oOoshwq6UpsM+httGTpNESYs1x4YKW/quqDjlZ6uh&#10;sbR9SdTmuFHj7O+cmemPGjOtn5+GrzmIQEP4F9/daxPnf7zD7Zl4gV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ovWMMAAADcAAAADwAAAAAAAAAAAAAAAACYAgAAZHJzL2Rv&#10;d25yZXYueG1sUEsFBgAAAAAEAAQA9QAAAIgDAAAAAA==&#10;" fillcolor="#a5a5a5 [2092]" strokecolor="#a5a5a5 [2092]" strokeweight="1pt">
                  <v:stroke joinstyle="miter"/>
                </v:oval>
                <v:shape id="Arc 144" o:spid="_x0000_s1055" style="position:absolute;left:51916;top:21765;width:2260;height:2578;rotation:8000521fd;visibility:visible;mso-wrap-style:square;v-text-anchor:middle" coordsize="225947,257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Bur4A&#10;AADcAAAADwAAAGRycy9kb3ducmV2LnhtbERP32vCMBB+H/g/hBN8m6lDxuiMIoKwV9vBXo/m1kSb&#10;S01iW/3rl8Fgb/fx/bzNbnKdGChE61nBalmAIG68ttwq+KyPz28gYkLW2HkmBXeKsNvOnjZYaj/y&#10;iYYqtSKHcCxRgUmpL6WMjSGHcel74sx9++AwZRhaqQOOOdx18qUoXqVDy7nBYE8HQ82lujkF9jHa&#10;+lqbzlUacQoDt2f6Umoxn/bvIBJN6V/85/7Qef56Db/P5Avk9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XXwbq+AAAA3AAAAA8AAAAAAAAAAAAAAAAAmAIAAGRycy9kb3ducmV2&#10;LnhtbFBLBQYAAAAABAAEAPUAAACDAwAAAAA=&#10;" path="m106110,238nsc139944,-2112,172915,12996,195926,41392v19299,23816,30020,55058,30022,87493l112974,128896,106110,238xem106110,238nfc139944,-2112,172915,12996,195926,41392v19299,23816,30020,55058,30022,87493e" fillcolor="#a5a5a5 [2092]" strokecolor="#a5a5a5 [2092]" strokeweight="1pt">
                  <v:stroke joinstyle="miter"/>
                  <v:path arrowok="t" o:connecttype="custom" o:connectlocs="106110,238;195926,41392;225948,128885" o:connectangles="0,0,0"/>
                </v:shape>
                <v:rect id="Rectangle 80" o:spid="_x0000_s1056" style="position:absolute;left:1435;top:16735;width:16680;height:1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8MfL4A&#10;AADaAAAADwAAAGRycy9kb3ducmV2LnhtbERPS4vCMBC+C/sfwix4EU0V0VJNiwrCHn2h16GZbcs2&#10;k9KkWvfXG2FhT8PH95x11pta3Kl1lWUF00kEgji3uuJCweW8H8cgnEfWWFsmBU9ykKUfgzUm2j74&#10;SPeTL0QIYZeggtL7JpHS5SUZdBPbEAfu27YGfYBtIXWLjxBuajmLooU0WHFoKLGhXUn5z6kzCqpu&#10;tN0RHeL4Onej3+VNT5m1UsPPfrMC4an3/+I/95cO8+H9yvvK9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fDHy+AAAA2gAAAA8AAAAAAAAAAAAAAAAAmAIAAGRycy9kb3ducmV2&#10;LnhtbFBLBQYAAAAABAAEAPUAAACDAwAAAAA=&#10;">
                  <v:shadow on="t" opacity=".5" offset="6pt,6pt"/>
                  <v:textbox inset="1.95025mm,.23336mm,1.95025mm,.23336mm">
                    <w:txbxContent>
                      <w:p w14:paraId="70590993" w14:textId="77777777" w:rsidR="00FA54D3" w:rsidRDefault="00FA54D3" w:rsidP="0003462E">
                        <w:pPr>
                          <w:wordWrap w:val="0"/>
                          <w:jc w:val="right"/>
                          <w:rPr>
                            <w:rFonts w:ascii="Arial" w:hAnsi="Arial"/>
                            <w:sz w:val="18"/>
                            <w:szCs w:val="18"/>
                          </w:rPr>
                        </w:pPr>
                      </w:p>
                      <w:p w14:paraId="22D148A3" w14:textId="77777777" w:rsidR="00FA54D3" w:rsidRDefault="00FA54D3" w:rsidP="0003462E">
                        <w:pPr>
                          <w:wordWrap w:val="0"/>
                          <w:jc w:val="right"/>
                          <w:rPr>
                            <w:rFonts w:ascii="Arial" w:hAnsi="Arial"/>
                            <w:sz w:val="18"/>
                            <w:szCs w:val="18"/>
                          </w:rPr>
                        </w:pPr>
                      </w:p>
                      <w:p w14:paraId="51DC4EFC" w14:textId="77777777" w:rsidR="00FA54D3" w:rsidRDefault="00FA54D3" w:rsidP="0003462E">
                        <w:pPr>
                          <w:wordWrap w:val="0"/>
                          <w:jc w:val="right"/>
                          <w:rPr>
                            <w:rFonts w:ascii="Arial" w:hAnsi="Arial"/>
                            <w:sz w:val="18"/>
                            <w:szCs w:val="18"/>
                          </w:rPr>
                        </w:pPr>
                      </w:p>
                      <w:p w14:paraId="0BCEF51D" w14:textId="77777777" w:rsidR="00FA54D3" w:rsidRDefault="00FA54D3" w:rsidP="0003462E">
                        <w:pPr>
                          <w:wordWrap w:val="0"/>
                          <w:jc w:val="right"/>
                          <w:rPr>
                            <w:rFonts w:ascii="Arial" w:hAnsi="Arial"/>
                            <w:sz w:val="18"/>
                            <w:szCs w:val="18"/>
                          </w:rPr>
                        </w:pPr>
                      </w:p>
                      <w:p w14:paraId="1D9E0BAA" w14:textId="77777777" w:rsidR="00FA54D3" w:rsidRDefault="00FA54D3" w:rsidP="0003462E">
                        <w:pPr>
                          <w:wordWrap w:val="0"/>
                          <w:jc w:val="right"/>
                          <w:rPr>
                            <w:rFonts w:ascii="Arial" w:hAnsi="Arial"/>
                            <w:sz w:val="18"/>
                            <w:szCs w:val="18"/>
                          </w:rPr>
                        </w:pPr>
                      </w:p>
                      <w:p w14:paraId="53324017" w14:textId="77777777" w:rsidR="00FA54D3" w:rsidRDefault="00FA54D3" w:rsidP="0003462E">
                        <w:pPr>
                          <w:wordWrap w:val="0"/>
                          <w:jc w:val="right"/>
                          <w:rPr>
                            <w:rFonts w:ascii="Arial" w:hAnsi="Arial"/>
                            <w:sz w:val="18"/>
                            <w:szCs w:val="18"/>
                          </w:rPr>
                        </w:pPr>
                      </w:p>
                      <w:p w14:paraId="49D18932" w14:textId="77777777" w:rsidR="00FA54D3" w:rsidRDefault="00FA54D3" w:rsidP="0003462E">
                        <w:pPr>
                          <w:wordWrap w:val="0"/>
                          <w:jc w:val="right"/>
                          <w:rPr>
                            <w:rFonts w:ascii="Arial" w:hAnsi="Arial"/>
                            <w:sz w:val="18"/>
                            <w:szCs w:val="18"/>
                          </w:rPr>
                        </w:pPr>
                      </w:p>
                      <w:p w14:paraId="06893103" w14:textId="77777777" w:rsidR="00FA54D3" w:rsidRDefault="00FA54D3" w:rsidP="0003462E">
                        <w:pPr>
                          <w:wordWrap w:val="0"/>
                          <w:jc w:val="right"/>
                          <w:rPr>
                            <w:rFonts w:ascii="Arial" w:hAnsi="Arial"/>
                            <w:sz w:val="18"/>
                            <w:szCs w:val="18"/>
                          </w:rPr>
                        </w:pPr>
                      </w:p>
                      <w:p w14:paraId="5829FE81" w14:textId="77777777" w:rsidR="00FA54D3" w:rsidRDefault="00FA54D3" w:rsidP="0003462E">
                        <w:pPr>
                          <w:wordWrap w:val="0"/>
                          <w:jc w:val="right"/>
                          <w:rPr>
                            <w:rFonts w:ascii="Arial" w:hAnsi="Arial"/>
                            <w:sz w:val="18"/>
                            <w:szCs w:val="18"/>
                          </w:rPr>
                        </w:pPr>
                      </w:p>
                      <w:p w14:paraId="5E158077" w14:textId="77777777" w:rsidR="00FA54D3" w:rsidRPr="005E694E" w:rsidRDefault="00FA54D3" w:rsidP="0003462E">
                        <w:pPr>
                          <w:wordWrap w:val="0"/>
                          <w:jc w:val="right"/>
                          <w:rPr>
                            <w:rFonts w:ascii="Arial" w:hAnsi="Arial"/>
                            <w:sz w:val="18"/>
                            <w:szCs w:val="18"/>
                          </w:rPr>
                        </w:pPr>
                        <w:r>
                          <w:rPr>
                            <w:rFonts w:ascii="Arial" w:hAnsi="Arial" w:hint="eastAsia"/>
                            <w:sz w:val="18"/>
                            <w:szCs w:val="18"/>
                          </w:rPr>
                          <w:t>ADSP</w:t>
                        </w:r>
                        <w:r>
                          <w:rPr>
                            <w:rFonts w:ascii="Arial" w:hAnsi="Arial"/>
                            <w:sz w:val="18"/>
                            <w:szCs w:val="18"/>
                          </w:rPr>
                          <w:t xml:space="preserve"> TDM Plugin</w:t>
                        </w:r>
                      </w:p>
                    </w:txbxContent>
                  </v:textbox>
                </v:rect>
                <v:rect id="Rectangle 82" o:spid="_x0000_s1057" style="position:absolute;left:5099;top:1263;width:17354;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Kf8EA&#10;AADaAAAADwAAAGRycy9kb3ducmV2LnhtbESPQYvCMBSE78L+h/AWvIimyrqWalpUEDyqu6zXR/Ns&#10;i81LaaJWf/1GEDwOM/MNs8g6U4srta6yrGA8ikAQ51ZXXCj4/dkMYxDOI2usLZOCOznI0o/eAhNt&#10;b7yn68EXIkDYJaig9L5JpHR5SQbdyDbEwTvZ1qAPsi2kbvEW4KaWkyj6lgYrDgslNrQuKT8fLkZB&#10;dRms1kS7OP77coPH7KjHzFqp/me3nIPw1Pl3+NXeagVTeF4JN0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kCn/BAAAA2gAAAA8AAAAAAAAAAAAAAAAAmAIAAGRycy9kb3du&#10;cmV2LnhtbFBLBQYAAAAABAAEAPUAAACGAwAAAAA=&#10;">
                  <v:shadow on="t" opacity=".5" offset="6pt,6pt"/>
                  <v:textbox inset="1.95025mm,.23336mm,1.95025mm,.23336mm">
                    <w:txbxContent>
                      <w:p w14:paraId="79EE3AC1" w14:textId="77777777" w:rsidR="00FA54D3" w:rsidRPr="005E694E" w:rsidRDefault="00FA54D3" w:rsidP="0003462E">
                        <w:pPr>
                          <w:jc w:val="center"/>
                          <w:rPr>
                            <w:rFonts w:ascii="Arial" w:hAnsi="Arial"/>
                            <w:sz w:val="18"/>
                            <w:szCs w:val="18"/>
                          </w:rPr>
                        </w:pPr>
                        <w:r>
                          <w:rPr>
                            <w:rFonts w:ascii="Arial" w:hAnsi="Arial"/>
                            <w:sz w:val="18"/>
                            <w:szCs w:val="18"/>
                          </w:rPr>
                          <w:t>ADSP Framework</w:t>
                        </w:r>
                      </w:p>
                    </w:txbxContent>
                  </v:textbox>
                </v:rect>
                <v:shape id="AutoShape 84" o:spid="_x0000_s1058" type="#_x0000_t112" style="position:absolute;left:5143;top:21323;width:9866;height:5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DOY8EA&#10;AADaAAAADwAAAGRycy9kb3ducmV2LnhtbESP3YrCMBSE7wXfIRzBuzVVdJVqFF1XWOiNfw9waI5N&#10;tTkpTVa7b78RBC+HmfmGWaxaW4k7Nb50rGA4SEAQ506XXCg4n3YfMxA+IGusHJOCP/KwWnY7C0y1&#10;e/CB7sdQiAhhn6ICE0KdSulzQxb9wNXE0bu4xmKIsimkbvAR4baSoyT5lBZLjgsGa/oylN+Ov1ZB&#10;NuF6VozNevu9wet+k20z156U6vfa9RxEoDa8w6/2j1YwheeVe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QzmPBAAAA2gAAAA8AAAAAAAAAAAAAAAAAmAIAAGRycy9kb3du&#10;cmV2LnhtbFBLBQYAAAAABAAEAPUAAACGAwAAAAA=&#10;" fillcolor="#fbe4d5">
                  <v:textbox inset="1.95025mm,.23336mm,1.95025mm,.23336mm">
                    <w:txbxContent>
                      <w:p w14:paraId="43510309" w14:textId="77777777" w:rsidR="00FA54D3" w:rsidRDefault="00FA54D3" w:rsidP="0003462E">
                        <w:pPr>
                          <w:spacing w:line="276" w:lineRule="auto"/>
                          <w:jc w:val="center"/>
                          <w:rPr>
                            <w:rFonts w:ascii="Arial" w:hAnsi="Arial"/>
                            <w:sz w:val="18"/>
                            <w:szCs w:val="18"/>
                          </w:rPr>
                        </w:pPr>
                      </w:p>
                      <w:p w14:paraId="15EE531A" w14:textId="77777777" w:rsidR="00FA54D3" w:rsidRPr="005E694E" w:rsidRDefault="00FA54D3" w:rsidP="0003462E">
                        <w:pPr>
                          <w:spacing w:line="276" w:lineRule="auto"/>
                          <w:jc w:val="center"/>
                          <w:rPr>
                            <w:rFonts w:ascii="Arial" w:hAnsi="Arial"/>
                            <w:sz w:val="18"/>
                            <w:szCs w:val="18"/>
                          </w:rPr>
                        </w:pPr>
                        <w:r>
                          <w:rPr>
                            <w:rFonts w:ascii="Arial" w:hAnsi="Arial"/>
                            <w:sz w:val="18"/>
                            <w:szCs w:val="18"/>
                          </w:rPr>
                          <w:t>HiFi2 TDM Capture</w:t>
                        </w:r>
                      </w:p>
                    </w:txbxContent>
                  </v:textbox>
                </v:shape>
                <v:shape id="Text Box 86" o:spid="_x0000_s1059" type="#_x0000_t202" style="position:absolute;left:14225;top:19746;width:10577;height:2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ba8QA&#10;AADaAAAADwAAAGRycy9kb3ducmV2LnhtbESPW2sCMRSE3wv+h3AE32pWwVK3G0W8gCKUeoG+nm7O&#10;XurmZEmibv+9KRT6OMzMN0w270wjbuR8bVnBaJiAIM6trrlUcD5tnl9B+ICssbFMCn7Iw3zWe8ow&#10;1fbOB7odQykihH2KCqoQ2lRKn1dk0A9tSxy9wjqDIUpXSu3wHuGmkeMkeZEGa44LFba0rCi/HK9G&#10;gcPi/bud7D5X231OX5Pp+vzh1koN+t3iDUSgLvyH/9pbrWAKv1fiD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22vEAAAA2gAAAA8AAAAAAAAAAAAAAAAAmAIAAGRycy9k&#10;b3ducmV2LnhtbFBLBQYAAAAABAAEAPUAAACJAwAAAAA=&#10;" filled="f" stroked="f">
                  <v:textbox inset="1.95025mm,.23336mm,1.95025mm,.23336mm">
                    <w:txbxContent>
                      <w:p w14:paraId="72F6D652" w14:textId="77777777" w:rsidR="00FA54D3" w:rsidRPr="005E694E" w:rsidRDefault="00FA54D3" w:rsidP="0003462E">
                        <w:pPr>
                          <w:rPr>
                            <w:rFonts w:ascii="Arial" w:hAnsi="Arial"/>
                            <w:sz w:val="18"/>
                            <w:szCs w:val="18"/>
                          </w:rPr>
                        </w:pPr>
                        <w:r>
                          <w:rPr>
                            <w:rFonts w:ascii="Arial" w:hAnsi="Arial"/>
                            <w:sz w:val="18"/>
                            <w:szCs w:val="18"/>
                          </w:rPr>
                          <w:t xml:space="preserve">TDM </w:t>
                        </w:r>
                        <w:r>
                          <w:rPr>
                            <w:rFonts w:ascii="Arial" w:hAnsi="Arial" w:hint="eastAsia"/>
                            <w:sz w:val="18"/>
                            <w:szCs w:val="18"/>
                          </w:rPr>
                          <w:t>PCM data</w:t>
                        </w:r>
                      </w:p>
                    </w:txbxContent>
                  </v:textbox>
                </v:shape>
                <v:shape id="Text Box 89" o:spid="_x0000_s1060" type="#_x0000_t202" style="position:absolute;left:49286;top:17846;width:7728;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48EA&#10;AADbAAAADwAAAGRycy9kb3ducmV2LnhtbERP22oCMRB9L/gPYQTfalbBotuNItaCpSDeoK/Tzeyl&#10;biZLEnX790Yo9G0O5zrZojONuJLztWUFo2ECgji3uuZSwen4/jwF4QOyxsYyKfglD4t57ynDVNsb&#10;7+l6CKWIIexTVFCF0KZS+rwig35oW+LIFdYZDBG6UmqHtxhuGjlOkhdpsObYUGFLq4ry8+FiFDgs&#10;tj/t5OPrbfOZ0/dktj7t3FqpQb9bvoII1IV/8Z97o+P8MTx+i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cZePBAAAA2wAAAA8AAAAAAAAAAAAAAAAAmAIAAGRycy9kb3du&#10;cmV2LnhtbFBLBQYAAAAABAAEAPUAAACGAwAAAAA=&#10;" filled="f" stroked="f">
                  <v:textbox inset="1.95025mm,.23336mm,1.95025mm,.23336mm">
                    <w:txbxContent>
                      <w:p w14:paraId="02890BBE" w14:textId="77777777" w:rsidR="00FA54D3" w:rsidRPr="005E694E" w:rsidRDefault="00FA54D3" w:rsidP="0003462E">
                        <w:pPr>
                          <w:rPr>
                            <w:rFonts w:ascii="Arial" w:hAnsi="Arial"/>
                            <w:sz w:val="18"/>
                            <w:szCs w:val="18"/>
                          </w:rPr>
                        </w:pPr>
                        <w:r>
                          <w:rPr>
                            <w:rFonts w:ascii="Arial" w:hAnsi="Arial"/>
                            <w:sz w:val="18"/>
                            <w:szCs w:val="18"/>
                          </w:rPr>
                          <w:t>Microphone</w:t>
                        </w:r>
                      </w:p>
                    </w:txbxContent>
                  </v:textbox>
                </v:shape>
                <v:shape id="AutoShape 91" o:spid="_x0000_s1061" type="#_x0000_t32" style="position:absolute;left:10261;top:7410;width:26;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FmcMAAADbAAAADwAAAGRycy9kb3ducmV2LnhtbESPT4vCMBDF7wt+hzDCXsSmK8sqtVFE&#10;KnjYg/8OHodmbIvNpDSp1m9vBMHbDO/N+71Jl72pxY1aV1lW8BPFIIhzqysuFJyOm/EMhPPIGmvL&#10;pOBBDpaLwVeKibZ33tPt4AsRQtglqKD0vkmkdHlJBl1kG+KgXWxr0Ie1LaRu8R7CTS0ncfwnDVYc&#10;CCU2tC4pvx468+KOOtLnbDfK/GY76db59D+bKfU97FdzEJ56/zG/r7c61P+F1y9h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CBZnDAAAA2wAAAA8AAAAAAAAAAAAA&#10;AAAAoQIAAGRycy9kb3ducmV2LnhtbFBLBQYAAAAABAAEAPkAAACRAwAAAAA=&#10;">
                  <v:stroke startarrow="block"/>
                </v:shape>
                <v:shape id="Text Box 92" o:spid="_x0000_s1062" type="#_x0000_t202" style="position:absolute;left:13512;top:9526;width:12052;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9l8EA&#10;AADbAAAADwAAAGRycy9kb3ducmV2LnhtbERP32vCMBB+H/g/hBN809RBZVajDHWgCEOdsNezOdvO&#10;5lKSqPW/XwbC3u7j+3nTeWtqcSPnK8sKhoMEBHFudcWFguPXR/8NhA/IGmvLpOBBHuazzssUM23v&#10;vKfbIRQihrDPUEEZQpNJ6fOSDPqBbYgjd7bOYIjQFVI7vMdwU8vXJBlJgxXHhhIbWpSUXw5Xo8Dh&#10;+fOnSTffy/U2p1M6Xh13bqVUr9u+T0AEasO/+Ole6zg/hb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1/ZfBAAAA2wAAAA8AAAAAAAAAAAAAAAAAmAIAAGRycy9kb3du&#10;cmV2LnhtbFBLBQYAAAAABAAEAPUAAACGAwAAAAA=&#10;" filled="f" stroked="f">
                  <v:textbox inset="1.95025mm,.23336mm,1.95025mm,.23336mm">
                    <w:txbxContent>
                      <w:p w14:paraId="5E94268D" w14:textId="77777777" w:rsidR="00FA54D3" w:rsidRPr="005E694E" w:rsidRDefault="00FA54D3" w:rsidP="0003462E">
                        <w:pPr>
                          <w:rPr>
                            <w:rFonts w:ascii="Arial" w:hAnsi="Arial"/>
                            <w:sz w:val="18"/>
                            <w:szCs w:val="18"/>
                          </w:rPr>
                        </w:pPr>
                        <w:r>
                          <w:rPr>
                            <w:rFonts w:ascii="Arial" w:hAnsi="Arial"/>
                            <w:sz w:val="18"/>
                            <w:szCs w:val="18"/>
                          </w:rPr>
                          <w:t>4xPCM</w:t>
                        </w:r>
                        <w:r>
                          <w:rPr>
                            <w:rFonts w:ascii="Arial" w:hAnsi="Arial" w:hint="eastAsia"/>
                            <w:sz w:val="18"/>
                            <w:szCs w:val="18"/>
                          </w:rPr>
                          <w:t xml:space="preserve"> data</w:t>
                        </w:r>
                      </w:p>
                    </w:txbxContent>
                  </v:textbox>
                </v:shape>
                <v:shape id="AutoShape 91" o:spid="_x0000_s1063" type="#_x0000_t32" style="position:absolute;left:8909;top:7410;width:26;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bI5cIAAADcAAAADwAAAGRycy9kb3ducmV2LnhtbESPzarCMBCF9xd8hzCCG9HULrxSjSJS&#10;wYUL/xYuh2Zsi82kNKnWtzeC4G6Gc+Z8ZxarzlTiQY0rLSuYjCMQxJnVJecKLuftaAbCeWSNlWVS&#10;8CIHq2Xvb4GJtk8+0uPkcxFC2CWooPC+TqR0WUEG3djWxEG72cagD2uTS93gM4SbSsZRNJUGSw6E&#10;AmvaFJTdT635cIct6Wt6GKZ+u4vbTfa/T2dKDfrdeg7CU+d/5u/1Tof6cQyfZ8IE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bI5cIAAADcAAAADwAAAAAAAAAAAAAA&#10;AAChAgAAZHJzL2Rvd25yZXYueG1sUEsFBgAAAAAEAAQA+QAAAJADAAAAAA==&#10;">
                  <v:stroke startarrow="block"/>
                </v:shape>
                <v:shape id="AutoShape 91" o:spid="_x0000_s1064" type="#_x0000_t32" style="position:absolute;left:12885;top:7410;width:25;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ptfsQAAADcAAAADwAAAGRycy9kb3ducmV2LnhtbESPQYvCMBCF74L/IcyCF1lTK6hUo0ip&#10;4MGDqx72ODRjW7aZlCat3X+/EYS9zfDevO/Ndj+YWvTUusqygvksAkGcW11xoeB+O36uQTiPrLG2&#10;TAp+ycF+Nx5tMdH2yV/UX30hQgi7BBWU3jeJlC4vyaCb2YY4aA/bGvRhbQupW3yGcFPLOIqW0mDF&#10;gVBiQ2lJ+c+1My/utCP9nV2mmT+e4i7NV+dsrdTkYzhsQHga/L/5fX3SoX68gNczYQK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m1+xAAAANwAAAAPAAAAAAAAAAAA&#10;AAAAAKECAABkcnMvZG93bnJldi54bWxQSwUGAAAAAAQABAD5AAAAkgMAAAAA&#10;">
                  <v:stroke startarrow="block"/>
                </v:shape>
                <v:shape id="AutoShape 91" o:spid="_x0000_s1065" type="#_x0000_t32" style="position:absolute;left:11533;top:7410;width:26;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P1CsQAAADcAAAADwAAAGRycy9kb3ducmV2LnhtbESPQYvCMBCF74L/IcyCF1lTi6hUo0ip&#10;4MGDqx72ODRjW7aZlCat3X+/EYS9zfDevO/Ndj+YWvTUusqygvksAkGcW11xoeB+O36uQTiPrLG2&#10;TAp+ycF+Nx5tMdH2yV/UX30hQgi7BBWU3jeJlC4vyaCb2YY4aA/bGvRhbQupW3yGcFPLOIqW0mDF&#10;gVBiQ2lJ+c+1My/utCP9nV2mmT+e4i7NV+dsrdTkYzhsQHga/L/5fX3SoX68gNczYQK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I/UKxAAAANwAAAAPAAAAAAAAAAAA&#10;AAAAAKECAABkcnMvZG93bnJldi54bWxQSwUGAAAAAAQABAD5AAAAkgMAAAAA&#10;">
                  <v:stroke startarrow="block"/>
                </v:shape>
                <v:group id="Group 79" o:spid="_x0000_s1066" style="position:absolute;left:51099;top:21010;width:3211;height:7041" coordorigin="51544,21166" coordsize="3210,7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oval id="Oval 29" o:spid="_x0000_s1067" style="position:absolute;left:53837;top:27373;width:917;height:834;rotation:15426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mVsUA&#10;AADbAAAADwAAAGRycy9kb3ducmV2LnhtbESPQWvCQBSE74X+h+UJvdWNHkRTV6lCQSm1GK1eH9ln&#10;NjT7NmS3SfTXdwsFj8PMfMPMl72tREuNLx0rGA0TEMS50yUXCo6Ht+cpCB+QNVaOScGVPCwXjw9z&#10;TLXreE9tFgoRIexTVGBCqFMpfW7Ioh+6mjh6F9dYDFE2hdQNdhFuKzlOkom0WHJcMFjT2lD+nf1Y&#10;BWf5bvh8O+1G2269+ZKrdvZx+FTqadC/voAI1Id7+L+90QrGM/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6ZWxQAAANsAAAAPAAAAAAAAAAAAAAAAAJgCAABkcnMv&#10;ZG93bnJldi54bWxQSwUGAAAAAAQABAD1AAAAigMAAAAA&#10;" fillcolor="#f4b083 [1941]" strokecolor="black [3213]" strokeweight=".5pt">
                    <v:stroke joinstyle="miter"/>
                  </v:oval>
                  <v:shape id="Trapezoid 76" o:spid="_x0000_s1068" style="position:absolute;left:52728;top:22754;width:1774;height:5027;rotation:10758139fd;visibility:visible;mso-wrap-style:square;v-text-anchor:middle" coordsize="177437,502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V6rcUA&#10;AADbAAAADwAAAGRycy9kb3ducmV2LnhtbESPQWvCQBSE7wX/w/KE3uqmUmybZiMSED0USmIvuT2y&#10;z2Rp9m3Mrhr/vVso9DjMzDdMtp5sLy40euNYwfMiAUHcOG24VfB92D69gfABWWPvmBTcyMM6nz1k&#10;mGp35ZIuVWhFhLBPUUEXwpBK6ZuOLPqFG4ijd3SjxRDl2Eo94jXCbS+XSbKSFg3HhQ4HKjpqfqqz&#10;VfCyq48ll3Wx+TSnbfEeTP21r5R6nE+bDxCBpvAf/mvvtYLXFfx+iT9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1XqtxQAAANsAAAAPAAAAAAAAAAAAAAAAAJgCAABkcnMv&#10;ZG93bnJldi54bWxQSwUGAAAAAAQABAD1AAAAigMAAAAA&#10;" path="m,502682l44359,r88719,l177437,502682,,502682xe" fillcolor="#f4b083 [1941]" strokecolor="black [3213]" strokeweight=".5pt">
                    <v:stroke joinstyle="miter"/>
                    <v:path arrowok="t" o:connecttype="custom" o:connectlocs="0,502682;44359,0;133078,0;177437,502682;0,502682" o:connectangles="0,0,0,0,0"/>
                  </v:shape>
                  <v:oval id="Oval 21" o:spid="_x0000_s1069" style="position:absolute;left:51877;top:21590;width:1908;height:1908;rotation:15426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5nMEA&#10;AADbAAAADwAAAGRycy9kb3ducmV2LnhtbESPQYvCMBSE74L/IbwFb5rowZWuUVxF8CTobj0/mmdT&#10;bF5KE2v990ZY2OMwM98wy3XvatFRGyrPGqYTBYK48KbiUsPvz368ABEissHaM2l4UoD1ajhYYmb8&#10;g0/UnWMpEoRDhhpsjE0mZSgsOQwT3xAn7+pbhzHJtpSmxUeCu1rOlJpLhxWnBYsNbS0Vt/PdacBT&#10;d2zs4vvi97v88nnwt07lSuvRR7/5AhGpj//hv/bBaJhN4f0l/Q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0OZzBAAAA2wAAAA8AAAAAAAAAAAAAAAAAmAIAAGRycy9kb3du&#10;cmV2LnhtbFBLBQYAAAAABAAEAPUAAACGAwAAAAA=&#10;" fillcolor="white [3212]" strokecolor="white [3212]" strokeweight=".5pt">
                    <v:stroke joinstyle="miter"/>
                  </v:oval>
                  <v:oval id="Oval 129" o:spid="_x0000_s1070" style="position:absolute;left:51835;top:21361;width:1908;height:1909;rotation:154265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5bsQA&#10;AADcAAAADwAAAGRycy9kb3ducmV2LnhtbERPS2vCQBC+C/0Pywi96UYPpaauUoWCRaz4qF6H7JgN&#10;zc6G7DZJ++tdQfA2H99zpvPOlqKh2heOFYyGCQjizOmCcwXHw8fgFYQPyBpLx6TgjzzMZ0+9Kaba&#10;tbyjZh9yEUPYp6jAhFClUvrMkEU/dBVx5C6uthgirHOpa2xjuC3lOElepMWCY4PBipaGsp/9r1Vw&#10;lmvD5//T1+izXa6+5aKZbA5bpZ773fsbiEBdeIjv7pWO88cTuD0TL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uW7EAAAA3AAAAA8AAAAAAAAAAAAAAAAAmAIAAGRycy9k&#10;b3ducmV2LnhtbFBLBQYAAAAABAAEAPUAAACJAwAAAAA=&#10;" fillcolor="#f4b083 [1941]" strokecolor="black [3213]" strokeweight=".5pt">
                    <v:stroke joinstyle="miter"/>
                  </v:oval>
                  <v:shape id="Arc 77" o:spid="_x0000_s1071" style="position:absolute;left:51601;top:21109;width:2328;height:2442;rotation:7951929fd;visibility:visible;mso-wrap-style:square;v-text-anchor:middle" coordsize="232770,244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BqC8cA&#10;AADbAAAADwAAAGRycy9kb3ducmV2LnhtbESPW2vCQBSE3wv9D8sp9EV0o+CFNBspBW19EOsF+3qa&#10;Pc3F7NmQXTX++65Q6OMwM98wybwztbhQ60rLCoaDCARxZnXJuYLDftGfgXAeWWNtmRTcyME8fXxI&#10;MNb2ylu67HwuAoRdjAoK75tYSpcVZNANbEMcvB/bGvRBtrnULV4D3NRyFEUTabDksFBgQ28FZafd&#10;2Sjg87o3Pn6fqvdhtaq+lptb9TkqlXp+6l5fQHjq/H/4r/2hFUyncP8Sf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gagvHAAAA2wAAAA8AAAAAAAAAAAAAAAAAmAIAAGRy&#10;cy9kb3ducmV2LnhtbFBLBQYAAAAABAAEAPUAAACMAwAAAAA=&#10;" path="m109880,191nsc142851,-1746,175055,11106,198466,35545v21956,22919,34301,54076,34304,86574l116385,122130,109880,191xem109880,191nfc142851,-1746,175055,11106,198466,35545v21956,22919,34301,54076,34304,86574e" filled="f" strokecolor="black [3213]" strokeweight=".5pt">
                    <v:stroke joinstyle="miter"/>
                    <v:path arrowok="t" o:connecttype="custom" o:connectlocs="109880,191;198466,35545;232770,122119" o:connectangles="0,0,0"/>
                  </v:shape>
                </v:group>
                <v:shape id="AutoShape 88" o:spid="_x0000_s1072" type="#_x0000_t32" style="position:absolute;left:15009;top:24285;width:7361;height: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4oksIAAADcAAAADwAAAGRycy9kb3ducmV2LnhtbERPS2sCMRC+C/0PYQreNFuxVlajSFFc&#10;hB58grdhM2a33UyWTdTtvzcFobf5+J4znbe2EjdqfOlYwVs/AUGcO12yUXDYr3pjED4ga6wck4Jf&#10;8jCfvXSmmGp35y3ddsGIGMI+RQVFCHUqpc8Lsuj7riaO3MU1FkOEjZG6wXsMt5UcJMlIWiw5NhRY&#10;02dB+c/uahXgiRenjV6fj9nlwy+NGX7J70yp7mu7mIAI1IZ/8dOd6Tj/fQB/z8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4oksIAAADcAAAADwAAAAAAAAAAAAAA&#10;AAChAgAAZHJzL2Rvd25yZXYueG1sUEsFBgAAAAAEAAQA+QAAAJADAAAAAA==&#10;">
                  <v:stroke startarrow="block"/>
                </v:shape>
                <v:rect id="Rectangle 164" o:spid="_x0000_s1073" style="position:absolute;left:43613;top:22240;width:4490;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GGpMQA&#10;AADcAAAADwAAAGRycy9kb3ducmV2LnhtbERPTWsCMRC9C/6HMIIXqdm1si1bo4ggWNqDtb30Nmym&#10;m62byZJEXf99UxC8zeN9zmLV21acyYfGsYJ8moEgrpxuuFbw9bl9eAYRIrLG1jEpuFKA1XI4WGCp&#10;3YU/6HyItUghHEpUYGLsSilDZchimLqOOHE/zluMCfpaao+XFG5bOcuyQlpsODUY7GhjqDoeTlbB&#10;bm5+r2br27fX/ffje/402fj8pNR41K9fQETq4118c+90ml/M4f+Zd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BhqTEAAAA3AAAAA8AAAAAAAAAAAAAAAAAmAIAAGRycy9k&#10;b3ducmV2LnhtbFBLBQYAAAAABAAEAPUAAACJAwAAAAA=&#10;" fillcolor="#f2f2f2">
                  <v:shadow on="t" opacity=".5" offset="6pt,6pt"/>
                  <v:textbox inset="1.95025mm,.23336mm,1.95025mm,.23336mm">
                    <w:txbxContent>
                      <w:p w14:paraId="7497E7B5" w14:textId="77777777" w:rsidR="00FA54D3" w:rsidRDefault="00FA54D3" w:rsidP="0003462E">
                        <w:pPr>
                          <w:pStyle w:val="NormalWeb"/>
                          <w:spacing w:before="0" w:after="0"/>
                          <w:jc w:val="center"/>
                        </w:pPr>
                        <w:r>
                          <w:rPr>
                            <w:rFonts w:ascii="Arial" w:hAnsi="Arial" w:cs="Arial"/>
                            <w:sz w:val="18"/>
                            <w:szCs w:val="18"/>
                          </w:rPr>
                          <w:t>ADC</w:t>
                        </w:r>
                      </w:p>
                    </w:txbxContent>
                  </v:textbox>
                </v:rect>
                <v:shape id="AutoShape 90" o:spid="_x0000_s1074" type="#_x0000_t32" style="position:absolute;left:48100;top:24282;width:3530;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t6W8IAAADcAAAADwAAAGRycy9kb3ducmV2LnhtbERPS2sCMRC+C/0PYQreNFtRK6tRpCgu&#10;hR58grdhM2a33UyWTdTtvzdCobf5+J4zW7S2EjdqfOlYwVs/AUGcO12yUXDYr3sTED4ga6wck4Jf&#10;8rCYv3RmmGp35y3ddsGIGMI+RQVFCHUqpc8Lsuj7riaO3MU1FkOEjZG6wXsMt5UcJMlYWiw5NhRY&#10;00dB+c/uahXgiZenT705H7PLu18ZM/yS35lS3dd2OQURqA3/4j93puP88Qiez8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t6W8IAAADcAAAADwAAAAAAAAAAAAAA&#10;AAChAgAAZHJzL2Rvd25yZXYueG1sUEsFBgAAAAAEAAQA+QAAAJADAAAAAA==&#10;">
                  <v:stroke startarrow="block"/>
                </v:shape>
                <v:rect id="Rectangle 166" o:spid="_x0000_s1075" style="position:absolute;left:22370;top:22246;width:4014;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SMQA&#10;AADcAAAADwAAAGRycy9kb3ducmV2LnhtbERPTWsCMRC9F/wPYYReimZXy1a2RhFBsLQHtV68DZvp&#10;ZtvNZEmirv/eFAq9zeN9znzZ21ZcyIfGsYJ8nIEgrpxuuFZw/NyMZiBCRNbYOiYFNwqwXAwe5lhq&#10;d+U9XQ6xFimEQ4kKTIxdKWWoDFkMY9cRJ+7LeYsxQV9L7fGawm0rJ1lWSIsNpwaDHa0NVT+Hs1Ww&#10;fTbfN7Px7fvb7jT9yF+e1j4/K/U47FevICL18V/8597qNL8o4PeZdIF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fvUjEAAAA3AAAAA8AAAAAAAAAAAAAAAAAmAIAAGRycy9k&#10;b3ducmV2LnhtbFBLBQYAAAAABAAEAPUAAACJAwAAAAA=&#10;" fillcolor="#f2f2f2">
                  <v:shadow on="t" opacity=".5" offset="6pt,6pt"/>
                  <v:textbox inset="1.95025mm,.23336mm,1.95025mm,.23336mm">
                    <w:txbxContent>
                      <w:p w14:paraId="02A0FE99" w14:textId="77777777" w:rsidR="00FA54D3" w:rsidRDefault="00FA54D3" w:rsidP="0003462E">
                        <w:pPr>
                          <w:pStyle w:val="NormalWeb"/>
                          <w:spacing w:before="0" w:after="0"/>
                          <w:jc w:val="center"/>
                        </w:pPr>
                        <w:r>
                          <w:rPr>
                            <w:rFonts w:ascii="Arial" w:hAnsi="Arial"/>
                            <w:sz w:val="18"/>
                            <w:szCs w:val="18"/>
                          </w:rPr>
                          <w:t>DVC</w:t>
                        </w:r>
                      </w:p>
                    </w:txbxContent>
                  </v:textbox>
                </v:rect>
                <v:shape id="AutoShape 23" o:spid="_x0000_s1076" type="#_x0000_t32" style="position:absolute;left:26396;top:24291;width:1397;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vSvcEAAADcAAAADwAAAGRycy9kb3ducmV2LnhtbESPzQrCMBCE74LvEFbwIprqQaUaRaSC&#10;Bw/+HTwuzdoWm01pUq1vbwTB2y4zO9/sct2aUjypdoVlBeNRBII4tbrgTMH1shvOQTiPrLG0TAre&#10;5GC96naWGGv74hM9zz4TIYRdjApy76tYSpfmZNCNbEUctLutDfqw1pnUNb5CuCnlJIqm0mDBgZBj&#10;Rduc0se5MV/uoCF9S46DxO/2k2abzg7JXKl+r90sQHhq/d/8u97rUH86g+8zYQK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m9K9wQAAANwAAAAPAAAAAAAAAAAAAAAA&#10;AKECAABkcnMvZG93bnJldi54bWxQSwUGAAAAAAQABAD5AAAAjwMAAAAA&#10;">
                  <v:stroke startarrow="block"/>
                </v:shape>
                <v:rect id="Rectangle 168" o:spid="_x0000_s1077" style="position:absolute;left:27800;top:22278;width:4121;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MoccA&#10;AADcAAAADwAAAGRycy9kb3ducmV2LnhtbESPQU8CMRCF7yb+h2ZMuBjpLho0K4UYEhKMHhC5cJts&#10;h+3idrppCyz/3jmYeJvJe/PeN7PF4Dt1ppjawAbKcQGKuA625cbA7nv18AIqZWSLXWAycKUEi/nt&#10;zQwrGy78RedtbpSEcKrQgMu5r7ROtSOPaRx6YtEOIXrMssZG24gXCfednhTFVHtsWRoc9rR0VP9s&#10;T97A+skdr24Vu4/3zf7xs3y+X8byZMzobnh7BZVpyP/mv+u1Ffyp0MozMoG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MjKHHAAAA3AAAAA8AAAAAAAAAAAAAAAAAmAIAAGRy&#10;cy9kb3ducmV2LnhtbFBLBQYAAAAABAAEAPUAAACMAwAAAAA=&#10;" fillcolor="#f2f2f2">
                  <v:shadow on="t" opacity=".5" offset="6pt,6pt"/>
                  <v:textbox inset="1.95025mm,.23336mm,1.95025mm,.23336mm">
                    <w:txbxContent>
                      <w:p w14:paraId="7553E029" w14:textId="77777777" w:rsidR="00FA54D3" w:rsidRDefault="00FA54D3" w:rsidP="0003462E">
                        <w:pPr>
                          <w:pStyle w:val="NormalWeb"/>
                          <w:spacing w:before="0" w:after="0"/>
                          <w:jc w:val="center"/>
                        </w:pPr>
                        <w:r>
                          <w:rPr>
                            <w:rFonts w:ascii="Arial" w:hAnsi="Arial"/>
                            <w:sz w:val="18"/>
                            <w:szCs w:val="18"/>
                          </w:rPr>
                          <w:t>SRC</w:t>
                        </w:r>
                      </w:p>
                    </w:txbxContent>
                  </v:textbox>
                </v:rect>
                <v:shape id="AutoShape 23" o:spid="_x0000_s1078" type="#_x0000_t32" style="position:absolute;left:31920;top:24291;width:3820;height: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ZwXsMAAADcAAAADwAAAGRycy9kb3ducmV2LnhtbERPTWvCQBC9C/0PyxS86aalxJq6Sigt&#10;BsGDtgq9DdlxkzY7G7Krxn/vCkJv83ifM1v0thEn6nztWMHTOAFBXDpds1Hw/fU5egXhA7LGxjEp&#10;uJCHxfxhMMNMuzNv6LQNRsQQ9hkqqEJoMyl9WZFFP3YtceQOrrMYIuyM1B2eY7ht5HOSpNJizbGh&#10;wpbeKyr/tkerAPec71d6+bMrDhP/YczLWv4WSg0f+/wNRKA+/Ivv7kLH+ekUbs/EC+T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mcF7DAAAA3AAAAA8AAAAAAAAAAAAA&#10;AAAAoQIAAGRycy9kb3ducmV2LnhtbFBLBQYAAAAABAAEAPkAAACRAwAAAAA=&#10;">
                  <v:stroke startarrow="block"/>
                </v:shape>
                <v:rect id="Rectangle 170" o:spid="_x0000_s1079" style="position:absolute;left:21799;top:21872;width:1072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8IFcYA&#10;AADcAAAADwAAAGRycy9kb3ducmV2LnhtbESPMU/DQAyFd6T+h5MrsVT0UgZAodcKtQJlQEgUGNjc&#10;nMmF5nxRzrTh3+MBqZut9/ze5+V6jJ050pDbxA4W8wIMcZ18y42D97fHqzswWZA9donJwS9lWK8m&#10;F0ssfTrxKx130hgN4VyigyDSl9bmOlDEPE89sWpfaYgoug6N9QOeNDx29roobmzElrUhYE+bQPVh&#10;9xMdfFajNN+LJ3k+4OxjVoV9/bLdO3c5HR/uwQiNcjb/X1de8W8VX5/RCez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8IFcYAAADcAAAADwAAAAAAAAAAAAAAAACYAgAAZHJz&#10;L2Rvd25yZXYueG1sUEsFBgAAAAAEAAQA9QAAAIsDAAAAAA==&#10;" filled="f" strokecolor="black [3213]" strokeweight="1pt"/>
                <v:shape id="Text Box 15" o:spid="_x0000_s1080" type="#_x0000_t202" style="position:absolute;left:24802;top:20526;width:7722;height:2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gzwMMA&#10;AADcAAAADwAAAGRycy9kb3ducmV2LnhtbERP32vCMBB+F/wfwgm+adqBm+uMZWwKjoE4FXy9NWdb&#10;bS4lybT775eB4Nt9fD9vlnemERdyvrasIB0nIIgLq2suFex3y9EUhA/IGhvLpOCXPOTzfm+GmbZX&#10;/qLLNpQihrDPUEEVQptJ6YuKDPqxbYkjd7TOYIjQlVI7vMZw08iHJHmUBmuODRW29FZRcd7+GAUO&#10;j+tTO/k4vK8+C/qePC/2G7dQajjoXl9ABOrCXXxzr3Sc/5TC/zPx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gzwMMAAADcAAAADwAAAAAAAAAAAAAAAACYAgAAZHJzL2Rv&#10;d25yZXYueG1sUEsFBgAAAAAEAAQA9QAAAIgDAAAAAA==&#10;" filled="f" stroked="f">
                  <v:textbox inset="1.95025mm,.23336mm,1.95025mm,.23336mm">
                    <w:txbxContent>
                      <w:p w14:paraId="2DCB8806" w14:textId="77777777" w:rsidR="00FA54D3" w:rsidRDefault="00FA54D3" w:rsidP="0003462E">
                        <w:pPr>
                          <w:pStyle w:val="NormalWeb"/>
                          <w:spacing w:before="0" w:after="0"/>
                          <w:jc w:val="both"/>
                        </w:pPr>
                        <w:r>
                          <w:rPr>
                            <w:rFonts w:ascii="Arial" w:hAnsi="Arial"/>
                            <w:sz w:val="18"/>
                            <w:szCs w:val="18"/>
                          </w:rPr>
                          <w:t>SCU</w:t>
                        </w:r>
                      </w:p>
                    </w:txbxContent>
                  </v:textbox>
                </v:shape>
                <v:rect id="Rectangle 172" o:spid="_x0000_s1081" style="position:absolute;left:35740;top:22246;width:5207;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0tlsQA&#10;AADcAAAADwAAAGRycy9kb3ducmV2LnhtbERPTWsCMRC9C/0PYYReSs2uFZXVKEUQLPWgtpfehs24&#10;Wd1MliTq+u+bQsHbPN7nzJedbcSVfKgdK8gHGQji0umaKwXfX+vXKYgQkTU2jknBnQIsF0+9ORba&#10;3XhP10OsRArhUKACE2NbSBlKQxbDwLXEiTs6bzEm6CupPd5SuG3kMMvG0mLNqcFgSytD5flwsQo2&#10;I3O6m7VvPj92P2/bfPKy8vlFqed+9z4DEamLD/G/e6PT/MkQ/p5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9LZbEAAAA3AAAAA8AAAAAAAAAAAAAAAAAmAIAAGRycy9k&#10;b3ducmV2LnhtbFBLBQYAAAAABAAEAPUAAACJAwAAAAA=&#10;" fillcolor="#f2f2f2">
                  <v:shadow on="t" opacity=".5" offset="6pt,6pt"/>
                  <v:textbox inset="1.95025mm,.23336mm,1.95025mm,.23336mm">
                    <w:txbxContent>
                      <w:p w14:paraId="26B9FC68" w14:textId="77777777" w:rsidR="00FA54D3" w:rsidRDefault="00FA54D3" w:rsidP="0003462E">
                        <w:pPr>
                          <w:pStyle w:val="NormalWeb"/>
                          <w:spacing w:before="0" w:after="0"/>
                          <w:jc w:val="center"/>
                        </w:pPr>
                        <w:r>
                          <w:rPr>
                            <w:rFonts w:ascii="Arial" w:hAnsi="Arial"/>
                            <w:sz w:val="18"/>
                            <w:szCs w:val="18"/>
                          </w:rPr>
                          <w:t>SSI</w:t>
                        </w:r>
                      </w:p>
                    </w:txbxContent>
                  </v:textbox>
                </v:rect>
                <v:shape id="AutoShape 23" o:spid="_x0000_s1082" type="#_x0000_t32" style="position:absolute;left:40966;top:24282;width:2646;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fRacMAAADcAAAADwAAAGRycy9kb3ducmV2LnhtbERPTWsCMRC9F/wPYQRvNasWLVujiCgu&#10;hR7UKngbNmN262aybKJu/31TELzN433OdN7aStyo8aVjBYN+AoI4d7pko+B7v359B+EDssbKMSn4&#10;JQ/zWedliql2d97SbReMiCHsU1RQhFCnUvq8IIu+72riyJ1dYzFE2BipG7zHcFvJYZKMpcWSY0OB&#10;NS0Lyi+7q1WAR14cP/XmdMjOE78y5u1L/mRK9brt4gNEoDY8xQ93puP8yQj+n4kXy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X0WnDAAAA3AAAAA8AAAAAAAAAAAAA&#10;AAAAoQIAAGRycy9kb3ducmV2LnhtbFBLBQYAAAAABAAEAPkAAACRAwAAAAA=&#10;">
                  <v:stroke startarrow="block"/>
                </v:shape>
                <w10:anchorlock/>
              </v:group>
            </w:pict>
          </mc:Fallback>
        </mc:AlternateContent>
      </w:r>
    </w:p>
    <w:p w14:paraId="15D36B7F" w14:textId="3D89C49F" w:rsidR="00E86D50" w:rsidRPr="00FD773D" w:rsidRDefault="00536278" w:rsidP="00E86D50">
      <w:pPr>
        <w:pStyle w:val="Caption"/>
        <w:rPr>
          <w:rFonts w:eastAsia="Meiryo"/>
          <w:lang w:val="en-US"/>
        </w:rPr>
      </w:pPr>
      <w:bookmarkStart w:id="136" w:name="_Toc517343830"/>
      <w:r w:rsidRPr="00FD773D">
        <w:t xml:space="preserve">Figure </w:t>
      </w:r>
      <w:r w:rsidR="00EA66D6" w:rsidRPr="00FD773D">
        <w:fldChar w:fldCharType="begin"/>
      </w:r>
      <w:r w:rsidR="00EA66D6" w:rsidRPr="00FD773D">
        <w:instrText xml:space="preserve"> STYLEREF 1 \s </w:instrText>
      </w:r>
      <w:r w:rsidR="00EA66D6" w:rsidRPr="00FD773D">
        <w:fldChar w:fldCharType="separate"/>
      </w:r>
      <w:r w:rsidR="00EA66D6" w:rsidRPr="00FD773D">
        <w:rPr>
          <w:noProof/>
        </w:rPr>
        <w:t>1</w:t>
      </w:r>
      <w:r w:rsidR="00EA66D6" w:rsidRPr="00FD773D">
        <w:fldChar w:fldCharType="end"/>
      </w:r>
      <w:r w:rsidR="00EA66D6" w:rsidRPr="00FD773D">
        <w:noBreakHyphen/>
      </w:r>
      <w:r w:rsidR="00EA66D6" w:rsidRPr="00FD773D">
        <w:fldChar w:fldCharType="begin"/>
      </w:r>
      <w:r w:rsidR="00EA66D6" w:rsidRPr="00FD773D">
        <w:instrText xml:space="preserve"> SEQ Figure \* ARABIC \s 1 </w:instrText>
      </w:r>
      <w:r w:rsidR="00EA66D6" w:rsidRPr="00FD773D">
        <w:fldChar w:fldCharType="separate"/>
      </w:r>
      <w:r w:rsidR="00EA66D6" w:rsidRPr="00FD773D">
        <w:rPr>
          <w:noProof/>
        </w:rPr>
        <w:t>2</w:t>
      </w:r>
      <w:r w:rsidR="00EA66D6" w:rsidRPr="00FD773D">
        <w:fldChar w:fldCharType="end"/>
      </w:r>
      <w:r w:rsidR="00E86D50" w:rsidRPr="00FD773D">
        <w:rPr>
          <w:rFonts w:eastAsia="Meiryo"/>
        </w:rPr>
        <w:tab/>
        <w:t>Example of the ADSP System Configuration</w:t>
      </w:r>
      <w:r w:rsidR="00E86D50" w:rsidRPr="00FD773D">
        <w:rPr>
          <w:rFonts w:eastAsia="Meiryo"/>
          <w:lang w:val="en-US"/>
        </w:rPr>
        <w:t xml:space="preserve"> for capture function</w:t>
      </w:r>
      <w:bookmarkEnd w:id="136"/>
    </w:p>
    <w:p w14:paraId="7709E6EF" w14:textId="77777777" w:rsidR="00E86D50" w:rsidRPr="00FD773D" w:rsidRDefault="00E86D50" w:rsidP="00356589"/>
    <w:p w14:paraId="617F5ED6" w14:textId="77777777" w:rsidR="002B29DC" w:rsidRPr="00FD773D" w:rsidRDefault="002B29DC" w:rsidP="00356589"/>
    <w:p w14:paraId="6E661879" w14:textId="77777777" w:rsidR="002B29DC" w:rsidRPr="00FD773D" w:rsidRDefault="002B29DC" w:rsidP="002B29DC">
      <w:pPr>
        <w:pStyle w:val="a"/>
        <w:rPr>
          <w:rFonts w:ascii="Verdana" w:hAnsi="Verdana"/>
        </w:rPr>
      </w:pPr>
      <w:r w:rsidRPr="00FD773D">
        <w:rPr>
          <w:rFonts w:ascii="Verdana" w:hAnsi="Verdana"/>
        </w:rPr>
        <w:t>ADSP Framework</w:t>
      </w:r>
    </w:p>
    <w:p w14:paraId="5DC5C6E7" w14:textId="77777777" w:rsidR="002B29DC" w:rsidRPr="00FD773D" w:rsidRDefault="002B29DC" w:rsidP="002B29DC">
      <w:pPr>
        <w:pStyle w:val="a"/>
        <w:numPr>
          <w:ilvl w:val="0"/>
          <w:numId w:val="0"/>
        </w:numPr>
        <w:ind w:firstLineChars="200" w:firstLine="400"/>
        <w:rPr>
          <w:rFonts w:ascii="Verdana" w:hAnsi="Verdana"/>
        </w:rPr>
      </w:pPr>
      <w:r w:rsidRPr="00FD773D">
        <w:rPr>
          <w:rFonts w:ascii="Verdana" w:hAnsi="Verdana"/>
        </w:rPr>
        <w:t>It controls ADSP Plugin. It is software provided separately as Framework.</w:t>
      </w:r>
    </w:p>
    <w:p w14:paraId="076C69F5" w14:textId="77777777" w:rsidR="002B29DC" w:rsidRPr="00FD773D" w:rsidRDefault="002B29DC" w:rsidP="00356589"/>
    <w:p w14:paraId="65298DE7" w14:textId="3D8005F3" w:rsidR="002B29DC" w:rsidRPr="00FD773D" w:rsidRDefault="002B29DC" w:rsidP="002B29DC">
      <w:pPr>
        <w:pStyle w:val="a"/>
        <w:rPr>
          <w:rFonts w:ascii="Verdana" w:hAnsi="Verdana"/>
        </w:rPr>
      </w:pPr>
      <w:r w:rsidRPr="00FD773D">
        <w:rPr>
          <w:rFonts w:ascii="Verdana" w:hAnsi="Verdana"/>
        </w:rPr>
        <w:t xml:space="preserve">HiFi2 </w:t>
      </w:r>
      <w:r w:rsidR="00B51E1B" w:rsidRPr="00FD773D">
        <w:rPr>
          <w:rFonts w:ascii="Verdana" w:hAnsi="Verdana"/>
        </w:rPr>
        <w:t>TDM Renderer</w:t>
      </w:r>
      <w:r w:rsidRPr="00FD773D">
        <w:rPr>
          <w:rFonts w:ascii="Verdana" w:hAnsi="Verdana"/>
        </w:rPr>
        <w:t xml:space="preserve"> (ADSP </w:t>
      </w:r>
      <w:r w:rsidR="00B51E1B" w:rsidRPr="00FD773D">
        <w:rPr>
          <w:rFonts w:ascii="Verdana" w:hAnsi="Verdana"/>
        </w:rPr>
        <w:t>TDM</w:t>
      </w:r>
      <w:r w:rsidRPr="00FD773D">
        <w:rPr>
          <w:rFonts w:ascii="Verdana" w:hAnsi="Verdana"/>
        </w:rPr>
        <w:t xml:space="preserve"> Plugin)</w:t>
      </w:r>
    </w:p>
    <w:p w14:paraId="1D56DDA0" w14:textId="567265AE" w:rsidR="007C6730" w:rsidRPr="00FD773D" w:rsidRDefault="002B29DC" w:rsidP="007C6730">
      <w:pPr>
        <w:pStyle w:val="ReqText"/>
        <w:ind w:left="360"/>
      </w:pPr>
      <w:r w:rsidRPr="00FD773D">
        <w:t>It performs</w:t>
      </w:r>
      <w:r w:rsidR="00B51E1B" w:rsidRPr="00FD773D">
        <w:t xml:space="preserve"> merge</w:t>
      </w:r>
      <w:r w:rsidRPr="00FD773D">
        <w:t xml:space="preserve"> </w:t>
      </w:r>
      <w:r w:rsidR="00B51E1B" w:rsidRPr="00FD773D">
        <w:t xml:space="preserve">multiple </w:t>
      </w:r>
      <w:r w:rsidRPr="00FD773D">
        <w:t>input PCM data</w:t>
      </w:r>
      <w:r w:rsidR="00B51E1B" w:rsidRPr="00FD773D">
        <w:t xml:space="preserve"> and output to other audio device</w:t>
      </w:r>
      <w:r w:rsidRPr="00FD773D">
        <w:t xml:space="preserve">. It is this software set up as ADSP </w:t>
      </w:r>
      <w:r w:rsidR="00B51E1B" w:rsidRPr="00FD773D">
        <w:t>TDM</w:t>
      </w:r>
      <w:r w:rsidRPr="00FD773D">
        <w:t xml:space="preserve"> Plugin.</w:t>
      </w:r>
    </w:p>
    <w:p w14:paraId="316C528B" w14:textId="77777777" w:rsidR="00315F72" w:rsidRPr="00FD773D" w:rsidRDefault="00315F72" w:rsidP="00DC074C"/>
    <w:p w14:paraId="19AB445F" w14:textId="17E1CBFE" w:rsidR="002B29DC" w:rsidRPr="00FD773D" w:rsidRDefault="002B29DC" w:rsidP="002B29DC">
      <w:pPr>
        <w:pStyle w:val="a"/>
        <w:rPr>
          <w:rFonts w:ascii="Verdana" w:hAnsi="Verdana"/>
        </w:rPr>
      </w:pPr>
      <w:r w:rsidRPr="00FD773D">
        <w:rPr>
          <w:rFonts w:ascii="Verdana" w:hAnsi="Verdana"/>
        </w:rPr>
        <w:t xml:space="preserve">HiFi2 </w:t>
      </w:r>
      <w:r w:rsidR="00B51E1B" w:rsidRPr="00FD773D">
        <w:rPr>
          <w:rFonts w:ascii="Verdana" w:hAnsi="Verdana"/>
        </w:rPr>
        <w:t>TDM Capture</w:t>
      </w:r>
      <w:r w:rsidRPr="00FD773D">
        <w:rPr>
          <w:rFonts w:ascii="Verdana" w:hAnsi="Verdana"/>
        </w:rPr>
        <w:t xml:space="preserve"> (ADSP </w:t>
      </w:r>
      <w:r w:rsidR="00B51E1B" w:rsidRPr="00FD773D">
        <w:rPr>
          <w:rFonts w:ascii="Verdana" w:hAnsi="Verdana"/>
        </w:rPr>
        <w:t>TDM</w:t>
      </w:r>
      <w:r w:rsidRPr="00FD773D">
        <w:rPr>
          <w:rFonts w:ascii="Verdana" w:hAnsi="Verdana"/>
        </w:rPr>
        <w:t xml:space="preserve"> Plugin)</w:t>
      </w:r>
    </w:p>
    <w:p w14:paraId="5A6AA0D7" w14:textId="6C9CFDF7" w:rsidR="002B29DC" w:rsidRPr="00FD773D" w:rsidRDefault="00B51E1B" w:rsidP="002B29DC">
      <w:pPr>
        <w:pStyle w:val="a"/>
        <w:numPr>
          <w:ilvl w:val="0"/>
          <w:numId w:val="0"/>
        </w:numPr>
        <w:ind w:left="397"/>
        <w:rPr>
          <w:rFonts w:ascii="Verdana" w:hAnsi="Verdana"/>
        </w:rPr>
      </w:pPr>
      <w:r w:rsidRPr="00FD773D">
        <w:rPr>
          <w:rFonts w:ascii="Verdana" w:hAnsi="Verdana"/>
        </w:rPr>
        <w:t>It performs split multiple output PCM data from TDM input received from other audio device. It is this software set up as ADSP TDM Plugin.</w:t>
      </w:r>
    </w:p>
    <w:p w14:paraId="47A93803" w14:textId="77777777" w:rsidR="002B29DC" w:rsidRPr="00FD773D" w:rsidRDefault="002B29DC" w:rsidP="00356589"/>
    <w:p w14:paraId="41D6B81C" w14:textId="77777777" w:rsidR="002B29DC" w:rsidRPr="00FD773D" w:rsidRDefault="002B29DC" w:rsidP="002B29DC">
      <w:pPr>
        <w:pStyle w:val="a"/>
        <w:rPr>
          <w:rFonts w:ascii="Verdana" w:hAnsi="Verdana"/>
        </w:rPr>
      </w:pPr>
      <w:r w:rsidRPr="00FD773D">
        <w:rPr>
          <w:rFonts w:ascii="Verdana" w:hAnsi="Verdana"/>
        </w:rPr>
        <w:t>PCM data</w:t>
      </w:r>
    </w:p>
    <w:p w14:paraId="6561EF06" w14:textId="7DB3B2A7" w:rsidR="002B29DC" w:rsidRPr="00FD773D" w:rsidRDefault="002B29DC" w:rsidP="002B29DC">
      <w:pPr>
        <w:pStyle w:val="a"/>
        <w:numPr>
          <w:ilvl w:val="0"/>
          <w:numId w:val="0"/>
        </w:numPr>
        <w:ind w:left="397"/>
        <w:rPr>
          <w:rFonts w:ascii="Verdana" w:hAnsi="Verdana"/>
        </w:rPr>
      </w:pPr>
      <w:r w:rsidRPr="00FD773D">
        <w:rPr>
          <w:rFonts w:ascii="Verdana" w:hAnsi="Verdana"/>
        </w:rPr>
        <w:t>16-bit</w:t>
      </w:r>
      <w:r w:rsidR="00B51E1B" w:rsidRPr="00FD773D">
        <w:rPr>
          <w:rFonts w:ascii="Verdana" w:hAnsi="Verdana"/>
        </w:rPr>
        <w:t xml:space="preserve"> / 24-bit</w:t>
      </w:r>
      <w:r w:rsidRPr="00FD773D">
        <w:rPr>
          <w:rFonts w:ascii="Verdana" w:hAnsi="Verdana"/>
        </w:rPr>
        <w:t xml:space="preserve"> linear PCM data which is a processing by this software.</w:t>
      </w:r>
    </w:p>
    <w:p w14:paraId="791BA5BF" w14:textId="77777777" w:rsidR="002B29DC" w:rsidRPr="00FD773D" w:rsidRDefault="002B29DC" w:rsidP="00356589"/>
    <w:p w14:paraId="34B29828" w14:textId="4C49D136" w:rsidR="002B29DC" w:rsidRPr="00FD773D" w:rsidRDefault="0064152A" w:rsidP="002B29DC">
      <w:pPr>
        <w:pStyle w:val="a"/>
        <w:rPr>
          <w:rFonts w:ascii="Verdana" w:hAnsi="Verdana"/>
        </w:rPr>
      </w:pPr>
      <w:r w:rsidRPr="00FD773D">
        <w:rPr>
          <w:rFonts w:ascii="Verdana" w:hAnsi="Verdana"/>
        </w:rPr>
        <w:t>SCU</w:t>
      </w:r>
    </w:p>
    <w:p w14:paraId="42841577" w14:textId="4ACD7023" w:rsidR="002B29DC" w:rsidRPr="00FD773D" w:rsidRDefault="0003462E" w:rsidP="002B29DC">
      <w:pPr>
        <w:pStyle w:val="a"/>
        <w:numPr>
          <w:ilvl w:val="0"/>
          <w:numId w:val="0"/>
        </w:numPr>
        <w:ind w:left="397"/>
        <w:rPr>
          <w:rFonts w:ascii="Verdana" w:hAnsi="Verdana"/>
        </w:rPr>
      </w:pPr>
      <w:r w:rsidRPr="00FD773D">
        <w:rPr>
          <w:rFonts w:ascii="Verdana" w:hAnsi="Verdana"/>
        </w:rPr>
        <w:t>It performs sampling rate converters (SRC) and volume control (DVC)</w:t>
      </w:r>
      <w:r w:rsidR="002B29DC" w:rsidRPr="00FD773D">
        <w:rPr>
          <w:rFonts w:ascii="Verdana" w:hAnsi="Verdana"/>
        </w:rPr>
        <w:t>.</w:t>
      </w:r>
    </w:p>
    <w:p w14:paraId="4653BB5E" w14:textId="77777777" w:rsidR="0003462E" w:rsidRPr="00FD773D" w:rsidRDefault="0003462E" w:rsidP="0003462E">
      <w:pPr>
        <w:pStyle w:val="a"/>
        <w:numPr>
          <w:ilvl w:val="0"/>
          <w:numId w:val="0"/>
        </w:numPr>
        <w:rPr>
          <w:rFonts w:ascii="Verdana" w:hAnsi="Verdana"/>
        </w:rPr>
      </w:pPr>
    </w:p>
    <w:p w14:paraId="19B8224E" w14:textId="08517FA2" w:rsidR="0003462E" w:rsidRPr="00FD773D" w:rsidRDefault="0003462E" w:rsidP="0003462E">
      <w:pPr>
        <w:pStyle w:val="a"/>
        <w:rPr>
          <w:rFonts w:ascii="Verdana" w:hAnsi="Verdana"/>
        </w:rPr>
      </w:pPr>
      <w:r w:rsidRPr="00FD773D">
        <w:rPr>
          <w:rFonts w:ascii="Verdana" w:hAnsi="Verdana"/>
        </w:rPr>
        <w:t>SSI</w:t>
      </w:r>
      <w:r w:rsidR="000D737B" w:rsidRPr="00FD773D">
        <w:rPr>
          <w:rFonts w:ascii="Verdana" w:hAnsi="Verdana"/>
        </w:rPr>
        <w:t xml:space="preserve"> (*)</w:t>
      </w:r>
    </w:p>
    <w:p w14:paraId="4808CC1F" w14:textId="77777777" w:rsidR="0003462E" w:rsidRPr="00FD773D" w:rsidRDefault="0003462E" w:rsidP="0003462E">
      <w:pPr>
        <w:pStyle w:val="a"/>
        <w:numPr>
          <w:ilvl w:val="0"/>
          <w:numId w:val="0"/>
        </w:numPr>
        <w:ind w:left="397"/>
        <w:rPr>
          <w:rFonts w:ascii="Verdana" w:hAnsi="Verdana"/>
        </w:rPr>
      </w:pPr>
      <w:r w:rsidRPr="00FD773D">
        <w:rPr>
          <w:rFonts w:ascii="Verdana" w:hAnsi="Verdana"/>
        </w:rPr>
        <w:t>Send or receive audio data interfacing with a variety devices of offering I2C format.</w:t>
      </w:r>
    </w:p>
    <w:p w14:paraId="60385563" w14:textId="148BAD89" w:rsidR="0003462E" w:rsidRPr="00FD773D" w:rsidRDefault="0003462E">
      <w:pPr>
        <w:widowControl/>
        <w:autoSpaceDE/>
        <w:autoSpaceDN/>
        <w:adjustRightInd/>
        <w:snapToGrid/>
        <w:jc w:val="left"/>
      </w:pPr>
      <w:r w:rsidRPr="00FD773D">
        <w:br w:type="page"/>
      </w:r>
    </w:p>
    <w:p w14:paraId="4D8D264D" w14:textId="77777777" w:rsidR="002B29DC" w:rsidRPr="00FD773D" w:rsidRDefault="002B29DC" w:rsidP="00356589"/>
    <w:p w14:paraId="6C30AB07" w14:textId="6B50C871" w:rsidR="002B29DC" w:rsidRPr="00FD773D" w:rsidRDefault="00B51E1B" w:rsidP="002B29DC">
      <w:pPr>
        <w:pStyle w:val="a"/>
        <w:rPr>
          <w:rFonts w:ascii="Verdana" w:hAnsi="Verdana"/>
        </w:rPr>
      </w:pPr>
      <w:r w:rsidRPr="00FD773D">
        <w:rPr>
          <w:rFonts w:ascii="Verdana" w:hAnsi="Verdana"/>
        </w:rPr>
        <w:t>DAC/</w:t>
      </w:r>
      <w:r w:rsidR="002B29DC" w:rsidRPr="00FD773D">
        <w:rPr>
          <w:rFonts w:ascii="Verdana" w:hAnsi="Verdana"/>
        </w:rPr>
        <w:t>ADC</w:t>
      </w:r>
    </w:p>
    <w:p w14:paraId="2526672B" w14:textId="77777777" w:rsidR="00AC6175" w:rsidRPr="00FD773D" w:rsidRDefault="002B29DC" w:rsidP="00D8084B">
      <w:pPr>
        <w:pStyle w:val="a"/>
        <w:numPr>
          <w:ilvl w:val="0"/>
          <w:numId w:val="0"/>
        </w:numPr>
        <w:ind w:left="397"/>
        <w:rPr>
          <w:rFonts w:ascii="Verdana" w:hAnsi="Verdana"/>
        </w:rPr>
      </w:pPr>
      <w:r w:rsidRPr="00FD773D">
        <w:rPr>
          <w:rFonts w:ascii="Verdana" w:hAnsi="Verdana"/>
        </w:rPr>
        <w:t xml:space="preserve">The </w:t>
      </w:r>
      <w:r w:rsidR="00B51E1B" w:rsidRPr="00FD773D">
        <w:rPr>
          <w:rFonts w:ascii="Verdana" w:hAnsi="Verdana"/>
        </w:rPr>
        <w:t>DAC/ADC converts a</w:t>
      </w:r>
      <w:r w:rsidRPr="00FD773D">
        <w:rPr>
          <w:rFonts w:ascii="Verdana" w:hAnsi="Verdana"/>
        </w:rPr>
        <w:t xml:space="preserve"> </w:t>
      </w:r>
      <w:r w:rsidR="00B51E1B" w:rsidRPr="00FD773D">
        <w:rPr>
          <w:rFonts w:ascii="Verdana" w:hAnsi="Verdana"/>
        </w:rPr>
        <w:t>digital</w:t>
      </w:r>
      <w:r w:rsidRPr="00FD773D">
        <w:rPr>
          <w:rFonts w:ascii="Verdana" w:hAnsi="Verdana"/>
        </w:rPr>
        <w:t xml:space="preserve"> 16-bit</w:t>
      </w:r>
      <w:r w:rsidR="00B51E1B" w:rsidRPr="00FD773D">
        <w:rPr>
          <w:rFonts w:ascii="Verdana" w:hAnsi="Verdana"/>
        </w:rPr>
        <w:t>/24-bit</w:t>
      </w:r>
      <w:r w:rsidRPr="00FD773D">
        <w:rPr>
          <w:rFonts w:ascii="Verdana" w:hAnsi="Verdana"/>
        </w:rPr>
        <w:t xml:space="preserve"> linear PCM data</w:t>
      </w:r>
      <w:r w:rsidR="00B51E1B" w:rsidRPr="00FD773D">
        <w:rPr>
          <w:rFonts w:ascii="Verdana" w:hAnsi="Verdana"/>
        </w:rPr>
        <w:t xml:space="preserve"> into analog signal and vice versa</w:t>
      </w:r>
      <w:r w:rsidRPr="00FD773D">
        <w:rPr>
          <w:rFonts w:ascii="Verdana" w:hAnsi="Verdana"/>
        </w:rPr>
        <w:t>.</w:t>
      </w:r>
    </w:p>
    <w:p w14:paraId="443D974D" w14:textId="77777777" w:rsidR="007347CE" w:rsidRPr="00FD773D" w:rsidRDefault="007347CE" w:rsidP="007347CE">
      <w:pPr>
        <w:pStyle w:val="a"/>
        <w:numPr>
          <w:ilvl w:val="0"/>
          <w:numId w:val="0"/>
        </w:numPr>
        <w:rPr>
          <w:rFonts w:ascii="Verdana" w:hAnsi="Verdana"/>
        </w:rPr>
      </w:pPr>
    </w:p>
    <w:p w14:paraId="57B5FDF7" w14:textId="0263A856" w:rsidR="007C6730" w:rsidRPr="00FD773D" w:rsidRDefault="007C6730" w:rsidP="007347CE">
      <w:pPr>
        <w:pStyle w:val="a"/>
        <w:numPr>
          <w:ilvl w:val="0"/>
          <w:numId w:val="0"/>
        </w:numPr>
        <w:rPr>
          <w:lang w:val="en-GB"/>
        </w:rPr>
      </w:pPr>
      <w:r w:rsidRPr="00FD773D">
        <w:rPr>
          <w:lang w:val="en-GB"/>
        </w:rPr>
        <w:br w:type="page"/>
      </w:r>
    </w:p>
    <w:p w14:paraId="14364CAB" w14:textId="56D5B7A5" w:rsidR="002B29DC" w:rsidRPr="00FD773D" w:rsidRDefault="002B29DC" w:rsidP="00DD63CE">
      <w:pPr>
        <w:pStyle w:val="Heading1"/>
        <w:pageBreakBefore/>
        <w:widowControl/>
        <w:numPr>
          <w:ilvl w:val="0"/>
          <w:numId w:val="7"/>
        </w:numPr>
        <w:wordWrap w:val="0"/>
        <w:autoSpaceDE/>
        <w:autoSpaceDN/>
        <w:snapToGrid/>
        <w:spacing w:before="240" w:after="60" w:line="300" w:lineRule="exact"/>
        <w:jc w:val="left"/>
        <w:textAlignment w:val="center"/>
      </w:pPr>
      <w:bookmarkStart w:id="137" w:name="_Toc527033953"/>
      <w:r w:rsidRPr="00FD773D">
        <w:lastRenderedPageBreak/>
        <w:t>Software Specifications</w:t>
      </w:r>
      <w:bookmarkEnd w:id="137"/>
    </w:p>
    <w:p w14:paraId="0227F572" w14:textId="77777777" w:rsidR="002B29DC" w:rsidRPr="00FD773D" w:rsidRDefault="002B29DC" w:rsidP="00DD63CE">
      <w:pPr>
        <w:pStyle w:val="Heading2"/>
        <w:widowControl/>
        <w:numPr>
          <w:ilvl w:val="1"/>
          <w:numId w:val="7"/>
        </w:numPr>
        <w:autoSpaceDE/>
        <w:autoSpaceDN/>
        <w:snapToGrid/>
        <w:spacing w:before="200" w:after="100" w:line="300" w:lineRule="exact"/>
        <w:jc w:val="left"/>
        <w:textAlignment w:val="baseline"/>
      </w:pPr>
      <w:bookmarkStart w:id="138" w:name="_Toc527033954"/>
      <w:r w:rsidRPr="00FD773D">
        <w:t>API specifications</w:t>
      </w:r>
      <w:bookmarkEnd w:id="138"/>
    </w:p>
    <w:p w14:paraId="15B334FB" w14:textId="32E844F2" w:rsidR="00CA4FA4" w:rsidRPr="00FD773D" w:rsidRDefault="00CA4FA4" w:rsidP="00356589">
      <w:r w:rsidRPr="00FD773D">
        <w:t>A single interface function is used to access the plugin, with operation specified by command codes. Each library has a single C API call. The parameter definition for every library are same and is specified as below:</w:t>
      </w:r>
    </w:p>
    <w:p w14:paraId="13A9BD4D" w14:textId="77777777" w:rsidR="00CA4FA4" w:rsidRPr="00FD773D" w:rsidRDefault="00CA4FA4" w:rsidP="00356589"/>
    <w:p w14:paraId="7A53C3C0" w14:textId="282E4053" w:rsidR="00D605A0" w:rsidRPr="00FD773D" w:rsidRDefault="00D605A0" w:rsidP="00356589">
      <w:r w:rsidRPr="00FD773D">
        <w:t xml:space="preserve">In </w:t>
      </w:r>
      <w:r w:rsidR="00CA4FA4" w:rsidRPr="00FD773D">
        <w:t xml:space="preserve">TDM </w:t>
      </w:r>
      <w:r w:rsidR="00CD5B40" w:rsidRPr="00FD773D">
        <w:t>r</w:t>
      </w:r>
      <w:r w:rsidRPr="00FD773D">
        <w:t>enderer case</w:t>
      </w:r>
    </w:p>
    <w:p w14:paraId="5CAEE47A" w14:textId="77777777" w:rsidR="002B29DC" w:rsidRPr="00FD773D" w:rsidRDefault="002B29DC" w:rsidP="00356589"/>
    <w:p w14:paraId="3C7FF868" w14:textId="4192FAEF" w:rsidR="002B29DC" w:rsidRPr="00FD773D" w:rsidRDefault="00860781" w:rsidP="00860781">
      <w:pPr>
        <w:pStyle w:val="Caption"/>
        <w:rPr>
          <w:rFonts w:eastAsia="Meiryo"/>
          <w:lang w:val="en-US"/>
        </w:rPr>
      </w:pPr>
      <w:bookmarkStart w:id="139" w:name="_Ref466110221"/>
      <w:bookmarkStart w:id="140" w:name="_Toc517343841"/>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1</w:t>
      </w:r>
      <w:r w:rsidR="003A2569" w:rsidRPr="00FD773D">
        <w:fldChar w:fldCharType="end"/>
      </w:r>
      <w:bookmarkEnd w:id="139"/>
      <w:r w:rsidR="002B29DC" w:rsidRPr="00FD773D">
        <w:rPr>
          <w:rFonts w:eastAsia="Meiryo"/>
        </w:rPr>
        <w:tab/>
        <w:t xml:space="preserve">API Functions of </w:t>
      </w:r>
      <w:r w:rsidR="00CA4FA4" w:rsidRPr="00FD773D">
        <w:rPr>
          <w:rFonts w:eastAsia="Meiryo"/>
          <w:lang w:val="en-US"/>
        </w:rPr>
        <w:t>TDM R</w:t>
      </w:r>
      <w:r w:rsidR="00D605A0" w:rsidRPr="00FD773D">
        <w:rPr>
          <w:rFonts w:eastAsia="Meiryo"/>
          <w:lang w:val="en-US"/>
        </w:rPr>
        <w:t>enderer</w:t>
      </w:r>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83"/>
      </w:tblGrid>
      <w:tr w:rsidR="002B29DC" w:rsidRPr="00FD773D" w14:paraId="30E080C9" w14:textId="77777777" w:rsidTr="00D15B83">
        <w:tc>
          <w:tcPr>
            <w:tcW w:w="9951" w:type="dxa"/>
            <w:gridSpan w:val="2"/>
            <w:shd w:val="clear" w:color="auto" w:fill="auto"/>
          </w:tcPr>
          <w:p w14:paraId="146990B1" w14:textId="38BC016E" w:rsidR="002B29DC" w:rsidRPr="00FD773D" w:rsidRDefault="002B29DC" w:rsidP="00CA4FA4">
            <w:pPr>
              <w:pStyle w:val="BodyText"/>
              <w:jc w:val="center"/>
              <w:rPr>
                <w:rFonts w:ascii="Verdana" w:eastAsia="Meiryo" w:hAnsi="Verdana"/>
                <w:sz w:val="20"/>
                <w:szCs w:val="18"/>
                <w:lang w:val="en-US"/>
              </w:rPr>
            </w:pPr>
            <w:r w:rsidRPr="00FD773D">
              <w:rPr>
                <w:rFonts w:ascii="Verdana" w:eastAsia="Meiryo" w:hAnsi="Verdana"/>
                <w:sz w:val="20"/>
                <w:szCs w:val="18"/>
              </w:rPr>
              <w:t>xa_rel_</w:t>
            </w:r>
            <w:r w:rsidR="00CA4FA4" w:rsidRPr="00FD773D">
              <w:rPr>
                <w:rFonts w:ascii="Verdana" w:eastAsia="Meiryo" w:hAnsi="Verdana"/>
                <w:sz w:val="20"/>
                <w:szCs w:val="18"/>
                <w:lang w:val="en-US"/>
              </w:rPr>
              <w:t>tdm_rdr</w:t>
            </w:r>
          </w:p>
        </w:tc>
      </w:tr>
      <w:tr w:rsidR="002B29DC" w:rsidRPr="00FD773D" w14:paraId="0D72CC29" w14:textId="77777777" w:rsidTr="00D15B83">
        <w:tc>
          <w:tcPr>
            <w:tcW w:w="1668" w:type="dxa"/>
            <w:tcBorders>
              <w:right w:val="double" w:sz="4" w:space="0" w:color="auto"/>
            </w:tcBorders>
            <w:shd w:val="clear" w:color="auto" w:fill="auto"/>
          </w:tcPr>
          <w:p w14:paraId="2FB9787C" w14:textId="77777777" w:rsidR="002B29DC" w:rsidRPr="00FD773D" w:rsidRDefault="002B29DC" w:rsidP="00D15B83">
            <w:pPr>
              <w:pStyle w:val="BodyText"/>
              <w:rPr>
                <w:rFonts w:ascii="Verdana" w:eastAsia="Meiryo" w:hAnsi="Verdana"/>
                <w:sz w:val="18"/>
                <w:szCs w:val="18"/>
              </w:rPr>
            </w:pPr>
            <w:r w:rsidRPr="00FD773D">
              <w:rPr>
                <w:rFonts w:ascii="Verdana" w:eastAsia="Meiryo" w:hAnsi="Verdana"/>
                <w:sz w:val="18"/>
                <w:szCs w:val="18"/>
              </w:rPr>
              <w:t>Description</w:t>
            </w:r>
          </w:p>
        </w:tc>
        <w:tc>
          <w:tcPr>
            <w:tcW w:w="8283" w:type="dxa"/>
            <w:tcBorders>
              <w:left w:val="double" w:sz="4" w:space="0" w:color="auto"/>
            </w:tcBorders>
            <w:shd w:val="clear" w:color="auto" w:fill="auto"/>
          </w:tcPr>
          <w:p w14:paraId="7950023D" w14:textId="79FAB4E1" w:rsidR="002B29DC" w:rsidRPr="00FD773D" w:rsidRDefault="002B29DC" w:rsidP="00B6447E">
            <w:pPr>
              <w:pStyle w:val="ReqText"/>
              <w:rPr>
                <w:sz w:val="18"/>
                <w:szCs w:val="18"/>
              </w:rPr>
            </w:pPr>
            <w:r w:rsidRPr="00FD773D">
              <w:t xml:space="preserve">This API is the only access function to the </w:t>
            </w:r>
            <w:r w:rsidR="00313D21" w:rsidRPr="00FD773D">
              <w:t xml:space="preserve">TDM </w:t>
            </w:r>
            <w:r w:rsidRPr="00FD773D">
              <w:t>renderer</w:t>
            </w:r>
            <w:r w:rsidRPr="00FD773D">
              <w:rPr>
                <w:sz w:val="18"/>
                <w:szCs w:val="18"/>
              </w:rPr>
              <w:t>.</w:t>
            </w:r>
          </w:p>
        </w:tc>
      </w:tr>
      <w:tr w:rsidR="002B29DC" w:rsidRPr="00FD773D" w14:paraId="3A99F9B9" w14:textId="77777777" w:rsidTr="00D15B83">
        <w:tc>
          <w:tcPr>
            <w:tcW w:w="1668" w:type="dxa"/>
            <w:tcBorders>
              <w:right w:val="double" w:sz="4" w:space="0" w:color="auto"/>
            </w:tcBorders>
            <w:shd w:val="clear" w:color="auto" w:fill="auto"/>
          </w:tcPr>
          <w:p w14:paraId="080EE6E3" w14:textId="77777777" w:rsidR="002B29DC" w:rsidRPr="00FD773D" w:rsidRDefault="002B29DC" w:rsidP="00D15B83">
            <w:pPr>
              <w:pStyle w:val="BodyText"/>
              <w:rPr>
                <w:rFonts w:ascii="Verdana" w:eastAsia="Meiryo" w:hAnsi="Verdana"/>
                <w:sz w:val="18"/>
                <w:szCs w:val="18"/>
              </w:rPr>
            </w:pPr>
            <w:r w:rsidRPr="00FD773D">
              <w:rPr>
                <w:rFonts w:ascii="Verdana" w:eastAsia="Meiryo" w:hAnsi="Verdana"/>
                <w:sz w:val="18"/>
                <w:szCs w:val="18"/>
              </w:rPr>
              <w:t>Syntax</w:t>
            </w:r>
          </w:p>
        </w:tc>
        <w:tc>
          <w:tcPr>
            <w:tcW w:w="8283" w:type="dxa"/>
            <w:tcBorders>
              <w:left w:val="double" w:sz="4" w:space="0" w:color="auto"/>
            </w:tcBorders>
            <w:shd w:val="clear" w:color="auto" w:fill="auto"/>
          </w:tcPr>
          <w:p w14:paraId="3EBC4976" w14:textId="2611D8B4" w:rsidR="002B29DC" w:rsidRPr="00FD773D" w:rsidRDefault="002B29DC" w:rsidP="006C4A0A">
            <w:pPr>
              <w:pStyle w:val="ReqText"/>
            </w:pPr>
            <w:r w:rsidRPr="00FD773D">
              <w:t>XA_ERRORCODE xa_rel_</w:t>
            </w:r>
            <w:r w:rsidR="00CA4FA4" w:rsidRPr="00FD773D">
              <w:t>tdm_</w:t>
            </w:r>
            <w:r w:rsidR="00AC1DB0" w:rsidRPr="00FD773D">
              <w:rPr>
                <w:lang w:val="en-US"/>
              </w:rPr>
              <w:t>rdr</w:t>
            </w:r>
            <w:r w:rsidRPr="00FD773D">
              <w:t>(</w:t>
            </w:r>
          </w:p>
          <w:p w14:paraId="585B1A25" w14:textId="39F6AB4B" w:rsidR="002B29DC" w:rsidRPr="00FD773D" w:rsidRDefault="002B29DC" w:rsidP="006C4A0A">
            <w:pPr>
              <w:pStyle w:val="ReqText"/>
            </w:pPr>
            <w:r w:rsidRPr="00FD773D">
              <w:t>xa_codec_handle_t  p_xa_module_obj,</w:t>
            </w:r>
          </w:p>
          <w:p w14:paraId="3A06D4F5" w14:textId="47162B72" w:rsidR="002B29DC" w:rsidRPr="00FD773D" w:rsidRDefault="002B29DC" w:rsidP="006C4A0A">
            <w:pPr>
              <w:pStyle w:val="ReqText"/>
            </w:pPr>
            <w:r w:rsidRPr="00FD773D">
              <w:t>WORD32  i_cmd,</w:t>
            </w:r>
          </w:p>
          <w:p w14:paraId="33249AD7" w14:textId="388D8E07" w:rsidR="002B29DC" w:rsidRPr="00FD773D" w:rsidRDefault="002B29DC" w:rsidP="006C4A0A">
            <w:pPr>
              <w:pStyle w:val="ReqText"/>
            </w:pPr>
            <w:r w:rsidRPr="00FD773D">
              <w:t>WORD32  i_idx,</w:t>
            </w:r>
          </w:p>
          <w:p w14:paraId="1E54E9CC" w14:textId="298E85AD" w:rsidR="002B29DC" w:rsidRPr="00FD773D" w:rsidRDefault="002B29DC" w:rsidP="006C4A0A">
            <w:pPr>
              <w:pStyle w:val="ReqText"/>
            </w:pPr>
            <w:r w:rsidRPr="00FD773D">
              <w:t>pVOID    pv_value);</w:t>
            </w:r>
          </w:p>
        </w:tc>
      </w:tr>
      <w:tr w:rsidR="002B29DC" w:rsidRPr="00FD773D" w14:paraId="75BCCDC3" w14:textId="77777777" w:rsidTr="00D15B83">
        <w:tc>
          <w:tcPr>
            <w:tcW w:w="1668" w:type="dxa"/>
            <w:tcBorders>
              <w:right w:val="double" w:sz="4" w:space="0" w:color="auto"/>
            </w:tcBorders>
            <w:shd w:val="clear" w:color="auto" w:fill="auto"/>
          </w:tcPr>
          <w:p w14:paraId="400DF40A" w14:textId="77777777" w:rsidR="002B29DC" w:rsidRPr="00FD773D" w:rsidRDefault="002B29DC" w:rsidP="00D15B83">
            <w:pPr>
              <w:pStyle w:val="BodyText"/>
              <w:rPr>
                <w:rFonts w:ascii="Verdana" w:eastAsia="Meiryo" w:hAnsi="Verdana"/>
                <w:sz w:val="18"/>
                <w:szCs w:val="18"/>
              </w:rPr>
            </w:pPr>
            <w:r w:rsidRPr="00FD773D">
              <w:rPr>
                <w:rFonts w:ascii="Verdana" w:eastAsia="Meiryo" w:hAnsi="Verdana"/>
                <w:sz w:val="18"/>
                <w:szCs w:val="18"/>
              </w:rPr>
              <w:t>Parameters</w:t>
            </w:r>
          </w:p>
        </w:tc>
        <w:tc>
          <w:tcPr>
            <w:tcW w:w="8283" w:type="dxa"/>
            <w:tcBorders>
              <w:left w:val="double" w:sz="4" w:space="0" w:color="auto"/>
            </w:tcBorders>
            <w:shd w:val="clear" w:color="auto" w:fill="auto"/>
          </w:tcPr>
          <w:p w14:paraId="7258088F" w14:textId="77777777" w:rsidR="002B29DC" w:rsidRPr="00FD773D" w:rsidRDefault="002B29DC" w:rsidP="00D15B83">
            <w:pPr>
              <w:pStyle w:val="BodyText"/>
              <w:rPr>
                <w:rFonts w:ascii="Verdana" w:eastAsia="Meiryo" w:hAnsi="Verdana"/>
                <w:sz w:val="18"/>
                <w:szCs w:val="18"/>
              </w:rPr>
            </w:pPr>
            <w:r w:rsidRPr="00FD773D">
              <w:rPr>
                <w:rFonts w:ascii="Verdana" w:eastAsia="Meiryo" w:hAnsi="Verdana"/>
                <w:sz w:val="18"/>
                <w:szCs w:val="18"/>
              </w:rPr>
              <w:t xml:space="preserve">p_xa_module_obj : Pointer to opaque API structure. </w:t>
            </w:r>
          </w:p>
          <w:p w14:paraId="364D497D" w14:textId="77777777" w:rsidR="002B29DC" w:rsidRPr="00FD773D" w:rsidRDefault="002B29DC" w:rsidP="00D15B83">
            <w:pPr>
              <w:pStyle w:val="BodyText"/>
              <w:rPr>
                <w:rFonts w:ascii="Verdana" w:eastAsia="Meiryo" w:hAnsi="Verdana"/>
                <w:sz w:val="18"/>
                <w:szCs w:val="18"/>
              </w:rPr>
            </w:pPr>
          </w:p>
          <w:p w14:paraId="4E091DD8" w14:textId="77777777" w:rsidR="002B29DC" w:rsidRPr="00FD773D" w:rsidRDefault="002B29DC" w:rsidP="00D15B83">
            <w:pPr>
              <w:pStyle w:val="BodyText"/>
              <w:rPr>
                <w:rFonts w:ascii="Verdana" w:eastAsia="Meiryo" w:hAnsi="Verdana"/>
                <w:sz w:val="18"/>
                <w:szCs w:val="18"/>
              </w:rPr>
            </w:pPr>
            <w:r w:rsidRPr="00FD773D">
              <w:rPr>
                <w:rFonts w:ascii="Verdana" w:eastAsia="Meiryo" w:hAnsi="Verdana"/>
                <w:sz w:val="18"/>
                <w:szCs w:val="18"/>
              </w:rPr>
              <w:t>i_cmd : Command. (defined in the supplied header files as)</w:t>
            </w:r>
          </w:p>
          <w:p w14:paraId="4ECAD4B7" w14:textId="77777777" w:rsidR="002B29DC" w:rsidRPr="00FD773D" w:rsidRDefault="002B29DC" w:rsidP="00D15B83">
            <w:pPr>
              <w:pStyle w:val="BodyText"/>
              <w:rPr>
                <w:rFonts w:ascii="Verdana" w:eastAsia="Meiryo" w:hAnsi="Verdana"/>
                <w:sz w:val="18"/>
                <w:szCs w:val="18"/>
              </w:rPr>
            </w:pPr>
          </w:p>
          <w:p w14:paraId="564F43E0" w14:textId="77777777" w:rsidR="002B29DC" w:rsidRPr="00FD773D" w:rsidRDefault="002B29DC" w:rsidP="00D15B83">
            <w:pPr>
              <w:pStyle w:val="BodyText"/>
              <w:rPr>
                <w:rFonts w:ascii="Verdana" w:eastAsia="Meiryo" w:hAnsi="Verdana"/>
                <w:sz w:val="18"/>
                <w:szCs w:val="18"/>
              </w:rPr>
            </w:pPr>
            <w:r w:rsidRPr="00FD773D">
              <w:rPr>
                <w:rFonts w:ascii="Verdana" w:eastAsia="Meiryo" w:hAnsi="Verdana"/>
                <w:sz w:val="18"/>
                <w:szCs w:val="18"/>
              </w:rPr>
              <w:t>i_idx : Command subtype or index. (defined in the supplied header files as)</w:t>
            </w:r>
          </w:p>
          <w:p w14:paraId="39EBC895" w14:textId="77777777" w:rsidR="002B29DC" w:rsidRPr="00FD773D" w:rsidRDefault="002B29DC" w:rsidP="00D15B83">
            <w:pPr>
              <w:pStyle w:val="BodyText"/>
              <w:rPr>
                <w:rFonts w:ascii="Verdana" w:eastAsia="Meiryo" w:hAnsi="Verdana"/>
                <w:sz w:val="18"/>
                <w:szCs w:val="18"/>
              </w:rPr>
            </w:pPr>
          </w:p>
          <w:p w14:paraId="257ADEA9" w14:textId="77777777" w:rsidR="002B29DC" w:rsidRPr="00FD773D" w:rsidRDefault="002B29DC" w:rsidP="00D15B83">
            <w:pPr>
              <w:pStyle w:val="BodyText"/>
              <w:rPr>
                <w:rFonts w:ascii="Verdana" w:eastAsia="Meiryo" w:hAnsi="Verdana"/>
                <w:sz w:val="18"/>
                <w:szCs w:val="18"/>
              </w:rPr>
            </w:pPr>
            <w:r w:rsidRPr="00FD773D">
              <w:rPr>
                <w:rFonts w:ascii="Verdana" w:eastAsia="Meiryo" w:hAnsi="Verdana"/>
                <w:sz w:val="18"/>
                <w:szCs w:val="18"/>
              </w:rPr>
              <w:t>pv_value : Pointer to the variable used to pass in, or get out properties, from state structure.</w:t>
            </w:r>
          </w:p>
        </w:tc>
      </w:tr>
      <w:tr w:rsidR="002B29DC" w:rsidRPr="00FD773D" w14:paraId="21983CD8" w14:textId="77777777" w:rsidTr="00D15B83">
        <w:tc>
          <w:tcPr>
            <w:tcW w:w="1668" w:type="dxa"/>
            <w:tcBorders>
              <w:right w:val="double" w:sz="4" w:space="0" w:color="auto"/>
            </w:tcBorders>
            <w:shd w:val="clear" w:color="auto" w:fill="auto"/>
          </w:tcPr>
          <w:p w14:paraId="672E9FE8" w14:textId="77777777" w:rsidR="002B29DC" w:rsidRPr="00FD773D" w:rsidRDefault="002B29DC" w:rsidP="00D15B83">
            <w:pPr>
              <w:pStyle w:val="BodyText"/>
              <w:rPr>
                <w:rFonts w:ascii="Verdana" w:eastAsia="Meiryo" w:hAnsi="Verdana"/>
                <w:sz w:val="18"/>
                <w:szCs w:val="18"/>
              </w:rPr>
            </w:pPr>
            <w:r w:rsidRPr="00FD773D">
              <w:rPr>
                <w:rFonts w:ascii="Verdana" w:eastAsia="Meiryo" w:hAnsi="Verdana"/>
                <w:sz w:val="18"/>
                <w:szCs w:val="18"/>
              </w:rPr>
              <w:t>Returns</w:t>
            </w:r>
          </w:p>
        </w:tc>
        <w:tc>
          <w:tcPr>
            <w:tcW w:w="8283" w:type="dxa"/>
            <w:tcBorders>
              <w:left w:val="double" w:sz="4" w:space="0" w:color="auto"/>
            </w:tcBorders>
            <w:shd w:val="clear" w:color="auto" w:fill="auto"/>
          </w:tcPr>
          <w:p w14:paraId="02B9810B" w14:textId="0501CFEB" w:rsidR="002B29DC" w:rsidRPr="00FD773D" w:rsidRDefault="002B29DC" w:rsidP="00D15B83">
            <w:pPr>
              <w:pStyle w:val="BodyText"/>
              <w:rPr>
                <w:rFonts w:ascii="Verdana" w:eastAsia="Meiryo" w:hAnsi="Verdana"/>
                <w:sz w:val="18"/>
                <w:szCs w:val="18"/>
              </w:rPr>
            </w:pPr>
            <w:r w:rsidRPr="00FD773D">
              <w:rPr>
                <w:rFonts w:ascii="Verdana" w:eastAsia="Meiryo" w:hAnsi="Verdana"/>
                <w:sz w:val="18"/>
                <w:szCs w:val="18"/>
              </w:rPr>
              <w:t xml:space="preserve">Error Code based on the success or failure of API command (defined </w:t>
            </w:r>
            <w:r w:rsidR="00313D21" w:rsidRPr="00FD773D">
              <w:rPr>
                <w:rFonts w:ascii="Verdana" w:eastAsia="Meiryo" w:hAnsi="Verdana"/>
                <w:sz w:val="18"/>
                <w:szCs w:val="18"/>
              </w:rPr>
              <w:t>in the supplied header files</w:t>
            </w:r>
            <w:r w:rsidRPr="00FD773D">
              <w:rPr>
                <w:rFonts w:ascii="Verdana" w:eastAsia="Meiryo" w:hAnsi="Verdana"/>
                <w:sz w:val="18"/>
                <w:szCs w:val="18"/>
              </w:rPr>
              <w:t>)</w:t>
            </w:r>
          </w:p>
        </w:tc>
      </w:tr>
    </w:tbl>
    <w:p w14:paraId="6862E6A3" w14:textId="77777777" w:rsidR="002B29DC" w:rsidRPr="00FD773D" w:rsidRDefault="002B29DC" w:rsidP="00356589"/>
    <w:p w14:paraId="26473718" w14:textId="34C98DAD" w:rsidR="00D605A0" w:rsidRPr="00FD773D" w:rsidRDefault="00CA4FA4" w:rsidP="00D605A0">
      <w:r w:rsidRPr="00FD773D">
        <w:t xml:space="preserve">In TDM </w:t>
      </w:r>
      <w:r w:rsidR="00CD5B40" w:rsidRPr="00FD773D">
        <w:t>c</w:t>
      </w:r>
      <w:r w:rsidRPr="00FD773D">
        <w:t>apture</w:t>
      </w:r>
      <w:r w:rsidR="00D605A0" w:rsidRPr="00FD773D">
        <w:t xml:space="preserve"> case</w:t>
      </w:r>
    </w:p>
    <w:p w14:paraId="15196026" w14:textId="77777777" w:rsidR="00D605A0" w:rsidRPr="00FD773D" w:rsidRDefault="00D605A0" w:rsidP="00D605A0"/>
    <w:p w14:paraId="098A4FC6" w14:textId="013C25A8" w:rsidR="00D605A0" w:rsidRPr="00FD773D" w:rsidRDefault="00860781" w:rsidP="00860781">
      <w:pPr>
        <w:pStyle w:val="Caption"/>
        <w:rPr>
          <w:rFonts w:eastAsia="Meiryo"/>
          <w:lang w:val="en-US"/>
        </w:rPr>
      </w:pPr>
      <w:bookmarkStart w:id="141" w:name="_Ref466110230"/>
      <w:bookmarkStart w:id="142" w:name="_Toc517343842"/>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2</w:t>
      </w:r>
      <w:r w:rsidR="003A2569" w:rsidRPr="00FD773D">
        <w:fldChar w:fldCharType="end"/>
      </w:r>
      <w:bookmarkEnd w:id="141"/>
      <w:r w:rsidR="00D605A0" w:rsidRPr="00FD773D">
        <w:rPr>
          <w:rFonts w:eastAsia="Meiryo"/>
        </w:rPr>
        <w:tab/>
        <w:t xml:space="preserve">API Functions of </w:t>
      </w:r>
      <w:r w:rsidR="00CA4FA4" w:rsidRPr="00FD773D">
        <w:rPr>
          <w:rFonts w:eastAsia="Meiryo"/>
          <w:lang w:val="en-US"/>
        </w:rPr>
        <w:t>TDM C</w:t>
      </w:r>
      <w:r w:rsidR="00D605A0" w:rsidRPr="00FD773D">
        <w:rPr>
          <w:rFonts w:eastAsia="Meiryo"/>
          <w:lang w:val="en-US"/>
        </w:rPr>
        <w:t>apture</w:t>
      </w:r>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83"/>
      </w:tblGrid>
      <w:tr w:rsidR="00D605A0" w:rsidRPr="00FD773D" w14:paraId="4FC50319" w14:textId="77777777" w:rsidTr="00D605A0">
        <w:tc>
          <w:tcPr>
            <w:tcW w:w="9951" w:type="dxa"/>
            <w:gridSpan w:val="2"/>
            <w:shd w:val="clear" w:color="auto" w:fill="auto"/>
          </w:tcPr>
          <w:p w14:paraId="1A231ABA" w14:textId="40E075C9" w:rsidR="00D605A0" w:rsidRPr="00FD773D" w:rsidRDefault="00D605A0" w:rsidP="00055F37">
            <w:pPr>
              <w:pStyle w:val="BodyText"/>
              <w:jc w:val="center"/>
              <w:rPr>
                <w:rFonts w:ascii="Verdana" w:eastAsia="Meiryo" w:hAnsi="Verdana"/>
                <w:sz w:val="18"/>
                <w:szCs w:val="18"/>
                <w:lang w:val="en-US"/>
              </w:rPr>
            </w:pPr>
            <w:r w:rsidRPr="00FD773D">
              <w:rPr>
                <w:rFonts w:ascii="Verdana" w:eastAsia="Meiryo" w:hAnsi="Verdana"/>
                <w:sz w:val="18"/>
                <w:szCs w:val="18"/>
              </w:rPr>
              <w:t>xa_rel_</w:t>
            </w:r>
            <w:r w:rsidR="00055F37" w:rsidRPr="00FD773D">
              <w:rPr>
                <w:rFonts w:ascii="Verdana" w:eastAsia="Meiryo" w:hAnsi="Verdana"/>
                <w:sz w:val="18"/>
                <w:szCs w:val="18"/>
                <w:lang w:val="en-US"/>
              </w:rPr>
              <w:t>tdm_</w:t>
            </w:r>
            <w:r w:rsidRPr="00FD773D">
              <w:rPr>
                <w:rFonts w:ascii="Verdana" w:eastAsia="Meiryo" w:hAnsi="Verdana"/>
                <w:sz w:val="18"/>
                <w:szCs w:val="18"/>
              </w:rPr>
              <w:t>c</w:t>
            </w:r>
            <w:r w:rsidR="00055F37" w:rsidRPr="00FD773D">
              <w:rPr>
                <w:rFonts w:ascii="Verdana" w:eastAsia="Meiryo" w:hAnsi="Verdana"/>
                <w:sz w:val="18"/>
                <w:szCs w:val="18"/>
                <w:lang w:val="en-US"/>
              </w:rPr>
              <w:t>ap</w:t>
            </w:r>
          </w:p>
        </w:tc>
      </w:tr>
      <w:tr w:rsidR="00D605A0" w:rsidRPr="00FD773D" w14:paraId="341B8F90" w14:textId="77777777" w:rsidTr="00D605A0">
        <w:tc>
          <w:tcPr>
            <w:tcW w:w="1668" w:type="dxa"/>
            <w:tcBorders>
              <w:right w:val="double" w:sz="4" w:space="0" w:color="auto"/>
            </w:tcBorders>
            <w:shd w:val="clear" w:color="auto" w:fill="auto"/>
          </w:tcPr>
          <w:p w14:paraId="5414B265" w14:textId="77777777" w:rsidR="00D605A0" w:rsidRPr="00FD773D" w:rsidRDefault="00D605A0" w:rsidP="00D605A0">
            <w:pPr>
              <w:pStyle w:val="BodyText"/>
              <w:rPr>
                <w:rFonts w:ascii="Verdana" w:eastAsia="Meiryo" w:hAnsi="Verdana"/>
                <w:sz w:val="18"/>
                <w:szCs w:val="18"/>
              </w:rPr>
            </w:pPr>
            <w:r w:rsidRPr="00FD773D">
              <w:rPr>
                <w:rFonts w:ascii="Verdana" w:eastAsia="Meiryo" w:hAnsi="Verdana"/>
                <w:sz w:val="18"/>
                <w:szCs w:val="18"/>
              </w:rPr>
              <w:t>Description</w:t>
            </w:r>
          </w:p>
        </w:tc>
        <w:tc>
          <w:tcPr>
            <w:tcW w:w="8283" w:type="dxa"/>
            <w:tcBorders>
              <w:left w:val="double" w:sz="4" w:space="0" w:color="auto"/>
            </w:tcBorders>
            <w:shd w:val="clear" w:color="auto" w:fill="auto"/>
          </w:tcPr>
          <w:p w14:paraId="390C9E24" w14:textId="744D34CB" w:rsidR="00D605A0" w:rsidRPr="00FD773D" w:rsidRDefault="00D605A0" w:rsidP="00B6447E">
            <w:pPr>
              <w:pStyle w:val="ReqText"/>
              <w:rPr>
                <w:sz w:val="18"/>
                <w:szCs w:val="18"/>
              </w:rPr>
            </w:pPr>
            <w:r w:rsidRPr="00FD773D">
              <w:t xml:space="preserve">This API is the only access function to the </w:t>
            </w:r>
            <w:r w:rsidR="00505568" w:rsidRPr="00FD773D">
              <w:t>capture</w:t>
            </w:r>
            <w:r w:rsidRPr="00FD773D">
              <w:rPr>
                <w:sz w:val="18"/>
                <w:szCs w:val="18"/>
              </w:rPr>
              <w:t>.</w:t>
            </w:r>
          </w:p>
        </w:tc>
      </w:tr>
      <w:tr w:rsidR="00D605A0" w:rsidRPr="00FD773D" w14:paraId="3025B69A" w14:textId="77777777" w:rsidTr="00D605A0">
        <w:tc>
          <w:tcPr>
            <w:tcW w:w="1668" w:type="dxa"/>
            <w:tcBorders>
              <w:right w:val="double" w:sz="4" w:space="0" w:color="auto"/>
            </w:tcBorders>
            <w:shd w:val="clear" w:color="auto" w:fill="auto"/>
          </w:tcPr>
          <w:p w14:paraId="205F61E7" w14:textId="77777777" w:rsidR="00D605A0" w:rsidRPr="00FD773D" w:rsidRDefault="00D605A0" w:rsidP="00D605A0">
            <w:pPr>
              <w:pStyle w:val="BodyText"/>
              <w:rPr>
                <w:rFonts w:ascii="Verdana" w:eastAsia="Meiryo" w:hAnsi="Verdana"/>
                <w:sz w:val="18"/>
                <w:szCs w:val="18"/>
              </w:rPr>
            </w:pPr>
            <w:r w:rsidRPr="00FD773D">
              <w:rPr>
                <w:rFonts w:ascii="Verdana" w:eastAsia="Meiryo" w:hAnsi="Verdana"/>
                <w:sz w:val="18"/>
                <w:szCs w:val="18"/>
              </w:rPr>
              <w:t>Syntax</w:t>
            </w:r>
          </w:p>
        </w:tc>
        <w:tc>
          <w:tcPr>
            <w:tcW w:w="8283" w:type="dxa"/>
            <w:tcBorders>
              <w:left w:val="double" w:sz="4" w:space="0" w:color="auto"/>
            </w:tcBorders>
            <w:shd w:val="clear" w:color="auto" w:fill="auto"/>
          </w:tcPr>
          <w:p w14:paraId="063BA58D" w14:textId="430D690F" w:rsidR="00D605A0" w:rsidRPr="00FD773D" w:rsidRDefault="00D605A0" w:rsidP="006C4A0A">
            <w:pPr>
              <w:pStyle w:val="ReqText"/>
            </w:pPr>
            <w:r w:rsidRPr="00FD773D">
              <w:t>XA_ERRORCODE xa_rel_</w:t>
            </w:r>
            <w:r w:rsidR="00313D21" w:rsidRPr="00FD773D">
              <w:t>tdm_</w:t>
            </w:r>
            <w:r w:rsidRPr="00FD773D">
              <w:t>cap(</w:t>
            </w:r>
          </w:p>
          <w:p w14:paraId="394AC267" w14:textId="77777777" w:rsidR="00D605A0" w:rsidRPr="00FD773D" w:rsidRDefault="00D605A0" w:rsidP="006C4A0A">
            <w:pPr>
              <w:pStyle w:val="ReqText"/>
            </w:pPr>
            <w:r w:rsidRPr="00FD773D">
              <w:t>xa_codec_handle_t  p_xa_module_obj,</w:t>
            </w:r>
          </w:p>
          <w:p w14:paraId="0410BB65" w14:textId="77777777" w:rsidR="00D605A0" w:rsidRPr="00FD773D" w:rsidRDefault="00D605A0" w:rsidP="006C4A0A">
            <w:pPr>
              <w:pStyle w:val="ReqText"/>
            </w:pPr>
            <w:r w:rsidRPr="00FD773D">
              <w:t>WORD32  i_cmd,</w:t>
            </w:r>
          </w:p>
          <w:p w14:paraId="10F1BA3B" w14:textId="77777777" w:rsidR="00D605A0" w:rsidRPr="00FD773D" w:rsidRDefault="00D605A0" w:rsidP="006C4A0A">
            <w:pPr>
              <w:pStyle w:val="ReqText"/>
            </w:pPr>
            <w:r w:rsidRPr="00FD773D">
              <w:t>WORD32  i_idx,</w:t>
            </w:r>
          </w:p>
          <w:p w14:paraId="2482272D" w14:textId="77777777" w:rsidR="00D605A0" w:rsidRPr="00FD773D" w:rsidRDefault="00D605A0" w:rsidP="006C4A0A">
            <w:pPr>
              <w:pStyle w:val="ReqText"/>
            </w:pPr>
            <w:r w:rsidRPr="00FD773D">
              <w:t>pVOID    pv_value);</w:t>
            </w:r>
          </w:p>
        </w:tc>
      </w:tr>
      <w:tr w:rsidR="00D605A0" w:rsidRPr="00FD773D" w14:paraId="0EBA4B7E" w14:textId="77777777" w:rsidTr="00D605A0">
        <w:tc>
          <w:tcPr>
            <w:tcW w:w="1668" w:type="dxa"/>
            <w:tcBorders>
              <w:right w:val="double" w:sz="4" w:space="0" w:color="auto"/>
            </w:tcBorders>
            <w:shd w:val="clear" w:color="auto" w:fill="auto"/>
          </w:tcPr>
          <w:p w14:paraId="31DAEFD6" w14:textId="77777777" w:rsidR="00D605A0" w:rsidRPr="00FD773D" w:rsidRDefault="00D605A0" w:rsidP="00D605A0">
            <w:pPr>
              <w:pStyle w:val="BodyText"/>
              <w:rPr>
                <w:rFonts w:ascii="Verdana" w:eastAsia="Meiryo" w:hAnsi="Verdana"/>
                <w:sz w:val="18"/>
                <w:szCs w:val="18"/>
              </w:rPr>
            </w:pPr>
            <w:r w:rsidRPr="00FD773D">
              <w:rPr>
                <w:rFonts w:ascii="Verdana" w:eastAsia="Meiryo" w:hAnsi="Verdana"/>
                <w:sz w:val="18"/>
                <w:szCs w:val="18"/>
              </w:rPr>
              <w:t>Parameters</w:t>
            </w:r>
          </w:p>
        </w:tc>
        <w:tc>
          <w:tcPr>
            <w:tcW w:w="8283" w:type="dxa"/>
            <w:tcBorders>
              <w:left w:val="double" w:sz="4" w:space="0" w:color="auto"/>
            </w:tcBorders>
            <w:shd w:val="clear" w:color="auto" w:fill="auto"/>
          </w:tcPr>
          <w:p w14:paraId="372FBFEE" w14:textId="77777777" w:rsidR="00D605A0" w:rsidRPr="00FD773D" w:rsidRDefault="00D605A0" w:rsidP="00D605A0">
            <w:pPr>
              <w:pStyle w:val="BodyText"/>
              <w:rPr>
                <w:rFonts w:ascii="Verdana" w:eastAsia="Meiryo" w:hAnsi="Verdana"/>
                <w:sz w:val="18"/>
                <w:szCs w:val="18"/>
              </w:rPr>
            </w:pPr>
            <w:r w:rsidRPr="00FD773D">
              <w:rPr>
                <w:rFonts w:ascii="Verdana" w:eastAsia="Meiryo" w:hAnsi="Verdana"/>
                <w:sz w:val="18"/>
                <w:szCs w:val="18"/>
              </w:rPr>
              <w:t xml:space="preserve">p_xa_module_obj : Pointer to opaque API structure. </w:t>
            </w:r>
          </w:p>
          <w:p w14:paraId="3DE2E979" w14:textId="77777777" w:rsidR="00D605A0" w:rsidRPr="00FD773D" w:rsidRDefault="00D605A0" w:rsidP="00D605A0">
            <w:pPr>
              <w:pStyle w:val="BodyText"/>
              <w:rPr>
                <w:rFonts w:ascii="Verdana" w:eastAsia="Meiryo" w:hAnsi="Verdana"/>
                <w:sz w:val="18"/>
                <w:szCs w:val="18"/>
              </w:rPr>
            </w:pPr>
          </w:p>
          <w:p w14:paraId="4523A2E5" w14:textId="77777777" w:rsidR="00D605A0" w:rsidRPr="00FD773D" w:rsidRDefault="00D605A0" w:rsidP="00D605A0">
            <w:pPr>
              <w:pStyle w:val="BodyText"/>
              <w:rPr>
                <w:rFonts w:ascii="Verdana" w:eastAsia="Meiryo" w:hAnsi="Verdana"/>
                <w:sz w:val="18"/>
                <w:szCs w:val="18"/>
              </w:rPr>
            </w:pPr>
            <w:r w:rsidRPr="00FD773D">
              <w:rPr>
                <w:rFonts w:ascii="Verdana" w:eastAsia="Meiryo" w:hAnsi="Verdana"/>
                <w:sz w:val="18"/>
                <w:szCs w:val="18"/>
              </w:rPr>
              <w:t>i_cmd : Command. (defined in the supplied header files as)</w:t>
            </w:r>
          </w:p>
          <w:p w14:paraId="032D002A" w14:textId="77777777" w:rsidR="00D605A0" w:rsidRPr="00FD773D" w:rsidRDefault="00D605A0" w:rsidP="00D605A0">
            <w:pPr>
              <w:pStyle w:val="BodyText"/>
              <w:rPr>
                <w:rFonts w:ascii="Verdana" w:eastAsia="Meiryo" w:hAnsi="Verdana"/>
                <w:sz w:val="18"/>
                <w:szCs w:val="18"/>
              </w:rPr>
            </w:pPr>
          </w:p>
          <w:p w14:paraId="706BFDFB" w14:textId="77777777" w:rsidR="00D605A0" w:rsidRPr="00FD773D" w:rsidRDefault="00D605A0" w:rsidP="00D605A0">
            <w:pPr>
              <w:pStyle w:val="BodyText"/>
              <w:rPr>
                <w:rFonts w:ascii="Verdana" w:eastAsia="Meiryo" w:hAnsi="Verdana"/>
                <w:sz w:val="18"/>
                <w:szCs w:val="18"/>
              </w:rPr>
            </w:pPr>
            <w:r w:rsidRPr="00FD773D">
              <w:rPr>
                <w:rFonts w:ascii="Verdana" w:eastAsia="Meiryo" w:hAnsi="Verdana"/>
                <w:sz w:val="18"/>
                <w:szCs w:val="18"/>
              </w:rPr>
              <w:t>i_idx : Command subtype or index. (defined in the supplied header files as)</w:t>
            </w:r>
          </w:p>
          <w:p w14:paraId="79FB8543" w14:textId="77777777" w:rsidR="00D605A0" w:rsidRPr="00FD773D" w:rsidRDefault="00D605A0" w:rsidP="00D605A0">
            <w:pPr>
              <w:pStyle w:val="BodyText"/>
              <w:rPr>
                <w:rFonts w:ascii="Verdana" w:eastAsia="Meiryo" w:hAnsi="Verdana"/>
                <w:sz w:val="18"/>
                <w:szCs w:val="18"/>
              </w:rPr>
            </w:pPr>
          </w:p>
          <w:p w14:paraId="41344EA8" w14:textId="77777777" w:rsidR="00D605A0" w:rsidRPr="00FD773D" w:rsidRDefault="00D605A0" w:rsidP="00D605A0">
            <w:pPr>
              <w:pStyle w:val="BodyText"/>
              <w:rPr>
                <w:rFonts w:ascii="Verdana" w:eastAsia="Meiryo" w:hAnsi="Verdana"/>
                <w:sz w:val="18"/>
                <w:szCs w:val="18"/>
              </w:rPr>
            </w:pPr>
            <w:r w:rsidRPr="00FD773D">
              <w:rPr>
                <w:rFonts w:ascii="Verdana" w:eastAsia="Meiryo" w:hAnsi="Verdana"/>
                <w:sz w:val="18"/>
                <w:szCs w:val="18"/>
              </w:rPr>
              <w:t>pv_value : Pointer to the variable used to pass in, or get out properties, from state structure.</w:t>
            </w:r>
          </w:p>
        </w:tc>
      </w:tr>
      <w:tr w:rsidR="00D605A0" w:rsidRPr="00FD773D" w14:paraId="3B0394EA" w14:textId="77777777" w:rsidTr="00D605A0">
        <w:tc>
          <w:tcPr>
            <w:tcW w:w="1668" w:type="dxa"/>
            <w:tcBorders>
              <w:right w:val="double" w:sz="4" w:space="0" w:color="auto"/>
            </w:tcBorders>
            <w:shd w:val="clear" w:color="auto" w:fill="auto"/>
          </w:tcPr>
          <w:p w14:paraId="1BEEC6B1" w14:textId="77777777" w:rsidR="00D605A0" w:rsidRPr="00FD773D" w:rsidRDefault="00D605A0" w:rsidP="00D605A0">
            <w:pPr>
              <w:pStyle w:val="BodyText"/>
              <w:rPr>
                <w:rFonts w:ascii="Verdana" w:eastAsia="Meiryo" w:hAnsi="Verdana"/>
                <w:sz w:val="18"/>
                <w:szCs w:val="18"/>
              </w:rPr>
            </w:pPr>
            <w:r w:rsidRPr="00FD773D">
              <w:rPr>
                <w:rFonts w:ascii="Verdana" w:eastAsia="Meiryo" w:hAnsi="Verdana"/>
                <w:sz w:val="18"/>
                <w:szCs w:val="18"/>
              </w:rPr>
              <w:t>Returns</w:t>
            </w:r>
          </w:p>
        </w:tc>
        <w:tc>
          <w:tcPr>
            <w:tcW w:w="8283" w:type="dxa"/>
            <w:tcBorders>
              <w:left w:val="double" w:sz="4" w:space="0" w:color="auto"/>
            </w:tcBorders>
            <w:shd w:val="clear" w:color="auto" w:fill="auto"/>
          </w:tcPr>
          <w:p w14:paraId="32492455" w14:textId="197F4882" w:rsidR="00D605A0" w:rsidRPr="00FD773D" w:rsidRDefault="00D605A0" w:rsidP="00313D21">
            <w:pPr>
              <w:pStyle w:val="BodyText"/>
              <w:rPr>
                <w:rFonts w:ascii="Verdana" w:eastAsia="Meiryo" w:hAnsi="Verdana"/>
                <w:sz w:val="18"/>
                <w:szCs w:val="18"/>
              </w:rPr>
            </w:pPr>
            <w:r w:rsidRPr="00FD773D">
              <w:rPr>
                <w:rFonts w:ascii="Verdana" w:eastAsia="Meiryo" w:hAnsi="Verdana"/>
                <w:sz w:val="18"/>
                <w:szCs w:val="18"/>
              </w:rPr>
              <w:t>Error Code based on the success or failure of API command (defined in the supplied header files)</w:t>
            </w:r>
          </w:p>
        </w:tc>
      </w:tr>
    </w:tbl>
    <w:p w14:paraId="0D057ADD" w14:textId="77777777" w:rsidR="00D605A0" w:rsidRPr="00FD773D" w:rsidRDefault="00D605A0" w:rsidP="00356589"/>
    <w:p w14:paraId="3536E697" w14:textId="77777777" w:rsidR="002B29DC" w:rsidRPr="00FD773D" w:rsidRDefault="002B29DC" w:rsidP="00356589">
      <w:r w:rsidRPr="00FD773D">
        <w:br w:type="page"/>
      </w:r>
    </w:p>
    <w:p w14:paraId="0A67BFFE" w14:textId="77777777" w:rsidR="00F62413" w:rsidRPr="00FD773D" w:rsidRDefault="00F62413" w:rsidP="00DC074C"/>
    <w:p w14:paraId="1638ED80" w14:textId="77777777" w:rsidR="002B29DC" w:rsidRPr="00FD773D" w:rsidRDefault="002B29DC" w:rsidP="00DD63CE">
      <w:pPr>
        <w:pStyle w:val="Heading2"/>
        <w:widowControl/>
        <w:numPr>
          <w:ilvl w:val="1"/>
          <w:numId w:val="7"/>
        </w:numPr>
        <w:autoSpaceDE/>
        <w:autoSpaceDN/>
        <w:snapToGrid/>
        <w:spacing w:before="200" w:after="100" w:line="300" w:lineRule="exact"/>
        <w:jc w:val="left"/>
        <w:textAlignment w:val="baseline"/>
      </w:pPr>
      <w:bookmarkStart w:id="143" w:name="_Toc527033955"/>
      <w:r w:rsidRPr="00FD773D">
        <w:t>Command</w:t>
      </w:r>
      <w:bookmarkEnd w:id="143"/>
    </w:p>
    <w:p w14:paraId="20FBF549" w14:textId="0147BCE4" w:rsidR="002B29DC" w:rsidRPr="00FD773D" w:rsidRDefault="002B29DC" w:rsidP="00356589">
      <w:r w:rsidRPr="00FD773D">
        <w:t>Using API function</w:t>
      </w:r>
      <w:r w:rsidR="00C10325" w:rsidRPr="00FD773D">
        <w:t>s</w:t>
      </w:r>
      <w:r w:rsidRPr="00FD773D">
        <w:t xml:space="preserve"> of the</w:t>
      </w:r>
      <w:r w:rsidR="00F62413" w:rsidRPr="00FD773D">
        <w:t xml:space="preserve"> </w:t>
      </w:r>
      <w:r w:rsidR="00CA4FA4" w:rsidRPr="00FD773D">
        <w:fldChar w:fldCharType="begin"/>
      </w:r>
      <w:r w:rsidR="00CA4FA4" w:rsidRPr="00FD773D">
        <w:instrText xml:space="preserve"> REF _Ref466110221 \h </w:instrText>
      </w:r>
      <w:r w:rsidR="00FD773D">
        <w:instrText xml:space="preserve"> \* MERGEFORMAT </w:instrText>
      </w:r>
      <w:r w:rsidR="00CA4FA4" w:rsidRPr="00FD773D">
        <w:fldChar w:fldCharType="separate"/>
      </w:r>
      <w:r w:rsidR="00CA4FA4" w:rsidRPr="00FD773D">
        <w:t xml:space="preserve">Table </w:t>
      </w:r>
      <w:r w:rsidR="00CA4FA4" w:rsidRPr="00FD773D">
        <w:rPr>
          <w:noProof/>
        </w:rPr>
        <w:t>2</w:t>
      </w:r>
      <w:r w:rsidR="00CA4FA4" w:rsidRPr="00FD773D">
        <w:noBreakHyphen/>
      </w:r>
      <w:r w:rsidR="00CA4FA4" w:rsidRPr="00FD773D">
        <w:rPr>
          <w:noProof/>
        </w:rPr>
        <w:t>1</w:t>
      </w:r>
      <w:r w:rsidR="00CA4FA4" w:rsidRPr="00FD773D">
        <w:fldChar w:fldCharType="end"/>
      </w:r>
      <w:r w:rsidR="00CA4FA4" w:rsidRPr="00FD773D">
        <w:t xml:space="preserve"> and </w:t>
      </w:r>
      <w:r w:rsidR="00CA4FA4" w:rsidRPr="00FD773D">
        <w:fldChar w:fldCharType="begin"/>
      </w:r>
      <w:r w:rsidR="00CA4FA4" w:rsidRPr="00FD773D">
        <w:instrText xml:space="preserve"> REF _Ref466110230 \h </w:instrText>
      </w:r>
      <w:r w:rsidR="00FD773D">
        <w:instrText xml:space="preserve"> \* MERGEFORMAT </w:instrText>
      </w:r>
      <w:r w:rsidR="00CA4FA4" w:rsidRPr="00FD773D">
        <w:fldChar w:fldCharType="separate"/>
      </w:r>
      <w:r w:rsidR="00CA4FA4" w:rsidRPr="00FD773D">
        <w:t xml:space="preserve">Table </w:t>
      </w:r>
      <w:r w:rsidR="00CA4FA4" w:rsidRPr="00FD773D">
        <w:rPr>
          <w:noProof/>
        </w:rPr>
        <w:t>2</w:t>
      </w:r>
      <w:r w:rsidR="00CA4FA4" w:rsidRPr="00FD773D">
        <w:noBreakHyphen/>
      </w:r>
      <w:r w:rsidR="00CA4FA4" w:rsidRPr="00FD773D">
        <w:rPr>
          <w:noProof/>
        </w:rPr>
        <w:t>2</w:t>
      </w:r>
      <w:r w:rsidR="00CA4FA4" w:rsidRPr="00FD773D">
        <w:fldChar w:fldCharType="end"/>
      </w:r>
      <w:r w:rsidRPr="00FD773D">
        <w:t xml:space="preserve">, </w:t>
      </w:r>
      <w:r w:rsidR="00C10325" w:rsidRPr="00FD773D">
        <w:t>it</w:t>
      </w:r>
      <w:r w:rsidRPr="00FD773D">
        <w:t xml:space="preserve"> performs each processing by a combination of Command/Subcommand.</w:t>
      </w:r>
    </w:p>
    <w:p w14:paraId="4C3C14F2" w14:textId="43494992" w:rsidR="00EA66D6" w:rsidRPr="00FD773D" w:rsidRDefault="00EA66D6" w:rsidP="00356589"/>
    <w:p w14:paraId="7CFDA451" w14:textId="1C067698" w:rsidR="00413439" w:rsidRPr="00FD773D" w:rsidRDefault="00767AA4">
      <w:pPr>
        <w:widowControl/>
        <w:autoSpaceDE/>
        <w:autoSpaceDN/>
        <w:adjustRightInd/>
        <w:snapToGrid/>
        <w:jc w:val="left"/>
      </w:pPr>
      <w:r w:rsidRPr="00FD773D">
        <w:rPr>
          <w:noProof/>
          <w:lang w:eastAsia="en-US"/>
        </w:rPr>
        <mc:AlternateContent>
          <mc:Choice Requires="wps">
            <w:drawing>
              <wp:anchor distT="0" distB="0" distL="114300" distR="114300" simplePos="0" relativeHeight="251626496" behindDoc="0" locked="0" layoutInCell="1" allowOverlap="1" wp14:anchorId="0A7F1751" wp14:editId="75556547">
                <wp:simplePos x="0" y="0"/>
                <wp:positionH relativeFrom="column">
                  <wp:posOffset>301757</wp:posOffset>
                </wp:positionH>
                <wp:positionV relativeFrom="paragraph">
                  <wp:posOffset>4168066</wp:posOffset>
                </wp:positionV>
                <wp:extent cx="4313580" cy="635"/>
                <wp:effectExtent l="0" t="0" r="0" b="0"/>
                <wp:wrapNone/>
                <wp:docPr id="572" name="Text Box 572"/>
                <wp:cNvGraphicFramePr/>
                <a:graphic xmlns:a="http://schemas.openxmlformats.org/drawingml/2006/main">
                  <a:graphicData uri="http://schemas.microsoft.com/office/word/2010/wordprocessingShape">
                    <wps:wsp>
                      <wps:cNvSpPr txBox="1"/>
                      <wps:spPr>
                        <a:xfrm>
                          <a:off x="0" y="0"/>
                          <a:ext cx="4313580" cy="635"/>
                        </a:xfrm>
                        <a:prstGeom prst="rect">
                          <a:avLst/>
                        </a:prstGeom>
                        <a:solidFill>
                          <a:prstClr val="white"/>
                        </a:solidFill>
                        <a:ln>
                          <a:noFill/>
                        </a:ln>
                        <a:effectLst/>
                      </wps:spPr>
                      <wps:txbx>
                        <w:txbxContent>
                          <w:p w14:paraId="2C6ED973" w14:textId="42CEAC2E" w:rsidR="00FA54D3" w:rsidRPr="00386027" w:rsidRDefault="00FA54D3" w:rsidP="00EA66D6">
                            <w:pPr>
                              <w:pStyle w:val="Caption"/>
                              <w:rPr>
                                <w:rFonts w:eastAsia="Meiryo"/>
                                <w:noProof/>
                              </w:rPr>
                            </w:pPr>
                            <w:bookmarkStart w:id="144" w:name="_Toc51734383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rPr>
                                <w:lang w:val="en-US"/>
                              </w:rPr>
                              <w:tab/>
                              <w:t>API command sequence overview</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7F1751" id="Text Box 572" o:spid="_x0000_s1083" type="#_x0000_t202" style="position:absolute;margin-left:23.75pt;margin-top:328.2pt;width:339.65pt;height:.05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" stroked="f">
                <v:textbox style="mso-fit-shape-to-text:t" inset="0,0,0,0">
                  <w:txbxContent>
                    <w:p w14:paraId="2C6ED973" w14:textId="42CEAC2E" w:rsidR="00FA54D3" w:rsidRPr="00386027" w:rsidRDefault="00FA54D3" w:rsidP="00EA66D6">
                      <w:pPr>
                        <w:pStyle w:val="Caption"/>
                        <w:rPr>
                          <w:rFonts w:eastAsia="Meiryo"/>
                          <w:noProof/>
                        </w:rPr>
                      </w:pPr>
                      <w:bookmarkStart w:id="145" w:name="_Toc51734383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rPr>
                          <w:lang w:val="en-US"/>
                        </w:rPr>
                        <w:tab/>
                        <w:t>API command sequence overview</w:t>
                      </w:r>
                      <w:bookmarkEnd w:id="145"/>
                    </w:p>
                  </w:txbxContent>
                </v:textbox>
              </v:shape>
            </w:pict>
          </mc:Fallback>
        </mc:AlternateContent>
      </w:r>
      <w:r w:rsidR="00313D21" w:rsidRPr="00FD773D">
        <w:rPr>
          <w:noProof/>
          <w:lang w:eastAsia="en-US"/>
        </w:rPr>
        <mc:AlternateContent>
          <mc:Choice Requires="wpg">
            <w:drawing>
              <wp:anchor distT="0" distB="0" distL="114300" distR="114300" simplePos="0" relativeHeight="251655168" behindDoc="0" locked="0" layoutInCell="1" allowOverlap="1" wp14:anchorId="325BC8D1" wp14:editId="5F0DE7B6">
                <wp:simplePos x="0" y="0"/>
                <wp:positionH relativeFrom="column">
                  <wp:posOffset>2210380</wp:posOffset>
                </wp:positionH>
                <wp:positionV relativeFrom="paragraph">
                  <wp:posOffset>140059</wp:posOffset>
                </wp:positionV>
                <wp:extent cx="1623475" cy="3789487"/>
                <wp:effectExtent l="0" t="0" r="15240" b="20955"/>
                <wp:wrapNone/>
                <wp:docPr id="6" name="Group 6"/>
                <wp:cNvGraphicFramePr/>
                <a:graphic xmlns:a="http://schemas.openxmlformats.org/drawingml/2006/main">
                  <a:graphicData uri="http://schemas.microsoft.com/office/word/2010/wordprocessingGroup">
                    <wpg:wgp>
                      <wpg:cNvGrpSpPr/>
                      <wpg:grpSpPr>
                        <a:xfrm>
                          <a:off x="0" y="0"/>
                          <a:ext cx="1623475" cy="3789487"/>
                          <a:chOff x="0" y="0"/>
                          <a:chExt cx="1623475" cy="3789487"/>
                        </a:xfrm>
                      </wpg:grpSpPr>
                      <wps:wsp>
                        <wps:cNvPr id="82" name="Straight Connector 82"/>
                        <wps:cNvCnPr/>
                        <wps:spPr>
                          <a:xfrm>
                            <a:off x="811033" y="1614115"/>
                            <a:ext cx="653" cy="1356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Flowchart: Connector 84"/>
                        <wps:cNvSpPr/>
                        <wps:spPr>
                          <a:xfrm>
                            <a:off x="731520" y="0"/>
                            <a:ext cx="168276" cy="14779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0" y="246490"/>
                            <a:ext cx="1623475" cy="2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C326DB" w14:textId="77777777" w:rsidR="00FA54D3" w:rsidRPr="00FD00EB" w:rsidRDefault="00FA54D3" w:rsidP="00EA66D6">
                              <w:pPr>
                                <w:jc w:val="center"/>
                                <w:rPr>
                                  <w:color w:val="000000" w:themeColor="text1"/>
                                </w:rPr>
                              </w:pPr>
                              <w:r w:rsidRPr="00C56A98">
                                <w:rPr>
                                  <w:color w:val="000000" w:themeColor="text1"/>
                                </w:rPr>
                                <w:t>Start-up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0" y="612250"/>
                            <a:ext cx="1623475" cy="2419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6810B" w14:textId="6F99C703" w:rsidR="00FA54D3" w:rsidRPr="00FD00EB" w:rsidRDefault="00FA54D3" w:rsidP="00DD08C2">
                              <w:pPr>
                                <w:rPr>
                                  <w:color w:val="000000" w:themeColor="text1"/>
                                </w:rPr>
                              </w:pPr>
                              <w:r>
                                <w:rPr>
                                  <w:color w:val="000000" w:themeColor="text1"/>
                                </w:rPr>
                                <w:t xml:space="preserve"> </w:t>
                              </w:r>
                              <w:r w:rsidRPr="00FD00EB">
                                <w:rPr>
                                  <w:color w:val="000000" w:themeColor="text1"/>
                                </w:rPr>
                                <w:t>P</w:t>
                              </w:r>
                              <w:r>
                                <w:rPr>
                                  <w:color w:val="000000" w:themeColor="text1"/>
                                </w:rPr>
                                <w:t>arameters Setting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0" y="985962"/>
                            <a:ext cx="1623475" cy="2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14288" w14:textId="77777777" w:rsidR="00FA54D3" w:rsidRPr="00FD00EB" w:rsidRDefault="00FA54D3" w:rsidP="00EA66D6">
                              <w:pPr>
                                <w:jc w:val="center"/>
                                <w:rPr>
                                  <w:color w:val="000000" w:themeColor="text1"/>
                                </w:rPr>
                              </w:pPr>
                              <w:r w:rsidRPr="00C56A98">
                                <w:rPr>
                                  <w:color w:val="000000" w:themeColor="text1"/>
                                </w:rPr>
                                <w:t>Memory Allocation</w:t>
                              </w:r>
                              <w:r w:rsidRPr="00FD00EB">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367624"/>
                            <a:ext cx="1623059" cy="2415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E25CD0" w14:textId="07B8DE37" w:rsidR="00FA54D3" w:rsidRPr="00FD00EB" w:rsidRDefault="00FA54D3" w:rsidP="00EA66D6">
                              <w:pPr>
                                <w:jc w:val="center"/>
                                <w:rPr>
                                  <w:color w:val="000000" w:themeColor="text1"/>
                                </w:rPr>
                              </w:pPr>
                              <w:r w:rsidRPr="00C56A98">
                                <w:rPr>
                                  <w:color w:val="000000" w:themeColor="text1"/>
                                </w:rPr>
                                <w:t>I</w:t>
                              </w:r>
                              <w:r>
                                <w:rPr>
                                  <w:color w:val="000000" w:themeColor="text1"/>
                                </w:rPr>
                                <w:t>nitialize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Diamond 89"/>
                        <wps:cNvSpPr/>
                        <wps:spPr>
                          <a:xfrm>
                            <a:off x="95415" y="1749287"/>
                            <a:ext cx="1441348" cy="464502"/>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F4AE4" w14:textId="77777777" w:rsidR="00FA54D3" w:rsidRPr="00FD00EB" w:rsidRDefault="00FA54D3" w:rsidP="00EA66D6">
                              <w:pPr>
                                <w:jc w:val="center"/>
                                <w:rPr>
                                  <w:color w:val="000000" w:themeColor="text1"/>
                                </w:rPr>
                              </w:pPr>
                              <w:r w:rsidRPr="00FD00EB">
                                <w:rPr>
                                  <w:color w:val="000000" w:themeColor="text1"/>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0" y="2313829"/>
                            <a:ext cx="1623475" cy="24196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B8D090" w14:textId="4BFD2D00" w:rsidR="00FA54D3" w:rsidRPr="00FD00EB" w:rsidRDefault="00FA54D3" w:rsidP="00EA66D6">
                              <w:pPr>
                                <w:jc w:val="center"/>
                                <w:rPr>
                                  <w:color w:val="000000" w:themeColor="text1"/>
                                </w:rPr>
                              </w:pPr>
                              <w:r w:rsidRPr="00FD00EB">
                                <w:rPr>
                                  <w:color w:val="000000" w:themeColor="text1"/>
                                </w:rPr>
                                <w:t>P</w:t>
                              </w:r>
                              <w:r>
                                <w:rPr>
                                  <w:color w:val="000000" w:themeColor="text1"/>
                                </w:rPr>
                                <w:t>arameters Getting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2703443"/>
                            <a:ext cx="1623475" cy="2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2605F3" w14:textId="74BC2E46" w:rsidR="00FA54D3" w:rsidRPr="00FD00EB" w:rsidRDefault="00FA54D3" w:rsidP="00EA66D6">
                              <w:pPr>
                                <w:jc w:val="center"/>
                                <w:rPr>
                                  <w:color w:val="000000" w:themeColor="text1"/>
                                </w:rPr>
                              </w:pPr>
                              <w:r w:rsidRPr="00FD00EB">
                                <w:rPr>
                                  <w:color w:val="000000" w:themeColor="text1"/>
                                </w:rPr>
                                <w:t>Execut</w:t>
                              </w:r>
                              <w:r>
                                <w:rPr>
                                  <w:color w:val="000000" w:themeColor="text1"/>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Diamond 92"/>
                        <wps:cNvSpPr/>
                        <wps:spPr>
                          <a:xfrm>
                            <a:off x="95415" y="3061252"/>
                            <a:ext cx="1441348" cy="471346"/>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FE920" w14:textId="77777777" w:rsidR="00FA54D3" w:rsidRPr="00FD00EB" w:rsidRDefault="00FA54D3" w:rsidP="00EA66D6">
                              <w:pPr>
                                <w:jc w:val="center"/>
                                <w:rPr>
                                  <w:color w:val="000000" w:themeColor="text1"/>
                                </w:rPr>
                              </w:pPr>
                              <w:r w:rsidRPr="00FD00EB">
                                <w:rPr>
                                  <w:color w:val="000000" w:themeColor="text1"/>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a:off x="811033" y="2941983"/>
                            <a:ext cx="3579" cy="1186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Flowchart: Connector 4"/>
                        <wps:cNvSpPr/>
                        <wps:spPr>
                          <a:xfrm>
                            <a:off x="739471" y="3641697"/>
                            <a:ext cx="168276" cy="14779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5BC8D1" id="Group 6" o:spid="_x0000_s1084" style="position:absolute;margin-left:174.05pt;margin-top:11.05pt;width:127.85pt;height:298.4pt;z-index:251655168;mso-position-horizontal-relative:text;mso-position-vertical-relative:text" coordsize="16234,3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">
                <v:line id="Straight Connector 82" o:spid="_x0000_s1085" style="position:absolute;visibility:visible;mso-wrap-style:square" from="8110,16141" to="8116,17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u1LsQAAADbAAAADwAAAGRycy9kb3ducmV2LnhtbESPQWvCQBSE70L/w/IKvZmNQotJXaUI&#10;grSH0mihx0f2NRuafbvJrhr/vVsQPA4z8w2zXI+2EycaQutYwSzLQRDXTrfcKDjst9MFiBCRNXaO&#10;ScGFAqxXD5Mlltqd+YtOVWxEgnAoUYGJ0ZdShtqQxZA5T5y8XzdYjEkOjdQDnhPcdnKe5y/SYstp&#10;waCnjaH6rzpaBf17XX08N7Nvv/Mb89lj0f8UhVJPj+PbK4hIY7yHb+2dVrCYw/+X9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7UuxAAAANsAAAAPAAAAAAAAAAAA&#10;AAAAAKECAABkcnMvZG93bnJldi54bWxQSwUGAAAAAAQABAD5AAAAkgMAAAAA&#10;" strokecolor="black [3213]" strokeweight=".5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4" o:spid="_x0000_s1086" type="#_x0000_t120" style="position:absolute;left:7315;width:1682;height:1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6F58YA&#10;AADbAAAADwAAAGRycy9kb3ducmV2LnhtbESPT2vCQBTE74LfYXmF3nRTKSKpm9D6B7wojamH3l6z&#10;r0lq9m3IrjF++65Q6HGYmd8wy3Qwjeipc7VlBU/TCARxYXXNpYKPfDtZgHAeWWNjmRTcyEGajEdL&#10;jLW9ckb90ZciQNjFqKDyvo2ldEVFBt3UtsTB+7adQR9kV0rd4TXATSNnUTSXBmsOCxW2tKqoOB8v&#10;RkG2OmVm875vvtaX2WH7+ZO/nfpcqceH4fUFhKfB/4f/2jutYPEM9y/hB8jk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6F58YAAADbAAAADwAAAAAAAAAAAAAAAACYAgAAZHJz&#10;L2Rvd25yZXYueG1sUEsFBgAAAAAEAAQA9QAAAIsDAAAAAA==&#10;" filled="f" strokecolor="black [3213]" strokeweight="1pt">
                  <v:stroke joinstyle="miter"/>
                </v:shape>
                <v:rect id="Rectangle 85" o:spid="_x0000_s1087" style="position:absolute;top:2464;width:16234;height: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gisYA&#10;AADbAAAADwAAAGRycy9kb3ducmV2LnhtbESPQUvDQBSE7wX/w/IEL8VuKlh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gisYAAADbAAAADwAAAAAAAAAAAAAAAACYAgAAZHJz&#10;L2Rvd25yZXYueG1sUEsFBgAAAAAEAAQA9QAAAIsDAAAAAA==&#10;" filled="f" strokecolor="black [3213]" strokeweight="1pt">
                  <v:textbox>
                    <w:txbxContent>
                      <w:p w14:paraId="53C326DB" w14:textId="77777777" w:rsidR="00FA54D3" w:rsidRPr="00FD00EB" w:rsidRDefault="00FA54D3" w:rsidP="00EA66D6">
                        <w:pPr>
                          <w:jc w:val="center"/>
                          <w:rPr>
                            <w:color w:val="000000" w:themeColor="text1"/>
                          </w:rPr>
                        </w:pPr>
                        <w:r w:rsidRPr="00C56A98">
                          <w:rPr>
                            <w:color w:val="000000" w:themeColor="text1"/>
                          </w:rPr>
                          <w:t>Start-up API</w:t>
                        </w:r>
                      </w:p>
                    </w:txbxContent>
                  </v:textbox>
                </v:rect>
                <v:rect id="Rectangle 86" o:spid="_x0000_s1088" style="position:absolute;top:6122;width:16234;height: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VZ8EA&#10;AADbAAAADwAAAGRycy9kb3ducmV2LnhtbESPwWrDMBBE74X8g9hCbrXcHoxxrYRiCCS5OWnvi7W1&#10;TK2VY6mx/fdRIJDjMDNvmHI7215cafSdYwXvSQqCuHG641bB93n3loPwAVlj75gULORhu1m9lFho&#10;N3FN11NoRYSwL1CBCWEopPSNIYs+cQNx9H7daDFEObZSjzhFuO3lR5pm0mLHccHgQJWh5u/0bxWk&#10;7eFydtNhMjlXVbX09RF/aqXWr/PXJ4hAc3iGH+29VpBncP8Sf4D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lWfBAAAA2wAAAA8AAAAAAAAAAAAAAAAAmAIAAGRycy9kb3du&#10;cmV2LnhtbFBLBQYAAAAABAAEAPUAAACGAwAAAAA=&#10;" fillcolor="#d8d8d8 [2732]" strokecolor="black [3213]" strokeweight="1pt">
                  <v:textbox>
                    <w:txbxContent>
                      <w:p w14:paraId="00B6810B" w14:textId="6F99C703" w:rsidR="00FA54D3" w:rsidRPr="00FD00EB" w:rsidRDefault="00FA54D3" w:rsidP="00DD08C2">
                        <w:pPr>
                          <w:rPr>
                            <w:color w:val="000000" w:themeColor="text1"/>
                          </w:rPr>
                        </w:pPr>
                        <w:r>
                          <w:rPr>
                            <w:color w:val="000000" w:themeColor="text1"/>
                          </w:rPr>
                          <w:t xml:space="preserve"> </w:t>
                        </w:r>
                        <w:r w:rsidRPr="00FD00EB">
                          <w:rPr>
                            <w:color w:val="000000" w:themeColor="text1"/>
                          </w:rPr>
                          <w:t>P</w:t>
                        </w:r>
                        <w:r>
                          <w:rPr>
                            <w:color w:val="000000" w:themeColor="text1"/>
                          </w:rPr>
                          <w:t>arameters Setting</w:t>
                        </w:r>
                      </w:p>
                    </w:txbxContent>
                  </v:textbox>
                </v:rect>
                <v:rect id="Rectangle 87" o:spid="_x0000_s1089" style="position:absolute;top:9859;width:16234;height: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bZsYA&#10;AADbAAAADwAAAGRycy9kb3ducmV2LnhtbESPQUvDQBSE7wX/w/IEL8Vu6sGGtNsilkoOUrDqobfX&#10;7DMbm30bss82/nu3IPQ4zMw3zGI1+FadqI9NYAPTSQaKuAq24drAx/vmPgcVBdliG5gM/FKE1fJm&#10;tMDChjO/0WkntUoQjgUacCJdoXWsHHmMk9ARJ+8r9B4lyb7WtsdzgvtWP2TZo/bYcFpw2NGzo+q4&#10;+/EG9uUg9ff0RV6POP4cl+5QbdcHY+5uh6c5KKFBruH/dmkN5DO4fEk/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bZsYAAADbAAAADwAAAAAAAAAAAAAAAACYAgAAZHJz&#10;L2Rvd25yZXYueG1sUEsFBgAAAAAEAAQA9QAAAIsDAAAAAA==&#10;" filled="f" strokecolor="black [3213]" strokeweight="1pt">
                  <v:textbox>
                    <w:txbxContent>
                      <w:p w14:paraId="74814288" w14:textId="77777777" w:rsidR="00FA54D3" w:rsidRPr="00FD00EB" w:rsidRDefault="00FA54D3" w:rsidP="00EA66D6">
                        <w:pPr>
                          <w:jc w:val="center"/>
                          <w:rPr>
                            <w:color w:val="000000" w:themeColor="text1"/>
                          </w:rPr>
                        </w:pPr>
                        <w:r w:rsidRPr="00C56A98">
                          <w:rPr>
                            <w:color w:val="000000" w:themeColor="text1"/>
                          </w:rPr>
                          <w:t>Memory Allocation</w:t>
                        </w:r>
                        <w:r w:rsidRPr="00FD00EB">
                          <w:rPr>
                            <w:color w:val="000000" w:themeColor="text1"/>
                          </w:rPr>
                          <w:t xml:space="preserve"> </w:t>
                        </w:r>
                      </w:p>
                    </w:txbxContent>
                  </v:textbox>
                </v:rect>
                <v:rect id="Rectangle 88" o:spid="_x0000_s1090" style="position:absolute;top:13676;width:16230;height:2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PFMIA&#10;AADbAAAADwAAAGRycy9kb3ducmV2LnhtbERPTWvCQBC9C/0PywhepG7sQSR1lWJpyUEEtT30Nman&#10;2dTsbMhONf579yB4fLzvxar3jTpTF+vABqaTDBRxGWzNlYGvw8fzHFQUZItNYDJwpQir5dNggbkN&#10;F97ReS+VSiEcczTgRNpc61g68hgnoSVO3G/oPEqCXaVth5cU7hv9kmUz7bHm1OCwpbWj8rT/9wZ+&#10;il6qv+mnbE44/h4X7lhu34/GjIb92ysooV4e4ru7sAbmaWz6kn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M48UwgAAANsAAAAPAAAAAAAAAAAAAAAAAJgCAABkcnMvZG93&#10;bnJldi54bWxQSwUGAAAAAAQABAD1AAAAhwMAAAAA&#10;" filled="f" strokecolor="black [3213]" strokeweight="1pt">
                  <v:textbox>
                    <w:txbxContent>
                      <w:p w14:paraId="1DE25CD0" w14:textId="07B8DE37" w:rsidR="00FA54D3" w:rsidRPr="00FD00EB" w:rsidRDefault="00FA54D3" w:rsidP="00EA66D6">
                        <w:pPr>
                          <w:jc w:val="center"/>
                          <w:rPr>
                            <w:color w:val="000000" w:themeColor="text1"/>
                          </w:rPr>
                        </w:pPr>
                        <w:r w:rsidRPr="00C56A98">
                          <w:rPr>
                            <w:color w:val="000000" w:themeColor="text1"/>
                          </w:rPr>
                          <w:t>I</w:t>
                        </w:r>
                        <w:r>
                          <w:rPr>
                            <w:color w:val="000000" w:themeColor="text1"/>
                          </w:rPr>
                          <w:t>nitialize plugin</w:t>
                        </w:r>
                      </w:p>
                    </w:txbxContent>
                  </v:textbox>
                </v:rect>
                <v:shapetype id="_x0000_t4" coordsize="21600,21600" o:spt="4" path="m10800,l,10800,10800,21600,21600,10800xe">
                  <v:stroke joinstyle="miter"/>
                  <v:path gradientshapeok="t" o:connecttype="rect" textboxrect="5400,5400,16200,16200"/>
                </v:shapetype>
                <v:shape id="Diamond 89" o:spid="_x0000_s1091" type="#_x0000_t4" style="position:absolute;left:954;top:17492;width:14413;height:4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m1K8YA&#10;AADbAAAADwAAAGRycy9kb3ducmV2LnhtbESPT2vCQBTE7wW/w/IEL6Vu9GDT6CqilrQ9qS3+uT2y&#10;zySYfRuyq6bfvlsQPA4z8xtmMmtNJa7UuNKygkE/AkGcWV1yruDn+/0lBuE8ssbKMin4JQezaedp&#10;gom2N97QdetzESDsElRQeF8nUrqsIIOub2vi4J1sY9AH2eRSN3gLcFPJYRSNpMGSw0KBNS0Kys7b&#10;i1GQfr2uDs/pPl9aZzafx3id+t1aqV63nY9BeGr9I3xvf2gF8Rv8fw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m1K8YAAADbAAAADwAAAAAAAAAAAAAAAACYAgAAZHJz&#10;L2Rvd25yZXYueG1sUEsFBgAAAAAEAAQA9QAAAIsDAAAAAA==&#10;" filled="f" strokecolor="black [3213]" strokeweight="1pt">
                  <v:textbox>
                    <w:txbxContent>
                      <w:p w14:paraId="100F4AE4" w14:textId="77777777" w:rsidR="00FA54D3" w:rsidRPr="00FD00EB" w:rsidRDefault="00FA54D3" w:rsidP="00EA66D6">
                        <w:pPr>
                          <w:jc w:val="center"/>
                          <w:rPr>
                            <w:color w:val="000000" w:themeColor="text1"/>
                          </w:rPr>
                        </w:pPr>
                        <w:r w:rsidRPr="00FD00EB">
                          <w:rPr>
                            <w:color w:val="000000" w:themeColor="text1"/>
                          </w:rPr>
                          <w:t>Done?</w:t>
                        </w:r>
                      </w:p>
                    </w:txbxContent>
                  </v:textbox>
                </v:shape>
                <v:rect id="Rectangle 90" o:spid="_x0000_s1092" style="position:absolute;top:23138;width:16234;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k+Vb0A&#10;AADbAAAADwAAAGRycy9kb3ducmV2LnhtbERPy4rCMBTdC/5DuII7m44L0WqUoSCou/rYX5prU6a5&#10;6TTR1r83C8Hl4bw3u8E24kmdrx0r+ElSEMSl0zVXCq6X/WwJwgdkjY1jUvAiD7vteLTBTLueC3qe&#10;QyViCPsMFZgQ2kxKXxqy6BPXEkfu7jqLIcKukrrDPobbRs7TdCEt1hwbDLaUGyr/zg+rIK2O/xfX&#10;H3uz5DzPX01xwluh1HQy/K5BBBrCV/xxH7SCVVwfv8QfILd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pk+Vb0AAADbAAAADwAAAAAAAAAAAAAAAACYAgAAZHJzL2Rvd25yZXYu&#10;eG1sUEsFBgAAAAAEAAQA9QAAAIIDAAAAAA==&#10;" fillcolor="#d8d8d8 [2732]" strokecolor="black [3213]" strokeweight="1pt">
                  <v:textbox>
                    <w:txbxContent>
                      <w:p w14:paraId="35B8D090" w14:textId="4BFD2D00" w:rsidR="00FA54D3" w:rsidRPr="00FD00EB" w:rsidRDefault="00FA54D3" w:rsidP="00EA66D6">
                        <w:pPr>
                          <w:jc w:val="center"/>
                          <w:rPr>
                            <w:color w:val="000000" w:themeColor="text1"/>
                          </w:rPr>
                        </w:pPr>
                        <w:r w:rsidRPr="00FD00EB">
                          <w:rPr>
                            <w:color w:val="000000" w:themeColor="text1"/>
                          </w:rPr>
                          <w:t>P</w:t>
                        </w:r>
                        <w:r>
                          <w:rPr>
                            <w:color w:val="000000" w:themeColor="text1"/>
                          </w:rPr>
                          <w:t>arameters Getting</w:t>
                        </w:r>
                      </w:p>
                    </w:txbxContent>
                  </v:textbox>
                </v:rect>
                <v:rect id="Rectangle 91" o:spid="_x0000_s1093" style="position:absolute;top:27034;width:16234;height: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CwVMYA&#10;AADbAAAADwAAAGRycy9kb3ducmV2LnhtbESPQUvDQBSE74L/YXlCL6XdxINo2m0RRclBClZ76O01&#10;+5pNm30bsq9t/PduQfA4zMw3zHw5+FadqY9NYAP5NANFXAXbcG3g++tt8ggqCrLFNjAZ+KEIy8Xt&#10;zRwLGy78See11CpBOBZowIl0hdaxcuQxTkNHnLx96D1Kkn2tbY+XBPetvs+yB+2x4bTgsKMXR9Vx&#10;ffIGtuUg9SF/l48jjjfj0u2q1evOmNHd8DwDJTTIf/ivXVoDTzlcv6Qf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CwVMYAAADbAAAADwAAAAAAAAAAAAAAAACYAgAAZHJz&#10;L2Rvd25yZXYueG1sUEsFBgAAAAAEAAQA9QAAAIsDAAAAAA==&#10;" filled="f" strokecolor="black [3213]" strokeweight="1pt">
                  <v:textbox>
                    <w:txbxContent>
                      <w:p w14:paraId="0E2605F3" w14:textId="74BC2E46" w:rsidR="00FA54D3" w:rsidRPr="00FD00EB" w:rsidRDefault="00FA54D3" w:rsidP="00EA66D6">
                        <w:pPr>
                          <w:jc w:val="center"/>
                          <w:rPr>
                            <w:color w:val="000000" w:themeColor="text1"/>
                          </w:rPr>
                        </w:pPr>
                        <w:r w:rsidRPr="00FD00EB">
                          <w:rPr>
                            <w:color w:val="000000" w:themeColor="text1"/>
                          </w:rPr>
                          <w:t>Execut</w:t>
                        </w:r>
                        <w:r>
                          <w:rPr>
                            <w:color w:val="000000" w:themeColor="text1"/>
                          </w:rPr>
                          <w:t>ion</w:t>
                        </w:r>
                      </w:p>
                    </w:txbxContent>
                  </v:textbox>
                </v:rect>
                <v:shape id="Diamond 92" o:spid="_x0000_s1094" type="#_x0000_t4" style="position:absolute;left:954;top:30612;width:14413;height:4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Sxh8YA&#10;AADbAAAADwAAAGRycy9kb3ducmV2LnhtbESPT2vCQBTE7wW/w/IKvRTd6EFtzEaktkQ9+Q9tb4/s&#10;axKafRuyq8Zv3y0Uehxm5jdMMu9MLa7UusqyguEgAkGcW11xoeB4eO9PQTiPrLG2TAru5GCe9h4S&#10;jLW98Y6ue1+IAGEXo4LS+yaW0uUlGXQD2xAH78u2Bn2QbSF1i7cAN7UcRdFYGqw4LJTY0GtJ+ff+&#10;YhRkm8nbx3N2LpbWmd36c7rN/Gmr1NNjt5iB8NT5//Bfe6UVvIzg90v4AT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Sxh8YAAADbAAAADwAAAAAAAAAAAAAAAACYAgAAZHJz&#10;L2Rvd25yZXYueG1sUEsFBgAAAAAEAAQA9QAAAIsDAAAAAA==&#10;" filled="f" strokecolor="black [3213]" strokeweight="1pt">
                  <v:textbox>
                    <w:txbxContent>
                      <w:p w14:paraId="2CFFE920" w14:textId="77777777" w:rsidR="00FA54D3" w:rsidRPr="00FD00EB" w:rsidRDefault="00FA54D3" w:rsidP="00EA66D6">
                        <w:pPr>
                          <w:jc w:val="center"/>
                          <w:rPr>
                            <w:color w:val="000000" w:themeColor="text1"/>
                          </w:rPr>
                        </w:pPr>
                        <w:r w:rsidRPr="00FD00EB">
                          <w:rPr>
                            <w:color w:val="000000" w:themeColor="text1"/>
                          </w:rPr>
                          <w:t>Done?</w:t>
                        </w:r>
                      </w:p>
                    </w:txbxContent>
                  </v:textbox>
                </v:shape>
                <v:line id="Straight Connector 103" o:spid="_x0000_s1095" style="position:absolute;visibility:visible;mso-wrap-style:square" from="8110,29419" to="8146,30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X6MMAAADcAAAADwAAAGRycy9kb3ducmV2LnhtbERP32vCMBB+H+x/CDfY20x1OGw1iggD&#10;mQ9jdQMfj+Zsis0lbTLt/vtFEHy7j+/nLVaDbcWZ+tA4VjAeZSCIK6cbrhV8799fZiBCRNbYOiYF&#10;fxRgtXx8WGCh3YW/6FzGWqQQDgUqMDH6QspQGbIYRs4TJ+7oeosxwb6WusdLCretnGTZm7TYcGow&#10;6GljqDqVv1ZB91GVu2k9/vFbvzGfHebdIc+Ven4a1nMQkYZ4F9/cW53mZ69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BV+jDAAAA3AAAAA8AAAAAAAAAAAAA&#10;AAAAoQIAAGRycy9kb3ducmV2LnhtbFBLBQYAAAAABAAEAPkAAACRAwAAAAA=&#10;" strokecolor="black [3213]" strokeweight=".5pt">
                  <v:stroke joinstyle="miter"/>
                </v:line>
                <v:shape id="Flowchart: Connector 4" o:spid="_x0000_s1096" type="#_x0000_t120" style="position:absolute;left:7394;top:36416;width:1683;height:1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Mu8QA&#10;AADaAAAADwAAAGRycy9kb3ducmV2LnhtbESPQWvCQBSE7wX/w/KE3upGESmpq6hV6EVpjB56e82+&#10;JrHZtyG7xvjvXUHwOMzMN8x03plKtNS40rKC4SACQZxZXXKu4JBu3t5BOI+ssbJMCq7kYD7rvUwx&#10;1vbCCbV7n4sAYRejgsL7OpbSZQUZdANbEwfvzzYGfZBNLnWDlwA3lRxF0UQaLDksFFjTqqDsf382&#10;CpLVMTHr7231+3ke7TY/p3R5bFOlXvvd4gOEp84/w4/2l1YwhvuVc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OzLvEAAAA2gAAAA8AAAAAAAAAAAAAAAAAmAIAAGRycy9k&#10;b3ducmV2LnhtbFBLBQYAAAAABAAEAPUAAACJAwAAAAA=&#10;" filled="f" strokecolor="black [3213]" strokeweight="1pt">
                  <v:stroke joinstyle="miter"/>
                </v:shape>
              </v:group>
            </w:pict>
          </mc:Fallback>
        </mc:AlternateContent>
      </w:r>
      <w:r w:rsidR="00313D21" w:rsidRPr="00FD773D">
        <w:rPr>
          <w:noProof/>
          <w:lang w:eastAsia="en-US"/>
        </w:rPr>
        <mc:AlternateContent>
          <mc:Choice Requires="wps">
            <w:drawing>
              <wp:anchor distT="0" distB="0" distL="114300" distR="114300" simplePos="0" relativeHeight="251630592" behindDoc="0" locked="0" layoutInCell="1" allowOverlap="1" wp14:anchorId="690A3A75" wp14:editId="337F2209">
                <wp:simplePos x="0" y="0"/>
                <wp:positionH relativeFrom="column">
                  <wp:posOffset>3023691</wp:posOffset>
                </wp:positionH>
                <wp:positionV relativeFrom="paragraph">
                  <wp:posOffset>279142</wp:posOffset>
                </wp:positionV>
                <wp:extent cx="55" cy="108938"/>
                <wp:effectExtent l="0" t="0" r="19050" b="24765"/>
                <wp:wrapNone/>
                <wp:docPr id="97" name="Straight Connector 97"/>
                <wp:cNvGraphicFramePr/>
                <a:graphic xmlns:a="http://schemas.openxmlformats.org/drawingml/2006/main">
                  <a:graphicData uri="http://schemas.microsoft.com/office/word/2010/wordprocessingShape">
                    <wps:wsp>
                      <wps:cNvCnPr/>
                      <wps:spPr>
                        <a:xfrm flipH="1">
                          <a:off x="0" y="0"/>
                          <a:ext cx="55" cy="1089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B40F5" id="Straight Connector 97" o:spid="_x0000_s1026" style="position:absolute;flip:x;z-index:251630592;visibility:visible;mso-wrap-style:square;mso-wrap-distance-left:9pt;mso-wrap-distance-top:0;mso-wrap-distance-right:9pt;mso-wrap-distance-bottom:0;mso-position-horizontal:absolute;mso-position-horizontal-relative:text;mso-position-vertical:absolute;mso-position-vertical-relative:text" from="238.1pt,22pt" to="238.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" strokecolor="black [3213]" strokeweight=".5pt">
                <v:stroke joinstyle="miter"/>
              </v:line>
            </w:pict>
          </mc:Fallback>
        </mc:AlternateContent>
      </w:r>
      <w:r w:rsidR="00313D21" w:rsidRPr="00FD773D">
        <w:rPr>
          <w:noProof/>
          <w:lang w:eastAsia="en-US"/>
        </w:rPr>
        <mc:AlternateContent>
          <mc:Choice Requires="wps">
            <w:drawing>
              <wp:anchor distT="0" distB="0" distL="114300" distR="114300" simplePos="0" relativeHeight="251634688" behindDoc="0" locked="0" layoutInCell="1" allowOverlap="1" wp14:anchorId="087EC50F" wp14:editId="2F4982D8">
                <wp:simplePos x="0" y="0"/>
                <wp:positionH relativeFrom="column">
                  <wp:posOffset>3019731</wp:posOffset>
                </wp:positionH>
                <wp:positionV relativeFrom="paragraph">
                  <wp:posOffset>628488</wp:posOffset>
                </wp:positionV>
                <wp:extent cx="0" cy="113264"/>
                <wp:effectExtent l="0" t="0" r="19050" b="20320"/>
                <wp:wrapNone/>
                <wp:docPr id="98" name="Straight Connector 98"/>
                <wp:cNvGraphicFramePr/>
                <a:graphic xmlns:a="http://schemas.openxmlformats.org/drawingml/2006/main">
                  <a:graphicData uri="http://schemas.microsoft.com/office/word/2010/wordprocessingShape">
                    <wps:wsp>
                      <wps:cNvCnPr/>
                      <wps:spPr>
                        <a:xfrm>
                          <a:off x="0" y="0"/>
                          <a:ext cx="0" cy="1132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13259" id="Straight Connector 98"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237.75pt,49.5pt" to="237.7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" strokecolor="black [3213]" strokeweight=".5pt">
                <v:stroke joinstyle="miter"/>
              </v:line>
            </w:pict>
          </mc:Fallback>
        </mc:AlternateContent>
      </w:r>
      <w:r w:rsidR="00313D21" w:rsidRPr="00FD773D">
        <w:rPr>
          <w:noProof/>
          <w:lang w:eastAsia="en-US"/>
        </w:rPr>
        <mc:AlternateContent>
          <mc:Choice Requires="wps">
            <w:drawing>
              <wp:anchor distT="0" distB="0" distL="114300" distR="114300" simplePos="0" relativeHeight="251642880" behindDoc="0" locked="0" layoutInCell="1" allowOverlap="1" wp14:anchorId="7C8EC4B6" wp14:editId="322D6E90">
                <wp:simplePos x="0" y="0"/>
                <wp:positionH relativeFrom="column">
                  <wp:posOffset>3020107</wp:posOffset>
                </wp:positionH>
                <wp:positionV relativeFrom="paragraph">
                  <wp:posOffset>989101</wp:posOffset>
                </wp:positionV>
                <wp:extent cx="1" cy="135336"/>
                <wp:effectExtent l="0" t="0" r="19050" b="36195"/>
                <wp:wrapNone/>
                <wp:docPr id="99" name="Straight Connector 99"/>
                <wp:cNvGraphicFramePr/>
                <a:graphic xmlns:a="http://schemas.openxmlformats.org/drawingml/2006/main">
                  <a:graphicData uri="http://schemas.microsoft.com/office/word/2010/wordprocessingShape">
                    <wps:wsp>
                      <wps:cNvCnPr/>
                      <wps:spPr>
                        <a:xfrm>
                          <a:off x="0" y="0"/>
                          <a:ext cx="1" cy="1353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6ECA3" id="Straight Connector 9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237.8pt,77.9pt" to="237.8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" strokecolor="black [3213]" strokeweight=".5pt">
                <v:stroke joinstyle="miter"/>
              </v:line>
            </w:pict>
          </mc:Fallback>
        </mc:AlternateContent>
      </w:r>
      <w:r w:rsidR="00313D21" w:rsidRPr="00FD773D">
        <w:rPr>
          <w:noProof/>
          <w:lang w:eastAsia="en-US"/>
        </w:rPr>
        <mc:AlternateContent>
          <mc:Choice Requires="wps">
            <w:drawing>
              <wp:anchor distT="0" distB="0" distL="114300" distR="114300" simplePos="0" relativeHeight="251646976" behindDoc="0" locked="0" layoutInCell="1" allowOverlap="1" wp14:anchorId="61385059" wp14:editId="13F758D7">
                <wp:simplePos x="0" y="0"/>
                <wp:positionH relativeFrom="column">
                  <wp:posOffset>3023483</wp:posOffset>
                </wp:positionH>
                <wp:positionV relativeFrom="paragraph">
                  <wp:posOffset>1367845</wp:posOffset>
                </wp:positionV>
                <wp:extent cx="208" cy="143522"/>
                <wp:effectExtent l="0" t="0" r="19050" b="27940"/>
                <wp:wrapNone/>
                <wp:docPr id="100" name="Straight Connector 100"/>
                <wp:cNvGraphicFramePr/>
                <a:graphic xmlns:a="http://schemas.openxmlformats.org/drawingml/2006/main">
                  <a:graphicData uri="http://schemas.microsoft.com/office/word/2010/wordprocessingShape">
                    <wps:wsp>
                      <wps:cNvCnPr/>
                      <wps:spPr>
                        <a:xfrm flipH="1">
                          <a:off x="0" y="0"/>
                          <a:ext cx="208" cy="1435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435DC" id="Straight Connector 100" o:spid="_x0000_s1026" style="position:absolute;flip:x;z-index:251646976;visibility:visible;mso-wrap-style:square;mso-wrap-distance-left:9pt;mso-wrap-distance-top:0;mso-wrap-distance-right:9pt;mso-wrap-distance-bottom:0;mso-position-horizontal:absolute;mso-position-horizontal-relative:text;mso-position-vertical:absolute;mso-position-vertical-relative:text" from="238.05pt,107.7pt" to="238.0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" strokecolor="black [3213]" strokeweight=".5pt">
                <v:stroke joinstyle="miter"/>
              </v:line>
            </w:pict>
          </mc:Fallback>
        </mc:AlternateContent>
      </w:r>
      <w:r w:rsidR="00313D21" w:rsidRPr="00FD773D">
        <w:rPr>
          <w:noProof/>
          <w:lang w:eastAsia="en-US"/>
        </w:rPr>
        <mc:AlternateContent>
          <mc:Choice Requires="wps">
            <w:drawing>
              <wp:anchor distT="0" distB="0" distL="114300" distR="114300" simplePos="0" relativeHeight="251651072" behindDoc="0" locked="0" layoutInCell="1" allowOverlap="1" wp14:anchorId="782268DE" wp14:editId="1317F15F">
                <wp:simplePos x="0" y="0"/>
                <wp:positionH relativeFrom="column">
                  <wp:posOffset>3023691</wp:posOffset>
                </wp:positionH>
                <wp:positionV relativeFrom="paragraph">
                  <wp:posOffset>2353062</wp:posOffset>
                </wp:positionV>
                <wp:extent cx="445" cy="103359"/>
                <wp:effectExtent l="0" t="0" r="19050" b="30480"/>
                <wp:wrapNone/>
                <wp:docPr id="101" name="Straight Connector 101"/>
                <wp:cNvGraphicFramePr/>
                <a:graphic xmlns:a="http://schemas.openxmlformats.org/drawingml/2006/main">
                  <a:graphicData uri="http://schemas.microsoft.com/office/word/2010/wordprocessingShape">
                    <wps:wsp>
                      <wps:cNvCnPr/>
                      <wps:spPr>
                        <a:xfrm flipH="1">
                          <a:off x="0" y="0"/>
                          <a:ext cx="445" cy="103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A9DC8" id="Straight Connector 101" o:spid="_x0000_s1026" style="position:absolute;flip:x;z-index:251651072;visibility:visible;mso-wrap-style:square;mso-wrap-distance-left:9pt;mso-wrap-distance-top:0;mso-wrap-distance-right:9pt;mso-wrap-distance-bottom:0;mso-position-horizontal:absolute;mso-position-horizontal-relative:text;mso-position-vertical:absolute;mso-position-vertical-relative:text" from="238.1pt,185.3pt" to="238.15pt,1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" strokecolor="black [3213]" strokeweight=".5pt">
                <v:stroke joinstyle="miter"/>
              </v:line>
            </w:pict>
          </mc:Fallback>
        </mc:AlternateContent>
      </w:r>
      <w:r w:rsidR="00313D21" w:rsidRPr="00FD773D">
        <w:rPr>
          <w:noProof/>
          <w:lang w:eastAsia="en-US"/>
        </w:rPr>
        <mc:AlternateContent>
          <mc:Choice Requires="wps">
            <w:drawing>
              <wp:anchor distT="0" distB="0" distL="114300" distR="114300" simplePos="0" relativeHeight="251663360" behindDoc="0" locked="0" layoutInCell="1" allowOverlap="1" wp14:anchorId="2AD8443E" wp14:editId="18938502">
                <wp:simplePos x="0" y="0"/>
                <wp:positionH relativeFrom="column">
                  <wp:posOffset>3023691</wp:posOffset>
                </wp:positionH>
                <wp:positionV relativeFrom="paragraph">
                  <wp:posOffset>2698381</wp:posOffset>
                </wp:positionV>
                <wp:extent cx="0" cy="143522"/>
                <wp:effectExtent l="0" t="0" r="19050" b="27940"/>
                <wp:wrapNone/>
                <wp:docPr id="102" name="Straight Connector 102"/>
                <wp:cNvGraphicFramePr/>
                <a:graphic xmlns:a="http://schemas.openxmlformats.org/drawingml/2006/main">
                  <a:graphicData uri="http://schemas.microsoft.com/office/word/2010/wordprocessingShape">
                    <wps:wsp>
                      <wps:cNvCnPr/>
                      <wps:spPr>
                        <a:xfrm>
                          <a:off x="0" y="0"/>
                          <a:ext cx="0" cy="1435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9128A" id="Straight Connector 10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8.1pt,212.45pt" to="238.1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" strokecolor="black [3213]" strokeweight=".5pt">
                <v:stroke joinstyle="miter"/>
              </v:line>
            </w:pict>
          </mc:Fallback>
        </mc:AlternateContent>
      </w:r>
      <w:r w:rsidR="00313D21" w:rsidRPr="00FD773D">
        <w:rPr>
          <w:noProof/>
          <w:lang w:eastAsia="en-US"/>
        </w:rPr>
        <mc:AlternateContent>
          <mc:Choice Requires="wps">
            <w:drawing>
              <wp:anchor distT="0" distB="0" distL="114300" distR="114300" simplePos="0" relativeHeight="251667456" behindDoc="0" locked="0" layoutInCell="1" allowOverlap="1" wp14:anchorId="48FF233A" wp14:editId="6E6259BE">
                <wp:simplePos x="0" y="0"/>
                <wp:positionH relativeFrom="column">
                  <wp:posOffset>3026755</wp:posOffset>
                </wp:positionH>
                <wp:positionV relativeFrom="paragraph">
                  <wp:posOffset>3673862</wp:posOffset>
                </wp:positionV>
                <wp:extent cx="515" cy="104499"/>
                <wp:effectExtent l="0" t="0" r="19050" b="29210"/>
                <wp:wrapNone/>
                <wp:docPr id="104" name="Straight Connector 104"/>
                <wp:cNvGraphicFramePr/>
                <a:graphic xmlns:a="http://schemas.openxmlformats.org/drawingml/2006/main">
                  <a:graphicData uri="http://schemas.microsoft.com/office/word/2010/wordprocessingShape">
                    <wps:wsp>
                      <wps:cNvCnPr/>
                      <wps:spPr>
                        <a:xfrm flipH="1">
                          <a:off x="0" y="0"/>
                          <a:ext cx="515" cy="1044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DD89D" id="Straight Connector 104"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38.35pt,289.3pt" to="238.4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" strokecolor="black [3213]" strokeweight=".5pt">
                <v:stroke joinstyle="miter"/>
              </v:line>
            </w:pict>
          </mc:Fallback>
        </mc:AlternateContent>
      </w:r>
      <w:r w:rsidR="00313D21" w:rsidRPr="00FD773D">
        <w:rPr>
          <w:noProof/>
          <w:lang w:eastAsia="en-US"/>
        </w:rPr>
        <mc:AlternateContent>
          <mc:Choice Requires="wps">
            <w:drawing>
              <wp:anchor distT="0" distB="0" distL="114300" distR="114300" simplePos="0" relativeHeight="251671552" behindDoc="0" locked="0" layoutInCell="1" allowOverlap="1" wp14:anchorId="02E02630" wp14:editId="4E19BAD2">
                <wp:simplePos x="0" y="0"/>
                <wp:positionH relativeFrom="column">
                  <wp:posOffset>1892328</wp:posOffset>
                </wp:positionH>
                <wp:positionV relativeFrom="paragraph">
                  <wp:posOffset>3438042</wp:posOffset>
                </wp:positionV>
                <wp:extent cx="414268" cy="147"/>
                <wp:effectExtent l="0" t="0" r="24130" b="19050"/>
                <wp:wrapNone/>
                <wp:docPr id="105" name="Straight Connector 105"/>
                <wp:cNvGraphicFramePr/>
                <a:graphic xmlns:a="http://schemas.openxmlformats.org/drawingml/2006/main">
                  <a:graphicData uri="http://schemas.microsoft.com/office/word/2010/wordprocessingShape">
                    <wps:wsp>
                      <wps:cNvCnPr/>
                      <wps:spPr>
                        <a:xfrm flipH="1" flipV="1">
                          <a:off x="0" y="0"/>
                          <a:ext cx="414268" cy="1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97D88" id="Straight Connector 105"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149pt,270.7pt" to="181.6pt,2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" strokecolor="black [3213]" strokeweight=".5pt">
                <v:stroke joinstyle="miter"/>
              </v:line>
            </w:pict>
          </mc:Fallback>
        </mc:AlternateContent>
      </w:r>
      <w:r w:rsidR="00313D21" w:rsidRPr="00FD773D">
        <w:rPr>
          <w:noProof/>
          <w:lang w:eastAsia="en-US"/>
        </w:rPr>
        <mc:AlternateContent>
          <mc:Choice Requires="wps">
            <w:drawing>
              <wp:anchor distT="0" distB="0" distL="114300" distR="114300" simplePos="0" relativeHeight="251675648" behindDoc="0" locked="0" layoutInCell="1" allowOverlap="1" wp14:anchorId="21FF1CEF" wp14:editId="4C20DA3D">
                <wp:simplePos x="0" y="0"/>
                <wp:positionH relativeFrom="column">
                  <wp:posOffset>1892328</wp:posOffset>
                </wp:positionH>
                <wp:positionV relativeFrom="paragraph">
                  <wp:posOffset>2949548</wp:posOffset>
                </wp:positionV>
                <wp:extent cx="0" cy="488200"/>
                <wp:effectExtent l="0" t="0" r="19050" b="26670"/>
                <wp:wrapNone/>
                <wp:docPr id="106" name="Straight Connector 106"/>
                <wp:cNvGraphicFramePr/>
                <a:graphic xmlns:a="http://schemas.openxmlformats.org/drawingml/2006/main">
                  <a:graphicData uri="http://schemas.microsoft.com/office/word/2010/wordprocessingShape">
                    <wps:wsp>
                      <wps:cNvCnPr/>
                      <wps:spPr>
                        <a:xfrm flipV="1">
                          <a:off x="0" y="0"/>
                          <a:ext cx="0" cy="48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74CFB" id="Straight Connector 10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49pt,232.25pt" to="149pt,2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" strokecolor="black [3213]" strokeweight=".5pt">
                <v:stroke joinstyle="miter"/>
              </v:line>
            </w:pict>
          </mc:Fallback>
        </mc:AlternateContent>
      </w:r>
      <w:r w:rsidR="00313D21" w:rsidRPr="00FD773D">
        <w:rPr>
          <w:noProof/>
          <w:lang w:eastAsia="en-US"/>
        </w:rPr>
        <mc:AlternateContent>
          <mc:Choice Requires="wps">
            <w:drawing>
              <wp:anchor distT="0" distB="0" distL="114300" distR="114300" simplePos="0" relativeHeight="251679744" behindDoc="0" locked="0" layoutInCell="1" allowOverlap="1" wp14:anchorId="1D5ABA38" wp14:editId="236128BC">
                <wp:simplePos x="0" y="0"/>
                <wp:positionH relativeFrom="column">
                  <wp:posOffset>1892328</wp:posOffset>
                </wp:positionH>
                <wp:positionV relativeFrom="paragraph">
                  <wp:posOffset>2949673</wp:posOffset>
                </wp:positionV>
                <wp:extent cx="319538" cy="0"/>
                <wp:effectExtent l="0" t="76200" r="23495" b="95250"/>
                <wp:wrapNone/>
                <wp:docPr id="107" name="Straight Arrow Connector 107"/>
                <wp:cNvGraphicFramePr/>
                <a:graphic xmlns:a="http://schemas.openxmlformats.org/drawingml/2006/main">
                  <a:graphicData uri="http://schemas.microsoft.com/office/word/2010/wordprocessingShape">
                    <wps:wsp>
                      <wps:cNvCnPr/>
                      <wps:spPr>
                        <a:xfrm>
                          <a:off x="0" y="0"/>
                          <a:ext cx="3195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11F94" id="Straight Arrow Connector 107" o:spid="_x0000_s1026" type="#_x0000_t32" style="position:absolute;margin-left:149pt;margin-top:232.25pt;width:25.1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" strokecolor="black [3213]" strokeweight=".5pt">
                <v:stroke endarrow="block" joinstyle="miter"/>
              </v:shape>
            </w:pict>
          </mc:Fallback>
        </mc:AlternateContent>
      </w:r>
      <w:r w:rsidR="00313D21" w:rsidRPr="00FD773D">
        <w:rPr>
          <w:noProof/>
          <w:lang w:eastAsia="en-US"/>
        </w:rPr>
        <mc:AlternateContent>
          <mc:Choice Requires="wps">
            <w:drawing>
              <wp:anchor distT="0" distB="0" distL="114300" distR="114300" simplePos="0" relativeHeight="251683840" behindDoc="0" locked="0" layoutInCell="1" allowOverlap="1" wp14:anchorId="23BFF36B" wp14:editId="61646E37">
                <wp:simplePos x="0" y="0"/>
                <wp:positionH relativeFrom="column">
                  <wp:posOffset>1892328</wp:posOffset>
                </wp:positionH>
                <wp:positionV relativeFrom="paragraph">
                  <wp:posOffset>2120723</wp:posOffset>
                </wp:positionV>
                <wp:extent cx="411134" cy="88"/>
                <wp:effectExtent l="0" t="0" r="27305" b="19050"/>
                <wp:wrapNone/>
                <wp:docPr id="108" name="Straight Connector 108"/>
                <wp:cNvGraphicFramePr/>
                <a:graphic xmlns:a="http://schemas.openxmlformats.org/drawingml/2006/main">
                  <a:graphicData uri="http://schemas.microsoft.com/office/word/2010/wordprocessingShape">
                    <wps:wsp>
                      <wps:cNvCnPr/>
                      <wps:spPr>
                        <a:xfrm flipH="1" flipV="1">
                          <a:off x="0" y="0"/>
                          <a:ext cx="411134" cy="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E2BB8" id="Straight Connector 108"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149pt,167pt" to="181.3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" strokecolor="black [3213]" strokeweight=".5pt">
                <v:stroke joinstyle="miter"/>
              </v:line>
            </w:pict>
          </mc:Fallback>
        </mc:AlternateContent>
      </w:r>
      <w:r w:rsidR="00313D21" w:rsidRPr="00FD773D">
        <w:rPr>
          <w:noProof/>
          <w:lang w:eastAsia="en-US"/>
        </w:rPr>
        <mc:AlternateContent>
          <mc:Choice Requires="wps">
            <w:drawing>
              <wp:anchor distT="0" distB="0" distL="114300" distR="114300" simplePos="0" relativeHeight="251687936" behindDoc="0" locked="0" layoutInCell="1" allowOverlap="1" wp14:anchorId="7E546AA3" wp14:editId="64E51D7A">
                <wp:simplePos x="0" y="0"/>
                <wp:positionH relativeFrom="column">
                  <wp:posOffset>1892328</wp:posOffset>
                </wp:positionH>
                <wp:positionV relativeFrom="paragraph">
                  <wp:posOffset>1639794</wp:posOffset>
                </wp:positionV>
                <wp:extent cx="0" cy="480842"/>
                <wp:effectExtent l="0" t="0" r="19050" b="14605"/>
                <wp:wrapNone/>
                <wp:docPr id="109" name="Straight Connector 109"/>
                <wp:cNvGraphicFramePr/>
                <a:graphic xmlns:a="http://schemas.openxmlformats.org/drawingml/2006/main">
                  <a:graphicData uri="http://schemas.microsoft.com/office/word/2010/wordprocessingShape">
                    <wps:wsp>
                      <wps:cNvCnPr/>
                      <wps:spPr>
                        <a:xfrm flipV="1">
                          <a:off x="0" y="0"/>
                          <a:ext cx="0" cy="4808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5CA11" id="Straight Connector 109"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49pt,129.1pt" to="149pt,1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" strokecolor="black [3213]" strokeweight=".5pt">
                <v:stroke joinstyle="miter"/>
              </v:line>
            </w:pict>
          </mc:Fallback>
        </mc:AlternateContent>
      </w:r>
      <w:r w:rsidR="00313D21" w:rsidRPr="00FD773D">
        <w:rPr>
          <w:noProof/>
          <w:lang w:eastAsia="en-US"/>
        </w:rPr>
        <mc:AlternateContent>
          <mc:Choice Requires="wps">
            <w:drawing>
              <wp:anchor distT="0" distB="0" distL="114300" distR="114300" simplePos="0" relativeHeight="251692032" behindDoc="0" locked="0" layoutInCell="1" allowOverlap="1" wp14:anchorId="4F5B20DF" wp14:editId="3F00692E">
                <wp:simplePos x="0" y="0"/>
                <wp:positionH relativeFrom="column">
                  <wp:posOffset>1892328</wp:posOffset>
                </wp:positionH>
                <wp:positionV relativeFrom="paragraph">
                  <wp:posOffset>1639861</wp:posOffset>
                </wp:positionV>
                <wp:extent cx="319538" cy="0"/>
                <wp:effectExtent l="0" t="76200" r="23495" b="95250"/>
                <wp:wrapNone/>
                <wp:docPr id="110" name="Straight Arrow Connector 110"/>
                <wp:cNvGraphicFramePr/>
                <a:graphic xmlns:a="http://schemas.openxmlformats.org/drawingml/2006/main">
                  <a:graphicData uri="http://schemas.microsoft.com/office/word/2010/wordprocessingShape">
                    <wps:wsp>
                      <wps:cNvCnPr/>
                      <wps:spPr>
                        <a:xfrm>
                          <a:off x="0" y="0"/>
                          <a:ext cx="3195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DD7E1" id="Straight Arrow Connector 110" o:spid="_x0000_s1026" type="#_x0000_t32" style="position:absolute;margin-left:149pt;margin-top:129.1pt;width:25.1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" strokecolor="black [3213]" strokeweight=".5pt">
                <v:stroke endarrow="block" joinstyle="miter"/>
              </v:shape>
            </w:pict>
          </mc:Fallback>
        </mc:AlternateContent>
      </w:r>
      <w:r w:rsidR="00413439" w:rsidRPr="00FD773D">
        <w:br w:type="page"/>
      </w:r>
    </w:p>
    <w:p w14:paraId="2231CDE9" w14:textId="77777777" w:rsidR="002B29DC" w:rsidRPr="00FD773D" w:rsidRDefault="002B29DC" w:rsidP="00356589"/>
    <w:p w14:paraId="2995BD79" w14:textId="77777777" w:rsidR="002B29DC" w:rsidRPr="00FD773D"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146" w:name="_Toc527033956"/>
      <w:r w:rsidRPr="00FD773D">
        <w:t>Command list</w:t>
      </w:r>
      <w:bookmarkEnd w:id="146"/>
    </w:p>
    <w:p w14:paraId="46BE5D73" w14:textId="0DCC3A03" w:rsidR="00161C35" w:rsidRPr="00FD773D" w:rsidRDefault="00860781" w:rsidP="00860781">
      <w:pPr>
        <w:pStyle w:val="Caption"/>
        <w:rPr>
          <w:lang w:val="en-US"/>
        </w:rPr>
      </w:pPr>
      <w:r w:rsidRPr="00FD773D">
        <w:rPr>
          <w:lang w:val="en-US"/>
        </w:rPr>
        <w:t xml:space="preserve">Below table </w:t>
      </w:r>
      <w:r w:rsidR="00161C35" w:rsidRPr="00FD773D">
        <w:t>presents commands used in renderer and capture case.</w:t>
      </w:r>
    </w:p>
    <w:p w14:paraId="6E602A96" w14:textId="77777777" w:rsidR="00860781" w:rsidRPr="00FD773D" w:rsidRDefault="00860781" w:rsidP="00860781">
      <w:pPr>
        <w:rPr>
          <w:lang w:eastAsia="x-none"/>
        </w:rPr>
      </w:pPr>
    </w:p>
    <w:p w14:paraId="635CC75C" w14:textId="17E2462F" w:rsidR="00860781" w:rsidRPr="00FD773D" w:rsidRDefault="00860781" w:rsidP="00860781">
      <w:pPr>
        <w:pStyle w:val="Caption"/>
        <w:rPr>
          <w:lang w:val="en-US"/>
        </w:rPr>
      </w:pPr>
      <w:bookmarkStart w:id="147" w:name="_Toc517343843"/>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3</w:t>
      </w:r>
      <w:r w:rsidR="003A2569" w:rsidRPr="00FD773D">
        <w:fldChar w:fldCharType="end"/>
      </w:r>
      <w:r w:rsidR="00C62821" w:rsidRPr="00FD773D">
        <w:rPr>
          <w:lang w:val="en-US"/>
        </w:rPr>
        <w:tab/>
      </w:r>
      <w:r w:rsidRPr="00FD773D">
        <w:rPr>
          <w:lang w:val="en-US"/>
        </w:rPr>
        <w:t>List of supported none supported command, subcommand</w:t>
      </w:r>
      <w:bookmarkEnd w:id="147"/>
    </w:p>
    <w:tbl>
      <w:tblPr>
        <w:tblStyle w:val="TableGrid"/>
        <w:tblW w:w="10008" w:type="dxa"/>
        <w:tblLayout w:type="fixed"/>
        <w:tblLook w:val="04A0" w:firstRow="1" w:lastRow="0" w:firstColumn="1" w:lastColumn="0" w:noHBand="0" w:noVBand="1"/>
      </w:tblPr>
      <w:tblGrid>
        <w:gridCol w:w="4248"/>
        <w:gridCol w:w="5040"/>
        <w:gridCol w:w="360"/>
        <w:gridCol w:w="360"/>
      </w:tblGrid>
      <w:tr w:rsidR="009C3056" w:rsidRPr="00FD773D" w14:paraId="192FF3D1" w14:textId="77777777" w:rsidTr="00152F2C">
        <w:tc>
          <w:tcPr>
            <w:tcW w:w="4248" w:type="dxa"/>
          </w:tcPr>
          <w:p w14:paraId="208D6715" w14:textId="05DD4473" w:rsidR="00161C35" w:rsidRPr="00FD773D" w:rsidRDefault="00161C35" w:rsidP="00161C35">
            <w:r w:rsidRPr="00FD773D">
              <w:t>Command</w:t>
            </w:r>
          </w:p>
        </w:tc>
        <w:tc>
          <w:tcPr>
            <w:tcW w:w="5040" w:type="dxa"/>
          </w:tcPr>
          <w:p w14:paraId="6BB85A35" w14:textId="14979F6F" w:rsidR="00161C35" w:rsidRPr="00FD773D" w:rsidRDefault="00161C35" w:rsidP="00161C35">
            <w:r w:rsidRPr="00FD773D">
              <w:t>Sub command</w:t>
            </w:r>
          </w:p>
        </w:tc>
        <w:tc>
          <w:tcPr>
            <w:tcW w:w="360" w:type="dxa"/>
          </w:tcPr>
          <w:p w14:paraId="1A698B55" w14:textId="6F8CBDBF" w:rsidR="00161C35" w:rsidRPr="00FD773D" w:rsidRDefault="00806FBB" w:rsidP="00960556">
            <w:pPr>
              <w:jc w:val="center"/>
            </w:pPr>
            <w:r w:rsidRPr="00FD773D">
              <w:t>R</w:t>
            </w:r>
          </w:p>
        </w:tc>
        <w:tc>
          <w:tcPr>
            <w:tcW w:w="360" w:type="dxa"/>
          </w:tcPr>
          <w:p w14:paraId="5E12FAE4" w14:textId="244AB89C" w:rsidR="00161C35" w:rsidRPr="00FD773D" w:rsidRDefault="00806FBB" w:rsidP="00960556">
            <w:pPr>
              <w:jc w:val="center"/>
            </w:pPr>
            <w:r w:rsidRPr="00FD773D">
              <w:t>C</w:t>
            </w:r>
          </w:p>
        </w:tc>
      </w:tr>
      <w:tr w:rsidR="00F51C4B" w:rsidRPr="00FD773D" w14:paraId="26EBCFCB" w14:textId="77777777" w:rsidTr="00152F2C">
        <w:tc>
          <w:tcPr>
            <w:tcW w:w="4248" w:type="dxa"/>
            <w:vMerge w:val="restart"/>
            <w:vAlign w:val="center"/>
          </w:tcPr>
          <w:p w14:paraId="5FA95D7C" w14:textId="54707FF3" w:rsidR="009C3056" w:rsidRPr="00FD773D" w:rsidRDefault="009C3056" w:rsidP="00197044">
            <w:pPr>
              <w:jc w:val="left"/>
            </w:pPr>
            <w:r w:rsidRPr="00FD773D">
              <w:rPr>
                <w:sz w:val="18"/>
              </w:rPr>
              <w:t>XA_API_CMD_GET_LIB_ID_STRINGS</w:t>
            </w:r>
          </w:p>
        </w:tc>
        <w:tc>
          <w:tcPr>
            <w:tcW w:w="5040" w:type="dxa"/>
          </w:tcPr>
          <w:p w14:paraId="7F743F9A" w14:textId="193E80B1" w:rsidR="009C3056" w:rsidRPr="00FD773D" w:rsidRDefault="009C3056" w:rsidP="00161C35">
            <w:r w:rsidRPr="00FD773D">
              <w:rPr>
                <w:sz w:val="18"/>
              </w:rPr>
              <w:t>XA_CMD_TYPE_LIB_VERSION</w:t>
            </w:r>
          </w:p>
        </w:tc>
        <w:tc>
          <w:tcPr>
            <w:tcW w:w="360" w:type="dxa"/>
          </w:tcPr>
          <w:p w14:paraId="29B8E3D1" w14:textId="75D631EB" w:rsidR="009C3056" w:rsidRPr="00FD773D" w:rsidRDefault="00313D21" w:rsidP="008D3D2C">
            <w:pPr>
              <w:jc w:val="center"/>
              <w:rPr>
                <w:sz w:val="18"/>
                <w:szCs w:val="18"/>
              </w:rPr>
            </w:pPr>
            <w:r w:rsidRPr="00FD773D">
              <w:rPr>
                <w:rFonts w:hint="eastAsia"/>
                <w:sz w:val="18"/>
              </w:rPr>
              <w:t>○</w:t>
            </w:r>
          </w:p>
        </w:tc>
        <w:tc>
          <w:tcPr>
            <w:tcW w:w="360" w:type="dxa"/>
          </w:tcPr>
          <w:p w14:paraId="35089FEB" w14:textId="56CED3BE" w:rsidR="009C3056" w:rsidRPr="00FD773D" w:rsidRDefault="00313D21" w:rsidP="008D3D2C">
            <w:pPr>
              <w:jc w:val="center"/>
              <w:rPr>
                <w:sz w:val="18"/>
                <w:szCs w:val="18"/>
              </w:rPr>
            </w:pPr>
            <w:r w:rsidRPr="00FD773D">
              <w:rPr>
                <w:rFonts w:hint="eastAsia"/>
                <w:sz w:val="18"/>
              </w:rPr>
              <w:t>○</w:t>
            </w:r>
          </w:p>
        </w:tc>
      </w:tr>
      <w:tr w:rsidR="00313D21" w:rsidRPr="00FD773D" w14:paraId="58AC8763" w14:textId="77777777" w:rsidTr="00152F2C">
        <w:tc>
          <w:tcPr>
            <w:tcW w:w="4248" w:type="dxa"/>
            <w:vMerge/>
          </w:tcPr>
          <w:p w14:paraId="3F8F54EB" w14:textId="77777777" w:rsidR="00313D21" w:rsidRPr="00FD773D" w:rsidRDefault="00313D21" w:rsidP="00313D21"/>
        </w:tc>
        <w:tc>
          <w:tcPr>
            <w:tcW w:w="5040" w:type="dxa"/>
          </w:tcPr>
          <w:p w14:paraId="78B9A1B8" w14:textId="1AEFF5A9" w:rsidR="00313D21" w:rsidRPr="00FD773D" w:rsidRDefault="00313D21" w:rsidP="00313D21">
            <w:r w:rsidRPr="00FD773D">
              <w:rPr>
                <w:sz w:val="18"/>
              </w:rPr>
              <w:t>XA_CMD_TYPE_API_VERSION</w:t>
            </w:r>
          </w:p>
        </w:tc>
        <w:tc>
          <w:tcPr>
            <w:tcW w:w="360" w:type="dxa"/>
          </w:tcPr>
          <w:p w14:paraId="047E14B2" w14:textId="556C8BB7" w:rsidR="00313D21" w:rsidRPr="00FD773D" w:rsidRDefault="00313D21" w:rsidP="00313D21">
            <w:pPr>
              <w:jc w:val="center"/>
              <w:rPr>
                <w:sz w:val="18"/>
                <w:szCs w:val="18"/>
              </w:rPr>
            </w:pPr>
            <w:r w:rsidRPr="00FD773D">
              <w:rPr>
                <w:rFonts w:hint="eastAsia"/>
                <w:sz w:val="18"/>
              </w:rPr>
              <w:t>○</w:t>
            </w:r>
          </w:p>
        </w:tc>
        <w:tc>
          <w:tcPr>
            <w:tcW w:w="360" w:type="dxa"/>
          </w:tcPr>
          <w:p w14:paraId="73ECA616" w14:textId="605DA546" w:rsidR="00313D21" w:rsidRPr="00FD773D" w:rsidRDefault="00313D21" w:rsidP="00313D21">
            <w:pPr>
              <w:jc w:val="center"/>
              <w:rPr>
                <w:sz w:val="18"/>
                <w:szCs w:val="18"/>
              </w:rPr>
            </w:pPr>
            <w:r w:rsidRPr="00FD773D">
              <w:rPr>
                <w:rFonts w:hint="eastAsia"/>
                <w:sz w:val="18"/>
              </w:rPr>
              <w:t>○</w:t>
            </w:r>
          </w:p>
        </w:tc>
      </w:tr>
      <w:tr w:rsidR="00313D21" w:rsidRPr="00FD773D" w14:paraId="16A8A790" w14:textId="77777777" w:rsidTr="00152F2C">
        <w:tc>
          <w:tcPr>
            <w:tcW w:w="4248" w:type="dxa"/>
          </w:tcPr>
          <w:p w14:paraId="6DD2C24B" w14:textId="31919B96" w:rsidR="00313D21" w:rsidRPr="00FD773D" w:rsidRDefault="00313D21" w:rsidP="00313D21">
            <w:r w:rsidRPr="00FD773D">
              <w:rPr>
                <w:sz w:val="18"/>
              </w:rPr>
              <w:t>XA_API_CMD_GET_API_SIZE</w:t>
            </w:r>
          </w:p>
        </w:tc>
        <w:tc>
          <w:tcPr>
            <w:tcW w:w="5040" w:type="dxa"/>
          </w:tcPr>
          <w:p w14:paraId="4974B593" w14:textId="3D213103" w:rsidR="00313D21" w:rsidRPr="00FD773D" w:rsidRDefault="00313D21" w:rsidP="00313D21">
            <w:r w:rsidRPr="00FD773D">
              <w:t>-</w:t>
            </w:r>
          </w:p>
        </w:tc>
        <w:tc>
          <w:tcPr>
            <w:tcW w:w="360" w:type="dxa"/>
          </w:tcPr>
          <w:p w14:paraId="1D66ABD6" w14:textId="4A5DF093" w:rsidR="00313D21" w:rsidRPr="00FD773D" w:rsidRDefault="00313D21" w:rsidP="00313D21">
            <w:pPr>
              <w:jc w:val="center"/>
              <w:rPr>
                <w:sz w:val="18"/>
                <w:szCs w:val="18"/>
              </w:rPr>
            </w:pPr>
            <w:r w:rsidRPr="00FD773D">
              <w:rPr>
                <w:rFonts w:hint="eastAsia"/>
                <w:sz w:val="18"/>
              </w:rPr>
              <w:t>○</w:t>
            </w:r>
          </w:p>
        </w:tc>
        <w:tc>
          <w:tcPr>
            <w:tcW w:w="360" w:type="dxa"/>
          </w:tcPr>
          <w:p w14:paraId="06DAE5A5" w14:textId="702ADF70" w:rsidR="00313D21" w:rsidRPr="00FD773D" w:rsidRDefault="00313D21" w:rsidP="00313D21">
            <w:pPr>
              <w:jc w:val="center"/>
              <w:rPr>
                <w:sz w:val="18"/>
                <w:szCs w:val="18"/>
              </w:rPr>
            </w:pPr>
            <w:r w:rsidRPr="00FD773D">
              <w:rPr>
                <w:rFonts w:hint="eastAsia"/>
                <w:sz w:val="18"/>
              </w:rPr>
              <w:t>○</w:t>
            </w:r>
          </w:p>
        </w:tc>
      </w:tr>
      <w:tr w:rsidR="00313D21" w:rsidRPr="00FD773D" w14:paraId="0448D465" w14:textId="77777777" w:rsidTr="00152F2C">
        <w:tc>
          <w:tcPr>
            <w:tcW w:w="4248" w:type="dxa"/>
            <w:vMerge w:val="restart"/>
            <w:vAlign w:val="center"/>
          </w:tcPr>
          <w:p w14:paraId="5F30F0C3" w14:textId="68324706" w:rsidR="00313D21" w:rsidRPr="00FD773D" w:rsidRDefault="00313D21" w:rsidP="00313D21">
            <w:pPr>
              <w:jc w:val="left"/>
            </w:pPr>
            <w:r w:rsidRPr="00FD773D">
              <w:rPr>
                <w:sz w:val="18"/>
              </w:rPr>
              <w:t>XA_API_CMD_INIT</w:t>
            </w:r>
          </w:p>
        </w:tc>
        <w:tc>
          <w:tcPr>
            <w:tcW w:w="5040" w:type="dxa"/>
            <w:vAlign w:val="center"/>
          </w:tcPr>
          <w:p w14:paraId="7391648B" w14:textId="60A1EA56" w:rsidR="00313D21" w:rsidRPr="00FD773D" w:rsidRDefault="00313D21" w:rsidP="00313D21">
            <w:r w:rsidRPr="00FD773D">
              <w:rPr>
                <w:sz w:val="18"/>
              </w:rPr>
              <w:t>XA_CMD_TYPE_INIT_API_PRE_CONFIG_PARAMS</w:t>
            </w:r>
          </w:p>
        </w:tc>
        <w:tc>
          <w:tcPr>
            <w:tcW w:w="360" w:type="dxa"/>
          </w:tcPr>
          <w:p w14:paraId="2BCB246E" w14:textId="3112A72C" w:rsidR="00313D21" w:rsidRPr="00FD773D" w:rsidRDefault="00313D21" w:rsidP="00313D21">
            <w:pPr>
              <w:jc w:val="center"/>
              <w:rPr>
                <w:sz w:val="18"/>
                <w:szCs w:val="18"/>
              </w:rPr>
            </w:pPr>
            <w:r w:rsidRPr="00FD773D">
              <w:rPr>
                <w:rFonts w:hint="eastAsia"/>
                <w:sz w:val="18"/>
              </w:rPr>
              <w:t>○</w:t>
            </w:r>
          </w:p>
        </w:tc>
        <w:tc>
          <w:tcPr>
            <w:tcW w:w="360" w:type="dxa"/>
          </w:tcPr>
          <w:p w14:paraId="2B415439" w14:textId="387A0D44" w:rsidR="00313D21" w:rsidRPr="00FD773D" w:rsidRDefault="00313D21" w:rsidP="00313D21">
            <w:pPr>
              <w:jc w:val="center"/>
              <w:rPr>
                <w:sz w:val="18"/>
                <w:szCs w:val="18"/>
              </w:rPr>
            </w:pPr>
            <w:r w:rsidRPr="00FD773D">
              <w:rPr>
                <w:rFonts w:hint="eastAsia"/>
                <w:sz w:val="18"/>
              </w:rPr>
              <w:t>○</w:t>
            </w:r>
          </w:p>
        </w:tc>
      </w:tr>
      <w:tr w:rsidR="00313D21" w:rsidRPr="00FD773D" w14:paraId="6755C0C8" w14:textId="77777777" w:rsidTr="00152F2C">
        <w:tc>
          <w:tcPr>
            <w:tcW w:w="4248" w:type="dxa"/>
            <w:vMerge/>
            <w:vAlign w:val="center"/>
          </w:tcPr>
          <w:p w14:paraId="7908D751" w14:textId="77777777" w:rsidR="00313D21" w:rsidRPr="00FD773D" w:rsidRDefault="00313D21" w:rsidP="00313D21">
            <w:pPr>
              <w:jc w:val="left"/>
              <w:rPr>
                <w:sz w:val="18"/>
                <w:szCs w:val="18"/>
              </w:rPr>
            </w:pPr>
          </w:p>
        </w:tc>
        <w:tc>
          <w:tcPr>
            <w:tcW w:w="5040" w:type="dxa"/>
          </w:tcPr>
          <w:p w14:paraId="63393A35" w14:textId="46B8DF03" w:rsidR="00313D21" w:rsidRPr="00FD773D" w:rsidRDefault="00313D21" w:rsidP="00313D21">
            <w:pPr>
              <w:rPr>
                <w:sz w:val="18"/>
                <w:szCs w:val="18"/>
              </w:rPr>
            </w:pPr>
            <w:r w:rsidRPr="00FD773D">
              <w:rPr>
                <w:sz w:val="18"/>
                <w:szCs w:val="18"/>
              </w:rPr>
              <w:t>XA_CMD_TYPE_INIT_API_POST_CONFIG_PARAMS</w:t>
            </w:r>
          </w:p>
        </w:tc>
        <w:tc>
          <w:tcPr>
            <w:tcW w:w="360" w:type="dxa"/>
          </w:tcPr>
          <w:p w14:paraId="257ADFCB" w14:textId="0C814808" w:rsidR="00313D21" w:rsidRPr="00FD773D" w:rsidRDefault="00313D21" w:rsidP="00313D21">
            <w:pPr>
              <w:jc w:val="center"/>
              <w:rPr>
                <w:sz w:val="18"/>
                <w:szCs w:val="18"/>
              </w:rPr>
            </w:pPr>
            <w:r w:rsidRPr="00FD773D">
              <w:rPr>
                <w:rFonts w:hint="eastAsia"/>
                <w:sz w:val="18"/>
              </w:rPr>
              <w:t>○</w:t>
            </w:r>
          </w:p>
        </w:tc>
        <w:tc>
          <w:tcPr>
            <w:tcW w:w="360" w:type="dxa"/>
          </w:tcPr>
          <w:p w14:paraId="75E82EBB" w14:textId="7B1815B8" w:rsidR="00313D21" w:rsidRPr="00FD773D" w:rsidRDefault="00313D21" w:rsidP="00313D21">
            <w:pPr>
              <w:jc w:val="center"/>
              <w:rPr>
                <w:sz w:val="18"/>
                <w:szCs w:val="18"/>
              </w:rPr>
            </w:pPr>
            <w:r w:rsidRPr="00FD773D">
              <w:rPr>
                <w:rFonts w:hint="eastAsia"/>
                <w:sz w:val="18"/>
              </w:rPr>
              <w:t>○</w:t>
            </w:r>
          </w:p>
        </w:tc>
      </w:tr>
      <w:tr w:rsidR="00313D21" w:rsidRPr="00FD773D" w14:paraId="4F6948F7" w14:textId="77777777" w:rsidTr="00152F2C">
        <w:tc>
          <w:tcPr>
            <w:tcW w:w="4248" w:type="dxa"/>
            <w:vMerge/>
            <w:vAlign w:val="center"/>
          </w:tcPr>
          <w:p w14:paraId="0DD57112" w14:textId="77777777" w:rsidR="00313D21" w:rsidRPr="00FD773D" w:rsidRDefault="00313D21" w:rsidP="00313D21">
            <w:pPr>
              <w:jc w:val="left"/>
              <w:rPr>
                <w:sz w:val="18"/>
                <w:szCs w:val="18"/>
              </w:rPr>
            </w:pPr>
          </w:p>
        </w:tc>
        <w:tc>
          <w:tcPr>
            <w:tcW w:w="5040" w:type="dxa"/>
          </w:tcPr>
          <w:p w14:paraId="505F6680" w14:textId="6BB5205B" w:rsidR="00313D21" w:rsidRPr="00FD773D" w:rsidRDefault="00313D21" w:rsidP="00313D21">
            <w:pPr>
              <w:rPr>
                <w:sz w:val="18"/>
                <w:szCs w:val="18"/>
              </w:rPr>
            </w:pPr>
            <w:r w:rsidRPr="00FD773D">
              <w:rPr>
                <w:sz w:val="18"/>
                <w:szCs w:val="18"/>
              </w:rPr>
              <w:t>XA_CMD_TYPE_INIT_PROCESS</w:t>
            </w:r>
          </w:p>
        </w:tc>
        <w:tc>
          <w:tcPr>
            <w:tcW w:w="360" w:type="dxa"/>
          </w:tcPr>
          <w:p w14:paraId="76EC27B8" w14:textId="2B95EA56" w:rsidR="00313D21" w:rsidRPr="00FD773D" w:rsidRDefault="00313D21" w:rsidP="00313D21">
            <w:pPr>
              <w:jc w:val="center"/>
              <w:rPr>
                <w:sz w:val="18"/>
                <w:szCs w:val="18"/>
              </w:rPr>
            </w:pPr>
            <w:r w:rsidRPr="00FD773D">
              <w:rPr>
                <w:rFonts w:hint="eastAsia"/>
                <w:sz w:val="18"/>
              </w:rPr>
              <w:t>○</w:t>
            </w:r>
          </w:p>
        </w:tc>
        <w:tc>
          <w:tcPr>
            <w:tcW w:w="360" w:type="dxa"/>
          </w:tcPr>
          <w:p w14:paraId="5CBCBB46" w14:textId="3D931ADE" w:rsidR="00313D21" w:rsidRPr="00FD773D" w:rsidRDefault="00313D21" w:rsidP="00313D21">
            <w:pPr>
              <w:jc w:val="center"/>
              <w:rPr>
                <w:sz w:val="18"/>
                <w:szCs w:val="18"/>
              </w:rPr>
            </w:pPr>
            <w:r w:rsidRPr="00FD773D">
              <w:rPr>
                <w:rFonts w:hint="eastAsia"/>
                <w:sz w:val="18"/>
              </w:rPr>
              <w:t>○</w:t>
            </w:r>
          </w:p>
        </w:tc>
      </w:tr>
      <w:tr w:rsidR="00313D21" w:rsidRPr="00FD773D" w14:paraId="27B41784" w14:textId="77777777" w:rsidTr="00152F2C">
        <w:tc>
          <w:tcPr>
            <w:tcW w:w="4248" w:type="dxa"/>
            <w:vMerge/>
            <w:vAlign w:val="center"/>
          </w:tcPr>
          <w:p w14:paraId="15211216" w14:textId="77777777" w:rsidR="00313D21" w:rsidRPr="00FD773D" w:rsidRDefault="00313D21" w:rsidP="00313D21">
            <w:pPr>
              <w:jc w:val="left"/>
              <w:rPr>
                <w:sz w:val="18"/>
                <w:szCs w:val="18"/>
              </w:rPr>
            </w:pPr>
          </w:p>
        </w:tc>
        <w:tc>
          <w:tcPr>
            <w:tcW w:w="5040" w:type="dxa"/>
          </w:tcPr>
          <w:p w14:paraId="30BF8E1D" w14:textId="1EA739BF" w:rsidR="00313D21" w:rsidRPr="00FD773D" w:rsidRDefault="00313D21" w:rsidP="00313D21">
            <w:pPr>
              <w:rPr>
                <w:sz w:val="18"/>
                <w:szCs w:val="18"/>
              </w:rPr>
            </w:pPr>
            <w:r w:rsidRPr="00FD773D">
              <w:rPr>
                <w:sz w:val="18"/>
                <w:szCs w:val="18"/>
              </w:rPr>
              <w:t>XA_CMD_TYPE_INIT_DONE_QUERY</w:t>
            </w:r>
          </w:p>
        </w:tc>
        <w:tc>
          <w:tcPr>
            <w:tcW w:w="360" w:type="dxa"/>
          </w:tcPr>
          <w:p w14:paraId="3FBBCA3F" w14:textId="0BF77123" w:rsidR="00313D21" w:rsidRPr="00FD773D" w:rsidRDefault="00313D21" w:rsidP="00313D21">
            <w:pPr>
              <w:jc w:val="center"/>
              <w:rPr>
                <w:sz w:val="18"/>
                <w:szCs w:val="18"/>
              </w:rPr>
            </w:pPr>
            <w:r w:rsidRPr="00FD773D">
              <w:rPr>
                <w:rFonts w:hint="eastAsia"/>
                <w:sz w:val="18"/>
              </w:rPr>
              <w:t>○</w:t>
            </w:r>
          </w:p>
        </w:tc>
        <w:tc>
          <w:tcPr>
            <w:tcW w:w="360" w:type="dxa"/>
          </w:tcPr>
          <w:p w14:paraId="224AB951" w14:textId="7E33E138" w:rsidR="00313D21" w:rsidRPr="00FD773D" w:rsidRDefault="00313D21" w:rsidP="00313D21">
            <w:pPr>
              <w:jc w:val="center"/>
              <w:rPr>
                <w:sz w:val="18"/>
                <w:szCs w:val="18"/>
              </w:rPr>
            </w:pPr>
            <w:r w:rsidRPr="00FD773D">
              <w:rPr>
                <w:rFonts w:hint="eastAsia"/>
                <w:sz w:val="18"/>
              </w:rPr>
              <w:t>○</w:t>
            </w:r>
          </w:p>
        </w:tc>
      </w:tr>
      <w:tr w:rsidR="00152F2C" w:rsidRPr="00FD773D" w14:paraId="5013E0FA" w14:textId="77777777" w:rsidTr="00152F2C">
        <w:trPr>
          <w:trHeight w:val="20"/>
        </w:trPr>
        <w:tc>
          <w:tcPr>
            <w:tcW w:w="4248" w:type="dxa"/>
            <w:vMerge w:val="restart"/>
            <w:vAlign w:val="center"/>
          </w:tcPr>
          <w:p w14:paraId="5FD19471" w14:textId="20DA44B4" w:rsidR="00152F2C" w:rsidRPr="00FD773D" w:rsidRDefault="00152F2C" w:rsidP="00152F2C">
            <w:pPr>
              <w:jc w:val="left"/>
            </w:pPr>
            <w:r w:rsidRPr="00FD773D">
              <w:rPr>
                <w:sz w:val="18"/>
                <w:szCs w:val="18"/>
              </w:rPr>
              <w:t>XA_API_CMD_SET_CONFIG_PARAM</w:t>
            </w:r>
          </w:p>
        </w:tc>
        <w:tc>
          <w:tcPr>
            <w:tcW w:w="5040" w:type="dxa"/>
          </w:tcPr>
          <w:p w14:paraId="0638A073" w14:textId="699BDEAA" w:rsidR="00152F2C" w:rsidRPr="00FD773D" w:rsidRDefault="00152F2C" w:rsidP="00152F2C">
            <w:r w:rsidRPr="00FD773D">
              <w:rPr>
                <w:sz w:val="18"/>
              </w:rPr>
              <w:t>XA_TDM_RDR_CONFIG_PARAM_PCM_WIDTH</w:t>
            </w:r>
          </w:p>
        </w:tc>
        <w:tc>
          <w:tcPr>
            <w:tcW w:w="360" w:type="dxa"/>
          </w:tcPr>
          <w:p w14:paraId="457016BF" w14:textId="1BBA1C37" w:rsidR="00152F2C" w:rsidRPr="00FD773D" w:rsidRDefault="00152F2C" w:rsidP="00152F2C">
            <w:pPr>
              <w:jc w:val="center"/>
              <w:rPr>
                <w:rFonts w:ascii="MS Gothic" w:eastAsia="MS Gothic" w:hAnsi="MS Gothic"/>
                <w:sz w:val="18"/>
                <w:szCs w:val="18"/>
              </w:rPr>
            </w:pPr>
            <w:r w:rsidRPr="00FD773D">
              <w:rPr>
                <w:rFonts w:hint="eastAsia"/>
                <w:sz w:val="18"/>
              </w:rPr>
              <w:t>○</w:t>
            </w:r>
          </w:p>
        </w:tc>
        <w:tc>
          <w:tcPr>
            <w:tcW w:w="360" w:type="dxa"/>
          </w:tcPr>
          <w:p w14:paraId="78257559" w14:textId="4DD93881"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0316E06C" w14:textId="77777777" w:rsidTr="00152F2C">
        <w:trPr>
          <w:trHeight w:val="20"/>
        </w:trPr>
        <w:tc>
          <w:tcPr>
            <w:tcW w:w="4248" w:type="dxa"/>
            <w:vMerge/>
            <w:vAlign w:val="center"/>
          </w:tcPr>
          <w:p w14:paraId="25AAA439" w14:textId="77777777" w:rsidR="00152F2C" w:rsidRPr="00FD773D" w:rsidRDefault="00152F2C" w:rsidP="00152F2C">
            <w:pPr>
              <w:jc w:val="left"/>
            </w:pPr>
          </w:p>
        </w:tc>
        <w:tc>
          <w:tcPr>
            <w:tcW w:w="5040" w:type="dxa"/>
          </w:tcPr>
          <w:p w14:paraId="1E6AEA89" w14:textId="2159947E" w:rsidR="00152F2C" w:rsidRPr="00FD773D" w:rsidRDefault="00152F2C" w:rsidP="00152F2C">
            <w:pPr>
              <w:rPr>
                <w:color w:val="FF0000"/>
              </w:rPr>
            </w:pPr>
            <w:r w:rsidRPr="00FD773D">
              <w:rPr>
                <w:color w:val="FF0000"/>
                <w:sz w:val="18"/>
              </w:rPr>
              <w:t>XA_TDM_RDR_CONFIG_PARAM_CHANNEL_MODE</w:t>
            </w:r>
          </w:p>
        </w:tc>
        <w:tc>
          <w:tcPr>
            <w:tcW w:w="360" w:type="dxa"/>
          </w:tcPr>
          <w:p w14:paraId="06B45CB8" w14:textId="04A26145" w:rsidR="00152F2C" w:rsidRPr="00FD773D" w:rsidRDefault="00152F2C" w:rsidP="00152F2C">
            <w:pPr>
              <w:jc w:val="center"/>
              <w:rPr>
                <w:sz w:val="18"/>
                <w:szCs w:val="18"/>
              </w:rPr>
            </w:pPr>
            <w:r w:rsidRPr="00FD773D">
              <w:rPr>
                <w:rFonts w:hint="eastAsia"/>
                <w:sz w:val="18"/>
              </w:rPr>
              <w:t>○</w:t>
            </w:r>
          </w:p>
        </w:tc>
        <w:tc>
          <w:tcPr>
            <w:tcW w:w="360" w:type="dxa"/>
          </w:tcPr>
          <w:p w14:paraId="5055B53E" w14:textId="647A5015"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226DCD3B" w14:textId="77777777" w:rsidTr="00152F2C">
        <w:trPr>
          <w:trHeight w:val="20"/>
        </w:trPr>
        <w:tc>
          <w:tcPr>
            <w:tcW w:w="4248" w:type="dxa"/>
            <w:vMerge/>
            <w:vAlign w:val="center"/>
          </w:tcPr>
          <w:p w14:paraId="09DC7E5D" w14:textId="77777777" w:rsidR="00152F2C" w:rsidRPr="00FD773D" w:rsidRDefault="00152F2C" w:rsidP="00152F2C">
            <w:pPr>
              <w:jc w:val="left"/>
            </w:pPr>
          </w:p>
        </w:tc>
        <w:tc>
          <w:tcPr>
            <w:tcW w:w="5040" w:type="dxa"/>
          </w:tcPr>
          <w:p w14:paraId="6AE87360" w14:textId="435F226D" w:rsidR="00152F2C" w:rsidRPr="00FD773D" w:rsidRDefault="00152F2C" w:rsidP="00152F2C">
            <w:pPr>
              <w:rPr>
                <w:sz w:val="18"/>
              </w:rPr>
            </w:pPr>
            <w:r w:rsidRPr="00FD773D">
              <w:rPr>
                <w:sz w:val="18"/>
              </w:rPr>
              <w:t>XA_TDM_RDR_CONFIG_PARAM_IN_SAMPLE_RATE</w:t>
            </w:r>
          </w:p>
        </w:tc>
        <w:tc>
          <w:tcPr>
            <w:tcW w:w="360" w:type="dxa"/>
          </w:tcPr>
          <w:p w14:paraId="729F0F8D" w14:textId="33B87F8C" w:rsidR="00152F2C" w:rsidRPr="00FD773D" w:rsidRDefault="00152F2C" w:rsidP="00152F2C">
            <w:pPr>
              <w:jc w:val="center"/>
              <w:rPr>
                <w:sz w:val="18"/>
                <w:szCs w:val="18"/>
              </w:rPr>
            </w:pPr>
            <w:r w:rsidRPr="00FD773D">
              <w:rPr>
                <w:rFonts w:hint="eastAsia"/>
                <w:sz w:val="18"/>
              </w:rPr>
              <w:t>○</w:t>
            </w:r>
          </w:p>
        </w:tc>
        <w:tc>
          <w:tcPr>
            <w:tcW w:w="360" w:type="dxa"/>
          </w:tcPr>
          <w:p w14:paraId="5B2480CB" w14:textId="4801F06E"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204854B7" w14:textId="77777777" w:rsidTr="00152F2C">
        <w:trPr>
          <w:trHeight w:val="20"/>
        </w:trPr>
        <w:tc>
          <w:tcPr>
            <w:tcW w:w="4248" w:type="dxa"/>
            <w:vMerge/>
            <w:vAlign w:val="center"/>
          </w:tcPr>
          <w:p w14:paraId="1FAC3AFF" w14:textId="77777777" w:rsidR="00152F2C" w:rsidRPr="00FD773D" w:rsidRDefault="00152F2C" w:rsidP="00152F2C">
            <w:pPr>
              <w:jc w:val="left"/>
            </w:pPr>
          </w:p>
        </w:tc>
        <w:tc>
          <w:tcPr>
            <w:tcW w:w="5040" w:type="dxa"/>
          </w:tcPr>
          <w:p w14:paraId="2D5FFF1D" w14:textId="0D718C3F" w:rsidR="00152F2C" w:rsidRPr="00FD773D" w:rsidRDefault="00152F2C" w:rsidP="00152F2C">
            <w:r w:rsidRPr="00FD773D">
              <w:rPr>
                <w:sz w:val="18"/>
              </w:rPr>
              <w:t>XA_TDM_RDR_CONFIG_PARAM_FRAME_SIZE</w:t>
            </w:r>
          </w:p>
        </w:tc>
        <w:tc>
          <w:tcPr>
            <w:tcW w:w="360" w:type="dxa"/>
          </w:tcPr>
          <w:p w14:paraId="56CAC809" w14:textId="581E1005" w:rsidR="00152F2C" w:rsidRPr="00FD773D" w:rsidRDefault="00152F2C" w:rsidP="00152F2C">
            <w:pPr>
              <w:jc w:val="center"/>
              <w:rPr>
                <w:sz w:val="18"/>
                <w:szCs w:val="18"/>
              </w:rPr>
            </w:pPr>
            <w:r w:rsidRPr="00FD773D">
              <w:rPr>
                <w:rFonts w:hint="eastAsia"/>
                <w:sz w:val="18"/>
              </w:rPr>
              <w:t>○</w:t>
            </w:r>
          </w:p>
        </w:tc>
        <w:tc>
          <w:tcPr>
            <w:tcW w:w="360" w:type="dxa"/>
          </w:tcPr>
          <w:p w14:paraId="3C68EC91" w14:textId="1459866E"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6F8611F7" w14:textId="77777777" w:rsidTr="00152F2C">
        <w:trPr>
          <w:trHeight w:val="20"/>
        </w:trPr>
        <w:tc>
          <w:tcPr>
            <w:tcW w:w="4248" w:type="dxa"/>
            <w:vMerge/>
            <w:vAlign w:val="center"/>
          </w:tcPr>
          <w:p w14:paraId="11E6A263" w14:textId="77777777" w:rsidR="00152F2C" w:rsidRPr="00FD773D" w:rsidRDefault="00152F2C" w:rsidP="00152F2C">
            <w:pPr>
              <w:jc w:val="left"/>
            </w:pPr>
          </w:p>
        </w:tc>
        <w:tc>
          <w:tcPr>
            <w:tcW w:w="5040" w:type="dxa"/>
          </w:tcPr>
          <w:p w14:paraId="57F06264" w14:textId="376DD14A" w:rsidR="00152F2C" w:rsidRPr="00FD773D" w:rsidRDefault="00152F2C" w:rsidP="00152F2C">
            <w:pPr>
              <w:rPr>
                <w:color w:val="FF0000"/>
              </w:rPr>
            </w:pPr>
            <w:r w:rsidRPr="00FD773D">
              <w:rPr>
                <w:color w:val="FF0000"/>
                <w:sz w:val="18"/>
              </w:rPr>
              <w:t>XA_TDM_RDR_CONFIG_PARAM_OUTPUT</w:t>
            </w:r>
            <w:r w:rsidR="00793659" w:rsidRPr="00FD773D">
              <w:rPr>
                <w:color w:val="FF0000"/>
                <w:sz w:val="18"/>
              </w:rPr>
              <w:t>1</w:t>
            </w:r>
          </w:p>
        </w:tc>
        <w:tc>
          <w:tcPr>
            <w:tcW w:w="360" w:type="dxa"/>
          </w:tcPr>
          <w:p w14:paraId="3BFB7989" w14:textId="59005FCB" w:rsidR="00152F2C" w:rsidRPr="00FD773D" w:rsidRDefault="00152F2C" w:rsidP="00152F2C">
            <w:pPr>
              <w:jc w:val="center"/>
              <w:rPr>
                <w:sz w:val="18"/>
                <w:szCs w:val="18"/>
              </w:rPr>
            </w:pPr>
            <w:r w:rsidRPr="00FD773D">
              <w:rPr>
                <w:rFonts w:hint="eastAsia"/>
                <w:sz w:val="18"/>
              </w:rPr>
              <w:t>○</w:t>
            </w:r>
          </w:p>
        </w:tc>
        <w:tc>
          <w:tcPr>
            <w:tcW w:w="360" w:type="dxa"/>
          </w:tcPr>
          <w:p w14:paraId="39724321" w14:textId="7E67D9BD"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7FA16585" w14:textId="77777777" w:rsidTr="00152F2C">
        <w:trPr>
          <w:trHeight w:val="20"/>
        </w:trPr>
        <w:tc>
          <w:tcPr>
            <w:tcW w:w="4248" w:type="dxa"/>
            <w:vMerge/>
            <w:vAlign w:val="center"/>
          </w:tcPr>
          <w:p w14:paraId="056C2DCA" w14:textId="77777777" w:rsidR="00152F2C" w:rsidRPr="00FD773D" w:rsidRDefault="00152F2C" w:rsidP="00152F2C">
            <w:pPr>
              <w:jc w:val="left"/>
              <w:rPr>
                <w:sz w:val="18"/>
                <w:szCs w:val="18"/>
              </w:rPr>
            </w:pPr>
          </w:p>
        </w:tc>
        <w:tc>
          <w:tcPr>
            <w:tcW w:w="5040" w:type="dxa"/>
          </w:tcPr>
          <w:p w14:paraId="22255801" w14:textId="067FA536" w:rsidR="00152F2C" w:rsidRPr="00FD773D" w:rsidRDefault="00152F2C" w:rsidP="00152F2C">
            <w:pPr>
              <w:rPr>
                <w:color w:val="FF0000"/>
                <w:sz w:val="18"/>
                <w:szCs w:val="18"/>
              </w:rPr>
            </w:pPr>
            <w:r w:rsidRPr="00FD773D">
              <w:rPr>
                <w:color w:val="FF0000"/>
                <w:sz w:val="18"/>
                <w:szCs w:val="18"/>
              </w:rPr>
              <w:t>XA_</w:t>
            </w:r>
            <w:r w:rsidR="00793659" w:rsidRPr="00FD773D">
              <w:rPr>
                <w:color w:val="FF0000"/>
                <w:sz w:val="18"/>
                <w:szCs w:val="18"/>
              </w:rPr>
              <w:t>TDM_RDR_CONFIG_PARAM_DMACHANNEL1</w:t>
            </w:r>
          </w:p>
        </w:tc>
        <w:tc>
          <w:tcPr>
            <w:tcW w:w="360" w:type="dxa"/>
          </w:tcPr>
          <w:p w14:paraId="0DADEBFE" w14:textId="6F4E81AE" w:rsidR="00152F2C" w:rsidRPr="00FD773D" w:rsidRDefault="00152F2C" w:rsidP="00152F2C">
            <w:pPr>
              <w:jc w:val="center"/>
              <w:rPr>
                <w:sz w:val="18"/>
                <w:szCs w:val="18"/>
              </w:rPr>
            </w:pPr>
            <w:r w:rsidRPr="00FD773D">
              <w:rPr>
                <w:rFonts w:hint="eastAsia"/>
                <w:sz w:val="18"/>
              </w:rPr>
              <w:t>○</w:t>
            </w:r>
          </w:p>
        </w:tc>
        <w:tc>
          <w:tcPr>
            <w:tcW w:w="360" w:type="dxa"/>
          </w:tcPr>
          <w:p w14:paraId="644329A4" w14:textId="31D1F4E9"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5B2C08AE" w14:textId="77777777" w:rsidTr="00152F2C">
        <w:trPr>
          <w:trHeight w:val="20"/>
        </w:trPr>
        <w:tc>
          <w:tcPr>
            <w:tcW w:w="4248" w:type="dxa"/>
            <w:vMerge/>
            <w:vAlign w:val="center"/>
          </w:tcPr>
          <w:p w14:paraId="79E57825" w14:textId="77777777" w:rsidR="00152F2C" w:rsidRPr="00FD773D" w:rsidRDefault="00152F2C" w:rsidP="00152F2C">
            <w:pPr>
              <w:jc w:val="left"/>
              <w:rPr>
                <w:sz w:val="18"/>
                <w:szCs w:val="18"/>
              </w:rPr>
            </w:pPr>
          </w:p>
        </w:tc>
        <w:tc>
          <w:tcPr>
            <w:tcW w:w="5040" w:type="dxa"/>
          </w:tcPr>
          <w:p w14:paraId="733F2943" w14:textId="7BFD1D0A" w:rsidR="00152F2C" w:rsidRPr="00FD773D" w:rsidRDefault="00152F2C" w:rsidP="00152F2C">
            <w:pPr>
              <w:rPr>
                <w:color w:val="FF0000"/>
                <w:sz w:val="18"/>
                <w:szCs w:val="18"/>
              </w:rPr>
            </w:pPr>
            <w:r w:rsidRPr="00FD773D">
              <w:rPr>
                <w:color w:val="FF0000"/>
                <w:sz w:val="18"/>
              </w:rPr>
              <w:t>XA_TDM_RDR_CONFIG_PARAM_OUTPUT</w:t>
            </w:r>
            <w:r w:rsidR="00793659" w:rsidRPr="00FD773D">
              <w:rPr>
                <w:color w:val="FF0000"/>
                <w:sz w:val="18"/>
              </w:rPr>
              <w:t>2</w:t>
            </w:r>
          </w:p>
        </w:tc>
        <w:tc>
          <w:tcPr>
            <w:tcW w:w="360" w:type="dxa"/>
          </w:tcPr>
          <w:p w14:paraId="591ED910" w14:textId="3BC24369" w:rsidR="00152F2C" w:rsidRPr="00FD773D" w:rsidRDefault="00152F2C" w:rsidP="00152F2C">
            <w:pPr>
              <w:jc w:val="center"/>
              <w:rPr>
                <w:rFonts w:ascii="MS Gothic" w:eastAsia="MS Gothic" w:hAnsi="MS Gothic"/>
                <w:sz w:val="18"/>
                <w:szCs w:val="18"/>
              </w:rPr>
            </w:pPr>
            <w:r w:rsidRPr="00FD773D">
              <w:rPr>
                <w:rFonts w:hint="eastAsia"/>
                <w:sz w:val="18"/>
              </w:rPr>
              <w:t>○</w:t>
            </w:r>
          </w:p>
        </w:tc>
        <w:tc>
          <w:tcPr>
            <w:tcW w:w="360" w:type="dxa"/>
          </w:tcPr>
          <w:p w14:paraId="0F7A200B" w14:textId="26A0F3BB" w:rsidR="00152F2C" w:rsidRPr="00FD773D" w:rsidRDefault="00152F2C" w:rsidP="00152F2C">
            <w:pPr>
              <w:jc w:val="center"/>
              <w:rPr>
                <w:sz w:val="18"/>
              </w:rPr>
            </w:pPr>
            <w:r w:rsidRPr="00FD773D">
              <w:rPr>
                <w:rFonts w:ascii="MS Gothic" w:eastAsia="MS Gothic" w:hAnsi="MS Gothic"/>
                <w:sz w:val="18"/>
                <w:szCs w:val="18"/>
              </w:rPr>
              <w:t>-</w:t>
            </w:r>
          </w:p>
        </w:tc>
      </w:tr>
      <w:tr w:rsidR="00152F2C" w:rsidRPr="00FD773D" w14:paraId="4DFCAB8E" w14:textId="77777777" w:rsidTr="00152F2C">
        <w:trPr>
          <w:trHeight w:val="20"/>
        </w:trPr>
        <w:tc>
          <w:tcPr>
            <w:tcW w:w="4248" w:type="dxa"/>
            <w:vMerge/>
            <w:vAlign w:val="center"/>
          </w:tcPr>
          <w:p w14:paraId="309690D7" w14:textId="77777777" w:rsidR="00152F2C" w:rsidRPr="00FD773D" w:rsidRDefault="00152F2C" w:rsidP="00152F2C">
            <w:pPr>
              <w:jc w:val="left"/>
              <w:rPr>
                <w:sz w:val="18"/>
                <w:szCs w:val="18"/>
              </w:rPr>
            </w:pPr>
          </w:p>
        </w:tc>
        <w:tc>
          <w:tcPr>
            <w:tcW w:w="5040" w:type="dxa"/>
          </w:tcPr>
          <w:p w14:paraId="1B3F5283" w14:textId="710E0FE2" w:rsidR="00152F2C" w:rsidRPr="00FD773D" w:rsidRDefault="00152F2C" w:rsidP="00152F2C">
            <w:pPr>
              <w:rPr>
                <w:color w:val="FF0000"/>
                <w:sz w:val="18"/>
                <w:szCs w:val="18"/>
              </w:rPr>
            </w:pPr>
            <w:r w:rsidRPr="00FD773D">
              <w:rPr>
                <w:color w:val="FF0000"/>
                <w:sz w:val="18"/>
                <w:szCs w:val="18"/>
              </w:rPr>
              <w:t>XA_</w:t>
            </w:r>
            <w:r w:rsidR="00793659" w:rsidRPr="00FD773D">
              <w:rPr>
                <w:color w:val="FF0000"/>
                <w:sz w:val="18"/>
                <w:szCs w:val="18"/>
              </w:rPr>
              <w:t>TDM_RDR_CONFIG_PARAM_DMACHANNEL2</w:t>
            </w:r>
          </w:p>
        </w:tc>
        <w:tc>
          <w:tcPr>
            <w:tcW w:w="360" w:type="dxa"/>
          </w:tcPr>
          <w:p w14:paraId="674D2D3A" w14:textId="79E9E4E4" w:rsidR="00152F2C" w:rsidRPr="00FD773D" w:rsidRDefault="00152F2C" w:rsidP="00152F2C">
            <w:pPr>
              <w:jc w:val="center"/>
              <w:rPr>
                <w:rFonts w:ascii="MS Gothic" w:eastAsia="MS Gothic" w:hAnsi="MS Gothic"/>
                <w:sz w:val="18"/>
                <w:szCs w:val="18"/>
              </w:rPr>
            </w:pPr>
            <w:r w:rsidRPr="00FD773D">
              <w:rPr>
                <w:rFonts w:hint="eastAsia"/>
                <w:sz w:val="18"/>
              </w:rPr>
              <w:t>○</w:t>
            </w:r>
          </w:p>
        </w:tc>
        <w:tc>
          <w:tcPr>
            <w:tcW w:w="360" w:type="dxa"/>
          </w:tcPr>
          <w:p w14:paraId="16CCE868" w14:textId="1CFEEEC6" w:rsidR="00152F2C" w:rsidRPr="00FD773D" w:rsidRDefault="00152F2C" w:rsidP="00152F2C">
            <w:pPr>
              <w:jc w:val="center"/>
              <w:rPr>
                <w:sz w:val="18"/>
              </w:rPr>
            </w:pPr>
            <w:r w:rsidRPr="00FD773D">
              <w:rPr>
                <w:rFonts w:ascii="MS Gothic" w:eastAsia="MS Gothic" w:hAnsi="MS Gothic"/>
                <w:sz w:val="18"/>
                <w:szCs w:val="18"/>
              </w:rPr>
              <w:t>-</w:t>
            </w:r>
          </w:p>
        </w:tc>
      </w:tr>
      <w:tr w:rsidR="00152F2C" w:rsidRPr="00FD773D" w14:paraId="0E3599D3" w14:textId="77777777" w:rsidTr="00152F2C">
        <w:trPr>
          <w:trHeight w:val="20"/>
        </w:trPr>
        <w:tc>
          <w:tcPr>
            <w:tcW w:w="4248" w:type="dxa"/>
            <w:vMerge/>
            <w:vAlign w:val="center"/>
          </w:tcPr>
          <w:p w14:paraId="6C374037" w14:textId="77777777" w:rsidR="00152F2C" w:rsidRPr="00FD773D" w:rsidRDefault="00152F2C" w:rsidP="00152F2C">
            <w:pPr>
              <w:jc w:val="left"/>
              <w:rPr>
                <w:sz w:val="18"/>
                <w:szCs w:val="18"/>
              </w:rPr>
            </w:pPr>
          </w:p>
        </w:tc>
        <w:tc>
          <w:tcPr>
            <w:tcW w:w="5040" w:type="dxa"/>
          </w:tcPr>
          <w:p w14:paraId="1EA7769E" w14:textId="452A5AC7" w:rsidR="00152F2C" w:rsidRPr="00FD773D" w:rsidRDefault="00793659" w:rsidP="00152F2C">
            <w:pPr>
              <w:rPr>
                <w:color w:val="FF0000"/>
                <w:sz w:val="18"/>
                <w:szCs w:val="18"/>
              </w:rPr>
            </w:pPr>
            <w:r w:rsidRPr="00FD773D">
              <w:rPr>
                <w:color w:val="FF0000"/>
                <w:sz w:val="18"/>
              </w:rPr>
              <w:t>XA_TDM_RDR_CONFIG_PARAM_OUTPUT3</w:t>
            </w:r>
            <w:r w:rsidR="00152F2C" w:rsidRPr="00FD773D">
              <w:rPr>
                <w:color w:val="FF0000"/>
                <w:sz w:val="18"/>
              </w:rPr>
              <w:t>*</w:t>
            </w:r>
          </w:p>
        </w:tc>
        <w:tc>
          <w:tcPr>
            <w:tcW w:w="360" w:type="dxa"/>
          </w:tcPr>
          <w:p w14:paraId="197E4FF6" w14:textId="51A1AF9F" w:rsidR="00152F2C" w:rsidRPr="00FD773D" w:rsidRDefault="00152F2C" w:rsidP="00152F2C">
            <w:pPr>
              <w:jc w:val="center"/>
              <w:rPr>
                <w:rFonts w:ascii="MS Gothic" w:eastAsia="MS Gothic" w:hAnsi="MS Gothic"/>
                <w:sz w:val="18"/>
                <w:szCs w:val="18"/>
              </w:rPr>
            </w:pPr>
            <w:r w:rsidRPr="00FD773D">
              <w:rPr>
                <w:rFonts w:hint="eastAsia"/>
                <w:sz w:val="18"/>
              </w:rPr>
              <w:t>○</w:t>
            </w:r>
          </w:p>
        </w:tc>
        <w:tc>
          <w:tcPr>
            <w:tcW w:w="360" w:type="dxa"/>
          </w:tcPr>
          <w:p w14:paraId="1DCE4B90" w14:textId="42DB4EB0" w:rsidR="00152F2C" w:rsidRPr="00FD773D" w:rsidRDefault="00152F2C" w:rsidP="00152F2C">
            <w:pPr>
              <w:jc w:val="center"/>
              <w:rPr>
                <w:sz w:val="18"/>
              </w:rPr>
            </w:pPr>
            <w:r w:rsidRPr="00FD773D">
              <w:rPr>
                <w:rFonts w:ascii="MS Gothic" w:eastAsia="MS Gothic" w:hAnsi="MS Gothic"/>
                <w:sz w:val="18"/>
                <w:szCs w:val="18"/>
              </w:rPr>
              <w:t>-</w:t>
            </w:r>
          </w:p>
        </w:tc>
      </w:tr>
      <w:tr w:rsidR="00152F2C" w:rsidRPr="00FD773D" w14:paraId="10AE37FE" w14:textId="77777777" w:rsidTr="00152F2C">
        <w:trPr>
          <w:trHeight w:val="20"/>
        </w:trPr>
        <w:tc>
          <w:tcPr>
            <w:tcW w:w="4248" w:type="dxa"/>
            <w:vMerge/>
            <w:vAlign w:val="center"/>
          </w:tcPr>
          <w:p w14:paraId="395AE435" w14:textId="77777777" w:rsidR="00152F2C" w:rsidRPr="00FD773D" w:rsidRDefault="00152F2C" w:rsidP="00152F2C">
            <w:pPr>
              <w:jc w:val="left"/>
              <w:rPr>
                <w:sz w:val="18"/>
                <w:szCs w:val="18"/>
              </w:rPr>
            </w:pPr>
          </w:p>
        </w:tc>
        <w:tc>
          <w:tcPr>
            <w:tcW w:w="5040" w:type="dxa"/>
          </w:tcPr>
          <w:p w14:paraId="6EF193B4" w14:textId="06713FAD" w:rsidR="00152F2C" w:rsidRPr="00FD773D" w:rsidRDefault="00152F2C" w:rsidP="00793659">
            <w:pPr>
              <w:rPr>
                <w:color w:val="FF0000"/>
                <w:sz w:val="18"/>
                <w:szCs w:val="18"/>
              </w:rPr>
            </w:pPr>
            <w:r w:rsidRPr="00FD773D">
              <w:rPr>
                <w:color w:val="FF0000"/>
                <w:sz w:val="18"/>
                <w:szCs w:val="18"/>
              </w:rPr>
              <w:t>XA_TDM_RDR_CONFIG_PARAM_DMACHANNEL</w:t>
            </w:r>
            <w:r w:rsidR="00793659" w:rsidRPr="00FD773D">
              <w:rPr>
                <w:color w:val="FF0000"/>
                <w:sz w:val="18"/>
                <w:szCs w:val="18"/>
              </w:rPr>
              <w:t>3</w:t>
            </w:r>
            <w:r w:rsidRPr="00FD773D">
              <w:rPr>
                <w:color w:val="FF0000"/>
                <w:sz w:val="18"/>
                <w:szCs w:val="18"/>
              </w:rPr>
              <w:t>*</w:t>
            </w:r>
          </w:p>
        </w:tc>
        <w:tc>
          <w:tcPr>
            <w:tcW w:w="360" w:type="dxa"/>
          </w:tcPr>
          <w:p w14:paraId="44BC410C" w14:textId="6347BB3B" w:rsidR="00152F2C" w:rsidRPr="00FD773D" w:rsidRDefault="00152F2C" w:rsidP="00152F2C">
            <w:pPr>
              <w:jc w:val="center"/>
              <w:rPr>
                <w:rFonts w:ascii="MS Gothic" w:eastAsia="MS Gothic" w:hAnsi="MS Gothic"/>
                <w:sz w:val="18"/>
                <w:szCs w:val="18"/>
              </w:rPr>
            </w:pPr>
            <w:r w:rsidRPr="00FD773D">
              <w:rPr>
                <w:rFonts w:hint="eastAsia"/>
                <w:sz w:val="18"/>
              </w:rPr>
              <w:t>○</w:t>
            </w:r>
          </w:p>
        </w:tc>
        <w:tc>
          <w:tcPr>
            <w:tcW w:w="360" w:type="dxa"/>
          </w:tcPr>
          <w:p w14:paraId="05184F7E" w14:textId="51E6B4CD" w:rsidR="00152F2C" w:rsidRPr="00FD773D" w:rsidRDefault="00152F2C" w:rsidP="00152F2C">
            <w:pPr>
              <w:jc w:val="center"/>
              <w:rPr>
                <w:sz w:val="18"/>
              </w:rPr>
            </w:pPr>
            <w:r w:rsidRPr="00FD773D">
              <w:rPr>
                <w:rFonts w:ascii="MS Gothic" w:eastAsia="MS Gothic" w:hAnsi="MS Gothic"/>
                <w:sz w:val="18"/>
                <w:szCs w:val="18"/>
              </w:rPr>
              <w:t>-</w:t>
            </w:r>
          </w:p>
        </w:tc>
      </w:tr>
      <w:tr w:rsidR="00152F2C" w:rsidRPr="00FD773D" w14:paraId="63F396DB" w14:textId="77777777" w:rsidTr="00152F2C">
        <w:trPr>
          <w:trHeight w:val="20"/>
        </w:trPr>
        <w:tc>
          <w:tcPr>
            <w:tcW w:w="4248" w:type="dxa"/>
            <w:vMerge/>
            <w:vAlign w:val="center"/>
          </w:tcPr>
          <w:p w14:paraId="2C3EF872" w14:textId="77777777" w:rsidR="00152F2C" w:rsidRPr="00FD773D" w:rsidRDefault="00152F2C" w:rsidP="00152F2C">
            <w:pPr>
              <w:jc w:val="left"/>
              <w:rPr>
                <w:sz w:val="18"/>
                <w:szCs w:val="18"/>
              </w:rPr>
            </w:pPr>
          </w:p>
        </w:tc>
        <w:tc>
          <w:tcPr>
            <w:tcW w:w="5040" w:type="dxa"/>
          </w:tcPr>
          <w:p w14:paraId="06CE06E2" w14:textId="1AB30BAB" w:rsidR="00152F2C" w:rsidRPr="00FD773D" w:rsidRDefault="00152F2C" w:rsidP="00152F2C">
            <w:pPr>
              <w:rPr>
                <w:color w:val="FF0000"/>
                <w:sz w:val="18"/>
                <w:szCs w:val="18"/>
              </w:rPr>
            </w:pPr>
            <w:r w:rsidRPr="00FD773D">
              <w:rPr>
                <w:color w:val="FF0000"/>
                <w:sz w:val="18"/>
                <w:szCs w:val="18"/>
              </w:rPr>
              <w:t>XA_TDM_RDR_CONFIG_PARAM_OUT_SAMPLE_RATE</w:t>
            </w:r>
          </w:p>
        </w:tc>
        <w:tc>
          <w:tcPr>
            <w:tcW w:w="360" w:type="dxa"/>
          </w:tcPr>
          <w:p w14:paraId="28EABAEF" w14:textId="61D367E0" w:rsidR="00152F2C" w:rsidRPr="00FD773D" w:rsidRDefault="00152F2C" w:rsidP="00152F2C">
            <w:pPr>
              <w:jc w:val="center"/>
              <w:rPr>
                <w:rFonts w:ascii="MS Gothic" w:eastAsia="MS Gothic" w:hAnsi="MS Gothic"/>
                <w:sz w:val="18"/>
                <w:szCs w:val="18"/>
              </w:rPr>
            </w:pPr>
            <w:r w:rsidRPr="00FD773D">
              <w:rPr>
                <w:rFonts w:hint="eastAsia"/>
                <w:sz w:val="18"/>
              </w:rPr>
              <w:t>○</w:t>
            </w:r>
          </w:p>
        </w:tc>
        <w:tc>
          <w:tcPr>
            <w:tcW w:w="360" w:type="dxa"/>
          </w:tcPr>
          <w:p w14:paraId="50122A74" w14:textId="0644E487" w:rsidR="00152F2C" w:rsidRPr="00FD773D" w:rsidRDefault="00152F2C" w:rsidP="00152F2C">
            <w:pPr>
              <w:jc w:val="center"/>
              <w:rPr>
                <w:sz w:val="18"/>
              </w:rPr>
            </w:pPr>
            <w:r w:rsidRPr="00FD773D">
              <w:rPr>
                <w:rFonts w:ascii="MS Gothic" w:eastAsia="MS Gothic" w:hAnsi="MS Gothic"/>
                <w:sz w:val="18"/>
                <w:szCs w:val="18"/>
              </w:rPr>
              <w:t>-</w:t>
            </w:r>
          </w:p>
        </w:tc>
      </w:tr>
      <w:tr w:rsidR="00152F2C" w:rsidRPr="00FD773D" w14:paraId="53E34B92" w14:textId="77777777" w:rsidTr="00152F2C">
        <w:trPr>
          <w:trHeight w:val="20"/>
        </w:trPr>
        <w:tc>
          <w:tcPr>
            <w:tcW w:w="4248" w:type="dxa"/>
            <w:vMerge/>
            <w:vAlign w:val="center"/>
          </w:tcPr>
          <w:p w14:paraId="25034D83" w14:textId="77777777" w:rsidR="00152F2C" w:rsidRPr="00FD773D" w:rsidRDefault="00152F2C" w:rsidP="00152F2C">
            <w:pPr>
              <w:jc w:val="left"/>
              <w:rPr>
                <w:sz w:val="18"/>
                <w:szCs w:val="18"/>
              </w:rPr>
            </w:pPr>
          </w:p>
        </w:tc>
        <w:tc>
          <w:tcPr>
            <w:tcW w:w="5040" w:type="dxa"/>
          </w:tcPr>
          <w:p w14:paraId="0AC15497" w14:textId="1BFFD4F4" w:rsidR="00152F2C" w:rsidRPr="00FD773D" w:rsidRDefault="00152F2C" w:rsidP="00152F2C">
            <w:pPr>
              <w:rPr>
                <w:color w:val="FF0000"/>
                <w:sz w:val="18"/>
                <w:szCs w:val="18"/>
              </w:rPr>
            </w:pPr>
            <w:r w:rsidRPr="00FD773D">
              <w:rPr>
                <w:color w:val="FF0000"/>
                <w:sz w:val="18"/>
                <w:szCs w:val="18"/>
              </w:rPr>
              <w:t>XA_TDM_RDR_CONFIG_PARAM_VOLUME_RATE</w:t>
            </w:r>
          </w:p>
        </w:tc>
        <w:tc>
          <w:tcPr>
            <w:tcW w:w="360" w:type="dxa"/>
          </w:tcPr>
          <w:p w14:paraId="35D6C899" w14:textId="40995A2D" w:rsidR="00152F2C" w:rsidRPr="00FD773D" w:rsidRDefault="00152F2C" w:rsidP="00152F2C">
            <w:pPr>
              <w:jc w:val="center"/>
              <w:rPr>
                <w:rFonts w:ascii="MS Gothic" w:eastAsia="MS Gothic" w:hAnsi="MS Gothic"/>
                <w:sz w:val="18"/>
                <w:szCs w:val="18"/>
              </w:rPr>
            </w:pPr>
            <w:r w:rsidRPr="00FD773D">
              <w:rPr>
                <w:rFonts w:hint="eastAsia"/>
                <w:sz w:val="18"/>
              </w:rPr>
              <w:t>○</w:t>
            </w:r>
          </w:p>
        </w:tc>
        <w:tc>
          <w:tcPr>
            <w:tcW w:w="360" w:type="dxa"/>
          </w:tcPr>
          <w:p w14:paraId="0BDA61B6" w14:textId="56253967" w:rsidR="00152F2C" w:rsidRPr="00FD773D" w:rsidRDefault="00152F2C" w:rsidP="00152F2C">
            <w:pPr>
              <w:jc w:val="center"/>
              <w:rPr>
                <w:sz w:val="18"/>
              </w:rPr>
            </w:pPr>
            <w:r w:rsidRPr="00FD773D">
              <w:rPr>
                <w:rFonts w:ascii="MS Gothic" w:eastAsia="MS Gothic" w:hAnsi="MS Gothic"/>
                <w:sz w:val="18"/>
                <w:szCs w:val="18"/>
              </w:rPr>
              <w:t>-</w:t>
            </w:r>
          </w:p>
        </w:tc>
      </w:tr>
      <w:tr w:rsidR="00152F2C" w:rsidRPr="00FD773D" w14:paraId="2A986651" w14:textId="77777777" w:rsidTr="00152F2C">
        <w:trPr>
          <w:trHeight w:val="20"/>
        </w:trPr>
        <w:tc>
          <w:tcPr>
            <w:tcW w:w="4248" w:type="dxa"/>
            <w:vMerge/>
            <w:vAlign w:val="center"/>
          </w:tcPr>
          <w:p w14:paraId="20F14A90" w14:textId="77777777" w:rsidR="00152F2C" w:rsidRPr="00FD773D" w:rsidRDefault="00152F2C" w:rsidP="00152F2C">
            <w:pPr>
              <w:jc w:val="left"/>
              <w:rPr>
                <w:sz w:val="18"/>
                <w:szCs w:val="18"/>
              </w:rPr>
            </w:pPr>
          </w:p>
        </w:tc>
        <w:tc>
          <w:tcPr>
            <w:tcW w:w="5040" w:type="dxa"/>
          </w:tcPr>
          <w:p w14:paraId="63C63939" w14:textId="31C8C24B" w:rsidR="00152F2C" w:rsidRPr="00FD773D" w:rsidRDefault="00152F2C" w:rsidP="00152F2C">
            <w:pPr>
              <w:rPr>
                <w:sz w:val="18"/>
                <w:szCs w:val="18"/>
              </w:rPr>
            </w:pPr>
            <w:r w:rsidRPr="00FD773D">
              <w:rPr>
                <w:sz w:val="18"/>
              </w:rPr>
              <w:t>XA_TDM_CAP_CONFIG_PARAM_PCM_WIDTH</w:t>
            </w:r>
          </w:p>
        </w:tc>
        <w:tc>
          <w:tcPr>
            <w:tcW w:w="360" w:type="dxa"/>
          </w:tcPr>
          <w:p w14:paraId="468E216A" w14:textId="7DD27489" w:rsidR="00152F2C" w:rsidRPr="00FD773D" w:rsidRDefault="00152F2C" w:rsidP="00152F2C">
            <w:pPr>
              <w:jc w:val="center"/>
              <w:rPr>
                <w:sz w:val="18"/>
                <w:szCs w:val="18"/>
              </w:rPr>
            </w:pPr>
            <w:r w:rsidRPr="00FD773D">
              <w:rPr>
                <w:rFonts w:ascii="MS Gothic" w:eastAsia="MS Gothic" w:hAnsi="MS Gothic"/>
                <w:sz w:val="18"/>
                <w:szCs w:val="18"/>
              </w:rPr>
              <w:t>-</w:t>
            </w:r>
          </w:p>
        </w:tc>
        <w:tc>
          <w:tcPr>
            <w:tcW w:w="360" w:type="dxa"/>
          </w:tcPr>
          <w:p w14:paraId="55A4B3F3" w14:textId="0DCD9BF1" w:rsidR="00152F2C" w:rsidRPr="00FD773D" w:rsidRDefault="00152F2C" w:rsidP="00152F2C">
            <w:pPr>
              <w:jc w:val="center"/>
              <w:rPr>
                <w:sz w:val="18"/>
                <w:szCs w:val="18"/>
              </w:rPr>
            </w:pPr>
            <w:r w:rsidRPr="00FD773D">
              <w:rPr>
                <w:rFonts w:hint="eastAsia"/>
                <w:sz w:val="18"/>
              </w:rPr>
              <w:t>○</w:t>
            </w:r>
          </w:p>
        </w:tc>
      </w:tr>
      <w:tr w:rsidR="00152F2C" w:rsidRPr="00FD773D" w14:paraId="78E866D0" w14:textId="77777777" w:rsidTr="00152F2C">
        <w:trPr>
          <w:trHeight w:val="20"/>
        </w:trPr>
        <w:tc>
          <w:tcPr>
            <w:tcW w:w="4248" w:type="dxa"/>
            <w:vMerge/>
            <w:vAlign w:val="center"/>
          </w:tcPr>
          <w:p w14:paraId="339A00A0" w14:textId="77777777" w:rsidR="00152F2C" w:rsidRPr="00FD773D" w:rsidRDefault="00152F2C" w:rsidP="00152F2C">
            <w:pPr>
              <w:jc w:val="left"/>
              <w:rPr>
                <w:sz w:val="18"/>
                <w:szCs w:val="18"/>
              </w:rPr>
            </w:pPr>
          </w:p>
        </w:tc>
        <w:tc>
          <w:tcPr>
            <w:tcW w:w="5040" w:type="dxa"/>
          </w:tcPr>
          <w:p w14:paraId="3616D3BD" w14:textId="23E41CE2" w:rsidR="00152F2C" w:rsidRPr="00FD773D" w:rsidRDefault="00152F2C" w:rsidP="00152F2C">
            <w:pPr>
              <w:rPr>
                <w:color w:val="FF0000"/>
                <w:sz w:val="18"/>
                <w:szCs w:val="18"/>
              </w:rPr>
            </w:pPr>
            <w:r w:rsidRPr="00FD773D">
              <w:rPr>
                <w:color w:val="FF0000"/>
                <w:sz w:val="18"/>
              </w:rPr>
              <w:t>XA_TDM_CAP_CONFIG_PARAM_CHANNEL_MODE</w:t>
            </w:r>
          </w:p>
        </w:tc>
        <w:tc>
          <w:tcPr>
            <w:tcW w:w="360" w:type="dxa"/>
          </w:tcPr>
          <w:p w14:paraId="24C5DCCB" w14:textId="0134C3A7" w:rsidR="00152F2C" w:rsidRPr="00FD773D" w:rsidRDefault="00152F2C" w:rsidP="00152F2C">
            <w:pPr>
              <w:jc w:val="center"/>
              <w:rPr>
                <w:sz w:val="18"/>
                <w:szCs w:val="18"/>
              </w:rPr>
            </w:pPr>
            <w:r w:rsidRPr="00FD773D">
              <w:rPr>
                <w:rFonts w:ascii="MS Gothic" w:eastAsia="MS Gothic" w:hAnsi="MS Gothic"/>
                <w:sz w:val="18"/>
                <w:szCs w:val="18"/>
              </w:rPr>
              <w:t>-</w:t>
            </w:r>
          </w:p>
        </w:tc>
        <w:tc>
          <w:tcPr>
            <w:tcW w:w="360" w:type="dxa"/>
          </w:tcPr>
          <w:p w14:paraId="55B41722" w14:textId="60427DF6" w:rsidR="00152F2C" w:rsidRPr="00FD773D" w:rsidRDefault="00152F2C" w:rsidP="00152F2C">
            <w:pPr>
              <w:jc w:val="center"/>
              <w:rPr>
                <w:sz w:val="18"/>
                <w:szCs w:val="18"/>
              </w:rPr>
            </w:pPr>
            <w:r w:rsidRPr="00FD773D">
              <w:rPr>
                <w:rFonts w:hint="eastAsia"/>
                <w:sz w:val="18"/>
              </w:rPr>
              <w:t>○</w:t>
            </w:r>
          </w:p>
        </w:tc>
      </w:tr>
      <w:tr w:rsidR="00152F2C" w:rsidRPr="00FD773D" w14:paraId="0F320EA7" w14:textId="77777777" w:rsidTr="00152F2C">
        <w:trPr>
          <w:trHeight w:val="20"/>
        </w:trPr>
        <w:tc>
          <w:tcPr>
            <w:tcW w:w="4248" w:type="dxa"/>
            <w:vMerge/>
            <w:vAlign w:val="center"/>
          </w:tcPr>
          <w:p w14:paraId="14C8B168" w14:textId="77777777" w:rsidR="00152F2C" w:rsidRPr="00FD773D" w:rsidRDefault="00152F2C" w:rsidP="00152F2C">
            <w:pPr>
              <w:jc w:val="left"/>
              <w:rPr>
                <w:sz w:val="18"/>
                <w:szCs w:val="18"/>
              </w:rPr>
            </w:pPr>
          </w:p>
        </w:tc>
        <w:tc>
          <w:tcPr>
            <w:tcW w:w="5040" w:type="dxa"/>
          </w:tcPr>
          <w:p w14:paraId="724AA384" w14:textId="71E72B38" w:rsidR="00152F2C" w:rsidRPr="00FD773D" w:rsidRDefault="00152F2C" w:rsidP="00152F2C">
            <w:pPr>
              <w:rPr>
                <w:sz w:val="18"/>
              </w:rPr>
            </w:pPr>
            <w:r w:rsidRPr="00FD773D">
              <w:rPr>
                <w:sz w:val="18"/>
              </w:rPr>
              <w:t>XA_TDM_CAP_CONFIG_PARAM_IN_SAMPLE_RATE</w:t>
            </w:r>
          </w:p>
        </w:tc>
        <w:tc>
          <w:tcPr>
            <w:tcW w:w="360" w:type="dxa"/>
          </w:tcPr>
          <w:p w14:paraId="346FFCC2" w14:textId="4C71FB61" w:rsidR="00152F2C" w:rsidRPr="00FD773D" w:rsidRDefault="00152F2C" w:rsidP="00152F2C">
            <w:pPr>
              <w:jc w:val="center"/>
              <w:rPr>
                <w:sz w:val="18"/>
                <w:szCs w:val="18"/>
              </w:rPr>
            </w:pPr>
            <w:r w:rsidRPr="00FD773D">
              <w:rPr>
                <w:rFonts w:ascii="MS Gothic" w:eastAsia="MS Gothic" w:hAnsi="MS Gothic"/>
                <w:sz w:val="18"/>
                <w:szCs w:val="18"/>
              </w:rPr>
              <w:t>-</w:t>
            </w:r>
          </w:p>
        </w:tc>
        <w:tc>
          <w:tcPr>
            <w:tcW w:w="360" w:type="dxa"/>
          </w:tcPr>
          <w:p w14:paraId="4740776B" w14:textId="4BC591C7" w:rsidR="00152F2C" w:rsidRPr="00FD773D" w:rsidRDefault="00152F2C" w:rsidP="00152F2C">
            <w:pPr>
              <w:jc w:val="center"/>
              <w:rPr>
                <w:sz w:val="18"/>
                <w:szCs w:val="18"/>
              </w:rPr>
            </w:pPr>
            <w:r w:rsidRPr="00FD773D">
              <w:rPr>
                <w:rFonts w:hint="eastAsia"/>
                <w:sz w:val="18"/>
              </w:rPr>
              <w:t>○</w:t>
            </w:r>
          </w:p>
        </w:tc>
      </w:tr>
      <w:tr w:rsidR="00152F2C" w:rsidRPr="00FD773D" w14:paraId="0606C960" w14:textId="77777777" w:rsidTr="00152F2C">
        <w:trPr>
          <w:trHeight w:val="20"/>
        </w:trPr>
        <w:tc>
          <w:tcPr>
            <w:tcW w:w="4248" w:type="dxa"/>
            <w:vMerge/>
            <w:vAlign w:val="center"/>
          </w:tcPr>
          <w:p w14:paraId="06BD363F" w14:textId="77777777" w:rsidR="00152F2C" w:rsidRPr="00FD773D" w:rsidRDefault="00152F2C" w:rsidP="00152F2C">
            <w:pPr>
              <w:jc w:val="left"/>
              <w:rPr>
                <w:sz w:val="18"/>
                <w:szCs w:val="18"/>
              </w:rPr>
            </w:pPr>
          </w:p>
        </w:tc>
        <w:tc>
          <w:tcPr>
            <w:tcW w:w="5040" w:type="dxa"/>
          </w:tcPr>
          <w:p w14:paraId="23D6CBF5" w14:textId="75765B74" w:rsidR="00152F2C" w:rsidRPr="00FD773D" w:rsidRDefault="00152F2C" w:rsidP="00152F2C">
            <w:pPr>
              <w:rPr>
                <w:sz w:val="18"/>
                <w:szCs w:val="18"/>
              </w:rPr>
            </w:pPr>
            <w:r w:rsidRPr="00FD773D">
              <w:rPr>
                <w:sz w:val="18"/>
              </w:rPr>
              <w:t>XA_TDM_CAP_CONFIG_PARAM_FRAME_SIZE</w:t>
            </w:r>
          </w:p>
        </w:tc>
        <w:tc>
          <w:tcPr>
            <w:tcW w:w="360" w:type="dxa"/>
          </w:tcPr>
          <w:p w14:paraId="025B2AE8" w14:textId="589F5B03" w:rsidR="00152F2C" w:rsidRPr="00FD773D" w:rsidRDefault="00152F2C" w:rsidP="00152F2C">
            <w:pPr>
              <w:jc w:val="center"/>
              <w:rPr>
                <w:sz w:val="18"/>
                <w:szCs w:val="18"/>
              </w:rPr>
            </w:pPr>
            <w:r w:rsidRPr="00FD773D">
              <w:rPr>
                <w:rFonts w:ascii="MS Gothic" w:eastAsia="MS Gothic" w:hAnsi="MS Gothic"/>
                <w:sz w:val="18"/>
                <w:szCs w:val="18"/>
              </w:rPr>
              <w:t>-</w:t>
            </w:r>
          </w:p>
        </w:tc>
        <w:tc>
          <w:tcPr>
            <w:tcW w:w="360" w:type="dxa"/>
          </w:tcPr>
          <w:p w14:paraId="7E89C2E5" w14:textId="74737540" w:rsidR="00152F2C" w:rsidRPr="00FD773D" w:rsidRDefault="00152F2C" w:rsidP="00152F2C">
            <w:pPr>
              <w:jc w:val="center"/>
              <w:rPr>
                <w:sz w:val="18"/>
                <w:szCs w:val="18"/>
              </w:rPr>
            </w:pPr>
            <w:r w:rsidRPr="00FD773D">
              <w:rPr>
                <w:rFonts w:hint="eastAsia"/>
                <w:sz w:val="18"/>
              </w:rPr>
              <w:t>○</w:t>
            </w:r>
          </w:p>
        </w:tc>
      </w:tr>
      <w:tr w:rsidR="00152F2C" w:rsidRPr="00FD773D" w14:paraId="6E6E1C01" w14:textId="77777777" w:rsidTr="00152F2C">
        <w:trPr>
          <w:trHeight w:val="20"/>
        </w:trPr>
        <w:tc>
          <w:tcPr>
            <w:tcW w:w="4248" w:type="dxa"/>
            <w:vMerge/>
            <w:vAlign w:val="center"/>
          </w:tcPr>
          <w:p w14:paraId="481B1305" w14:textId="77777777" w:rsidR="00152F2C" w:rsidRPr="00FD773D" w:rsidRDefault="00152F2C" w:rsidP="00152F2C">
            <w:pPr>
              <w:jc w:val="left"/>
              <w:rPr>
                <w:sz w:val="18"/>
                <w:szCs w:val="18"/>
              </w:rPr>
            </w:pPr>
          </w:p>
        </w:tc>
        <w:tc>
          <w:tcPr>
            <w:tcW w:w="5040" w:type="dxa"/>
          </w:tcPr>
          <w:p w14:paraId="51B573C4" w14:textId="5F3AB9BA" w:rsidR="00152F2C" w:rsidRPr="00FD773D" w:rsidRDefault="00793659" w:rsidP="00152F2C">
            <w:pPr>
              <w:rPr>
                <w:color w:val="FF0000"/>
                <w:sz w:val="18"/>
              </w:rPr>
            </w:pPr>
            <w:r w:rsidRPr="00FD773D">
              <w:rPr>
                <w:color w:val="FF0000"/>
                <w:sz w:val="18"/>
              </w:rPr>
              <w:t>XA_TDM_CAP_CONFIG_PARAM_INPUT1</w:t>
            </w:r>
          </w:p>
        </w:tc>
        <w:tc>
          <w:tcPr>
            <w:tcW w:w="360" w:type="dxa"/>
          </w:tcPr>
          <w:p w14:paraId="392714F3" w14:textId="44D03FC9" w:rsidR="00152F2C" w:rsidRPr="00FD773D" w:rsidRDefault="00152F2C" w:rsidP="00152F2C">
            <w:pPr>
              <w:jc w:val="center"/>
              <w:rPr>
                <w:sz w:val="18"/>
                <w:szCs w:val="18"/>
              </w:rPr>
            </w:pPr>
            <w:r w:rsidRPr="00FD773D">
              <w:rPr>
                <w:rFonts w:ascii="MS Gothic" w:eastAsia="MS Gothic" w:hAnsi="MS Gothic"/>
                <w:sz w:val="18"/>
                <w:szCs w:val="18"/>
              </w:rPr>
              <w:t>-</w:t>
            </w:r>
          </w:p>
        </w:tc>
        <w:tc>
          <w:tcPr>
            <w:tcW w:w="360" w:type="dxa"/>
          </w:tcPr>
          <w:p w14:paraId="2B5B7396" w14:textId="042BDBCA" w:rsidR="00152F2C" w:rsidRPr="00FD773D" w:rsidRDefault="00152F2C" w:rsidP="00152F2C">
            <w:pPr>
              <w:jc w:val="center"/>
              <w:rPr>
                <w:sz w:val="18"/>
                <w:szCs w:val="18"/>
              </w:rPr>
            </w:pPr>
            <w:r w:rsidRPr="00FD773D">
              <w:rPr>
                <w:rFonts w:hint="eastAsia"/>
                <w:sz w:val="18"/>
              </w:rPr>
              <w:t>○</w:t>
            </w:r>
          </w:p>
        </w:tc>
      </w:tr>
      <w:tr w:rsidR="00152F2C" w:rsidRPr="00FD773D" w14:paraId="2D08590F" w14:textId="77777777" w:rsidTr="00152F2C">
        <w:trPr>
          <w:trHeight w:val="20"/>
        </w:trPr>
        <w:tc>
          <w:tcPr>
            <w:tcW w:w="4248" w:type="dxa"/>
            <w:vMerge/>
            <w:vAlign w:val="center"/>
          </w:tcPr>
          <w:p w14:paraId="11353C64" w14:textId="77777777" w:rsidR="00152F2C" w:rsidRPr="00FD773D" w:rsidRDefault="00152F2C" w:rsidP="00152F2C">
            <w:pPr>
              <w:jc w:val="left"/>
              <w:rPr>
                <w:sz w:val="18"/>
                <w:szCs w:val="18"/>
              </w:rPr>
            </w:pPr>
          </w:p>
        </w:tc>
        <w:tc>
          <w:tcPr>
            <w:tcW w:w="5040" w:type="dxa"/>
          </w:tcPr>
          <w:p w14:paraId="425A7CB4" w14:textId="2F4F72CE" w:rsidR="00152F2C" w:rsidRPr="00FD773D" w:rsidRDefault="00152F2C" w:rsidP="00152F2C">
            <w:pPr>
              <w:rPr>
                <w:color w:val="FF0000"/>
                <w:sz w:val="18"/>
              </w:rPr>
            </w:pPr>
            <w:r w:rsidRPr="00FD773D">
              <w:rPr>
                <w:color w:val="FF0000"/>
                <w:sz w:val="18"/>
                <w:szCs w:val="18"/>
              </w:rPr>
              <w:t>XA_TDM_CAP_CONFIG_PARAM_DMACHANNEL</w:t>
            </w:r>
            <w:r w:rsidR="00793659" w:rsidRPr="00FD773D">
              <w:rPr>
                <w:color w:val="FF0000"/>
                <w:sz w:val="18"/>
                <w:szCs w:val="18"/>
              </w:rPr>
              <w:t>1</w:t>
            </w:r>
          </w:p>
        </w:tc>
        <w:tc>
          <w:tcPr>
            <w:tcW w:w="360" w:type="dxa"/>
          </w:tcPr>
          <w:p w14:paraId="246EDDF5" w14:textId="64732EB7" w:rsidR="00152F2C" w:rsidRPr="00FD773D" w:rsidRDefault="00152F2C" w:rsidP="00152F2C">
            <w:pPr>
              <w:jc w:val="center"/>
              <w:rPr>
                <w:sz w:val="18"/>
                <w:szCs w:val="18"/>
              </w:rPr>
            </w:pPr>
            <w:r w:rsidRPr="00FD773D">
              <w:rPr>
                <w:rFonts w:ascii="MS Gothic" w:eastAsia="MS Gothic" w:hAnsi="MS Gothic"/>
                <w:sz w:val="18"/>
                <w:szCs w:val="18"/>
              </w:rPr>
              <w:t>-</w:t>
            </w:r>
          </w:p>
        </w:tc>
        <w:tc>
          <w:tcPr>
            <w:tcW w:w="360" w:type="dxa"/>
          </w:tcPr>
          <w:p w14:paraId="4C45CE4E" w14:textId="31D416B2" w:rsidR="00152F2C" w:rsidRPr="00FD773D" w:rsidRDefault="00152F2C" w:rsidP="00152F2C">
            <w:pPr>
              <w:jc w:val="center"/>
              <w:rPr>
                <w:sz w:val="18"/>
                <w:szCs w:val="18"/>
              </w:rPr>
            </w:pPr>
            <w:r w:rsidRPr="00FD773D">
              <w:rPr>
                <w:rFonts w:hint="eastAsia"/>
                <w:sz w:val="18"/>
              </w:rPr>
              <w:t>○</w:t>
            </w:r>
          </w:p>
        </w:tc>
      </w:tr>
      <w:tr w:rsidR="00152F2C" w:rsidRPr="00FD773D" w14:paraId="6186297F" w14:textId="77777777" w:rsidTr="00152F2C">
        <w:trPr>
          <w:trHeight w:val="20"/>
        </w:trPr>
        <w:tc>
          <w:tcPr>
            <w:tcW w:w="4248" w:type="dxa"/>
            <w:vMerge/>
            <w:vAlign w:val="center"/>
          </w:tcPr>
          <w:p w14:paraId="7EA59C1F" w14:textId="77777777" w:rsidR="00152F2C" w:rsidRPr="00FD773D" w:rsidRDefault="00152F2C" w:rsidP="00152F2C">
            <w:pPr>
              <w:jc w:val="left"/>
              <w:rPr>
                <w:sz w:val="18"/>
                <w:szCs w:val="18"/>
              </w:rPr>
            </w:pPr>
          </w:p>
        </w:tc>
        <w:tc>
          <w:tcPr>
            <w:tcW w:w="5040" w:type="dxa"/>
          </w:tcPr>
          <w:p w14:paraId="3263591C" w14:textId="4DBB885F" w:rsidR="00152F2C" w:rsidRPr="00FD773D" w:rsidRDefault="00152F2C" w:rsidP="00152F2C">
            <w:pPr>
              <w:rPr>
                <w:color w:val="FF0000"/>
                <w:sz w:val="18"/>
                <w:szCs w:val="18"/>
              </w:rPr>
            </w:pPr>
            <w:r w:rsidRPr="00FD773D">
              <w:rPr>
                <w:color w:val="FF0000"/>
                <w:sz w:val="18"/>
                <w:szCs w:val="18"/>
              </w:rPr>
              <w:t>XA_TDM_CAP_C</w:t>
            </w:r>
            <w:r w:rsidR="00793659" w:rsidRPr="00FD773D">
              <w:rPr>
                <w:color w:val="FF0000"/>
                <w:sz w:val="18"/>
                <w:szCs w:val="18"/>
              </w:rPr>
              <w:t>ONFIG_PARAM_INPUT2</w:t>
            </w:r>
          </w:p>
        </w:tc>
        <w:tc>
          <w:tcPr>
            <w:tcW w:w="360" w:type="dxa"/>
          </w:tcPr>
          <w:p w14:paraId="285E46CA" w14:textId="728DCCC4"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43CE6F07" w14:textId="44F58093"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14F60E76" w14:textId="77777777" w:rsidTr="00152F2C">
        <w:trPr>
          <w:trHeight w:val="20"/>
        </w:trPr>
        <w:tc>
          <w:tcPr>
            <w:tcW w:w="4248" w:type="dxa"/>
            <w:vMerge/>
            <w:vAlign w:val="center"/>
          </w:tcPr>
          <w:p w14:paraId="72F2D1B0" w14:textId="77777777" w:rsidR="00152F2C" w:rsidRPr="00FD773D" w:rsidRDefault="00152F2C" w:rsidP="00152F2C">
            <w:pPr>
              <w:jc w:val="left"/>
              <w:rPr>
                <w:sz w:val="18"/>
                <w:szCs w:val="18"/>
              </w:rPr>
            </w:pPr>
          </w:p>
        </w:tc>
        <w:tc>
          <w:tcPr>
            <w:tcW w:w="5040" w:type="dxa"/>
          </w:tcPr>
          <w:p w14:paraId="686343FF" w14:textId="6B5425F4" w:rsidR="00152F2C" w:rsidRPr="00FD773D" w:rsidRDefault="00152F2C" w:rsidP="00152F2C">
            <w:pPr>
              <w:rPr>
                <w:color w:val="FF0000"/>
                <w:sz w:val="18"/>
                <w:szCs w:val="18"/>
              </w:rPr>
            </w:pPr>
            <w:r w:rsidRPr="00FD773D">
              <w:rPr>
                <w:color w:val="FF0000"/>
                <w:sz w:val="18"/>
                <w:szCs w:val="18"/>
              </w:rPr>
              <w:t>XA_</w:t>
            </w:r>
            <w:r w:rsidR="00793659" w:rsidRPr="00FD773D">
              <w:rPr>
                <w:color w:val="FF0000"/>
                <w:sz w:val="18"/>
                <w:szCs w:val="18"/>
              </w:rPr>
              <w:t>TDM_CAP_CONFIG_PARAM_DMACHANNEL2</w:t>
            </w:r>
          </w:p>
        </w:tc>
        <w:tc>
          <w:tcPr>
            <w:tcW w:w="360" w:type="dxa"/>
          </w:tcPr>
          <w:p w14:paraId="43347F9A" w14:textId="0A40C3FD"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50101B59" w14:textId="71AB829F"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33F0400A" w14:textId="77777777" w:rsidTr="00152F2C">
        <w:trPr>
          <w:trHeight w:val="20"/>
        </w:trPr>
        <w:tc>
          <w:tcPr>
            <w:tcW w:w="4248" w:type="dxa"/>
            <w:vMerge/>
            <w:vAlign w:val="center"/>
          </w:tcPr>
          <w:p w14:paraId="14DB80D8" w14:textId="77777777" w:rsidR="00152F2C" w:rsidRPr="00FD773D" w:rsidRDefault="00152F2C" w:rsidP="00152F2C">
            <w:pPr>
              <w:jc w:val="left"/>
              <w:rPr>
                <w:sz w:val="18"/>
                <w:szCs w:val="18"/>
              </w:rPr>
            </w:pPr>
          </w:p>
        </w:tc>
        <w:tc>
          <w:tcPr>
            <w:tcW w:w="5040" w:type="dxa"/>
          </w:tcPr>
          <w:p w14:paraId="43EA8A14" w14:textId="54A067DB" w:rsidR="00152F2C" w:rsidRPr="00FD773D" w:rsidRDefault="00793659" w:rsidP="00152F2C">
            <w:pPr>
              <w:rPr>
                <w:color w:val="FF0000"/>
                <w:sz w:val="18"/>
                <w:szCs w:val="18"/>
              </w:rPr>
            </w:pPr>
            <w:r w:rsidRPr="00FD773D">
              <w:rPr>
                <w:color w:val="FF0000"/>
                <w:sz w:val="18"/>
                <w:szCs w:val="18"/>
              </w:rPr>
              <w:t>XA_TDM_CAP_CONFIG_PARAM_INPUT3</w:t>
            </w:r>
            <w:r w:rsidR="00152F2C" w:rsidRPr="00FD773D">
              <w:rPr>
                <w:color w:val="FF0000"/>
                <w:sz w:val="18"/>
                <w:szCs w:val="18"/>
              </w:rPr>
              <w:t>*</w:t>
            </w:r>
          </w:p>
        </w:tc>
        <w:tc>
          <w:tcPr>
            <w:tcW w:w="360" w:type="dxa"/>
          </w:tcPr>
          <w:p w14:paraId="17BFF02B" w14:textId="477F9CD5"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396D5F5D" w14:textId="05B06010"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12948F03" w14:textId="77777777" w:rsidTr="00152F2C">
        <w:trPr>
          <w:trHeight w:val="20"/>
        </w:trPr>
        <w:tc>
          <w:tcPr>
            <w:tcW w:w="4248" w:type="dxa"/>
            <w:vMerge/>
            <w:vAlign w:val="center"/>
          </w:tcPr>
          <w:p w14:paraId="1CBC7CDA" w14:textId="77777777" w:rsidR="00152F2C" w:rsidRPr="00FD773D" w:rsidRDefault="00152F2C" w:rsidP="00152F2C">
            <w:pPr>
              <w:jc w:val="left"/>
              <w:rPr>
                <w:sz w:val="18"/>
                <w:szCs w:val="18"/>
              </w:rPr>
            </w:pPr>
          </w:p>
        </w:tc>
        <w:tc>
          <w:tcPr>
            <w:tcW w:w="5040" w:type="dxa"/>
          </w:tcPr>
          <w:p w14:paraId="060E69ED" w14:textId="7AC8E4F0" w:rsidR="00152F2C" w:rsidRPr="00FD773D" w:rsidRDefault="00152F2C" w:rsidP="00152F2C">
            <w:pPr>
              <w:rPr>
                <w:color w:val="FF0000"/>
                <w:sz w:val="18"/>
                <w:szCs w:val="18"/>
              </w:rPr>
            </w:pPr>
            <w:r w:rsidRPr="00FD773D">
              <w:rPr>
                <w:color w:val="FF0000"/>
                <w:sz w:val="18"/>
                <w:szCs w:val="18"/>
              </w:rPr>
              <w:t>XA_</w:t>
            </w:r>
            <w:r w:rsidR="00793659" w:rsidRPr="00FD773D">
              <w:rPr>
                <w:color w:val="FF0000"/>
                <w:sz w:val="18"/>
                <w:szCs w:val="18"/>
              </w:rPr>
              <w:t>TDM_CAP_CONFIG_PARAM_DMACHANNEL3</w:t>
            </w:r>
            <w:r w:rsidRPr="00FD773D">
              <w:rPr>
                <w:color w:val="FF0000"/>
                <w:sz w:val="18"/>
                <w:szCs w:val="18"/>
              </w:rPr>
              <w:t>*</w:t>
            </w:r>
          </w:p>
        </w:tc>
        <w:tc>
          <w:tcPr>
            <w:tcW w:w="360" w:type="dxa"/>
          </w:tcPr>
          <w:p w14:paraId="72025B72" w14:textId="7CBF10E1"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5F7B2703" w14:textId="48F77343"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41963760" w14:textId="77777777" w:rsidTr="00152F2C">
        <w:trPr>
          <w:trHeight w:val="20"/>
        </w:trPr>
        <w:tc>
          <w:tcPr>
            <w:tcW w:w="4248" w:type="dxa"/>
            <w:vMerge/>
            <w:vAlign w:val="center"/>
          </w:tcPr>
          <w:p w14:paraId="50901E98" w14:textId="77777777" w:rsidR="00152F2C" w:rsidRPr="00FD773D" w:rsidRDefault="00152F2C" w:rsidP="00152F2C">
            <w:pPr>
              <w:jc w:val="left"/>
              <w:rPr>
                <w:sz w:val="18"/>
                <w:szCs w:val="18"/>
              </w:rPr>
            </w:pPr>
          </w:p>
        </w:tc>
        <w:tc>
          <w:tcPr>
            <w:tcW w:w="5040" w:type="dxa"/>
          </w:tcPr>
          <w:p w14:paraId="43F29EE3" w14:textId="580D9DFE" w:rsidR="00152F2C" w:rsidRPr="00FD773D" w:rsidRDefault="00152F2C" w:rsidP="00152F2C">
            <w:pPr>
              <w:rPr>
                <w:color w:val="FF0000"/>
                <w:sz w:val="18"/>
                <w:szCs w:val="18"/>
              </w:rPr>
            </w:pPr>
            <w:r w:rsidRPr="00FD773D">
              <w:rPr>
                <w:color w:val="FF0000"/>
                <w:sz w:val="18"/>
                <w:szCs w:val="18"/>
              </w:rPr>
              <w:t>XA_TDM_CAP_CONFIG_PARAM_OUT_SAMPLE_RATE</w:t>
            </w:r>
          </w:p>
        </w:tc>
        <w:tc>
          <w:tcPr>
            <w:tcW w:w="360" w:type="dxa"/>
          </w:tcPr>
          <w:p w14:paraId="4DC632FF" w14:textId="1D72EC26"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479F33E2" w14:textId="5CDA1D3C"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16789870" w14:textId="77777777" w:rsidTr="00152F2C">
        <w:trPr>
          <w:trHeight w:val="20"/>
        </w:trPr>
        <w:tc>
          <w:tcPr>
            <w:tcW w:w="4248" w:type="dxa"/>
            <w:vMerge/>
            <w:vAlign w:val="center"/>
          </w:tcPr>
          <w:p w14:paraId="56A82E41" w14:textId="77777777" w:rsidR="00152F2C" w:rsidRPr="00FD773D" w:rsidRDefault="00152F2C" w:rsidP="00152F2C">
            <w:pPr>
              <w:jc w:val="left"/>
              <w:rPr>
                <w:sz w:val="18"/>
                <w:szCs w:val="18"/>
              </w:rPr>
            </w:pPr>
          </w:p>
        </w:tc>
        <w:tc>
          <w:tcPr>
            <w:tcW w:w="5040" w:type="dxa"/>
          </w:tcPr>
          <w:p w14:paraId="0D035CD1" w14:textId="604EF229" w:rsidR="00152F2C" w:rsidRPr="00FD773D" w:rsidRDefault="00152F2C" w:rsidP="00152F2C">
            <w:pPr>
              <w:rPr>
                <w:color w:val="FF0000"/>
                <w:sz w:val="18"/>
                <w:szCs w:val="18"/>
              </w:rPr>
            </w:pPr>
            <w:r w:rsidRPr="00FD773D">
              <w:rPr>
                <w:color w:val="FF0000"/>
                <w:sz w:val="18"/>
                <w:szCs w:val="18"/>
              </w:rPr>
              <w:t>XA_TDM_CAP_CONFIG_PARAM_VOLUME_RATE</w:t>
            </w:r>
          </w:p>
        </w:tc>
        <w:tc>
          <w:tcPr>
            <w:tcW w:w="360" w:type="dxa"/>
          </w:tcPr>
          <w:p w14:paraId="550C724D" w14:textId="4188804F"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5989CC89" w14:textId="2CAF370F"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216A4EE7" w14:textId="77777777" w:rsidTr="00152F2C">
        <w:trPr>
          <w:trHeight w:val="20"/>
        </w:trPr>
        <w:tc>
          <w:tcPr>
            <w:tcW w:w="4248" w:type="dxa"/>
            <w:vMerge w:val="restart"/>
            <w:vAlign w:val="center"/>
          </w:tcPr>
          <w:p w14:paraId="6EBA93A7" w14:textId="2071BA2B" w:rsidR="00152F2C" w:rsidRPr="00FD773D" w:rsidRDefault="00152F2C" w:rsidP="00152F2C">
            <w:pPr>
              <w:jc w:val="left"/>
              <w:rPr>
                <w:sz w:val="18"/>
                <w:szCs w:val="18"/>
              </w:rPr>
            </w:pPr>
            <w:r w:rsidRPr="00FD773D">
              <w:rPr>
                <w:sz w:val="18"/>
                <w:szCs w:val="18"/>
              </w:rPr>
              <w:t>XA_API_CMD_GET_CONFIG_PARAM</w:t>
            </w:r>
          </w:p>
        </w:tc>
        <w:tc>
          <w:tcPr>
            <w:tcW w:w="5040" w:type="dxa"/>
          </w:tcPr>
          <w:p w14:paraId="06BF4EDB" w14:textId="49014193" w:rsidR="00152F2C" w:rsidRPr="00FD773D" w:rsidRDefault="00152F2C" w:rsidP="00152F2C">
            <w:pPr>
              <w:rPr>
                <w:sz w:val="18"/>
                <w:szCs w:val="18"/>
              </w:rPr>
            </w:pPr>
            <w:r w:rsidRPr="00FD773D">
              <w:rPr>
                <w:sz w:val="18"/>
              </w:rPr>
              <w:t>XA_TDM_RDR_CONFIG_PARAM_PCM_WIDTH</w:t>
            </w:r>
          </w:p>
        </w:tc>
        <w:tc>
          <w:tcPr>
            <w:tcW w:w="360" w:type="dxa"/>
          </w:tcPr>
          <w:p w14:paraId="7440CB4C" w14:textId="503D7FBD" w:rsidR="00152F2C" w:rsidRPr="00FD773D" w:rsidRDefault="00152F2C" w:rsidP="00152F2C">
            <w:pPr>
              <w:jc w:val="center"/>
              <w:rPr>
                <w:sz w:val="18"/>
                <w:szCs w:val="18"/>
              </w:rPr>
            </w:pPr>
            <w:r w:rsidRPr="00FD773D">
              <w:rPr>
                <w:rFonts w:hint="eastAsia"/>
                <w:sz w:val="18"/>
              </w:rPr>
              <w:t>○</w:t>
            </w:r>
          </w:p>
        </w:tc>
        <w:tc>
          <w:tcPr>
            <w:tcW w:w="360" w:type="dxa"/>
          </w:tcPr>
          <w:p w14:paraId="74C41519" w14:textId="625A5F9B"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5021C988" w14:textId="77777777" w:rsidTr="00152F2C">
        <w:trPr>
          <w:trHeight w:val="20"/>
        </w:trPr>
        <w:tc>
          <w:tcPr>
            <w:tcW w:w="4248" w:type="dxa"/>
            <w:vMerge/>
          </w:tcPr>
          <w:p w14:paraId="0661C046" w14:textId="77777777" w:rsidR="00152F2C" w:rsidRPr="00FD773D" w:rsidRDefault="00152F2C" w:rsidP="00152F2C">
            <w:pPr>
              <w:rPr>
                <w:sz w:val="18"/>
                <w:szCs w:val="18"/>
              </w:rPr>
            </w:pPr>
          </w:p>
        </w:tc>
        <w:tc>
          <w:tcPr>
            <w:tcW w:w="5040" w:type="dxa"/>
          </w:tcPr>
          <w:p w14:paraId="6F19F46D" w14:textId="4012B75E" w:rsidR="00152F2C" w:rsidRPr="00FD773D" w:rsidRDefault="00152F2C" w:rsidP="00152F2C">
            <w:pPr>
              <w:rPr>
                <w:sz w:val="18"/>
                <w:szCs w:val="18"/>
              </w:rPr>
            </w:pPr>
            <w:r w:rsidRPr="00FD773D">
              <w:rPr>
                <w:color w:val="FF0000"/>
                <w:sz w:val="18"/>
              </w:rPr>
              <w:t>XA_TDM_RDR_CONFIG_PARAM_CHANNEL_MODE</w:t>
            </w:r>
          </w:p>
        </w:tc>
        <w:tc>
          <w:tcPr>
            <w:tcW w:w="360" w:type="dxa"/>
          </w:tcPr>
          <w:p w14:paraId="51C2DFE0" w14:textId="291166DE" w:rsidR="00152F2C" w:rsidRPr="00FD773D" w:rsidRDefault="00152F2C" w:rsidP="00152F2C">
            <w:pPr>
              <w:jc w:val="center"/>
              <w:rPr>
                <w:sz w:val="18"/>
                <w:szCs w:val="18"/>
              </w:rPr>
            </w:pPr>
            <w:r w:rsidRPr="00FD773D">
              <w:rPr>
                <w:rFonts w:hint="eastAsia"/>
                <w:sz w:val="18"/>
              </w:rPr>
              <w:t>○</w:t>
            </w:r>
          </w:p>
        </w:tc>
        <w:tc>
          <w:tcPr>
            <w:tcW w:w="360" w:type="dxa"/>
          </w:tcPr>
          <w:p w14:paraId="3C136BF7" w14:textId="1BA424B3"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394495D7" w14:textId="77777777" w:rsidTr="00152F2C">
        <w:trPr>
          <w:trHeight w:val="20"/>
        </w:trPr>
        <w:tc>
          <w:tcPr>
            <w:tcW w:w="4248" w:type="dxa"/>
            <w:vMerge/>
          </w:tcPr>
          <w:p w14:paraId="393642FA" w14:textId="77777777" w:rsidR="00152F2C" w:rsidRPr="00FD773D" w:rsidRDefault="00152F2C" w:rsidP="00152F2C">
            <w:pPr>
              <w:rPr>
                <w:sz w:val="18"/>
                <w:szCs w:val="18"/>
              </w:rPr>
            </w:pPr>
          </w:p>
        </w:tc>
        <w:tc>
          <w:tcPr>
            <w:tcW w:w="5040" w:type="dxa"/>
          </w:tcPr>
          <w:p w14:paraId="71B45572" w14:textId="03209689" w:rsidR="00152F2C" w:rsidRPr="00FD773D" w:rsidRDefault="00152F2C" w:rsidP="00152F2C">
            <w:pPr>
              <w:rPr>
                <w:sz w:val="18"/>
                <w:szCs w:val="18"/>
              </w:rPr>
            </w:pPr>
            <w:r w:rsidRPr="00FD773D">
              <w:rPr>
                <w:sz w:val="18"/>
              </w:rPr>
              <w:t>XA_TDM_RDR_CONFIG_PARAM_IN_SAMPLE_RATE</w:t>
            </w:r>
          </w:p>
        </w:tc>
        <w:tc>
          <w:tcPr>
            <w:tcW w:w="360" w:type="dxa"/>
          </w:tcPr>
          <w:p w14:paraId="2E3EF472" w14:textId="143BBF64" w:rsidR="00152F2C" w:rsidRPr="00FD773D" w:rsidRDefault="00152F2C" w:rsidP="00152F2C">
            <w:pPr>
              <w:jc w:val="center"/>
              <w:rPr>
                <w:sz w:val="18"/>
                <w:szCs w:val="18"/>
              </w:rPr>
            </w:pPr>
            <w:r w:rsidRPr="00FD773D">
              <w:rPr>
                <w:rFonts w:hint="eastAsia"/>
                <w:sz w:val="18"/>
              </w:rPr>
              <w:t>○</w:t>
            </w:r>
          </w:p>
        </w:tc>
        <w:tc>
          <w:tcPr>
            <w:tcW w:w="360" w:type="dxa"/>
          </w:tcPr>
          <w:p w14:paraId="403480F9" w14:textId="532A2CF5"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7D69F6FB" w14:textId="77777777" w:rsidTr="00152F2C">
        <w:trPr>
          <w:trHeight w:val="20"/>
        </w:trPr>
        <w:tc>
          <w:tcPr>
            <w:tcW w:w="4248" w:type="dxa"/>
            <w:vMerge/>
          </w:tcPr>
          <w:p w14:paraId="3B3D4857" w14:textId="77777777" w:rsidR="00152F2C" w:rsidRPr="00FD773D" w:rsidRDefault="00152F2C" w:rsidP="00152F2C">
            <w:pPr>
              <w:rPr>
                <w:sz w:val="18"/>
                <w:szCs w:val="18"/>
              </w:rPr>
            </w:pPr>
          </w:p>
        </w:tc>
        <w:tc>
          <w:tcPr>
            <w:tcW w:w="5040" w:type="dxa"/>
          </w:tcPr>
          <w:p w14:paraId="390CF498" w14:textId="140B8461" w:rsidR="00152F2C" w:rsidRPr="00FD773D" w:rsidRDefault="00152F2C" w:rsidP="00152F2C">
            <w:pPr>
              <w:rPr>
                <w:sz w:val="18"/>
                <w:szCs w:val="18"/>
              </w:rPr>
            </w:pPr>
            <w:r w:rsidRPr="00FD773D">
              <w:rPr>
                <w:sz w:val="18"/>
              </w:rPr>
              <w:t>XA_TDM_RDR_CONFIG_PARAM_FRAME_SIZE</w:t>
            </w:r>
          </w:p>
        </w:tc>
        <w:tc>
          <w:tcPr>
            <w:tcW w:w="360" w:type="dxa"/>
          </w:tcPr>
          <w:p w14:paraId="41102D88" w14:textId="18E23AC2" w:rsidR="00152F2C" w:rsidRPr="00FD773D" w:rsidRDefault="00152F2C" w:rsidP="00152F2C">
            <w:pPr>
              <w:jc w:val="center"/>
              <w:rPr>
                <w:sz w:val="18"/>
                <w:szCs w:val="18"/>
              </w:rPr>
            </w:pPr>
            <w:r w:rsidRPr="00FD773D">
              <w:rPr>
                <w:rFonts w:hint="eastAsia"/>
                <w:sz w:val="18"/>
              </w:rPr>
              <w:t>○</w:t>
            </w:r>
          </w:p>
        </w:tc>
        <w:tc>
          <w:tcPr>
            <w:tcW w:w="360" w:type="dxa"/>
          </w:tcPr>
          <w:p w14:paraId="24AF8ABB" w14:textId="39F4DCD3"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1973FF44" w14:textId="77777777" w:rsidTr="00152F2C">
        <w:trPr>
          <w:trHeight w:val="20"/>
        </w:trPr>
        <w:tc>
          <w:tcPr>
            <w:tcW w:w="4248" w:type="dxa"/>
            <w:vMerge/>
          </w:tcPr>
          <w:p w14:paraId="6534ED39" w14:textId="77777777" w:rsidR="00152F2C" w:rsidRPr="00FD773D" w:rsidRDefault="00152F2C" w:rsidP="00152F2C">
            <w:pPr>
              <w:rPr>
                <w:sz w:val="18"/>
                <w:szCs w:val="18"/>
              </w:rPr>
            </w:pPr>
          </w:p>
        </w:tc>
        <w:tc>
          <w:tcPr>
            <w:tcW w:w="5040" w:type="dxa"/>
          </w:tcPr>
          <w:p w14:paraId="3A7D8F3B" w14:textId="120C4AC5" w:rsidR="00152F2C" w:rsidRPr="00FD773D" w:rsidRDefault="00152F2C" w:rsidP="00152F2C">
            <w:pPr>
              <w:rPr>
                <w:sz w:val="18"/>
                <w:szCs w:val="18"/>
              </w:rPr>
            </w:pPr>
            <w:r w:rsidRPr="00FD773D">
              <w:rPr>
                <w:color w:val="FF0000"/>
                <w:sz w:val="18"/>
              </w:rPr>
              <w:t>XA_TDM_RDR_CONFIG_PARAM_OUTPUT</w:t>
            </w:r>
            <w:r w:rsidR="00793659" w:rsidRPr="00FD773D">
              <w:rPr>
                <w:color w:val="FF0000"/>
                <w:sz w:val="18"/>
              </w:rPr>
              <w:t>1</w:t>
            </w:r>
          </w:p>
        </w:tc>
        <w:tc>
          <w:tcPr>
            <w:tcW w:w="360" w:type="dxa"/>
          </w:tcPr>
          <w:p w14:paraId="7DEC9702" w14:textId="7D6E2257" w:rsidR="00152F2C" w:rsidRPr="00FD773D" w:rsidRDefault="00152F2C" w:rsidP="00152F2C">
            <w:pPr>
              <w:jc w:val="center"/>
              <w:rPr>
                <w:sz w:val="18"/>
                <w:szCs w:val="18"/>
              </w:rPr>
            </w:pPr>
            <w:r w:rsidRPr="00FD773D">
              <w:rPr>
                <w:rFonts w:hint="eastAsia"/>
                <w:sz w:val="18"/>
              </w:rPr>
              <w:t>○</w:t>
            </w:r>
          </w:p>
        </w:tc>
        <w:tc>
          <w:tcPr>
            <w:tcW w:w="360" w:type="dxa"/>
          </w:tcPr>
          <w:p w14:paraId="786A19FD" w14:textId="0528708D"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773BCC08" w14:textId="77777777" w:rsidTr="00152F2C">
        <w:trPr>
          <w:trHeight w:val="20"/>
        </w:trPr>
        <w:tc>
          <w:tcPr>
            <w:tcW w:w="4248" w:type="dxa"/>
            <w:vMerge/>
          </w:tcPr>
          <w:p w14:paraId="12148D07" w14:textId="77777777" w:rsidR="00152F2C" w:rsidRPr="00FD773D" w:rsidRDefault="00152F2C" w:rsidP="00152F2C">
            <w:pPr>
              <w:rPr>
                <w:sz w:val="18"/>
                <w:szCs w:val="18"/>
              </w:rPr>
            </w:pPr>
          </w:p>
        </w:tc>
        <w:tc>
          <w:tcPr>
            <w:tcW w:w="5040" w:type="dxa"/>
          </w:tcPr>
          <w:p w14:paraId="3972F74C" w14:textId="31DB69E7" w:rsidR="00152F2C" w:rsidRPr="00FD773D" w:rsidRDefault="00152F2C" w:rsidP="00152F2C">
            <w:pPr>
              <w:rPr>
                <w:sz w:val="18"/>
                <w:szCs w:val="18"/>
              </w:rPr>
            </w:pPr>
            <w:r w:rsidRPr="00FD773D">
              <w:rPr>
                <w:color w:val="FF0000"/>
                <w:sz w:val="18"/>
                <w:szCs w:val="18"/>
              </w:rPr>
              <w:t>XA_TDM_RDR_CONFIG_PARAM_DMACHANNEL</w:t>
            </w:r>
            <w:r w:rsidR="00793659" w:rsidRPr="00FD773D">
              <w:rPr>
                <w:color w:val="FF0000"/>
                <w:sz w:val="18"/>
                <w:szCs w:val="18"/>
              </w:rPr>
              <w:t>1</w:t>
            </w:r>
          </w:p>
        </w:tc>
        <w:tc>
          <w:tcPr>
            <w:tcW w:w="360" w:type="dxa"/>
          </w:tcPr>
          <w:p w14:paraId="0A85E977" w14:textId="74E0871C" w:rsidR="00152F2C" w:rsidRPr="00FD773D" w:rsidRDefault="00152F2C" w:rsidP="00152F2C">
            <w:pPr>
              <w:jc w:val="center"/>
              <w:rPr>
                <w:sz w:val="18"/>
                <w:szCs w:val="18"/>
              </w:rPr>
            </w:pPr>
            <w:r w:rsidRPr="00FD773D">
              <w:rPr>
                <w:rFonts w:hint="eastAsia"/>
                <w:sz w:val="18"/>
              </w:rPr>
              <w:t>○</w:t>
            </w:r>
          </w:p>
        </w:tc>
        <w:tc>
          <w:tcPr>
            <w:tcW w:w="360" w:type="dxa"/>
          </w:tcPr>
          <w:p w14:paraId="4E5A3F50" w14:textId="64AC25B2"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0837BC19" w14:textId="77777777" w:rsidTr="00152F2C">
        <w:trPr>
          <w:trHeight w:val="20"/>
        </w:trPr>
        <w:tc>
          <w:tcPr>
            <w:tcW w:w="4248" w:type="dxa"/>
            <w:vMerge/>
          </w:tcPr>
          <w:p w14:paraId="34FA471B" w14:textId="77777777" w:rsidR="00152F2C" w:rsidRPr="00FD773D" w:rsidRDefault="00152F2C" w:rsidP="00152F2C">
            <w:pPr>
              <w:rPr>
                <w:sz w:val="18"/>
                <w:szCs w:val="18"/>
              </w:rPr>
            </w:pPr>
          </w:p>
        </w:tc>
        <w:tc>
          <w:tcPr>
            <w:tcW w:w="5040" w:type="dxa"/>
          </w:tcPr>
          <w:p w14:paraId="0086A57D" w14:textId="7DFF659D" w:rsidR="00152F2C" w:rsidRPr="00FD773D" w:rsidRDefault="00152F2C" w:rsidP="00152F2C">
            <w:pPr>
              <w:rPr>
                <w:sz w:val="18"/>
                <w:szCs w:val="18"/>
              </w:rPr>
            </w:pPr>
            <w:r w:rsidRPr="00FD773D">
              <w:rPr>
                <w:color w:val="FF0000"/>
                <w:sz w:val="18"/>
              </w:rPr>
              <w:t>XA_TDM_RDR_CONFIG_PARAM_OUTPUT</w:t>
            </w:r>
            <w:r w:rsidR="00793659" w:rsidRPr="00FD773D">
              <w:rPr>
                <w:color w:val="FF0000"/>
                <w:sz w:val="18"/>
              </w:rPr>
              <w:t>2</w:t>
            </w:r>
          </w:p>
        </w:tc>
        <w:tc>
          <w:tcPr>
            <w:tcW w:w="360" w:type="dxa"/>
          </w:tcPr>
          <w:p w14:paraId="4887553F" w14:textId="1618C7AC" w:rsidR="00152F2C" w:rsidRPr="00FD773D" w:rsidRDefault="00152F2C" w:rsidP="00152F2C">
            <w:pPr>
              <w:jc w:val="center"/>
              <w:rPr>
                <w:sz w:val="18"/>
                <w:szCs w:val="18"/>
              </w:rPr>
            </w:pPr>
            <w:r w:rsidRPr="00FD773D">
              <w:rPr>
                <w:rFonts w:hint="eastAsia"/>
                <w:sz w:val="18"/>
              </w:rPr>
              <w:t>○</w:t>
            </w:r>
          </w:p>
        </w:tc>
        <w:tc>
          <w:tcPr>
            <w:tcW w:w="360" w:type="dxa"/>
          </w:tcPr>
          <w:p w14:paraId="0ADE2B81" w14:textId="4FB0D84A"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028E29A3" w14:textId="77777777" w:rsidTr="00152F2C">
        <w:trPr>
          <w:trHeight w:val="20"/>
        </w:trPr>
        <w:tc>
          <w:tcPr>
            <w:tcW w:w="4248" w:type="dxa"/>
            <w:vMerge/>
          </w:tcPr>
          <w:p w14:paraId="5D37C274" w14:textId="77777777" w:rsidR="00152F2C" w:rsidRPr="00FD773D" w:rsidRDefault="00152F2C" w:rsidP="00152F2C">
            <w:pPr>
              <w:rPr>
                <w:sz w:val="18"/>
                <w:szCs w:val="18"/>
              </w:rPr>
            </w:pPr>
          </w:p>
        </w:tc>
        <w:tc>
          <w:tcPr>
            <w:tcW w:w="5040" w:type="dxa"/>
          </w:tcPr>
          <w:p w14:paraId="3F2BBEE6" w14:textId="3873D9CE" w:rsidR="00152F2C" w:rsidRPr="00FD773D" w:rsidRDefault="00152F2C" w:rsidP="00152F2C">
            <w:pPr>
              <w:rPr>
                <w:sz w:val="18"/>
                <w:szCs w:val="18"/>
              </w:rPr>
            </w:pPr>
            <w:r w:rsidRPr="00FD773D">
              <w:rPr>
                <w:color w:val="FF0000"/>
                <w:sz w:val="18"/>
                <w:szCs w:val="18"/>
              </w:rPr>
              <w:t>XA_TDM_RDR_CONFIG_PARAM_DMACHANNEL</w:t>
            </w:r>
            <w:r w:rsidR="00793659" w:rsidRPr="00FD773D">
              <w:rPr>
                <w:color w:val="FF0000"/>
                <w:sz w:val="18"/>
                <w:szCs w:val="18"/>
              </w:rPr>
              <w:t>2</w:t>
            </w:r>
          </w:p>
        </w:tc>
        <w:tc>
          <w:tcPr>
            <w:tcW w:w="360" w:type="dxa"/>
          </w:tcPr>
          <w:p w14:paraId="0C474078" w14:textId="4D8987D0" w:rsidR="00152F2C" w:rsidRPr="00FD773D" w:rsidRDefault="00152F2C" w:rsidP="00152F2C">
            <w:pPr>
              <w:jc w:val="center"/>
              <w:rPr>
                <w:sz w:val="18"/>
                <w:szCs w:val="18"/>
              </w:rPr>
            </w:pPr>
            <w:r w:rsidRPr="00FD773D">
              <w:rPr>
                <w:rFonts w:hint="eastAsia"/>
                <w:sz w:val="18"/>
              </w:rPr>
              <w:t>○</w:t>
            </w:r>
          </w:p>
        </w:tc>
        <w:tc>
          <w:tcPr>
            <w:tcW w:w="360" w:type="dxa"/>
          </w:tcPr>
          <w:p w14:paraId="2480F6F0" w14:textId="302C18B8"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62D84F5B" w14:textId="77777777" w:rsidTr="00152F2C">
        <w:trPr>
          <w:trHeight w:val="20"/>
        </w:trPr>
        <w:tc>
          <w:tcPr>
            <w:tcW w:w="4248" w:type="dxa"/>
            <w:vMerge/>
          </w:tcPr>
          <w:p w14:paraId="259AF3C8" w14:textId="77777777" w:rsidR="00152F2C" w:rsidRPr="00FD773D" w:rsidRDefault="00152F2C" w:rsidP="00152F2C">
            <w:pPr>
              <w:rPr>
                <w:sz w:val="18"/>
                <w:szCs w:val="18"/>
              </w:rPr>
            </w:pPr>
          </w:p>
        </w:tc>
        <w:tc>
          <w:tcPr>
            <w:tcW w:w="5040" w:type="dxa"/>
          </w:tcPr>
          <w:p w14:paraId="44870078" w14:textId="38D09407" w:rsidR="00152F2C" w:rsidRPr="00FD773D" w:rsidRDefault="00793659" w:rsidP="00152F2C">
            <w:pPr>
              <w:rPr>
                <w:sz w:val="18"/>
              </w:rPr>
            </w:pPr>
            <w:r w:rsidRPr="00FD773D">
              <w:rPr>
                <w:color w:val="FF0000"/>
                <w:sz w:val="18"/>
              </w:rPr>
              <w:t>XA_TDM_RDR_CONFIG_PARAM_OUTPUT3</w:t>
            </w:r>
            <w:r w:rsidR="00152F2C" w:rsidRPr="00FD773D">
              <w:rPr>
                <w:color w:val="FF0000"/>
                <w:sz w:val="18"/>
              </w:rPr>
              <w:t>*</w:t>
            </w:r>
          </w:p>
        </w:tc>
        <w:tc>
          <w:tcPr>
            <w:tcW w:w="360" w:type="dxa"/>
          </w:tcPr>
          <w:p w14:paraId="0A29DA02" w14:textId="40EA629C" w:rsidR="00152F2C" w:rsidRPr="00FD773D" w:rsidRDefault="00152F2C" w:rsidP="00152F2C">
            <w:pPr>
              <w:jc w:val="center"/>
              <w:rPr>
                <w:sz w:val="18"/>
                <w:szCs w:val="18"/>
              </w:rPr>
            </w:pPr>
            <w:r w:rsidRPr="00FD773D">
              <w:rPr>
                <w:rFonts w:hint="eastAsia"/>
                <w:sz w:val="18"/>
              </w:rPr>
              <w:t>○</w:t>
            </w:r>
          </w:p>
        </w:tc>
        <w:tc>
          <w:tcPr>
            <w:tcW w:w="360" w:type="dxa"/>
          </w:tcPr>
          <w:p w14:paraId="029D2D1C" w14:textId="7AD5CC1E"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44F6CDA8" w14:textId="77777777" w:rsidTr="00152F2C">
        <w:trPr>
          <w:trHeight w:val="20"/>
        </w:trPr>
        <w:tc>
          <w:tcPr>
            <w:tcW w:w="4248" w:type="dxa"/>
            <w:vMerge/>
          </w:tcPr>
          <w:p w14:paraId="22DFFA87" w14:textId="77777777" w:rsidR="00152F2C" w:rsidRPr="00FD773D" w:rsidRDefault="00152F2C" w:rsidP="00152F2C">
            <w:pPr>
              <w:rPr>
                <w:sz w:val="18"/>
                <w:szCs w:val="18"/>
              </w:rPr>
            </w:pPr>
          </w:p>
        </w:tc>
        <w:tc>
          <w:tcPr>
            <w:tcW w:w="5040" w:type="dxa"/>
          </w:tcPr>
          <w:p w14:paraId="059ADC40" w14:textId="04D59D75" w:rsidR="00152F2C" w:rsidRPr="00FD773D" w:rsidRDefault="00152F2C" w:rsidP="00152F2C">
            <w:pPr>
              <w:rPr>
                <w:sz w:val="18"/>
                <w:szCs w:val="18"/>
              </w:rPr>
            </w:pPr>
            <w:r w:rsidRPr="00FD773D">
              <w:rPr>
                <w:color w:val="FF0000"/>
                <w:sz w:val="18"/>
                <w:szCs w:val="18"/>
              </w:rPr>
              <w:t>XA_</w:t>
            </w:r>
            <w:r w:rsidR="00793659" w:rsidRPr="00FD773D">
              <w:rPr>
                <w:color w:val="FF0000"/>
                <w:sz w:val="18"/>
                <w:szCs w:val="18"/>
              </w:rPr>
              <w:t>TDM_RDR_CONFIG_PARAM_DMACHANNEL3</w:t>
            </w:r>
            <w:r w:rsidRPr="00FD773D">
              <w:rPr>
                <w:color w:val="FF0000"/>
                <w:sz w:val="18"/>
                <w:szCs w:val="18"/>
              </w:rPr>
              <w:t>*</w:t>
            </w:r>
          </w:p>
        </w:tc>
        <w:tc>
          <w:tcPr>
            <w:tcW w:w="360" w:type="dxa"/>
          </w:tcPr>
          <w:p w14:paraId="21002725" w14:textId="038BCB21" w:rsidR="00152F2C" w:rsidRPr="00FD773D" w:rsidRDefault="00152F2C" w:rsidP="00152F2C">
            <w:pPr>
              <w:jc w:val="center"/>
              <w:rPr>
                <w:sz w:val="18"/>
                <w:szCs w:val="18"/>
              </w:rPr>
            </w:pPr>
            <w:r w:rsidRPr="00FD773D">
              <w:rPr>
                <w:rFonts w:hint="eastAsia"/>
                <w:sz w:val="18"/>
              </w:rPr>
              <w:t>○</w:t>
            </w:r>
          </w:p>
        </w:tc>
        <w:tc>
          <w:tcPr>
            <w:tcW w:w="360" w:type="dxa"/>
          </w:tcPr>
          <w:p w14:paraId="1DEA6A25" w14:textId="24FC6344"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4A1B90A8" w14:textId="77777777" w:rsidTr="00152F2C">
        <w:trPr>
          <w:trHeight w:val="20"/>
        </w:trPr>
        <w:tc>
          <w:tcPr>
            <w:tcW w:w="4248" w:type="dxa"/>
            <w:vMerge/>
          </w:tcPr>
          <w:p w14:paraId="4B3C730F" w14:textId="77777777" w:rsidR="00152F2C" w:rsidRPr="00FD773D" w:rsidRDefault="00152F2C" w:rsidP="00152F2C">
            <w:pPr>
              <w:rPr>
                <w:sz w:val="18"/>
                <w:szCs w:val="18"/>
              </w:rPr>
            </w:pPr>
          </w:p>
        </w:tc>
        <w:tc>
          <w:tcPr>
            <w:tcW w:w="5040" w:type="dxa"/>
          </w:tcPr>
          <w:p w14:paraId="6916D5CC" w14:textId="0178FCFA" w:rsidR="00152F2C" w:rsidRPr="00FD773D" w:rsidRDefault="00152F2C" w:rsidP="00152F2C">
            <w:pPr>
              <w:rPr>
                <w:sz w:val="18"/>
                <w:szCs w:val="18"/>
              </w:rPr>
            </w:pPr>
            <w:r w:rsidRPr="00FD773D">
              <w:rPr>
                <w:color w:val="FF0000"/>
                <w:sz w:val="18"/>
                <w:szCs w:val="18"/>
              </w:rPr>
              <w:t>XA_TDM_RDR_CONFIG_PARAM_OUT_SAMPLE_RATE</w:t>
            </w:r>
          </w:p>
        </w:tc>
        <w:tc>
          <w:tcPr>
            <w:tcW w:w="360" w:type="dxa"/>
          </w:tcPr>
          <w:p w14:paraId="2C14DAA9" w14:textId="198DAB0F" w:rsidR="00152F2C" w:rsidRPr="00FD773D" w:rsidRDefault="00152F2C" w:rsidP="00152F2C">
            <w:pPr>
              <w:jc w:val="center"/>
              <w:rPr>
                <w:sz w:val="18"/>
                <w:szCs w:val="18"/>
              </w:rPr>
            </w:pPr>
            <w:r w:rsidRPr="00FD773D">
              <w:rPr>
                <w:rFonts w:hint="eastAsia"/>
                <w:sz w:val="18"/>
              </w:rPr>
              <w:t>○</w:t>
            </w:r>
          </w:p>
        </w:tc>
        <w:tc>
          <w:tcPr>
            <w:tcW w:w="360" w:type="dxa"/>
          </w:tcPr>
          <w:p w14:paraId="37156049" w14:textId="6AE826AE"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1058C8AE" w14:textId="77777777" w:rsidTr="00152F2C">
        <w:trPr>
          <w:trHeight w:val="20"/>
        </w:trPr>
        <w:tc>
          <w:tcPr>
            <w:tcW w:w="4248" w:type="dxa"/>
            <w:vMerge/>
          </w:tcPr>
          <w:p w14:paraId="1FEC5CEC" w14:textId="77777777" w:rsidR="00152F2C" w:rsidRPr="00FD773D" w:rsidRDefault="00152F2C" w:rsidP="00152F2C">
            <w:pPr>
              <w:rPr>
                <w:sz w:val="18"/>
                <w:szCs w:val="18"/>
              </w:rPr>
            </w:pPr>
          </w:p>
        </w:tc>
        <w:tc>
          <w:tcPr>
            <w:tcW w:w="5040" w:type="dxa"/>
          </w:tcPr>
          <w:p w14:paraId="49B598EF" w14:textId="6720CA72" w:rsidR="00152F2C" w:rsidRPr="00FD773D" w:rsidRDefault="00152F2C" w:rsidP="00152F2C">
            <w:pPr>
              <w:rPr>
                <w:sz w:val="18"/>
              </w:rPr>
            </w:pPr>
            <w:r w:rsidRPr="00FD773D">
              <w:rPr>
                <w:color w:val="FF0000"/>
                <w:sz w:val="18"/>
                <w:szCs w:val="18"/>
              </w:rPr>
              <w:t>XA_TDM_RDR_CONFIG_PARAM_VOLUME_RATE</w:t>
            </w:r>
          </w:p>
        </w:tc>
        <w:tc>
          <w:tcPr>
            <w:tcW w:w="360" w:type="dxa"/>
          </w:tcPr>
          <w:p w14:paraId="56B8E270" w14:textId="700368EE" w:rsidR="00152F2C" w:rsidRPr="00FD773D" w:rsidRDefault="00152F2C" w:rsidP="00152F2C">
            <w:pPr>
              <w:jc w:val="center"/>
              <w:rPr>
                <w:sz w:val="18"/>
                <w:szCs w:val="18"/>
              </w:rPr>
            </w:pPr>
            <w:r w:rsidRPr="00FD773D">
              <w:rPr>
                <w:rFonts w:hint="eastAsia"/>
                <w:sz w:val="18"/>
              </w:rPr>
              <w:t>○</w:t>
            </w:r>
          </w:p>
        </w:tc>
        <w:tc>
          <w:tcPr>
            <w:tcW w:w="360" w:type="dxa"/>
          </w:tcPr>
          <w:p w14:paraId="0DD3C5D2" w14:textId="4DDD536B"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6089489F" w14:textId="77777777" w:rsidTr="00152F2C">
        <w:trPr>
          <w:trHeight w:val="20"/>
        </w:trPr>
        <w:tc>
          <w:tcPr>
            <w:tcW w:w="4248" w:type="dxa"/>
            <w:vMerge/>
          </w:tcPr>
          <w:p w14:paraId="65DF48E9" w14:textId="77777777" w:rsidR="00152F2C" w:rsidRPr="00FD773D" w:rsidRDefault="00152F2C" w:rsidP="00152F2C">
            <w:pPr>
              <w:rPr>
                <w:sz w:val="18"/>
                <w:szCs w:val="18"/>
              </w:rPr>
            </w:pPr>
          </w:p>
        </w:tc>
        <w:tc>
          <w:tcPr>
            <w:tcW w:w="5040" w:type="dxa"/>
          </w:tcPr>
          <w:p w14:paraId="41FCF1E1" w14:textId="4BCEA724" w:rsidR="00152F2C" w:rsidRPr="00FD773D" w:rsidRDefault="00152F2C" w:rsidP="00152F2C">
            <w:pPr>
              <w:rPr>
                <w:sz w:val="18"/>
                <w:szCs w:val="18"/>
              </w:rPr>
            </w:pPr>
            <w:r w:rsidRPr="00FD773D">
              <w:rPr>
                <w:sz w:val="18"/>
              </w:rPr>
              <w:t>XA_TDM_CAP_CONFIG_PARAM_PCM_WIDTH</w:t>
            </w:r>
          </w:p>
        </w:tc>
        <w:tc>
          <w:tcPr>
            <w:tcW w:w="360" w:type="dxa"/>
          </w:tcPr>
          <w:p w14:paraId="1FD81969" w14:textId="51EEE040"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40538E5C" w14:textId="541DDEBA"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6AE0BFDA" w14:textId="77777777" w:rsidTr="00152F2C">
        <w:trPr>
          <w:trHeight w:val="20"/>
        </w:trPr>
        <w:tc>
          <w:tcPr>
            <w:tcW w:w="4248" w:type="dxa"/>
            <w:vMerge/>
          </w:tcPr>
          <w:p w14:paraId="0DB3D681" w14:textId="77777777" w:rsidR="00152F2C" w:rsidRPr="00FD773D" w:rsidRDefault="00152F2C" w:rsidP="00152F2C">
            <w:pPr>
              <w:rPr>
                <w:sz w:val="18"/>
                <w:szCs w:val="18"/>
              </w:rPr>
            </w:pPr>
          </w:p>
        </w:tc>
        <w:tc>
          <w:tcPr>
            <w:tcW w:w="5040" w:type="dxa"/>
          </w:tcPr>
          <w:p w14:paraId="4738C511" w14:textId="18F6597E" w:rsidR="00152F2C" w:rsidRPr="00FD773D" w:rsidRDefault="00152F2C" w:rsidP="00152F2C">
            <w:pPr>
              <w:rPr>
                <w:sz w:val="18"/>
                <w:szCs w:val="18"/>
              </w:rPr>
            </w:pPr>
            <w:r w:rsidRPr="00FD773D">
              <w:rPr>
                <w:color w:val="FF0000"/>
                <w:sz w:val="18"/>
              </w:rPr>
              <w:t>XA_TDM_CAP_CONFIG_PARAM_CHANNEL_MODE</w:t>
            </w:r>
          </w:p>
        </w:tc>
        <w:tc>
          <w:tcPr>
            <w:tcW w:w="360" w:type="dxa"/>
          </w:tcPr>
          <w:p w14:paraId="67ECEB79" w14:textId="3DD3FB09"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07127A0C" w14:textId="08524DF5"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05C5470F" w14:textId="77777777" w:rsidTr="00152F2C">
        <w:trPr>
          <w:trHeight w:val="20"/>
        </w:trPr>
        <w:tc>
          <w:tcPr>
            <w:tcW w:w="4248" w:type="dxa"/>
            <w:vMerge/>
          </w:tcPr>
          <w:p w14:paraId="4B2CEF74" w14:textId="77777777" w:rsidR="00152F2C" w:rsidRPr="00FD773D" w:rsidRDefault="00152F2C" w:rsidP="00152F2C">
            <w:pPr>
              <w:rPr>
                <w:sz w:val="18"/>
                <w:szCs w:val="18"/>
              </w:rPr>
            </w:pPr>
          </w:p>
        </w:tc>
        <w:tc>
          <w:tcPr>
            <w:tcW w:w="5040" w:type="dxa"/>
          </w:tcPr>
          <w:p w14:paraId="15EB064A" w14:textId="588560A2" w:rsidR="00152F2C" w:rsidRPr="00FD773D" w:rsidRDefault="00152F2C" w:rsidP="00152F2C">
            <w:pPr>
              <w:rPr>
                <w:sz w:val="18"/>
                <w:szCs w:val="18"/>
              </w:rPr>
            </w:pPr>
            <w:r w:rsidRPr="00FD773D">
              <w:rPr>
                <w:sz w:val="18"/>
              </w:rPr>
              <w:t>XA_TDM_CAP_CONFIG_PARAM_IN_SAMPLE_RATE</w:t>
            </w:r>
          </w:p>
        </w:tc>
        <w:tc>
          <w:tcPr>
            <w:tcW w:w="360" w:type="dxa"/>
          </w:tcPr>
          <w:p w14:paraId="745D13DB" w14:textId="0FD8FC46"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31CFA3A2" w14:textId="1252BF9B"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525A8487" w14:textId="77777777" w:rsidTr="00152F2C">
        <w:trPr>
          <w:trHeight w:val="20"/>
        </w:trPr>
        <w:tc>
          <w:tcPr>
            <w:tcW w:w="4248" w:type="dxa"/>
            <w:vMerge/>
          </w:tcPr>
          <w:p w14:paraId="7C43CFAE" w14:textId="77777777" w:rsidR="00152F2C" w:rsidRPr="00FD773D" w:rsidRDefault="00152F2C" w:rsidP="00152F2C">
            <w:pPr>
              <w:rPr>
                <w:sz w:val="18"/>
                <w:szCs w:val="18"/>
              </w:rPr>
            </w:pPr>
          </w:p>
        </w:tc>
        <w:tc>
          <w:tcPr>
            <w:tcW w:w="5040" w:type="dxa"/>
          </w:tcPr>
          <w:p w14:paraId="5083401E" w14:textId="0B8D5D4D" w:rsidR="00152F2C" w:rsidRPr="00FD773D" w:rsidRDefault="00152F2C" w:rsidP="00152F2C">
            <w:pPr>
              <w:rPr>
                <w:sz w:val="18"/>
                <w:szCs w:val="18"/>
              </w:rPr>
            </w:pPr>
            <w:r w:rsidRPr="00FD773D">
              <w:rPr>
                <w:sz w:val="18"/>
              </w:rPr>
              <w:t>XA_TDM_CAP_CONFIG_PARAM_FRAME_SIZE</w:t>
            </w:r>
          </w:p>
        </w:tc>
        <w:tc>
          <w:tcPr>
            <w:tcW w:w="360" w:type="dxa"/>
          </w:tcPr>
          <w:p w14:paraId="563FAD1E" w14:textId="49410B18"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63E13927" w14:textId="5F53736E"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5FB82CE2" w14:textId="77777777" w:rsidTr="00152F2C">
        <w:trPr>
          <w:trHeight w:val="20"/>
        </w:trPr>
        <w:tc>
          <w:tcPr>
            <w:tcW w:w="4248" w:type="dxa"/>
            <w:vMerge/>
          </w:tcPr>
          <w:p w14:paraId="759B1671" w14:textId="77777777" w:rsidR="00152F2C" w:rsidRPr="00FD773D" w:rsidRDefault="00152F2C" w:rsidP="00152F2C">
            <w:pPr>
              <w:rPr>
                <w:sz w:val="18"/>
                <w:szCs w:val="18"/>
              </w:rPr>
            </w:pPr>
          </w:p>
        </w:tc>
        <w:tc>
          <w:tcPr>
            <w:tcW w:w="5040" w:type="dxa"/>
          </w:tcPr>
          <w:p w14:paraId="59B8E05D" w14:textId="167438A4" w:rsidR="00152F2C" w:rsidRPr="00FD773D" w:rsidRDefault="00152F2C" w:rsidP="00152F2C">
            <w:pPr>
              <w:rPr>
                <w:sz w:val="18"/>
                <w:szCs w:val="18"/>
              </w:rPr>
            </w:pPr>
            <w:r w:rsidRPr="00FD773D">
              <w:rPr>
                <w:color w:val="FF0000"/>
                <w:sz w:val="18"/>
              </w:rPr>
              <w:t>XA_TDM_CAP_CONFIG_PARAM_INPUT</w:t>
            </w:r>
            <w:r w:rsidR="00793659" w:rsidRPr="00FD773D">
              <w:rPr>
                <w:color w:val="FF0000"/>
                <w:sz w:val="18"/>
              </w:rPr>
              <w:t>1</w:t>
            </w:r>
          </w:p>
        </w:tc>
        <w:tc>
          <w:tcPr>
            <w:tcW w:w="360" w:type="dxa"/>
          </w:tcPr>
          <w:p w14:paraId="24843E9B" w14:textId="12C0A06C"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00628C97" w14:textId="02D70077"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240140EF" w14:textId="77777777" w:rsidTr="00152F2C">
        <w:trPr>
          <w:trHeight w:val="20"/>
        </w:trPr>
        <w:tc>
          <w:tcPr>
            <w:tcW w:w="4248" w:type="dxa"/>
            <w:vMerge/>
          </w:tcPr>
          <w:p w14:paraId="379EC481" w14:textId="77777777" w:rsidR="00152F2C" w:rsidRPr="00FD773D" w:rsidRDefault="00152F2C" w:rsidP="00152F2C">
            <w:pPr>
              <w:rPr>
                <w:sz w:val="18"/>
                <w:szCs w:val="18"/>
              </w:rPr>
            </w:pPr>
          </w:p>
        </w:tc>
        <w:tc>
          <w:tcPr>
            <w:tcW w:w="5040" w:type="dxa"/>
          </w:tcPr>
          <w:p w14:paraId="60E54807" w14:textId="399E6C86" w:rsidR="00152F2C" w:rsidRPr="00FD773D" w:rsidRDefault="00152F2C" w:rsidP="00152F2C">
            <w:pPr>
              <w:rPr>
                <w:sz w:val="18"/>
                <w:szCs w:val="18"/>
              </w:rPr>
            </w:pPr>
            <w:r w:rsidRPr="00FD773D">
              <w:rPr>
                <w:color w:val="FF0000"/>
                <w:sz w:val="18"/>
                <w:szCs w:val="18"/>
              </w:rPr>
              <w:t>XA_TDM_CAP_CONFIG_PARAM_DMACHANNEL</w:t>
            </w:r>
            <w:r w:rsidR="00793659" w:rsidRPr="00FD773D">
              <w:rPr>
                <w:color w:val="FF0000"/>
                <w:sz w:val="18"/>
                <w:szCs w:val="18"/>
              </w:rPr>
              <w:t>1</w:t>
            </w:r>
          </w:p>
        </w:tc>
        <w:tc>
          <w:tcPr>
            <w:tcW w:w="360" w:type="dxa"/>
          </w:tcPr>
          <w:p w14:paraId="5709131A" w14:textId="752FA30D"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122EAF21" w14:textId="3F8F2A11"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24FA279A" w14:textId="77777777" w:rsidTr="00152F2C">
        <w:trPr>
          <w:trHeight w:val="20"/>
        </w:trPr>
        <w:tc>
          <w:tcPr>
            <w:tcW w:w="4248" w:type="dxa"/>
            <w:vMerge/>
          </w:tcPr>
          <w:p w14:paraId="5F24D049" w14:textId="77777777" w:rsidR="00152F2C" w:rsidRPr="00FD773D" w:rsidRDefault="00152F2C" w:rsidP="00152F2C">
            <w:pPr>
              <w:rPr>
                <w:sz w:val="18"/>
                <w:szCs w:val="18"/>
              </w:rPr>
            </w:pPr>
          </w:p>
        </w:tc>
        <w:tc>
          <w:tcPr>
            <w:tcW w:w="5040" w:type="dxa"/>
          </w:tcPr>
          <w:p w14:paraId="22577AF4" w14:textId="1CFACAFD" w:rsidR="00152F2C" w:rsidRPr="00FD773D" w:rsidRDefault="00152F2C" w:rsidP="00152F2C">
            <w:pPr>
              <w:rPr>
                <w:sz w:val="18"/>
                <w:szCs w:val="18"/>
              </w:rPr>
            </w:pPr>
            <w:r w:rsidRPr="00FD773D">
              <w:rPr>
                <w:color w:val="FF0000"/>
                <w:sz w:val="18"/>
                <w:szCs w:val="18"/>
              </w:rPr>
              <w:t>XA_TDM_CAP_CONFIG_PARAM_INPUT</w:t>
            </w:r>
            <w:r w:rsidR="00793659" w:rsidRPr="00FD773D">
              <w:rPr>
                <w:color w:val="FF0000"/>
                <w:sz w:val="18"/>
                <w:szCs w:val="18"/>
              </w:rPr>
              <w:t>2</w:t>
            </w:r>
          </w:p>
        </w:tc>
        <w:tc>
          <w:tcPr>
            <w:tcW w:w="360" w:type="dxa"/>
          </w:tcPr>
          <w:p w14:paraId="1114B4D7" w14:textId="26C9436C"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626A598B" w14:textId="122C4DCB"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2F0EB257" w14:textId="77777777" w:rsidTr="00152F2C">
        <w:trPr>
          <w:trHeight w:val="20"/>
        </w:trPr>
        <w:tc>
          <w:tcPr>
            <w:tcW w:w="4248" w:type="dxa"/>
            <w:vMerge/>
          </w:tcPr>
          <w:p w14:paraId="2BCE0D52" w14:textId="77777777" w:rsidR="00152F2C" w:rsidRPr="00FD773D" w:rsidRDefault="00152F2C" w:rsidP="00152F2C">
            <w:pPr>
              <w:rPr>
                <w:sz w:val="18"/>
                <w:szCs w:val="18"/>
              </w:rPr>
            </w:pPr>
          </w:p>
        </w:tc>
        <w:tc>
          <w:tcPr>
            <w:tcW w:w="5040" w:type="dxa"/>
          </w:tcPr>
          <w:p w14:paraId="1AE1DC7B" w14:textId="1E13A7EC" w:rsidR="00152F2C" w:rsidRPr="00FD773D" w:rsidRDefault="00152F2C" w:rsidP="00152F2C">
            <w:pPr>
              <w:rPr>
                <w:sz w:val="18"/>
                <w:szCs w:val="18"/>
              </w:rPr>
            </w:pPr>
            <w:r w:rsidRPr="00FD773D">
              <w:rPr>
                <w:color w:val="FF0000"/>
                <w:sz w:val="18"/>
                <w:szCs w:val="18"/>
              </w:rPr>
              <w:t>XA_TDM_CAP_CONFIG_PARAM_DMACHANNEL</w:t>
            </w:r>
            <w:r w:rsidR="00793659" w:rsidRPr="00FD773D">
              <w:rPr>
                <w:color w:val="FF0000"/>
                <w:sz w:val="18"/>
                <w:szCs w:val="18"/>
              </w:rPr>
              <w:t>2</w:t>
            </w:r>
          </w:p>
        </w:tc>
        <w:tc>
          <w:tcPr>
            <w:tcW w:w="360" w:type="dxa"/>
          </w:tcPr>
          <w:p w14:paraId="65D41E6B" w14:textId="4FAA1578"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159FD081" w14:textId="4B06827F"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6A7D9215" w14:textId="77777777" w:rsidTr="00152F2C">
        <w:trPr>
          <w:trHeight w:val="20"/>
        </w:trPr>
        <w:tc>
          <w:tcPr>
            <w:tcW w:w="4248" w:type="dxa"/>
            <w:vMerge/>
          </w:tcPr>
          <w:p w14:paraId="61DC8666" w14:textId="77777777" w:rsidR="00152F2C" w:rsidRPr="00FD773D" w:rsidRDefault="00152F2C" w:rsidP="00152F2C">
            <w:pPr>
              <w:rPr>
                <w:sz w:val="18"/>
                <w:szCs w:val="18"/>
              </w:rPr>
            </w:pPr>
          </w:p>
        </w:tc>
        <w:tc>
          <w:tcPr>
            <w:tcW w:w="5040" w:type="dxa"/>
          </w:tcPr>
          <w:p w14:paraId="641CEC3E" w14:textId="5B0024CA" w:rsidR="00152F2C" w:rsidRPr="00FD773D" w:rsidRDefault="00793659" w:rsidP="00152F2C">
            <w:pPr>
              <w:rPr>
                <w:sz w:val="18"/>
                <w:szCs w:val="18"/>
              </w:rPr>
            </w:pPr>
            <w:r w:rsidRPr="00FD773D">
              <w:rPr>
                <w:color w:val="FF0000"/>
                <w:sz w:val="18"/>
                <w:szCs w:val="18"/>
              </w:rPr>
              <w:t>XA_TDM_CAP_CONFIG_PARAM_INPUT3</w:t>
            </w:r>
            <w:r w:rsidR="00152F2C" w:rsidRPr="00FD773D">
              <w:rPr>
                <w:color w:val="FF0000"/>
                <w:sz w:val="18"/>
                <w:szCs w:val="18"/>
              </w:rPr>
              <w:t>*</w:t>
            </w:r>
          </w:p>
        </w:tc>
        <w:tc>
          <w:tcPr>
            <w:tcW w:w="360" w:type="dxa"/>
          </w:tcPr>
          <w:p w14:paraId="449FE3A9" w14:textId="6571156C"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44ED9BC4" w14:textId="3E4FB46A"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39C26A8B" w14:textId="77777777" w:rsidTr="00152F2C">
        <w:trPr>
          <w:trHeight w:val="20"/>
        </w:trPr>
        <w:tc>
          <w:tcPr>
            <w:tcW w:w="4248" w:type="dxa"/>
            <w:vMerge/>
          </w:tcPr>
          <w:p w14:paraId="6E5A0E56" w14:textId="77777777" w:rsidR="00152F2C" w:rsidRPr="00FD773D" w:rsidRDefault="00152F2C" w:rsidP="00152F2C">
            <w:pPr>
              <w:rPr>
                <w:sz w:val="18"/>
                <w:szCs w:val="18"/>
              </w:rPr>
            </w:pPr>
          </w:p>
        </w:tc>
        <w:tc>
          <w:tcPr>
            <w:tcW w:w="5040" w:type="dxa"/>
          </w:tcPr>
          <w:p w14:paraId="0FE4E9DD" w14:textId="4E1A7490" w:rsidR="00152F2C" w:rsidRPr="00FD773D" w:rsidRDefault="00152F2C" w:rsidP="00152F2C">
            <w:pPr>
              <w:rPr>
                <w:sz w:val="18"/>
                <w:szCs w:val="18"/>
              </w:rPr>
            </w:pPr>
            <w:r w:rsidRPr="00FD773D">
              <w:rPr>
                <w:color w:val="FF0000"/>
                <w:sz w:val="18"/>
                <w:szCs w:val="18"/>
              </w:rPr>
              <w:t>XA_</w:t>
            </w:r>
            <w:r w:rsidR="00793659" w:rsidRPr="00FD773D">
              <w:rPr>
                <w:color w:val="FF0000"/>
                <w:sz w:val="18"/>
                <w:szCs w:val="18"/>
              </w:rPr>
              <w:t>TDM_CAP_CONFIG_PARAM_DMACHANNEL3</w:t>
            </w:r>
            <w:r w:rsidRPr="00FD773D">
              <w:rPr>
                <w:color w:val="FF0000"/>
                <w:sz w:val="18"/>
                <w:szCs w:val="18"/>
              </w:rPr>
              <w:t>*</w:t>
            </w:r>
          </w:p>
        </w:tc>
        <w:tc>
          <w:tcPr>
            <w:tcW w:w="360" w:type="dxa"/>
          </w:tcPr>
          <w:p w14:paraId="5BEC770F" w14:textId="481331B4"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19A067FF" w14:textId="2366A1F4"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140415EF" w14:textId="77777777" w:rsidTr="00152F2C">
        <w:trPr>
          <w:trHeight w:val="20"/>
        </w:trPr>
        <w:tc>
          <w:tcPr>
            <w:tcW w:w="4248" w:type="dxa"/>
            <w:vMerge/>
          </w:tcPr>
          <w:p w14:paraId="727E2638" w14:textId="77777777" w:rsidR="00152F2C" w:rsidRPr="00FD773D" w:rsidRDefault="00152F2C" w:rsidP="00152F2C">
            <w:pPr>
              <w:rPr>
                <w:sz w:val="18"/>
                <w:szCs w:val="18"/>
              </w:rPr>
            </w:pPr>
          </w:p>
        </w:tc>
        <w:tc>
          <w:tcPr>
            <w:tcW w:w="5040" w:type="dxa"/>
          </w:tcPr>
          <w:p w14:paraId="6C8D165F" w14:textId="335FE622" w:rsidR="00152F2C" w:rsidRPr="00FD773D" w:rsidRDefault="00152F2C" w:rsidP="00152F2C">
            <w:pPr>
              <w:rPr>
                <w:sz w:val="18"/>
                <w:szCs w:val="18"/>
              </w:rPr>
            </w:pPr>
            <w:r w:rsidRPr="00FD773D">
              <w:rPr>
                <w:color w:val="FF0000"/>
                <w:sz w:val="18"/>
                <w:szCs w:val="18"/>
              </w:rPr>
              <w:t>XA_TDM_CAP_CONFIG_PARAM_OUT_SAMPLE_RATE</w:t>
            </w:r>
          </w:p>
        </w:tc>
        <w:tc>
          <w:tcPr>
            <w:tcW w:w="360" w:type="dxa"/>
          </w:tcPr>
          <w:p w14:paraId="7BA0273B" w14:textId="010C6DB0"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4A0DF1DA" w14:textId="54D8A96A"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1089445E" w14:textId="77777777" w:rsidTr="00152F2C">
        <w:trPr>
          <w:trHeight w:val="20"/>
        </w:trPr>
        <w:tc>
          <w:tcPr>
            <w:tcW w:w="4248" w:type="dxa"/>
            <w:vMerge/>
          </w:tcPr>
          <w:p w14:paraId="7BCA2E37" w14:textId="77777777" w:rsidR="00152F2C" w:rsidRPr="00FD773D" w:rsidRDefault="00152F2C" w:rsidP="00152F2C">
            <w:pPr>
              <w:rPr>
                <w:sz w:val="18"/>
                <w:szCs w:val="18"/>
              </w:rPr>
            </w:pPr>
          </w:p>
        </w:tc>
        <w:tc>
          <w:tcPr>
            <w:tcW w:w="5040" w:type="dxa"/>
          </w:tcPr>
          <w:p w14:paraId="165BDD42" w14:textId="401E2A70" w:rsidR="00152F2C" w:rsidRPr="00FD773D" w:rsidRDefault="00152F2C" w:rsidP="00152F2C">
            <w:pPr>
              <w:rPr>
                <w:sz w:val="18"/>
                <w:szCs w:val="18"/>
              </w:rPr>
            </w:pPr>
            <w:r w:rsidRPr="00FD773D">
              <w:rPr>
                <w:color w:val="FF0000"/>
                <w:sz w:val="18"/>
                <w:szCs w:val="18"/>
              </w:rPr>
              <w:t>XA_TDM_CAP_CONFIG_PARAM_VOLUME_RATE</w:t>
            </w:r>
          </w:p>
        </w:tc>
        <w:tc>
          <w:tcPr>
            <w:tcW w:w="360" w:type="dxa"/>
          </w:tcPr>
          <w:p w14:paraId="5D43E865" w14:textId="6553ADF0" w:rsidR="00152F2C" w:rsidRPr="00FD773D" w:rsidRDefault="00152F2C" w:rsidP="00152F2C">
            <w:pPr>
              <w:jc w:val="center"/>
              <w:rPr>
                <w:sz w:val="18"/>
              </w:rPr>
            </w:pPr>
            <w:r w:rsidRPr="00FD773D">
              <w:rPr>
                <w:rFonts w:ascii="MS Gothic" w:eastAsia="MS Gothic" w:hAnsi="MS Gothic"/>
                <w:sz w:val="18"/>
                <w:szCs w:val="18"/>
              </w:rPr>
              <w:t>-</w:t>
            </w:r>
          </w:p>
        </w:tc>
        <w:tc>
          <w:tcPr>
            <w:tcW w:w="360" w:type="dxa"/>
          </w:tcPr>
          <w:p w14:paraId="1137461B" w14:textId="5644ADC6" w:rsidR="00152F2C" w:rsidRPr="00FD773D" w:rsidRDefault="00152F2C" w:rsidP="00152F2C">
            <w:pPr>
              <w:jc w:val="center"/>
              <w:rPr>
                <w:rFonts w:ascii="MS Gothic" w:eastAsia="MS Gothic" w:hAnsi="MS Gothic"/>
                <w:sz w:val="18"/>
                <w:szCs w:val="18"/>
              </w:rPr>
            </w:pPr>
            <w:r w:rsidRPr="00FD773D">
              <w:rPr>
                <w:rFonts w:hint="eastAsia"/>
                <w:sz w:val="18"/>
              </w:rPr>
              <w:t>○</w:t>
            </w:r>
          </w:p>
        </w:tc>
      </w:tr>
      <w:tr w:rsidR="00152F2C" w:rsidRPr="00FD773D" w14:paraId="3E9D9153" w14:textId="77777777" w:rsidTr="00152F2C">
        <w:tc>
          <w:tcPr>
            <w:tcW w:w="4248" w:type="dxa"/>
          </w:tcPr>
          <w:p w14:paraId="5DA263A6" w14:textId="1DA94FD4" w:rsidR="00152F2C" w:rsidRPr="00FD773D" w:rsidRDefault="00152F2C" w:rsidP="00152F2C">
            <w:pPr>
              <w:rPr>
                <w:sz w:val="18"/>
                <w:szCs w:val="18"/>
              </w:rPr>
            </w:pPr>
            <w:r w:rsidRPr="00FD773D">
              <w:rPr>
                <w:sz w:val="18"/>
                <w:szCs w:val="18"/>
              </w:rPr>
              <w:t>XA_API_CMD_GET_MEMTABS_SIZE</w:t>
            </w:r>
          </w:p>
        </w:tc>
        <w:tc>
          <w:tcPr>
            <w:tcW w:w="5040" w:type="dxa"/>
          </w:tcPr>
          <w:p w14:paraId="39D5D1AA" w14:textId="3D621F66" w:rsidR="00152F2C" w:rsidRPr="00FD773D" w:rsidRDefault="00152F2C" w:rsidP="00152F2C">
            <w:pPr>
              <w:rPr>
                <w:sz w:val="18"/>
                <w:szCs w:val="18"/>
              </w:rPr>
            </w:pPr>
            <w:r w:rsidRPr="00FD773D">
              <w:rPr>
                <w:sz w:val="18"/>
                <w:szCs w:val="18"/>
              </w:rPr>
              <w:t>-</w:t>
            </w:r>
          </w:p>
        </w:tc>
        <w:tc>
          <w:tcPr>
            <w:tcW w:w="360" w:type="dxa"/>
          </w:tcPr>
          <w:p w14:paraId="5AD931FC" w14:textId="1C5DE2B2" w:rsidR="00152F2C" w:rsidRPr="00FD773D" w:rsidRDefault="00152F2C" w:rsidP="00152F2C">
            <w:pPr>
              <w:jc w:val="center"/>
              <w:rPr>
                <w:sz w:val="18"/>
                <w:szCs w:val="18"/>
              </w:rPr>
            </w:pPr>
            <w:r w:rsidRPr="00FD773D">
              <w:rPr>
                <w:rFonts w:hint="eastAsia"/>
                <w:sz w:val="18"/>
              </w:rPr>
              <w:t>○</w:t>
            </w:r>
          </w:p>
        </w:tc>
        <w:tc>
          <w:tcPr>
            <w:tcW w:w="360" w:type="dxa"/>
          </w:tcPr>
          <w:p w14:paraId="595F7879" w14:textId="6DB56B53" w:rsidR="00152F2C" w:rsidRPr="00FD773D" w:rsidRDefault="00152F2C" w:rsidP="00152F2C">
            <w:pPr>
              <w:jc w:val="center"/>
              <w:rPr>
                <w:sz w:val="18"/>
                <w:szCs w:val="18"/>
              </w:rPr>
            </w:pPr>
            <w:r w:rsidRPr="00FD773D">
              <w:rPr>
                <w:rFonts w:hint="eastAsia"/>
                <w:sz w:val="18"/>
              </w:rPr>
              <w:t>○</w:t>
            </w:r>
          </w:p>
        </w:tc>
      </w:tr>
      <w:tr w:rsidR="00152F2C" w:rsidRPr="00FD773D" w14:paraId="7940F8F3" w14:textId="77777777" w:rsidTr="00152F2C">
        <w:trPr>
          <w:trHeight w:val="20"/>
        </w:trPr>
        <w:tc>
          <w:tcPr>
            <w:tcW w:w="4248" w:type="dxa"/>
          </w:tcPr>
          <w:p w14:paraId="3DDCEF0D" w14:textId="036834F0" w:rsidR="00152F2C" w:rsidRPr="00FD773D" w:rsidRDefault="00152F2C" w:rsidP="00152F2C">
            <w:pPr>
              <w:rPr>
                <w:sz w:val="18"/>
                <w:szCs w:val="18"/>
              </w:rPr>
            </w:pPr>
            <w:r w:rsidRPr="00FD773D">
              <w:rPr>
                <w:sz w:val="18"/>
                <w:szCs w:val="18"/>
              </w:rPr>
              <w:t>XA_API_CMD_SET_MEMTABS_PTR</w:t>
            </w:r>
          </w:p>
        </w:tc>
        <w:tc>
          <w:tcPr>
            <w:tcW w:w="5040" w:type="dxa"/>
          </w:tcPr>
          <w:p w14:paraId="5FCB8DA7" w14:textId="785B67B0" w:rsidR="00152F2C" w:rsidRPr="00FD773D" w:rsidRDefault="00152F2C" w:rsidP="00152F2C">
            <w:pPr>
              <w:rPr>
                <w:sz w:val="18"/>
                <w:szCs w:val="18"/>
              </w:rPr>
            </w:pPr>
            <w:r w:rsidRPr="00FD773D">
              <w:rPr>
                <w:sz w:val="18"/>
                <w:szCs w:val="18"/>
              </w:rPr>
              <w:t>-</w:t>
            </w:r>
          </w:p>
        </w:tc>
        <w:tc>
          <w:tcPr>
            <w:tcW w:w="360" w:type="dxa"/>
          </w:tcPr>
          <w:p w14:paraId="1F0627E5" w14:textId="04AC2331" w:rsidR="00152F2C" w:rsidRPr="00FD773D" w:rsidRDefault="00152F2C" w:rsidP="00152F2C">
            <w:pPr>
              <w:jc w:val="center"/>
              <w:rPr>
                <w:sz w:val="18"/>
                <w:szCs w:val="18"/>
              </w:rPr>
            </w:pPr>
            <w:r w:rsidRPr="00FD773D">
              <w:rPr>
                <w:rFonts w:hint="eastAsia"/>
                <w:sz w:val="18"/>
              </w:rPr>
              <w:t>○</w:t>
            </w:r>
          </w:p>
        </w:tc>
        <w:tc>
          <w:tcPr>
            <w:tcW w:w="360" w:type="dxa"/>
          </w:tcPr>
          <w:p w14:paraId="4A354911" w14:textId="20B61B43" w:rsidR="00152F2C" w:rsidRPr="00FD773D" w:rsidRDefault="00152F2C" w:rsidP="00152F2C">
            <w:pPr>
              <w:jc w:val="center"/>
              <w:rPr>
                <w:sz w:val="18"/>
                <w:szCs w:val="18"/>
              </w:rPr>
            </w:pPr>
            <w:r w:rsidRPr="00FD773D">
              <w:rPr>
                <w:rFonts w:hint="eastAsia"/>
                <w:sz w:val="18"/>
              </w:rPr>
              <w:t>○</w:t>
            </w:r>
          </w:p>
        </w:tc>
      </w:tr>
      <w:tr w:rsidR="00152F2C" w:rsidRPr="00FD773D" w14:paraId="10396B7D" w14:textId="77777777" w:rsidTr="00152F2C">
        <w:trPr>
          <w:trHeight w:val="20"/>
        </w:trPr>
        <w:tc>
          <w:tcPr>
            <w:tcW w:w="4248" w:type="dxa"/>
          </w:tcPr>
          <w:p w14:paraId="09EEFD55" w14:textId="4FC38226" w:rsidR="00152F2C" w:rsidRPr="00FD773D" w:rsidRDefault="00152F2C" w:rsidP="00152F2C">
            <w:pPr>
              <w:rPr>
                <w:sz w:val="18"/>
                <w:szCs w:val="18"/>
              </w:rPr>
            </w:pPr>
            <w:r w:rsidRPr="00FD773D">
              <w:rPr>
                <w:sz w:val="18"/>
                <w:szCs w:val="18"/>
              </w:rPr>
              <w:t>XA_API_CMD_GET_N_MEMTABS</w:t>
            </w:r>
          </w:p>
        </w:tc>
        <w:tc>
          <w:tcPr>
            <w:tcW w:w="5040" w:type="dxa"/>
          </w:tcPr>
          <w:p w14:paraId="307956CF" w14:textId="65A5D0C2" w:rsidR="00152F2C" w:rsidRPr="00FD773D" w:rsidRDefault="00152F2C" w:rsidP="00152F2C">
            <w:pPr>
              <w:rPr>
                <w:sz w:val="18"/>
                <w:szCs w:val="18"/>
              </w:rPr>
            </w:pPr>
            <w:r w:rsidRPr="00FD773D">
              <w:rPr>
                <w:sz w:val="18"/>
                <w:szCs w:val="18"/>
              </w:rPr>
              <w:t>-</w:t>
            </w:r>
          </w:p>
        </w:tc>
        <w:tc>
          <w:tcPr>
            <w:tcW w:w="360" w:type="dxa"/>
          </w:tcPr>
          <w:p w14:paraId="3A040E21" w14:textId="4B1F3706" w:rsidR="00152F2C" w:rsidRPr="00FD773D" w:rsidRDefault="00152F2C" w:rsidP="00152F2C">
            <w:pPr>
              <w:jc w:val="center"/>
              <w:rPr>
                <w:sz w:val="18"/>
                <w:szCs w:val="18"/>
              </w:rPr>
            </w:pPr>
            <w:r w:rsidRPr="00FD773D">
              <w:rPr>
                <w:rFonts w:hint="eastAsia"/>
                <w:sz w:val="18"/>
              </w:rPr>
              <w:t>○</w:t>
            </w:r>
          </w:p>
        </w:tc>
        <w:tc>
          <w:tcPr>
            <w:tcW w:w="360" w:type="dxa"/>
          </w:tcPr>
          <w:p w14:paraId="489ED40A" w14:textId="199A91C3" w:rsidR="00152F2C" w:rsidRPr="00FD773D" w:rsidRDefault="00152F2C" w:rsidP="00152F2C">
            <w:pPr>
              <w:jc w:val="center"/>
              <w:rPr>
                <w:sz w:val="18"/>
                <w:szCs w:val="18"/>
              </w:rPr>
            </w:pPr>
            <w:r w:rsidRPr="00FD773D">
              <w:rPr>
                <w:rFonts w:hint="eastAsia"/>
                <w:sz w:val="18"/>
              </w:rPr>
              <w:t>○</w:t>
            </w:r>
          </w:p>
        </w:tc>
      </w:tr>
      <w:tr w:rsidR="00152F2C" w:rsidRPr="00FD773D" w14:paraId="2F1F2C35" w14:textId="77777777" w:rsidTr="00152F2C">
        <w:tc>
          <w:tcPr>
            <w:tcW w:w="4248" w:type="dxa"/>
          </w:tcPr>
          <w:p w14:paraId="26112B50" w14:textId="1A64D708" w:rsidR="00152F2C" w:rsidRPr="00FD773D" w:rsidRDefault="00152F2C" w:rsidP="00152F2C">
            <w:pPr>
              <w:rPr>
                <w:sz w:val="18"/>
                <w:szCs w:val="18"/>
              </w:rPr>
            </w:pPr>
            <w:r w:rsidRPr="00FD773D">
              <w:rPr>
                <w:sz w:val="18"/>
                <w:szCs w:val="18"/>
              </w:rPr>
              <w:t>XA_API_CMD_GET_MEM_INFO_SIZE</w:t>
            </w:r>
          </w:p>
        </w:tc>
        <w:tc>
          <w:tcPr>
            <w:tcW w:w="5040" w:type="dxa"/>
          </w:tcPr>
          <w:p w14:paraId="7BB750A9" w14:textId="25468C34" w:rsidR="00152F2C" w:rsidRPr="00FD773D" w:rsidRDefault="00152F2C" w:rsidP="00152F2C">
            <w:pPr>
              <w:rPr>
                <w:sz w:val="18"/>
                <w:szCs w:val="18"/>
              </w:rPr>
            </w:pPr>
            <w:r w:rsidRPr="00FD773D">
              <w:rPr>
                <w:sz w:val="18"/>
                <w:szCs w:val="18"/>
              </w:rPr>
              <w:t>-</w:t>
            </w:r>
          </w:p>
        </w:tc>
        <w:tc>
          <w:tcPr>
            <w:tcW w:w="360" w:type="dxa"/>
          </w:tcPr>
          <w:p w14:paraId="429E50DD" w14:textId="07DAB550" w:rsidR="00152F2C" w:rsidRPr="00FD773D" w:rsidRDefault="00152F2C" w:rsidP="00152F2C">
            <w:pPr>
              <w:jc w:val="center"/>
              <w:rPr>
                <w:sz w:val="18"/>
                <w:szCs w:val="18"/>
              </w:rPr>
            </w:pPr>
            <w:r w:rsidRPr="00FD773D">
              <w:rPr>
                <w:rFonts w:hint="eastAsia"/>
                <w:sz w:val="18"/>
              </w:rPr>
              <w:t>○</w:t>
            </w:r>
          </w:p>
        </w:tc>
        <w:tc>
          <w:tcPr>
            <w:tcW w:w="360" w:type="dxa"/>
          </w:tcPr>
          <w:p w14:paraId="4E9116A9" w14:textId="1B9BC961" w:rsidR="00152F2C" w:rsidRPr="00FD773D" w:rsidRDefault="00152F2C" w:rsidP="00152F2C">
            <w:pPr>
              <w:jc w:val="center"/>
              <w:rPr>
                <w:sz w:val="18"/>
                <w:szCs w:val="18"/>
              </w:rPr>
            </w:pPr>
            <w:r w:rsidRPr="00FD773D">
              <w:rPr>
                <w:rFonts w:hint="eastAsia"/>
                <w:sz w:val="18"/>
              </w:rPr>
              <w:t>○</w:t>
            </w:r>
          </w:p>
        </w:tc>
      </w:tr>
      <w:tr w:rsidR="00152F2C" w:rsidRPr="00FD773D" w14:paraId="2CF07156" w14:textId="77777777" w:rsidTr="00152F2C">
        <w:tc>
          <w:tcPr>
            <w:tcW w:w="4248" w:type="dxa"/>
          </w:tcPr>
          <w:p w14:paraId="59EFCCC9" w14:textId="2999FE9D" w:rsidR="00152F2C" w:rsidRPr="00FD773D" w:rsidRDefault="00152F2C" w:rsidP="00152F2C">
            <w:pPr>
              <w:rPr>
                <w:sz w:val="18"/>
                <w:szCs w:val="18"/>
              </w:rPr>
            </w:pPr>
            <w:r w:rsidRPr="00FD773D">
              <w:rPr>
                <w:sz w:val="18"/>
                <w:szCs w:val="18"/>
              </w:rPr>
              <w:t>XA_API_CMD_GET_MEM_INFO_ALIGNMENT</w:t>
            </w:r>
          </w:p>
        </w:tc>
        <w:tc>
          <w:tcPr>
            <w:tcW w:w="5040" w:type="dxa"/>
          </w:tcPr>
          <w:p w14:paraId="5F902B8F" w14:textId="1E7D65AF" w:rsidR="00152F2C" w:rsidRPr="00FD773D" w:rsidRDefault="00152F2C" w:rsidP="00152F2C">
            <w:pPr>
              <w:rPr>
                <w:sz w:val="18"/>
                <w:szCs w:val="18"/>
              </w:rPr>
            </w:pPr>
            <w:r w:rsidRPr="00FD773D">
              <w:rPr>
                <w:sz w:val="18"/>
                <w:szCs w:val="18"/>
              </w:rPr>
              <w:t>-</w:t>
            </w:r>
          </w:p>
        </w:tc>
        <w:tc>
          <w:tcPr>
            <w:tcW w:w="360" w:type="dxa"/>
          </w:tcPr>
          <w:p w14:paraId="38E40669" w14:textId="4C335A0D" w:rsidR="00152F2C" w:rsidRPr="00FD773D" w:rsidRDefault="00152F2C" w:rsidP="00152F2C">
            <w:pPr>
              <w:jc w:val="center"/>
              <w:rPr>
                <w:sz w:val="18"/>
                <w:szCs w:val="18"/>
              </w:rPr>
            </w:pPr>
            <w:r w:rsidRPr="00FD773D">
              <w:rPr>
                <w:rFonts w:hint="eastAsia"/>
                <w:sz w:val="18"/>
              </w:rPr>
              <w:t>○</w:t>
            </w:r>
          </w:p>
        </w:tc>
        <w:tc>
          <w:tcPr>
            <w:tcW w:w="360" w:type="dxa"/>
          </w:tcPr>
          <w:p w14:paraId="1ED6AE7B" w14:textId="2B53C57C" w:rsidR="00152F2C" w:rsidRPr="00FD773D" w:rsidRDefault="00152F2C" w:rsidP="00152F2C">
            <w:pPr>
              <w:jc w:val="center"/>
              <w:rPr>
                <w:sz w:val="18"/>
                <w:szCs w:val="18"/>
              </w:rPr>
            </w:pPr>
            <w:r w:rsidRPr="00FD773D">
              <w:rPr>
                <w:rFonts w:hint="eastAsia"/>
                <w:sz w:val="18"/>
              </w:rPr>
              <w:t>○</w:t>
            </w:r>
          </w:p>
        </w:tc>
      </w:tr>
      <w:tr w:rsidR="00152F2C" w:rsidRPr="00FD773D" w14:paraId="53B17F86" w14:textId="77777777" w:rsidTr="00152F2C">
        <w:tc>
          <w:tcPr>
            <w:tcW w:w="4248" w:type="dxa"/>
          </w:tcPr>
          <w:p w14:paraId="1F38C31D" w14:textId="13C98310" w:rsidR="00152F2C" w:rsidRPr="00FD773D" w:rsidRDefault="00152F2C" w:rsidP="00152F2C">
            <w:pPr>
              <w:rPr>
                <w:sz w:val="18"/>
                <w:szCs w:val="18"/>
              </w:rPr>
            </w:pPr>
            <w:r w:rsidRPr="00FD773D">
              <w:rPr>
                <w:sz w:val="18"/>
                <w:szCs w:val="18"/>
              </w:rPr>
              <w:t>XA_API_CMD_GET_MEM_INFO_TYPE</w:t>
            </w:r>
          </w:p>
        </w:tc>
        <w:tc>
          <w:tcPr>
            <w:tcW w:w="5040" w:type="dxa"/>
          </w:tcPr>
          <w:p w14:paraId="5FA20554" w14:textId="4BB2A64B" w:rsidR="00152F2C" w:rsidRPr="00FD773D" w:rsidRDefault="00152F2C" w:rsidP="00152F2C">
            <w:pPr>
              <w:rPr>
                <w:sz w:val="18"/>
                <w:szCs w:val="18"/>
              </w:rPr>
            </w:pPr>
            <w:r w:rsidRPr="00FD773D">
              <w:rPr>
                <w:sz w:val="18"/>
                <w:szCs w:val="18"/>
              </w:rPr>
              <w:t>-</w:t>
            </w:r>
          </w:p>
        </w:tc>
        <w:tc>
          <w:tcPr>
            <w:tcW w:w="360" w:type="dxa"/>
          </w:tcPr>
          <w:p w14:paraId="65B34087" w14:textId="7093EE0B" w:rsidR="00152F2C" w:rsidRPr="00FD773D" w:rsidRDefault="00152F2C" w:rsidP="00152F2C">
            <w:pPr>
              <w:jc w:val="center"/>
              <w:rPr>
                <w:sz w:val="18"/>
                <w:szCs w:val="18"/>
              </w:rPr>
            </w:pPr>
            <w:r w:rsidRPr="00FD773D">
              <w:rPr>
                <w:rFonts w:hint="eastAsia"/>
                <w:sz w:val="18"/>
              </w:rPr>
              <w:t>○</w:t>
            </w:r>
          </w:p>
        </w:tc>
        <w:tc>
          <w:tcPr>
            <w:tcW w:w="360" w:type="dxa"/>
          </w:tcPr>
          <w:p w14:paraId="28BF7328" w14:textId="2C072F3A" w:rsidR="00152F2C" w:rsidRPr="00FD773D" w:rsidRDefault="00152F2C" w:rsidP="00152F2C">
            <w:pPr>
              <w:jc w:val="center"/>
              <w:rPr>
                <w:sz w:val="18"/>
                <w:szCs w:val="18"/>
              </w:rPr>
            </w:pPr>
            <w:r w:rsidRPr="00FD773D">
              <w:rPr>
                <w:rFonts w:hint="eastAsia"/>
                <w:sz w:val="18"/>
              </w:rPr>
              <w:t>○</w:t>
            </w:r>
          </w:p>
        </w:tc>
      </w:tr>
      <w:tr w:rsidR="00152F2C" w:rsidRPr="00FD773D" w14:paraId="09A330B8" w14:textId="77777777" w:rsidTr="00152F2C">
        <w:tc>
          <w:tcPr>
            <w:tcW w:w="4248" w:type="dxa"/>
          </w:tcPr>
          <w:p w14:paraId="5B762825" w14:textId="34B5AEDE" w:rsidR="00152F2C" w:rsidRPr="00FD773D" w:rsidRDefault="00152F2C" w:rsidP="00152F2C">
            <w:pPr>
              <w:rPr>
                <w:sz w:val="18"/>
                <w:szCs w:val="18"/>
              </w:rPr>
            </w:pPr>
            <w:r w:rsidRPr="00FD773D">
              <w:rPr>
                <w:sz w:val="18"/>
                <w:szCs w:val="18"/>
              </w:rPr>
              <w:t>XA_API_CMD_SET_MEM_PTR</w:t>
            </w:r>
          </w:p>
        </w:tc>
        <w:tc>
          <w:tcPr>
            <w:tcW w:w="5040" w:type="dxa"/>
          </w:tcPr>
          <w:p w14:paraId="5EEF05EE" w14:textId="1FA25C2C" w:rsidR="00152F2C" w:rsidRPr="00FD773D" w:rsidRDefault="00152F2C" w:rsidP="00152F2C">
            <w:pPr>
              <w:rPr>
                <w:sz w:val="18"/>
                <w:szCs w:val="18"/>
              </w:rPr>
            </w:pPr>
            <w:r w:rsidRPr="00FD773D">
              <w:rPr>
                <w:sz w:val="18"/>
                <w:szCs w:val="18"/>
              </w:rPr>
              <w:t>-</w:t>
            </w:r>
          </w:p>
        </w:tc>
        <w:tc>
          <w:tcPr>
            <w:tcW w:w="360" w:type="dxa"/>
          </w:tcPr>
          <w:p w14:paraId="12C36A48" w14:textId="480F0BE6" w:rsidR="00152F2C" w:rsidRPr="00FD773D" w:rsidRDefault="00152F2C" w:rsidP="00152F2C">
            <w:pPr>
              <w:jc w:val="center"/>
              <w:rPr>
                <w:sz w:val="18"/>
                <w:szCs w:val="18"/>
              </w:rPr>
            </w:pPr>
            <w:r w:rsidRPr="00FD773D">
              <w:rPr>
                <w:rFonts w:hint="eastAsia"/>
                <w:sz w:val="18"/>
              </w:rPr>
              <w:t>○</w:t>
            </w:r>
          </w:p>
        </w:tc>
        <w:tc>
          <w:tcPr>
            <w:tcW w:w="360" w:type="dxa"/>
          </w:tcPr>
          <w:p w14:paraId="6DD1186E" w14:textId="11A28A2D" w:rsidR="00152F2C" w:rsidRPr="00FD773D" w:rsidRDefault="00152F2C" w:rsidP="00152F2C">
            <w:pPr>
              <w:jc w:val="center"/>
              <w:rPr>
                <w:sz w:val="18"/>
                <w:szCs w:val="18"/>
              </w:rPr>
            </w:pPr>
            <w:r w:rsidRPr="00FD773D">
              <w:rPr>
                <w:rFonts w:hint="eastAsia"/>
                <w:sz w:val="18"/>
              </w:rPr>
              <w:t>○</w:t>
            </w:r>
          </w:p>
        </w:tc>
      </w:tr>
      <w:tr w:rsidR="00152F2C" w:rsidRPr="00FD773D" w14:paraId="27F6C4FC" w14:textId="77777777" w:rsidTr="00152F2C">
        <w:tc>
          <w:tcPr>
            <w:tcW w:w="4248" w:type="dxa"/>
          </w:tcPr>
          <w:p w14:paraId="468EE98F" w14:textId="39023B03" w:rsidR="00152F2C" w:rsidRPr="00FD773D" w:rsidRDefault="00152F2C" w:rsidP="00152F2C">
            <w:pPr>
              <w:rPr>
                <w:sz w:val="18"/>
                <w:szCs w:val="18"/>
              </w:rPr>
            </w:pPr>
            <w:r w:rsidRPr="00FD773D">
              <w:rPr>
                <w:sz w:val="18"/>
                <w:szCs w:val="18"/>
              </w:rPr>
              <w:t>XA_API_CMD_SET_INPUT_BYTES</w:t>
            </w:r>
          </w:p>
        </w:tc>
        <w:tc>
          <w:tcPr>
            <w:tcW w:w="5040" w:type="dxa"/>
          </w:tcPr>
          <w:p w14:paraId="73A2FC25" w14:textId="32B6BE0E" w:rsidR="00152F2C" w:rsidRPr="00FD773D" w:rsidRDefault="00152F2C" w:rsidP="00152F2C">
            <w:pPr>
              <w:rPr>
                <w:sz w:val="18"/>
                <w:szCs w:val="18"/>
              </w:rPr>
            </w:pPr>
            <w:r w:rsidRPr="00FD773D">
              <w:rPr>
                <w:sz w:val="18"/>
                <w:szCs w:val="18"/>
              </w:rPr>
              <w:t>-</w:t>
            </w:r>
          </w:p>
        </w:tc>
        <w:tc>
          <w:tcPr>
            <w:tcW w:w="360" w:type="dxa"/>
          </w:tcPr>
          <w:p w14:paraId="4EB0188B" w14:textId="65860142" w:rsidR="00152F2C" w:rsidRPr="00FD773D" w:rsidRDefault="00152F2C" w:rsidP="00152F2C">
            <w:pPr>
              <w:jc w:val="center"/>
              <w:rPr>
                <w:sz w:val="18"/>
                <w:szCs w:val="18"/>
              </w:rPr>
            </w:pPr>
            <w:r w:rsidRPr="00FD773D">
              <w:rPr>
                <w:rFonts w:hint="eastAsia"/>
                <w:sz w:val="18"/>
              </w:rPr>
              <w:t>○</w:t>
            </w:r>
          </w:p>
        </w:tc>
        <w:tc>
          <w:tcPr>
            <w:tcW w:w="360" w:type="dxa"/>
          </w:tcPr>
          <w:p w14:paraId="54AA6523" w14:textId="7D2D1CD2" w:rsidR="00152F2C" w:rsidRPr="00FD773D" w:rsidRDefault="008909D5" w:rsidP="00152F2C">
            <w:pPr>
              <w:jc w:val="center"/>
              <w:rPr>
                <w:sz w:val="18"/>
                <w:szCs w:val="18"/>
              </w:rPr>
            </w:pPr>
            <w:r w:rsidRPr="00FD773D">
              <w:rPr>
                <w:rFonts w:hint="eastAsia"/>
                <w:sz w:val="18"/>
              </w:rPr>
              <w:t>○</w:t>
            </w:r>
          </w:p>
        </w:tc>
      </w:tr>
      <w:tr w:rsidR="00152F2C" w:rsidRPr="00FD773D" w14:paraId="64FEE42C" w14:textId="77777777" w:rsidTr="00152F2C">
        <w:tc>
          <w:tcPr>
            <w:tcW w:w="4248" w:type="dxa"/>
          </w:tcPr>
          <w:p w14:paraId="40EFC626" w14:textId="259EBD0E" w:rsidR="00152F2C" w:rsidRPr="00FD773D" w:rsidRDefault="00152F2C" w:rsidP="00152F2C">
            <w:pPr>
              <w:rPr>
                <w:sz w:val="18"/>
                <w:szCs w:val="18"/>
              </w:rPr>
            </w:pPr>
            <w:r w:rsidRPr="00FD773D">
              <w:rPr>
                <w:sz w:val="18"/>
                <w:szCs w:val="18"/>
              </w:rPr>
              <w:t>XA_API_CMD_INPUT_OVER</w:t>
            </w:r>
          </w:p>
        </w:tc>
        <w:tc>
          <w:tcPr>
            <w:tcW w:w="5040" w:type="dxa"/>
          </w:tcPr>
          <w:p w14:paraId="49916809" w14:textId="23FB1CE7" w:rsidR="00152F2C" w:rsidRPr="00FD773D" w:rsidRDefault="00152F2C" w:rsidP="00152F2C">
            <w:pPr>
              <w:rPr>
                <w:sz w:val="18"/>
                <w:szCs w:val="18"/>
              </w:rPr>
            </w:pPr>
            <w:r w:rsidRPr="00FD773D">
              <w:rPr>
                <w:sz w:val="18"/>
                <w:szCs w:val="18"/>
              </w:rPr>
              <w:t>-</w:t>
            </w:r>
          </w:p>
        </w:tc>
        <w:tc>
          <w:tcPr>
            <w:tcW w:w="360" w:type="dxa"/>
          </w:tcPr>
          <w:p w14:paraId="6A50FF01" w14:textId="7B17AB67" w:rsidR="00152F2C" w:rsidRPr="00FD773D" w:rsidRDefault="00855F91" w:rsidP="00152F2C">
            <w:pPr>
              <w:jc w:val="center"/>
              <w:rPr>
                <w:sz w:val="18"/>
                <w:szCs w:val="18"/>
              </w:rPr>
            </w:pPr>
            <w:r w:rsidRPr="00FD773D">
              <w:rPr>
                <w:rFonts w:hint="eastAsia"/>
                <w:sz w:val="18"/>
              </w:rPr>
              <w:t>○</w:t>
            </w:r>
          </w:p>
        </w:tc>
        <w:tc>
          <w:tcPr>
            <w:tcW w:w="360" w:type="dxa"/>
          </w:tcPr>
          <w:p w14:paraId="4053AC1E" w14:textId="25FB0F5D" w:rsidR="00152F2C" w:rsidRPr="00FD773D" w:rsidRDefault="00152F2C" w:rsidP="00152F2C">
            <w:pPr>
              <w:jc w:val="center"/>
              <w:rPr>
                <w:sz w:val="18"/>
                <w:szCs w:val="18"/>
              </w:rPr>
            </w:pPr>
            <w:r w:rsidRPr="00FD773D">
              <w:rPr>
                <w:rFonts w:hint="eastAsia"/>
                <w:sz w:val="18"/>
              </w:rPr>
              <w:t>○</w:t>
            </w:r>
          </w:p>
        </w:tc>
      </w:tr>
      <w:tr w:rsidR="00152F2C" w:rsidRPr="00FD773D" w14:paraId="2A43A541" w14:textId="77777777" w:rsidTr="00152F2C">
        <w:tc>
          <w:tcPr>
            <w:tcW w:w="4248" w:type="dxa"/>
          </w:tcPr>
          <w:p w14:paraId="1EA7D2B0" w14:textId="55C78931" w:rsidR="00152F2C" w:rsidRPr="00FD773D" w:rsidRDefault="00152F2C" w:rsidP="00152F2C">
            <w:pPr>
              <w:rPr>
                <w:sz w:val="18"/>
                <w:szCs w:val="18"/>
              </w:rPr>
            </w:pPr>
            <w:r w:rsidRPr="00FD773D">
              <w:rPr>
                <w:sz w:val="18"/>
                <w:szCs w:val="18"/>
              </w:rPr>
              <w:t>XA_API_CMD_GET_CURIDX_INPUT_BUF</w:t>
            </w:r>
          </w:p>
        </w:tc>
        <w:tc>
          <w:tcPr>
            <w:tcW w:w="5040" w:type="dxa"/>
          </w:tcPr>
          <w:p w14:paraId="274A7D69" w14:textId="27A5F029" w:rsidR="00152F2C" w:rsidRPr="00FD773D" w:rsidRDefault="00152F2C" w:rsidP="00152F2C">
            <w:pPr>
              <w:rPr>
                <w:sz w:val="18"/>
                <w:szCs w:val="18"/>
              </w:rPr>
            </w:pPr>
            <w:r w:rsidRPr="00FD773D">
              <w:rPr>
                <w:sz w:val="18"/>
                <w:szCs w:val="18"/>
              </w:rPr>
              <w:t>-</w:t>
            </w:r>
          </w:p>
        </w:tc>
        <w:tc>
          <w:tcPr>
            <w:tcW w:w="360" w:type="dxa"/>
          </w:tcPr>
          <w:p w14:paraId="6FB9E5F4" w14:textId="49B9C560" w:rsidR="00152F2C" w:rsidRPr="00FD773D" w:rsidRDefault="00152F2C" w:rsidP="00152F2C">
            <w:pPr>
              <w:jc w:val="center"/>
              <w:rPr>
                <w:sz w:val="18"/>
                <w:szCs w:val="18"/>
              </w:rPr>
            </w:pPr>
            <w:r w:rsidRPr="00FD773D">
              <w:rPr>
                <w:rFonts w:hint="eastAsia"/>
                <w:sz w:val="18"/>
              </w:rPr>
              <w:t>○</w:t>
            </w:r>
          </w:p>
        </w:tc>
        <w:tc>
          <w:tcPr>
            <w:tcW w:w="360" w:type="dxa"/>
          </w:tcPr>
          <w:p w14:paraId="49B7C66A" w14:textId="6D90EAA8" w:rsidR="00152F2C" w:rsidRPr="00FD773D" w:rsidRDefault="00152F2C" w:rsidP="00152F2C">
            <w:pPr>
              <w:jc w:val="center"/>
              <w:rPr>
                <w:sz w:val="18"/>
                <w:szCs w:val="18"/>
              </w:rPr>
            </w:pPr>
            <w:r w:rsidRPr="00FD773D">
              <w:rPr>
                <w:rFonts w:ascii="MS Gothic" w:eastAsia="MS Gothic" w:hAnsi="MS Gothic"/>
                <w:sz w:val="18"/>
                <w:szCs w:val="18"/>
              </w:rPr>
              <w:t>-</w:t>
            </w:r>
          </w:p>
        </w:tc>
      </w:tr>
      <w:tr w:rsidR="00152F2C" w:rsidRPr="00FD773D" w14:paraId="041D5062" w14:textId="77777777" w:rsidTr="00152F2C">
        <w:tc>
          <w:tcPr>
            <w:tcW w:w="4248" w:type="dxa"/>
            <w:vMerge w:val="restart"/>
            <w:vAlign w:val="center"/>
          </w:tcPr>
          <w:p w14:paraId="10FB4EDA" w14:textId="53E8C2A9" w:rsidR="00152F2C" w:rsidRPr="00FD773D" w:rsidRDefault="00152F2C" w:rsidP="00152F2C">
            <w:pPr>
              <w:jc w:val="left"/>
              <w:rPr>
                <w:sz w:val="18"/>
                <w:szCs w:val="18"/>
              </w:rPr>
            </w:pPr>
            <w:r w:rsidRPr="00FD773D">
              <w:rPr>
                <w:sz w:val="18"/>
                <w:szCs w:val="18"/>
              </w:rPr>
              <w:t>XA_API_CMD_EXECUTE</w:t>
            </w:r>
          </w:p>
        </w:tc>
        <w:tc>
          <w:tcPr>
            <w:tcW w:w="5040" w:type="dxa"/>
          </w:tcPr>
          <w:p w14:paraId="140CC575" w14:textId="7E94782D" w:rsidR="00152F2C" w:rsidRPr="00FD773D" w:rsidRDefault="00152F2C" w:rsidP="00152F2C">
            <w:pPr>
              <w:rPr>
                <w:sz w:val="18"/>
                <w:szCs w:val="18"/>
              </w:rPr>
            </w:pPr>
            <w:r w:rsidRPr="00FD773D">
              <w:rPr>
                <w:sz w:val="18"/>
                <w:szCs w:val="18"/>
              </w:rPr>
              <w:t>XA_CMD_TYPE_DO_EXECUTE</w:t>
            </w:r>
          </w:p>
        </w:tc>
        <w:tc>
          <w:tcPr>
            <w:tcW w:w="360" w:type="dxa"/>
          </w:tcPr>
          <w:p w14:paraId="48FFDF30" w14:textId="721E0B19" w:rsidR="00152F2C" w:rsidRPr="00FD773D" w:rsidRDefault="00855F91" w:rsidP="00152F2C">
            <w:pPr>
              <w:jc w:val="center"/>
              <w:rPr>
                <w:sz w:val="18"/>
                <w:szCs w:val="18"/>
              </w:rPr>
            </w:pPr>
            <w:r w:rsidRPr="00FD773D">
              <w:rPr>
                <w:rFonts w:hint="eastAsia"/>
                <w:sz w:val="18"/>
              </w:rPr>
              <w:t>○</w:t>
            </w:r>
          </w:p>
        </w:tc>
        <w:tc>
          <w:tcPr>
            <w:tcW w:w="360" w:type="dxa"/>
          </w:tcPr>
          <w:p w14:paraId="1B220B6F" w14:textId="16C003D4" w:rsidR="00152F2C" w:rsidRPr="00FD773D" w:rsidRDefault="00152F2C" w:rsidP="00152F2C">
            <w:pPr>
              <w:jc w:val="center"/>
              <w:rPr>
                <w:sz w:val="18"/>
                <w:szCs w:val="18"/>
              </w:rPr>
            </w:pPr>
            <w:r w:rsidRPr="00FD773D">
              <w:rPr>
                <w:rFonts w:hint="eastAsia"/>
                <w:sz w:val="18"/>
              </w:rPr>
              <w:t>○</w:t>
            </w:r>
          </w:p>
        </w:tc>
      </w:tr>
      <w:tr w:rsidR="00152F2C" w:rsidRPr="00FD773D" w14:paraId="141B6B18" w14:textId="77777777" w:rsidTr="00152F2C">
        <w:tc>
          <w:tcPr>
            <w:tcW w:w="4248" w:type="dxa"/>
            <w:vMerge/>
          </w:tcPr>
          <w:p w14:paraId="73A175C6" w14:textId="0B83E6A4" w:rsidR="00152F2C" w:rsidRPr="00FD773D" w:rsidRDefault="00152F2C" w:rsidP="00152F2C">
            <w:pPr>
              <w:rPr>
                <w:sz w:val="18"/>
                <w:szCs w:val="18"/>
              </w:rPr>
            </w:pPr>
          </w:p>
        </w:tc>
        <w:tc>
          <w:tcPr>
            <w:tcW w:w="5040" w:type="dxa"/>
          </w:tcPr>
          <w:p w14:paraId="14301349" w14:textId="20D34338" w:rsidR="00152F2C" w:rsidRPr="00FD773D" w:rsidRDefault="00152F2C" w:rsidP="00152F2C">
            <w:pPr>
              <w:rPr>
                <w:sz w:val="18"/>
                <w:szCs w:val="18"/>
              </w:rPr>
            </w:pPr>
            <w:r w:rsidRPr="00FD773D">
              <w:rPr>
                <w:sz w:val="18"/>
                <w:szCs w:val="18"/>
              </w:rPr>
              <w:t>XA_CMD_TYPE_DONE_QUERY</w:t>
            </w:r>
          </w:p>
        </w:tc>
        <w:tc>
          <w:tcPr>
            <w:tcW w:w="360" w:type="dxa"/>
          </w:tcPr>
          <w:p w14:paraId="13608FCB" w14:textId="45A840B0" w:rsidR="00152F2C" w:rsidRPr="00FD773D" w:rsidRDefault="00152F2C" w:rsidP="00152F2C">
            <w:pPr>
              <w:jc w:val="center"/>
              <w:rPr>
                <w:sz w:val="18"/>
                <w:szCs w:val="18"/>
              </w:rPr>
            </w:pPr>
            <w:r w:rsidRPr="00FD773D">
              <w:rPr>
                <w:rFonts w:hint="eastAsia"/>
                <w:sz w:val="18"/>
              </w:rPr>
              <w:t>○</w:t>
            </w:r>
          </w:p>
        </w:tc>
        <w:tc>
          <w:tcPr>
            <w:tcW w:w="360" w:type="dxa"/>
          </w:tcPr>
          <w:p w14:paraId="7A792207" w14:textId="734EB80F" w:rsidR="00152F2C" w:rsidRPr="00FD773D" w:rsidRDefault="00855F91" w:rsidP="00152F2C">
            <w:pPr>
              <w:jc w:val="center"/>
              <w:rPr>
                <w:sz w:val="18"/>
                <w:szCs w:val="18"/>
              </w:rPr>
            </w:pPr>
            <w:r w:rsidRPr="00FD773D">
              <w:rPr>
                <w:rFonts w:hint="eastAsia"/>
                <w:sz w:val="18"/>
              </w:rPr>
              <w:t>○</w:t>
            </w:r>
          </w:p>
        </w:tc>
      </w:tr>
      <w:tr w:rsidR="00152F2C" w:rsidRPr="00FD773D" w14:paraId="5CCC57EB" w14:textId="77777777" w:rsidTr="00152F2C">
        <w:tc>
          <w:tcPr>
            <w:tcW w:w="4248" w:type="dxa"/>
          </w:tcPr>
          <w:p w14:paraId="7AE837A1" w14:textId="16ADD8BE" w:rsidR="00152F2C" w:rsidRPr="00FD773D" w:rsidRDefault="00152F2C" w:rsidP="00152F2C">
            <w:pPr>
              <w:rPr>
                <w:sz w:val="18"/>
                <w:szCs w:val="18"/>
              </w:rPr>
            </w:pPr>
            <w:r w:rsidRPr="00FD773D">
              <w:rPr>
                <w:sz w:val="18"/>
                <w:szCs w:val="18"/>
              </w:rPr>
              <w:t>XA_API_CMD_GET_OUTPUT_BYTES</w:t>
            </w:r>
          </w:p>
        </w:tc>
        <w:tc>
          <w:tcPr>
            <w:tcW w:w="5040" w:type="dxa"/>
          </w:tcPr>
          <w:p w14:paraId="39AB195E" w14:textId="761471DC" w:rsidR="00152F2C" w:rsidRPr="00FD773D" w:rsidRDefault="00152F2C" w:rsidP="00152F2C">
            <w:pPr>
              <w:rPr>
                <w:sz w:val="18"/>
                <w:szCs w:val="18"/>
              </w:rPr>
            </w:pPr>
            <w:r w:rsidRPr="00FD773D">
              <w:rPr>
                <w:sz w:val="18"/>
                <w:szCs w:val="18"/>
              </w:rPr>
              <w:t>-</w:t>
            </w:r>
          </w:p>
        </w:tc>
        <w:tc>
          <w:tcPr>
            <w:tcW w:w="360" w:type="dxa"/>
          </w:tcPr>
          <w:p w14:paraId="73F90AFB" w14:textId="5796AA94" w:rsidR="00152F2C" w:rsidRPr="00FD773D" w:rsidRDefault="00855F91" w:rsidP="00152F2C">
            <w:pPr>
              <w:jc w:val="center"/>
              <w:rPr>
                <w:sz w:val="18"/>
                <w:szCs w:val="18"/>
              </w:rPr>
            </w:pPr>
            <w:r w:rsidRPr="00FD773D">
              <w:rPr>
                <w:rFonts w:hint="eastAsia"/>
                <w:sz w:val="18"/>
              </w:rPr>
              <w:t>-</w:t>
            </w:r>
          </w:p>
        </w:tc>
        <w:tc>
          <w:tcPr>
            <w:tcW w:w="360" w:type="dxa"/>
          </w:tcPr>
          <w:p w14:paraId="3427253D" w14:textId="1D4C45E9" w:rsidR="00152F2C" w:rsidRPr="00FD773D" w:rsidRDefault="00855F91" w:rsidP="00152F2C">
            <w:pPr>
              <w:jc w:val="center"/>
              <w:rPr>
                <w:sz w:val="18"/>
                <w:szCs w:val="18"/>
              </w:rPr>
            </w:pPr>
            <w:r w:rsidRPr="00FD773D">
              <w:rPr>
                <w:rFonts w:hint="eastAsia"/>
                <w:sz w:val="18"/>
              </w:rPr>
              <w:t>○</w:t>
            </w:r>
          </w:p>
        </w:tc>
      </w:tr>
    </w:tbl>
    <w:p w14:paraId="5AF468B8" w14:textId="77777777" w:rsidR="00806FBB" w:rsidRPr="00FD773D" w:rsidRDefault="00806FBB" w:rsidP="00161C35"/>
    <w:p w14:paraId="4CCD3DAC" w14:textId="376C909B" w:rsidR="00C10325" w:rsidRPr="00FD773D" w:rsidRDefault="00806FBB" w:rsidP="00161C35">
      <w:r w:rsidRPr="00FD773D">
        <w:t>R</w:t>
      </w:r>
      <w:r w:rsidR="00C10325" w:rsidRPr="00FD773D">
        <w:t xml:space="preserve">: </w:t>
      </w:r>
      <w:r w:rsidRPr="00FD773D">
        <w:t xml:space="preserve">TDM Renderer </w:t>
      </w:r>
      <w:r w:rsidRPr="00FD773D">
        <w:tab/>
        <w:t>C</w:t>
      </w:r>
      <w:r w:rsidR="00C10325" w:rsidRPr="00FD773D">
        <w:t xml:space="preserve">: </w:t>
      </w:r>
      <w:r w:rsidRPr="00FD773D">
        <w:t xml:space="preserve">TDM </w:t>
      </w:r>
      <w:r w:rsidR="00C10325" w:rsidRPr="00FD773D">
        <w:t>Capture</w:t>
      </w:r>
    </w:p>
    <w:p w14:paraId="005093D8" w14:textId="7BE3EC4E" w:rsidR="00C40258" w:rsidRPr="00FD773D" w:rsidRDefault="00806FBB" w:rsidP="00266914">
      <w:pPr>
        <w:tabs>
          <w:tab w:val="left" w:pos="270"/>
        </w:tabs>
      </w:pPr>
      <w:r w:rsidRPr="00FD773D">
        <w:rPr>
          <w:rFonts w:hint="eastAsia"/>
          <w:sz w:val="18"/>
        </w:rPr>
        <w:t>○</w:t>
      </w:r>
      <w:r w:rsidR="00266914" w:rsidRPr="00FD773D">
        <w:rPr>
          <w:sz w:val="18"/>
        </w:rPr>
        <w:tab/>
      </w:r>
      <w:r w:rsidR="009B0AD8" w:rsidRPr="00FD773D">
        <w:t xml:space="preserve">: </w:t>
      </w:r>
      <w:r w:rsidRPr="00FD773D">
        <w:t>Available</w:t>
      </w:r>
    </w:p>
    <w:p w14:paraId="4C89443C" w14:textId="0D596AAB" w:rsidR="00BD4D75" w:rsidRPr="00FD773D" w:rsidRDefault="00BD4D75" w:rsidP="00266914">
      <w:pPr>
        <w:tabs>
          <w:tab w:val="left" w:pos="270"/>
        </w:tabs>
      </w:pPr>
      <w:r w:rsidRPr="00FD773D">
        <w:t>-</w:t>
      </w:r>
      <w:r w:rsidR="00806FBB" w:rsidRPr="00FD773D">
        <w:t xml:space="preserve"> </w:t>
      </w:r>
      <w:r w:rsidR="00266914" w:rsidRPr="00FD773D">
        <w:tab/>
      </w:r>
      <w:r w:rsidRPr="00FD773D">
        <w:t xml:space="preserve">: </w:t>
      </w:r>
      <w:r w:rsidR="00806FBB" w:rsidRPr="00FD773D">
        <w:t>Omitted</w:t>
      </w:r>
    </w:p>
    <w:p w14:paraId="50A1377D" w14:textId="3DF66A08" w:rsidR="00266914" w:rsidRPr="00FD773D" w:rsidRDefault="00266914" w:rsidP="00266914">
      <w:pPr>
        <w:tabs>
          <w:tab w:val="left" w:pos="270"/>
        </w:tabs>
      </w:pPr>
      <w:r w:rsidRPr="00FD773D">
        <w:t xml:space="preserve">* </w:t>
      </w:r>
      <w:r w:rsidRPr="00FD773D">
        <w:tab/>
        <w:t>: Not applicable in current library version</w:t>
      </w:r>
    </w:p>
    <w:p w14:paraId="28E29B17" w14:textId="77777777" w:rsidR="00C40258" w:rsidRPr="00FD773D" w:rsidRDefault="00C40258">
      <w:pPr>
        <w:widowControl/>
        <w:autoSpaceDE/>
        <w:autoSpaceDN/>
        <w:adjustRightInd/>
        <w:snapToGrid/>
        <w:jc w:val="left"/>
      </w:pPr>
      <w:r w:rsidRPr="00FD773D">
        <w:br w:type="page"/>
      </w:r>
    </w:p>
    <w:p w14:paraId="6AD61C9A" w14:textId="77777777" w:rsidR="00161C35" w:rsidRPr="00FD773D" w:rsidRDefault="00161C35" w:rsidP="00161C35"/>
    <w:p w14:paraId="7092A325"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FD773D">
        <w:t>Start-up API</w:t>
      </w:r>
    </w:p>
    <w:p w14:paraId="4795C6A6" w14:textId="77777777" w:rsidR="00E309CB" w:rsidRPr="00FD773D" w:rsidRDefault="00E309CB" w:rsidP="00C56E01">
      <w:pPr>
        <w:pStyle w:val="Caption"/>
        <w:rPr>
          <w:lang w:val="en-US"/>
        </w:rPr>
      </w:pPr>
    </w:p>
    <w:p w14:paraId="4489BAA0" w14:textId="36C6E197" w:rsidR="002B29DC" w:rsidRPr="00FD773D" w:rsidRDefault="00C56E01" w:rsidP="00C56E01">
      <w:pPr>
        <w:pStyle w:val="Caption"/>
        <w:rPr>
          <w:rFonts w:eastAsia="Meiryo"/>
        </w:rPr>
      </w:pPr>
      <w:bookmarkStart w:id="148" w:name="_Toc517343844"/>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4</w:t>
      </w:r>
      <w:r w:rsidR="003A2569" w:rsidRPr="00FD773D">
        <w:fldChar w:fldCharType="end"/>
      </w:r>
      <w:r w:rsidR="002B29DC" w:rsidRPr="00FD773D">
        <w:rPr>
          <w:rFonts w:eastAsia="Meiryo"/>
        </w:rPr>
        <w:tab/>
        <w:t>List of Initialization Commands</w:t>
      </w:r>
      <w:bookmarkEnd w:id="148"/>
    </w:p>
    <w:tbl>
      <w:tblPr>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5"/>
        <w:gridCol w:w="4704"/>
        <w:gridCol w:w="5091"/>
      </w:tblGrid>
      <w:tr w:rsidR="002B29DC" w:rsidRPr="00FD773D" w14:paraId="16086B48" w14:textId="77777777" w:rsidTr="00414FEB">
        <w:trPr>
          <w:cantSplit/>
          <w:trHeight w:val="335"/>
          <w:tblHeader/>
        </w:trPr>
        <w:tc>
          <w:tcPr>
            <w:tcW w:w="5019" w:type="dxa"/>
            <w:gridSpan w:val="2"/>
            <w:tcBorders>
              <w:bottom w:val="double" w:sz="4" w:space="0" w:color="auto"/>
            </w:tcBorders>
            <w:tcMar>
              <w:top w:w="23" w:type="dxa"/>
              <w:left w:w="23" w:type="dxa"/>
              <w:bottom w:w="23" w:type="dxa"/>
              <w:right w:w="23" w:type="dxa"/>
            </w:tcMar>
          </w:tcPr>
          <w:p w14:paraId="72C97373" w14:textId="77777777" w:rsidR="002B29DC" w:rsidRPr="00FD773D" w:rsidRDefault="002B29DC" w:rsidP="00D15B83">
            <w:pPr>
              <w:pStyle w:val="af6"/>
              <w:rPr>
                <w:rFonts w:ascii="Verdana" w:eastAsia="Meiryo" w:hAnsi="Verdana"/>
              </w:rPr>
            </w:pPr>
            <w:r w:rsidRPr="00FD773D">
              <w:rPr>
                <w:rFonts w:ascii="Verdana" w:eastAsia="Meiryo" w:hAnsi="Verdana"/>
              </w:rPr>
              <w:t>upper stage : Command / lower step : Subcommand</w:t>
            </w:r>
          </w:p>
        </w:tc>
        <w:tc>
          <w:tcPr>
            <w:tcW w:w="5091" w:type="dxa"/>
            <w:tcBorders>
              <w:bottom w:val="double" w:sz="4" w:space="0" w:color="auto"/>
            </w:tcBorders>
          </w:tcPr>
          <w:p w14:paraId="355EEF20" w14:textId="77777777" w:rsidR="002B29DC" w:rsidRPr="00FD773D" w:rsidRDefault="002B29DC" w:rsidP="00D15B83">
            <w:pPr>
              <w:pStyle w:val="af6"/>
              <w:rPr>
                <w:rFonts w:ascii="Verdana" w:eastAsia="Meiryo" w:hAnsi="Verdana"/>
              </w:rPr>
            </w:pPr>
            <w:r w:rsidRPr="00FD773D">
              <w:rPr>
                <w:rFonts w:ascii="Verdana" w:eastAsia="Meiryo" w:hAnsi="Verdana"/>
              </w:rPr>
              <w:t>Description</w:t>
            </w:r>
          </w:p>
        </w:tc>
      </w:tr>
      <w:tr w:rsidR="002B29DC" w:rsidRPr="00FD773D" w14:paraId="698277E8" w14:textId="77777777" w:rsidTr="00414FEB">
        <w:trPr>
          <w:cantSplit/>
          <w:trHeight w:val="335"/>
          <w:tblHeader/>
        </w:trPr>
        <w:tc>
          <w:tcPr>
            <w:tcW w:w="315" w:type="dxa"/>
            <w:vMerge w:val="restart"/>
            <w:vAlign w:val="center"/>
          </w:tcPr>
          <w:p w14:paraId="5C0855AA" w14:textId="77777777" w:rsidR="002B29DC" w:rsidRPr="00FD773D" w:rsidRDefault="002B29DC" w:rsidP="00D15B83">
            <w:pPr>
              <w:jc w:val="center"/>
              <w:rPr>
                <w:sz w:val="18"/>
                <w:szCs w:val="18"/>
              </w:rPr>
            </w:pPr>
            <w:r w:rsidRPr="00FD773D">
              <w:rPr>
                <w:sz w:val="18"/>
                <w:szCs w:val="18"/>
              </w:rPr>
              <w:t>1</w:t>
            </w:r>
          </w:p>
        </w:tc>
        <w:tc>
          <w:tcPr>
            <w:tcW w:w="4704" w:type="dxa"/>
            <w:vAlign w:val="center"/>
          </w:tcPr>
          <w:p w14:paraId="46CB308D" w14:textId="77777777" w:rsidR="002B29DC" w:rsidRPr="00FD773D" w:rsidRDefault="002B29DC" w:rsidP="00451163">
            <w:pPr>
              <w:ind w:leftChars="50" w:left="100" w:rightChars="44" w:right="88"/>
              <w:rPr>
                <w:sz w:val="18"/>
              </w:rPr>
            </w:pPr>
            <w:r w:rsidRPr="00FD773D">
              <w:rPr>
                <w:sz w:val="18"/>
              </w:rPr>
              <w:t>XA_API_CMD_GET_LIB_ID_STRINGS</w:t>
            </w:r>
          </w:p>
        </w:tc>
        <w:tc>
          <w:tcPr>
            <w:tcW w:w="5091" w:type="dxa"/>
            <w:vMerge w:val="restart"/>
            <w:vAlign w:val="center"/>
          </w:tcPr>
          <w:p w14:paraId="7C126A3C" w14:textId="4C583048" w:rsidR="002B29DC" w:rsidRPr="00FD773D" w:rsidRDefault="002B29DC" w:rsidP="00124F40">
            <w:pPr>
              <w:ind w:firstLineChars="50" w:firstLine="90"/>
              <w:rPr>
                <w:sz w:val="18"/>
                <w:szCs w:val="18"/>
              </w:rPr>
            </w:pPr>
            <w:r w:rsidRPr="00FD773D">
              <w:rPr>
                <w:rStyle w:val="ReqTextChar"/>
                <w:sz w:val="18"/>
                <w:szCs w:val="18"/>
              </w:rPr>
              <w:t>Get the version of the library</w:t>
            </w:r>
          </w:p>
        </w:tc>
      </w:tr>
      <w:tr w:rsidR="002B29DC" w:rsidRPr="00FD773D" w14:paraId="7CD0430C" w14:textId="77777777" w:rsidTr="00414FEB">
        <w:trPr>
          <w:cantSplit/>
          <w:trHeight w:val="335"/>
          <w:tblHeader/>
        </w:trPr>
        <w:tc>
          <w:tcPr>
            <w:tcW w:w="315" w:type="dxa"/>
            <w:vMerge/>
            <w:vAlign w:val="center"/>
          </w:tcPr>
          <w:p w14:paraId="4D3EDFB7" w14:textId="77777777" w:rsidR="002B29DC" w:rsidRPr="00FD773D" w:rsidRDefault="002B29DC" w:rsidP="00D15B83">
            <w:pPr>
              <w:jc w:val="center"/>
              <w:rPr>
                <w:sz w:val="18"/>
                <w:szCs w:val="18"/>
              </w:rPr>
            </w:pPr>
          </w:p>
        </w:tc>
        <w:tc>
          <w:tcPr>
            <w:tcW w:w="4704" w:type="dxa"/>
            <w:vAlign w:val="center"/>
          </w:tcPr>
          <w:p w14:paraId="0019408F" w14:textId="77777777" w:rsidR="002B29DC" w:rsidRPr="00FD773D" w:rsidRDefault="002B29DC" w:rsidP="00451163">
            <w:pPr>
              <w:ind w:leftChars="50" w:left="100" w:rightChars="44" w:right="88"/>
              <w:rPr>
                <w:sz w:val="18"/>
              </w:rPr>
            </w:pPr>
            <w:r w:rsidRPr="00FD773D">
              <w:rPr>
                <w:sz w:val="18"/>
              </w:rPr>
              <w:t>XA_CMD_TYPE_LIB_VERSION</w:t>
            </w:r>
          </w:p>
        </w:tc>
        <w:tc>
          <w:tcPr>
            <w:tcW w:w="5091" w:type="dxa"/>
            <w:vMerge/>
            <w:vAlign w:val="center"/>
          </w:tcPr>
          <w:p w14:paraId="63CE4F97" w14:textId="77777777" w:rsidR="002B29DC" w:rsidRPr="00FD773D" w:rsidRDefault="002B29DC" w:rsidP="00D15B83">
            <w:pPr>
              <w:ind w:firstLineChars="50" w:firstLine="90"/>
              <w:rPr>
                <w:sz w:val="18"/>
                <w:szCs w:val="18"/>
              </w:rPr>
            </w:pPr>
          </w:p>
        </w:tc>
      </w:tr>
      <w:tr w:rsidR="002B29DC" w:rsidRPr="00FD773D" w14:paraId="2F836DFA" w14:textId="77777777" w:rsidTr="00414FEB">
        <w:trPr>
          <w:cantSplit/>
          <w:trHeight w:val="335"/>
          <w:tblHeader/>
        </w:trPr>
        <w:tc>
          <w:tcPr>
            <w:tcW w:w="315" w:type="dxa"/>
            <w:vMerge w:val="restart"/>
            <w:vAlign w:val="center"/>
          </w:tcPr>
          <w:p w14:paraId="5CA9201D" w14:textId="77777777" w:rsidR="002B29DC" w:rsidRPr="00FD773D" w:rsidRDefault="002B29DC" w:rsidP="00D15B83">
            <w:pPr>
              <w:jc w:val="center"/>
              <w:rPr>
                <w:sz w:val="18"/>
                <w:szCs w:val="18"/>
              </w:rPr>
            </w:pPr>
            <w:r w:rsidRPr="00FD773D">
              <w:rPr>
                <w:sz w:val="18"/>
                <w:szCs w:val="18"/>
              </w:rPr>
              <w:t>2</w:t>
            </w:r>
          </w:p>
        </w:tc>
        <w:tc>
          <w:tcPr>
            <w:tcW w:w="4704" w:type="dxa"/>
            <w:vAlign w:val="center"/>
          </w:tcPr>
          <w:p w14:paraId="5F41E302" w14:textId="77777777" w:rsidR="002B29DC" w:rsidRPr="00FD773D" w:rsidRDefault="002B29DC" w:rsidP="00451163">
            <w:pPr>
              <w:ind w:leftChars="50" w:left="100" w:rightChars="44" w:right="88"/>
              <w:rPr>
                <w:sz w:val="18"/>
              </w:rPr>
            </w:pPr>
            <w:r w:rsidRPr="00FD773D">
              <w:rPr>
                <w:sz w:val="18"/>
              </w:rPr>
              <w:t>XA_API_CMD_GET_LIB_ID_STRINGS</w:t>
            </w:r>
          </w:p>
        </w:tc>
        <w:tc>
          <w:tcPr>
            <w:tcW w:w="5091" w:type="dxa"/>
            <w:vMerge w:val="restart"/>
            <w:vAlign w:val="center"/>
          </w:tcPr>
          <w:p w14:paraId="7DAEA1D5" w14:textId="0888B67C" w:rsidR="002B29DC" w:rsidRPr="00FD773D" w:rsidRDefault="002B29DC" w:rsidP="00124F40">
            <w:pPr>
              <w:ind w:firstLineChars="50" w:firstLine="90"/>
              <w:rPr>
                <w:sz w:val="18"/>
                <w:szCs w:val="18"/>
              </w:rPr>
            </w:pPr>
            <w:r w:rsidRPr="00FD773D">
              <w:rPr>
                <w:rStyle w:val="ReqTextChar"/>
                <w:sz w:val="18"/>
                <w:szCs w:val="18"/>
              </w:rPr>
              <w:t>Get the version of the API</w:t>
            </w:r>
          </w:p>
        </w:tc>
      </w:tr>
      <w:tr w:rsidR="002B29DC" w:rsidRPr="00FD773D" w14:paraId="7F59861C" w14:textId="77777777" w:rsidTr="00414FEB">
        <w:trPr>
          <w:cantSplit/>
          <w:trHeight w:val="335"/>
          <w:tblHeader/>
        </w:trPr>
        <w:tc>
          <w:tcPr>
            <w:tcW w:w="315" w:type="dxa"/>
            <w:vMerge/>
            <w:vAlign w:val="center"/>
          </w:tcPr>
          <w:p w14:paraId="601EE490" w14:textId="77777777" w:rsidR="002B29DC" w:rsidRPr="00FD773D" w:rsidRDefault="002B29DC" w:rsidP="00D15B83">
            <w:pPr>
              <w:jc w:val="center"/>
              <w:rPr>
                <w:sz w:val="18"/>
                <w:szCs w:val="18"/>
              </w:rPr>
            </w:pPr>
          </w:p>
        </w:tc>
        <w:tc>
          <w:tcPr>
            <w:tcW w:w="4704" w:type="dxa"/>
            <w:vAlign w:val="center"/>
          </w:tcPr>
          <w:p w14:paraId="1C3352DD" w14:textId="77777777" w:rsidR="002B29DC" w:rsidRPr="00FD773D" w:rsidRDefault="002B29DC" w:rsidP="00451163">
            <w:pPr>
              <w:ind w:leftChars="50" w:left="100" w:rightChars="44" w:right="88"/>
              <w:rPr>
                <w:sz w:val="18"/>
              </w:rPr>
            </w:pPr>
            <w:r w:rsidRPr="00FD773D">
              <w:rPr>
                <w:sz w:val="18"/>
              </w:rPr>
              <w:t>XA_CMD_TYPE_API_VERSION</w:t>
            </w:r>
          </w:p>
        </w:tc>
        <w:tc>
          <w:tcPr>
            <w:tcW w:w="5091" w:type="dxa"/>
            <w:vMerge/>
            <w:vAlign w:val="center"/>
          </w:tcPr>
          <w:p w14:paraId="77FEA6FF" w14:textId="77777777" w:rsidR="002B29DC" w:rsidRPr="00FD773D" w:rsidRDefault="002B29DC" w:rsidP="00D15B83">
            <w:pPr>
              <w:ind w:firstLineChars="50" w:firstLine="90"/>
              <w:rPr>
                <w:sz w:val="18"/>
                <w:szCs w:val="18"/>
              </w:rPr>
            </w:pPr>
          </w:p>
        </w:tc>
      </w:tr>
      <w:tr w:rsidR="002B29DC" w:rsidRPr="00FD773D" w14:paraId="2A30FA64" w14:textId="77777777" w:rsidTr="00414FEB">
        <w:trPr>
          <w:cantSplit/>
          <w:trHeight w:val="335"/>
          <w:tblHeader/>
        </w:trPr>
        <w:tc>
          <w:tcPr>
            <w:tcW w:w="315" w:type="dxa"/>
            <w:vMerge w:val="restart"/>
            <w:vAlign w:val="center"/>
          </w:tcPr>
          <w:p w14:paraId="287ADB95" w14:textId="77777777" w:rsidR="002B29DC" w:rsidRPr="00FD773D" w:rsidRDefault="002B29DC" w:rsidP="00D15B83">
            <w:pPr>
              <w:jc w:val="center"/>
              <w:rPr>
                <w:sz w:val="18"/>
                <w:szCs w:val="18"/>
              </w:rPr>
            </w:pPr>
            <w:r w:rsidRPr="00FD773D">
              <w:rPr>
                <w:sz w:val="18"/>
                <w:szCs w:val="18"/>
              </w:rPr>
              <w:t>3</w:t>
            </w:r>
          </w:p>
        </w:tc>
        <w:tc>
          <w:tcPr>
            <w:tcW w:w="4704" w:type="dxa"/>
            <w:vAlign w:val="center"/>
          </w:tcPr>
          <w:p w14:paraId="0C469CE7" w14:textId="77777777" w:rsidR="002B29DC" w:rsidRPr="00FD773D" w:rsidRDefault="002B29DC" w:rsidP="00451163">
            <w:pPr>
              <w:ind w:leftChars="50" w:left="100" w:rightChars="44" w:right="88"/>
              <w:rPr>
                <w:sz w:val="18"/>
              </w:rPr>
            </w:pPr>
            <w:r w:rsidRPr="00FD773D">
              <w:rPr>
                <w:sz w:val="18"/>
              </w:rPr>
              <w:t>XA_API_CMD_GET_API_SIZE</w:t>
            </w:r>
          </w:p>
        </w:tc>
        <w:tc>
          <w:tcPr>
            <w:tcW w:w="5091" w:type="dxa"/>
            <w:vMerge w:val="restart"/>
            <w:vAlign w:val="center"/>
          </w:tcPr>
          <w:p w14:paraId="0BFDFF1F" w14:textId="77777777" w:rsidR="002B29DC" w:rsidRPr="00FD773D" w:rsidRDefault="002B29DC" w:rsidP="00A339BC">
            <w:pPr>
              <w:pStyle w:val="ReqText"/>
              <w:ind w:firstLine="90"/>
              <w:rPr>
                <w:sz w:val="18"/>
                <w:szCs w:val="18"/>
              </w:rPr>
            </w:pPr>
            <w:r w:rsidRPr="00FD773D">
              <w:rPr>
                <w:sz w:val="18"/>
                <w:szCs w:val="18"/>
              </w:rPr>
              <w:t>Get the size of the API structure</w:t>
            </w:r>
          </w:p>
        </w:tc>
      </w:tr>
      <w:tr w:rsidR="002B29DC" w:rsidRPr="00FD773D" w14:paraId="5E6BBA5B" w14:textId="77777777" w:rsidTr="00414FEB">
        <w:trPr>
          <w:cantSplit/>
          <w:trHeight w:val="335"/>
          <w:tblHeader/>
        </w:trPr>
        <w:tc>
          <w:tcPr>
            <w:tcW w:w="315" w:type="dxa"/>
            <w:vMerge/>
            <w:vAlign w:val="center"/>
          </w:tcPr>
          <w:p w14:paraId="340295A9" w14:textId="77777777" w:rsidR="002B29DC" w:rsidRPr="00FD773D" w:rsidRDefault="002B29DC" w:rsidP="00D15B83">
            <w:pPr>
              <w:jc w:val="center"/>
              <w:rPr>
                <w:sz w:val="18"/>
                <w:szCs w:val="18"/>
              </w:rPr>
            </w:pPr>
          </w:p>
        </w:tc>
        <w:tc>
          <w:tcPr>
            <w:tcW w:w="4704" w:type="dxa"/>
            <w:vAlign w:val="center"/>
          </w:tcPr>
          <w:p w14:paraId="62344B3C" w14:textId="77777777" w:rsidR="002B29DC" w:rsidRPr="00FD773D" w:rsidRDefault="002B29DC" w:rsidP="00451163">
            <w:pPr>
              <w:ind w:leftChars="50" w:left="100" w:rightChars="44" w:right="88"/>
              <w:rPr>
                <w:sz w:val="18"/>
              </w:rPr>
            </w:pPr>
            <w:r w:rsidRPr="00FD773D">
              <w:rPr>
                <w:sz w:val="18"/>
              </w:rPr>
              <w:t>(NULL)</w:t>
            </w:r>
          </w:p>
        </w:tc>
        <w:tc>
          <w:tcPr>
            <w:tcW w:w="5091" w:type="dxa"/>
            <w:vMerge/>
            <w:vAlign w:val="center"/>
          </w:tcPr>
          <w:p w14:paraId="0B372AA5" w14:textId="77777777" w:rsidR="002B29DC" w:rsidRPr="00FD773D" w:rsidRDefault="002B29DC" w:rsidP="00D15B83">
            <w:pPr>
              <w:ind w:firstLineChars="50" w:firstLine="90"/>
              <w:rPr>
                <w:sz w:val="18"/>
                <w:szCs w:val="18"/>
              </w:rPr>
            </w:pPr>
          </w:p>
        </w:tc>
      </w:tr>
      <w:tr w:rsidR="002B29DC" w:rsidRPr="00FD773D" w14:paraId="7C6D65EC" w14:textId="77777777" w:rsidTr="00414FEB">
        <w:trPr>
          <w:cantSplit/>
          <w:trHeight w:val="335"/>
          <w:tblHeader/>
        </w:trPr>
        <w:tc>
          <w:tcPr>
            <w:tcW w:w="315" w:type="dxa"/>
            <w:vMerge w:val="restart"/>
            <w:vAlign w:val="center"/>
          </w:tcPr>
          <w:p w14:paraId="65D91AA9" w14:textId="77777777" w:rsidR="002B29DC" w:rsidRPr="00FD773D" w:rsidRDefault="002B29DC" w:rsidP="00D15B83">
            <w:pPr>
              <w:jc w:val="center"/>
              <w:rPr>
                <w:sz w:val="18"/>
                <w:szCs w:val="18"/>
              </w:rPr>
            </w:pPr>
            <w:r w:rsidRPr="00FD773D">
              <w:rPr>
                <w:sz w:val="18"/>
                <w:szCs w:val="18"/>
              </w:rPr>
              <w:t>4</w:t>
            </w:r>
          </w:p>
        </w:tc>
        <w:tc>
          <w:tcPr>
            <w:tcW w:w="4704" w:type="dxa"/>
            <w:vAlign w:val="center"/>
          </w:tcPr>
          <w:p w14:paraId="54E0AAEC" w14:textId="77777777" w:rsidR="002B29DC" w:rsidRPr="00FD773D" w:rsidRDefault="002B29DC" w:rsidP="00451163">
            <w:pPr>
              <w:ind w:leftChars="50" w:left="100" w:rightChars="44" w:right="88"/>
              <w:rPr>
                <w:sz w:val="18"/>
              </w:rPr>
            </w:pPr>
            <w:r w:rsidRPr="00FD773D">
              <w:rPr>
                <w:sz w:val="18"/>
              </w:rPr>
              <w:t>XA_API_CMD_INIT</w:t>
            </w:r>
          </w:p>
        </w:tc>
        <w:tc>
          <w:tcPr>
            <w:tcW w:w="5091" w:type="dxa"/>
            <w:vMerge w:val="restart"/>
            <w:vAlign w:val="center"/>
          </w:tcPr>
          <w:p w14:paraId="4A09FE4B" w14:textId="77777777" w:rsidR="002B29DC" w:rsidRPr="00FD773D" w:rsidRDefault="002B29DC" w:rsidP="00A339BC">
            <w:pPr>
              <w:pStyle w:val="ReqText"/>
              <w:ind w:left="90"/>
              <w:rPr>
                <w:sz w:val="18"/>
                <w:szCs w:val="18"/>
              </w:rPr>
            </w:pPr>
            <w:r w:rsidRPr="00FD773D">
              <w:rPr>
                <w:sz w:val="18"/>
                <w:szCs w:val="18"/>
              </w:rPr>
              <w:t>Set the default values of all the configuration parameters</w:t>
            </w:r>
          </w:p>
        </w:tc>
      </w:tr>
      <w:tr w:rsidR="002B29DC" w:rsidRPr="00FD773D" w14:paraId="01F46D5B" w14:textId="77777777" w:rsidTr="00414FEB">
        <w:trPr>
          <w:cantSplit/>
          <w:trHeight w:val="335"/>
          <w:tblHeader/>
        </w:trPr>
        <w:tc>
          <w:tcPr>
            <w:tcW w:w="315" w:type="dxa"/>
            <w:vMerge/>
            <w:vAlign w:val="center"/>
          </w:tcPr>
          <w:p w14:paraId="0BEC1768" w14:textId="77777777" w:rsidR="002B29DC" w:rsidRPr="00FD773D" w:rsidRDefault="002B29DC" w:rsidP="00D15B83">
            <w:pPr>
              <w:jc w:val="center"/>
              <w:rPr>
                <w:sz w:val="18"/>
                <w:szCs w:val="18"/>
              </w:rPr>
            </w:pPr>
          </w:p>
        </w:tc>
        <w:tc>
          <w:tcPr>
            <w:tcW w:w="4704" w:type="dxa"/>
            <w:vAlign w:val="center"/>
          </w:tcPr>
          <w:p w14:paraId="7B4AB03E" w14:textId="77777777" w:rsidR="002B29DC" w:rsidRPr="00FD773D" w:rsidRDefault="002B29DC" w:rsidP="00451163">
            <w:pPr>
              <w:ind w:leftChars="50" w:left="100" w:rightChars="44" w:right="88"/>
              <w:rPr>
                <w:sz w:val="18"/>
              </w:rPr>
            </w:pPr>
            <w:r w:rsidRPr="00FD773D">
              <w:rPr>
                <w:sz w:val="18"/>
              </w:rPr>
              <w:t>XA_CMD_TYPE_INIT_API_PRE_CONFIG_PARAMS</w:t>
            </w:r>
          </w:p>
        </w:tc>
        <w:tc>
          <w:tcPr>
            <w:tcW w:w="5091" w:type="dxa"/>
            <w:vMerge/>
            <w:vAlign w:val="center"/>
          </w:tcPr>
          <w:p w14:paraId="7B5834F4" w14:textId="77777777" w:rsidR="002B29DC" w:rsidRPr="00FD773D" w:rsidRDefault="002B29DC" w:rsidP="00D15B83">
            <w:pPr>
              <w:ind w:firstLineChars="50" w:firstLine="90"/>
              <w:rPr>
                <w:sz w:val="18"/>
                <w:szCs w:val="18"/>
              </w:rPr>
            </w:pPr>
          </w:p>
        </w:tc>
      </w:tr>
    </w:tbl>
    <w:p w14:paraId="2AB14547" w14:textId="77777777" w:rsidR="002B29DC" w:rsidRPr="00FD773D" w:rsidRDefault="002B29DC" w:rsidP="00356589">
      <w:r w:rsidRPr="00FD773D">
        <w:br w:type="page"/>
      </w:r>
    </w:p>
    <w:p w14:paraId="03DFF570" w14:textId="77777777" w:rsidR="003F6E95" w:rsidRPr="00FD773D" w:rsidRDefault="003F6E95" w:rsidP="00DC074C"/>
    <w:p w14:paraId="6DBB706F" w14:textId="251C1B27" w:rsidR="002B29DC" w:rsidRPr="00FD773D" w:rsidRDefault="00037CCE" w:rsidP="00DD63CE">
      <w:pPr>
        <w:pStyle w:val="Heading4"/>
        <w:widowControl/>
        <w:numPr>
          <w:ilvl w:val="3"/>
          <w:numId w:val="7"/>
        </w:numPr>
        <w:autoSpaceDE/>
        <w:autoSpaceDN/>
        <w:adjustRightInd/>
        <w:snapToGrid/>
        <w:spacing w:before="200" w:after="100" w:line="300" w:lineRule="exact"/>
        <w:jc w:val="left"/>
        <w:textAlignment w:val="auto"/>
      </w:pPr>
      <w:r w:rsidRPr="00FD773D">
        <w:t>Parameters setting</w:t>
      </w:r>
    </w:p>
    <w:p w14:paraId="19FBA6B2" w14:textId="77777777" w:rsidR="007E5701" w:rsidRPr="00FD773D" w:rsidRDefault="007E5701" w:rsidP="007E5701">
      <w:pPr>
        <w:pStyle w:val="Caption"/>
        <w:rPr>
          <w:rFonts w:eastAsia="Meiryo"/>
          <w:lang w:val="en-US"/>
        </w:rPr>
      </w:pPr>
    </w:p>
    <w:p w14:paraId="6636B601" w14:textId="4FDA001E" w:rsidR="007E5701" w:rsidRPr="00FD773D" w:rsidRDefault="00C56E01" w:rsidP="00C56E01">
      <w:pPr>
        <w:pStyle w:val="Caption"/>
        <w:rPr>
          <w:rFonts w:eastAsia="Meiryo"/>
          <w:lang w:val="en-US"/>
        </w:rPr>
      </w:pPr>
      <w:bookmarkStart w:id="149" w:name="_Toc517343845"/>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5</w:t>
      </w:r>
      <w:r w:rsidR="003A2569" w:rsidRPr="00FD773D">
        <w:fldChar w:fldCharType="end"/>
      </w:r>
      <w:r w:rsidR="007E5701" w:rsidRPr="00FD773D">
        <w:rPr>
          <w:rFonts w:eastAsia="Meiryo"/>
        </w:rPr>
        <w:tab/>
        <w:t>List of Set Commands</w:t>
      </w:r>
      <w:r w:rsidR="007E5701" w:rsidRPr="00FD773D">
        <w:rPr>
          <w:rFonts w:eastAsia="Meiryo"/>
          <w:lang w:val="en-US"/>
        </w:rPr>
        <w:t xml:space="preserve"> for renderer</w:t>
      </w:r>
      <w:bookmarkEnd w:id="149"/>
    </w:p>
    <w:tbl>
      <w:tblPr>
        <w:tblW w:w="10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5026"/>
        <w:gridCol w:w="4958"/>
      </w:tblGrid>
      <w:tr w:rsidR="007E5701" w:rsidRPr="00FD773D" w14:paraId="1F43A799" w14:textId="77777777" w:rsidTr="0056555E">
        <w:trPr>
          <w:cantSplit/>
          <w:trHeight w:val="320"/>
          <w:tblHeader/>
        </w:trPr>
        <w:tc>
          <w:tcPr>
            <w:tcW w:w="5333" w:type="dxa"/>
            <w:gridSpan w:val="2"/>
            <w:tcBorders>
              <w:bottom w:val="double" w:sz="4" w:space="0" w:color="auto"/>
            </w:tcBorders>
            <w:tcMar>
              <w:top w:w="23" w:type="dxa"/>
              <w:left w:w="23" w:type="dxa"/>
              <w:bottom w:w="23" w:type="dxa"/>
              <w:right w:w="23" w:type="dxa"/>
            </w:tcMar>
          </w:tcPr>
          <w:p w14:paraId="5BF13F2B" w14:textId="77777777" w:rsidR="007E5701" w:rsidRPr="00FD773D" w:rsidRDefault="007E5701" w:rsidP="00792F05">
            <w:pPr>
              <w:pStyle w:val="af6"/>
              <w:rPr>
                <w:rFonts w:ascii="Verdana" w:eastAsia="Meiryo" w:hAnsi="Verdana"/>
              </w:rPr>
            </w:pPr>
            <w:r w:rsidRPr="00FD773D">
              <w:rPr>
                <w:rFonts w:ascii="Verdana" w:eastAsia="Meiryo" w:hAnsi="Verdana"/>
              </w:rPr>
              <w:t>upper stage : Command / lower step : Subcommand</w:t>
            </w:r>
          </w:p>
        </w:tc>
        <w:tc>
          <w:tcPr>
            <w:tcW w:w="4958" w:type="dxa"/>
            <w:tcBorders>
              <w:bottom w:val="double" w:sz="4" w:space="0" w:color="auto"/>
            </w:tcBorders>
          </w:tcPr>
          <w:p w14:paraId="511149A9" w14:textId="77777777" w:rsidR="007E5701" w:rsidRPr="00FD773D" w:rsidRDefault="007E5701" w:rsidP="00792F05">
            <w:pPr>
              <w:pStyle w:val="af6"/>
              <w:rPr>
                <w:rFonts w:ascii="Verdana" w:eastAsia="Meiryo" w:hAnsi="Verdana"/>
              </w:rPr>
            </w:pPr>
            <w:r w:rsidRPr="00FD773D">
              <w:rPr>
                <w:rFonts w:ascii="Verdana" w:eastAsia="Meiryo" w:hAnsi="Verdana"/>
              </w:rPr>
              <w:t>Description</w:t>
            </w:r>
          </w:p>
        </w:tc>
      </w:tr>
      <w:tr w:rsidR="007E5701" w:rsidRPr="00FD773D" w14:paraId="3B978AC0" w14:textId="77777777" w:rsidTr="0056555E">
        <w:trPr>
          <w:cantSplit/>
          <w:trHeight w:val="320"/>
          <w:tblHeader/>
        </w:trPr>
        <w:tc>
          <w:tcPr>
            <w:tcW w:w="307" w:type="dxa"/>
            <w:vMerge w:val="restart"/>
            <w:vAlign w:val="center"/>
          </w:tcPr>
          <w:p w14:paraId="01814BD6" w14:textId="77777777" w:rsidR="007E5701" w:rsidRPr="00FD773D" w:rsidRDefault="007E5701" w:rsidP="00792F05">
            <w:pPr>
              <w:jc w:val="center"/>
              <w:rPr>
                <w:sz w:val="18"/>
                <w:szCs w:val="18"/>
              </w:rPr>
            </w:pPr>
            <w:r w:rsidRPr="00FD773D">
              <w:rPr>
                <w:sz w:val="18"/>
                <w:szCs w:val="18"/>
              </w:rPr>
              <w:t>1</w:t>
            </w:r>
          </w:p>
        </w:tc>
        <w:tc>
          <w:tcPr>
            <w:tcW w:w="5026" w:type="dxa"/>
            <w:vAlign w:val="center"/>
          </w:tcPr>
          <w:p w14:paraId="58470D82" w14:textId="77777777" w:rsidR="007E5701" w:rsidRPr="00FD773D" w:rsidRDefault="007E5701" w:rsidP="00792F05">
            <w:pPr>
              <w:ind w:firstLineChars="50" w:firstLine="90"/>
              <w:rPr>
                <w:color w:val="FF0000"/>
                <w:sz w:val="18"/>
                <w:szCs w:val="18"/>
              </w:rPr>
            </w:pPr>
            <w:r w:rsidRPr="00FD773D">
              <w:rPr>
                <w:sz w:val="18"/>
                <w:szCs w:val="18"/>
              </w:rPr>
              <w:t>XA_API_CMD_SET_CONFIG_PARAM</w:t>
            </w:r>
          </w:p>
        </w:tc>
        <w:tc>
          <w:tcPr>
            <w:tcW w:w="4958" w:type="dxa"/>
            <w:vMerge w:val="restart"/>
            <w:vAlign w:val="center"/>
          </w:tcPr>
          <w:p w14:paraId="38DE19FB" w14:textId="7C6785ED" w:rsidR="007E5701" w:rsidRPr="00FD773D" w:rsidRDefault="007E5701" w:rsidP="00A339BC">
            <w:pPr>
              <w:pStyle w:val="ReqText"/>
              <w:ind w:left="90"/>
              <w:rPr>
                <w:sz w:val="18"/>
              </w:rPr>
            </w:pPr>
            <w:r w:rsidRPr="00FD773D">
              <w:rPr>
                <w:sz w:val="18"/>
              </w:rPr>
              <w:t>Set the input</w:t>
            </w:r>
            <w:r w:rsidR="00152F2C" w:rsidRPr="00FD773D">
              <w:rPr>
                <w:sz w:val="18"/>
              </w:rPr>
              <w:t xml:space="preserve"> TDM</w:t>
            </w:r>
            <w:r w:rsidRPr="00FD773D">
              <w:rPr>
                <w:sz w:val="18"/>
              </w:rPr>
              <w:t xml:space="preserve"> P</w:t>
            </w:r>
            <w:r w:rsidR="00152F2C" w:rsidRPr="00FD773D">
              <w:rPr>
                <w:sz w:val="18"/>
              </w:rPr>
              <w:t>CM sample bit width to 16 or 24</w:t>
            </w:r>
          </w:p>
        </w:tc>
      </w:tr>
      <w:tr w:rsidR="007E5701" w:rsidRPr="00FD773D" w14:paraId="6375BC52" w14:textId="77777777" w:rsidTr="0056555E">
        <w:trPr>
          <w:cantSplit/>
          <w:trHeight w:val="320"/>
          <w:tblHeader/>
        </w:trPr>
        <w:tc>
          <w:tcPr>
            <w:tcW w:w="307" w:type="dxa"/>
            <w:vMerge/>
            <w:vAlign w:val="center"/>
          </w:tcPr>
          <w:p w14:paraId="3FB2B60D" w14:textId="77777777" w:rsidR="007E5701" w:rsidRPr="00FD773D" w:rsidRDefault="007E5701" w:rsidP="00792F05">
            <w:pPr>
              <w:jc w:val="center"/>
              <w:rPr>
                <w:sz w:val="18"/>
                <w:szCs w:val="18"/>
              </w:rPr>
            </w:pPr>
          </w:p>
        </w:tc>
        <w:tc>
          <w:tcPr>
            <w:tcW w:w="5026" w:type="dxa"/>
            <w:vAlign w:val="center"/>
          </w:tcPr>
          <w:p w14:paraId="45FEE372" w14:textId="2E71A24C" w:rsidR="007E5701" w:rsidRPr="00FD773D" w:rsidRDefault="00152F2C" w:rsidP="00327338">
            <w:pPr>
              <w:ind w:leftChars="50" w:left="100" w:rightChars="44" w:right="88"/>
              <w:rPr>
                <w:sz w:val="18"/>
              </w:rPr>
            </w:pPr>
            <w:r w:rsidRPr="00FD773D">
              <w:rPr>
                <w:sz w:val="18"/>
              </w:rPr>
              <w:t>XA_TDM_RDR_CONFIG_PARAM_PCM_WIDTH</w:t>
            </w:r>
          </w:p>
        </w:tc>
        <w:tc>
          <w:tcPr>
            <w:tcW w:w="4958" w:type="dxa"/>
            <w:vMerge/>
            <w:vAlign w:val="center"/>
          </w:tcPr>
          <w:p w14:paraId="5E685445" w14:textId="77777777" w:rsidR="007E5701" w:rsidRPr="00FD773D" w:rsidRDefault="007E5701" w:rsidP="00A339BC">
            <w:pPr>
              <w:pStyle w:val="ReqText"/>
              <w:ind w:firstLine="90"/>
              <w:rPr>
                <w:sz w:val="18"/>
                <w:szCs w:val="18"/>
              </w:rPr>
            </w:pPr>
          </w:p>
        </w:tc>
      </w:tr>
      <w:tr w:rsidR="007E5701" w:rsidRPr="00FD773D" w14:paraId="1069A1B6" w14:textId="77777777" w:rsidTr="0056555E">
        <w:trPr>
          <w:cantSplit/>
          <w:trHeight w:val="320"/>
          <w:tblHeader/>
        </w:trPr>
        <w:tc>
          <w:tcPr>
            <w:tcW w:w="307" w:type="dxa"/>
            <w:vMerge w:val="restart"/>
            <w:vAlign w:val="center"/>
          </w:tcPr>
          <w:p w14:paraId="36C68D27" w14:textId="77777777" w:rsidR="007E5701" w:rsidRPr="00FD773D" w:rsidRDefault="007E5701" w:rsidP="00792F05">
            <w:pPr>
              <w:jc w:val="center"/>
              <w:rPr>
                <w:sz w:val="18"/>
                <w:szCs w:val="18"/>
              </w:rPr>
            </w:pPr>
            <w:r w:rsidRPr="00FD773D">
              <w:rPr>
                <w:sz w:val="18"/>
                <w:szCs w:val="18"/>
              </w:rPr>
              <w:t>2</w:t>
            </w:r>
          </w:p>
        </w:tc>
        <w:tc>
          <w:tcPr>
            <w:tcW w:w="5026" w:type="dxa"/>
            <w:vAlign w:val="center"/>
          </w:tcPr>
          <w:p w14:paraId="7A21D234" w14:textId="77777777" w:rsidR="007E5701" w:rsidRPr="00FD773D" w:rsidRDefault="007E5701" w:rsidP="00792F05">
            <w:pPr>
              <w:ind w:leftChars="50" w:left="100" w:rightChars="44" w:right="88"/>
              <w:rPr>
                <w:sz w:val="18"/>
              </w:rPr>
            </w:pPr>
            <w:r w:rsidRPr="00FD773D">
              <w:rPr>
                <w:sz w:val="18"/>
              </w:rPr>
              <w:t>XA_API_CMD_SET_CONFIG_PARAM</w:t>
            </w:r>
          </w:p>
        </w:tc>
        <w:tc>
          <w:tcPr>
            <w:tcW w:w="4958" w:type="dxa"/>
            <w:vMerge w:val="restart"/>
            <w:vAlign w:val="center"/>
          </w:tcPr>
          <w:p w14:paraId="7E8A0834" w14:textId="1A99F6AD" w:rsidR="007E5701" w:rsidRPr="00FD773D" w:rsidRDefault="00152F2C" w:rsidP="00A339BC">
            <w:pPr>
              <w:pStyle w:val="ReqText"/>
              <w:ind w:left="90"/>
              <w:rPr>
                <w:sz w:val="18"/>
              </w:rPr>
            </w:pPr>
            <w:r w:rsidRPr="00FD773D">
              <w:rPr>
                <w:sz w:val="18"/>
              </w:rPr>
              <w:t>Set the input TDM PCM channel mode</w:t>
            </w:r>
          </w:p>
        </w:tc>
      </w:tr>
      <w:tr w:rsidR="007E5701" w:rsidRPr="00FD773D" w14:paraId="3E374FE3" w14:textId="77777777" w:rsidTr="0056555E">
        <w:trPr>
          <w:cantSplit/>
          <w:trHeight w:val="320"/>
          <w:tblHeader/>
        </w:trPr>
        <w:tc>
          <w:tcPr>
            <w:tcW w:w="307" w:type="dxa"/>
            <w:vMerge/>
            <w:vAlign w:val="center"/>
          </w:tcPr>
          <w:p w14:paraId="3F6D8F78" w14:textId="77777777" w:rsidR="007E5701" w:rsidRPr="00FD773D" w:rsidRDefault="007E5701" w:rsidP="00792F05">
            <w:pPr>
              <w:jc w:val="center"/>
              <w:rPr>
                <w:sz w:val="18"/>
                <w:szCs w:val="18"/>
              </w:rPr>
            </w:pPr>
          </w:p>
        </w:tc>
        <w:tc>
          <w:tcPr>
            <w:tcW w:w="5026" w:type="dxa"/>
            <w:vAlign w:val="center"/>
          </w:tcPr>
          <w:p w14:paraId="6925CBF4" w14:textId="55E2C799" w:rsidR="007E5701" w:rsidRPr="00FD773D" w:rsidRDefault="00152F2C" w:rsidP="00792F05">
            <w:pPr>
              <w:ind w:leftChars="50" w:left="100" w:rightChars="44" w:right="88"/>
              <w:rPr>
                <w:sz w:val="18"/>
              </w:rPr>
            </w:pPr>
            <w:r w:rsidRPr="00FD773D">
              <w:rPr>
                <w:sz w:val="18"/>
              </w:rPr>
              <w:t>XA_TDM_RDR_CONFIG_PARAM_CHANNEL_MODE</w:t>
            </w:r>
          </w:p>
        </w:tc>
        <w:tc>
          <w:tcPr>
            <w:tcW w:w="4958" w:type="dxa"/>
            <w:vMerge/>
            <w:vAlign w:val="center"/>
          </w:tcPr>
          <w:p w14:paraId="6A0E35EA" w14:textId="77777777" w:rsidR="007E5701" w:rsidRPr="00FD773D" w:rsidRDefault="007E5701" w:rsidP="00A339BC">
            <w:pPr>
              <w:pStyle w:val="ReqText"/>
              <w:ind w:left="90"/>
              <w:rPr>
                <w:sz w:val="18"/>
                <w:szCs w:val="18"/>
              </w:rPr>
            </w:pPr>
          </w:p>
        </w:tc>
      </w:tr>
      <w:tr w:rsidR="007E5701" w:rsidRPr="00FD773D" w14:paraId="51DDD216" w14:textId="77777777" w:rsidTr="0056555E">
        <w:trPr>
          <w:cantSplit/>
          <w:trHeight w:val="320"/>
          <w:tblHeader/>
        </w:trPr>
        <w:tc>
          <w:tcPr>
            <w:tcW w:w="307" w:type="dxa"/>
            <w:vMerge w:val="restart"/>
            <w:vAlign w:val="center"/>
          </w:tcPr>
          <w:p w14:paraId="6B00974C" w14:textId="77777777" w:rsidR="007E5701" w:rsidRPr="00FD773D" w:rsidRDefault="007E5701" w:rsidP="00792F05">
            <w:pPr>
              <w:jc w:val="center"/>
              <w:rPr>
                <w:sz w:val="18"/>
                <w:szCs w:val="18"/>
              </w:rPr>
            </w:pPr>
            <w:r w:rsidRPr="00FD773D">
              <w:rPr>
                <w:sz w:val="18"/>
                <w:szCs w:val="18"/>
              </w:rPr>
              <w:t>3</w:t>
            </w:r>
          </w:p>
        </w:tc>
        <w:tc>
          <w:tcPr>
            <w:tcW w:w="5026" w:type="dxa"/>
            <w:vAlign w:val="center"/>
          </w:tcPr>
          <w:p w14:paraId="10B924AA" w14:textId="77777777" w:rsidR="007E5701" w:rsidRPr="00FD773D" w:rsidRDefault="007E5701" w:rsidP="00792F05">
            <w:pPr>
              <w:ind w:leftChars="50" w:left="100" w:rightChars="44" w:right="88"/>
              <w:rPr>
                <w:sz w:val="18"/>
              </w:rPr>
            </w:pPr>
            <w:r w:rsidRPr="00FD773D">
              <w:rPr>
                <w:sz w:val="18"/>
              </w:rPr>
              <w:t>XA_API_CMD_SET_CONFIG_PARAM</w:t>
            </w:r>
          </w:p>
        </w:tc>
        <w:tc>
          <w:tcPr>
            <w:tcW w:w="4958" w:type="dxa"/>
            <w:vMerge w:val="restart"/>
            <w:vAlign w:val="center"/>
          </w:tcPr>
          <w:p w14:paraId="29C05085" w14:textId="78AAC359" w:rsidR="007E5701" w:rsidRPr="00FD773D" w:rsidRDefault="007E5701" w:rsidP="00A339BC">
            <w:pPr>
              <w:pStyle w:val="ReqText"/>
              <w:ind w:left="90"/>
              <w:rPr>
                <w:sz w:val="18"/>
              </w:rPr>
            </w:pPr>
            <w:r w:rsidRPr="00FD773D">
              <w:rPr>
                <w:sz w:val="18"/>
              </w:rPr>
              <w:t xml:space="preserve">Set the input </w:t>
            </w:r>
            <w:r w:rsidR="00152F2C" w:rsidRPr="00FD773D">
              <w:rPr>
                <w:sz w:val="18"/>
              </w:rPr>
              <w:t xml:space="preserve">TDM </w:t>
            </w:r>
            <w:r w:rsidRPr="00FD773D">
              <w:rPr>
                <w:sz w:val="18"/>
              </w:rPr>
              <w:t>PCM sampling frequenc</w:t>
            </w:r>
            <w:r w:rsidR="00445CCC" w:rsidRPr="00FD773D">
              <w:rPr>
                <w:sz w:val="18"/>
              </w:rPr>
              <w:t xml:space="preserve">y (supported 32000/44100/48000 </w:t>
            </w:r>
            <w:r w:rsidRPr="00FD773D">
              <w:rPr>
                <w:sz w:val="18"/>
              </w:rPr>
              <w:t>Hz)</w:t>
            </w:r>
          </w:p>
        </w:tc>
      </w:tr>
      <w:tr w:rsidR="007E5701" w:rsidRPr="00FD773D" w14:paraId="7885BA76" w14:textId="77777777" w:rsidTr="0056555E">
        <w:trPr>
          <w:cantSplit/>
          <w:trHeight w:val="320"/>
          <w:tblHeader/>
        </w:trPr>
        <w:tc>
          <w:tcPr>
            <w:tcW w:w="307" w:type="dxa"/>
            <w:vMerge/>
            <w:vAlign w:val="center"/>
          </w:tcPr>
          <w:p w14:paraId="45D172AE" w14:textId="77777777" w:rsidR="007E5701" w:rsidRPr="00FD773D" w:rsidRDefault="007E5701" w:rsidP="00792F05">
            <w:pPr>
              <w:jc w:val="center"/>
              <w:rPr>
                <w:sz w:val="18"/>
                <w:szCs w:val="18"/>
              </w:rPr>
            </w:pPr>
          </w:p>
        </w:tc>
        <w:tc>
          <w:tcPr>
            <w:tcW w:w="5026" w:type="dxa"/>
            <w:vAlign w:val="center"/>
          </w:tcPr>
          <w:p w14:paraId="0F294B24" w14:textId="5CB91E1B" w:rsidR="007E5701" w:rsidRPr="00FD773D" w:rsidRDefault="00152F2C" w:rsidP="00327338">
            <w:pPr>
              <w:ind w:leftChars="50" w:left="100" w:rightChars="44" w:right="88"/>
              <w:rPr>
                <w:sz w:val="18"/>
              </w:rPr>
            </w:pPr>
            <w:r w:rsidRPr="00FD773D">
              <w:rPr>
                <w:sz w:val="18"/>
              </w:rPr>
              <w:t>XA_TDM_RDR_CONFIG_PARAM_IN_SAMPLE_RATE</w:t>
            </w:r>
          </w:p>
        </w:tc>
        <w:tc>
          <w:tcPr>
            <w:tcW w:w="4958" w:type="dxa"/>
            <w:vMerge/>
            <w:vAlign w:val="center"/>
          </w:tcPr>
          <w:p w14:paraId="3E3453F5" w14:textId="77777777" w:rsidR="007E5701" w:rsidRPr="00FD773D" w:rsidRDefault="007E5701" w:rsidP="00A339BC">
            <w:pPr>
              <w:pStyle w:val="ReqText"/>
              <w:ind w:left="90"/>
              <w:rPr>
                <w:sz w:val="18"/>
                <w:szCs w:val="18"/>
              </w:rPr>
            </w:pPr>
          </w:p>
        </w:tc>
      </w:tr>
      <w:tr w:rsidR="007E5701" w:rsidRPr="00FD773D" w14:paraId="4FBB29D9" w14:textId="77777777" w:rsidTr="0056555E">
        <w:trPr>
          <w:cantSplit/>
          <w:trHeight w:val="320"/>
          <w:tblHeader/>
        </w:trPr>
        <w:tc>
          <w:tcPr>
            <w:tcW w:w="307" w:type="dxa"/>
            <w:vMerge w:val="restart"/>
            <w:vAlign w:val="center"/>
          </w:tcPr>
          <w:p w14:paraId="3D4F469D" w14:textId="77777777" w:rsidR="007E5701" w:rsidRPr="00FD773D" w:rsidRDefault="007E5701" w:rsidP="00792F05">
            <w:pPr>
              <w:jc w:val="center"/>
              <w:rPr>
                <w:sz w:val="18"/>
                <w:szCs w:val="18"/>
              </w:rPr>
            </w:pPr>
            <w:r w:rsidRPr="00FD773D">
              <w:rPr>
                <w:sz w:val="18"/>
                <w:szCs w:val="18"/>
              </w:rPr>
              <w:t>4</w:t>
            </w:r>
          </w:p>
        </w:tc>
        <w:tc>
          <w:tcPr>
            <w:tcW w:w="5026" w:type="dxa"/>
            <w:vAlign w:val="center"/>
          </w:tcPr>
          <w:p w14:paraId="2554D7B8" w14:textId="77777777" w:rsidR="007E5701" w:rsidRPr="00FD773D" w:rsidRDefault="007E5701" w:rsidP="00792F05">
            <w:pPr>
              <w:ind w:leftChars="50" w:left="100" w:rightChars="44" w:right="88"/>
              <w:rPr>
                <w:sz w:val="18"/>
              </w:rPr>
            </w:pPr>
            <w:r w:rsidRPr="00FD773D">
              <w:rPr>
                <w:sz w:val="18"/>
              </w:rPr>
              <w:t>XA_API_CMD_SET_CONFIG_PARAM</w:t>
            </w:r>
          </w:p>
        </w:tc>
        <w:tc>
          <w:tcPr>
            <w:tcW w:w="4958" w:type="dxa"/>
            <w:vMerge w:val="restart"/>
            <w:vAlign w:val="center"/>
          </w:tcPr>
          <w:p w14:paraId="42E469C9" w14:textId="77777777" w:rsidR="007E5701" w:rsidRPr="00FD773D" w:rsidRDefault="007E5701" w:rsidP="00A339BC">
            <w:pPr>
              <w:pStyle w:val="ReqText"/>
              <w:ind w:left="90"/>
              <w:rPr>
                <w:sz w:val="18"/>
              </w:rPr>
            </w:pPr>
            <w:r w:rsidRPr="00FD773D">
              <w:rPr>
                <w:sz w:val="18"/>
              </w:rPr>
              <w:t>Set the input/output frame size</w:t>
            </w:r>
          </w:p>
        </w:tc>
      </w:tr>
      <w:tr w:rsidR="007E5701" w:rsidRPr="00FD773D" w14:paraId="6F21CE58" w14:textId="77777777" w:rsidTr="0056555E">
        <w:trPr>
          <w:cantSplit/>
          <w:trHeight w:val="320"/>
          <w:tblHeader/>
        </w:trPr>
        <w:tc>
          <w:tcPr>
            <w:tcW w:w="307" w:type="dxa"/>
            <w:vMerge/>
            <w:vAlign w:val="center"/>
          </w:tcPr>
          <w:p w14:paraId="5A413DE6" w14:textId="77777777" w:rsidR="007E5701" w:rsidRPr="00FD773D" w:rsidRDefault="007E5701" w:rsidP="00792F05">
            <w:pPr>
              <w:jc w:val="center"/>
              <w:rPr>
                <w:sz w:val="18"/>
                <w:szCs w:val="18"/>
              </w:rPr>
            </w:pPr>
          </w:p>
        </w:tc>
        <w:tc>
          <w:tcPr>
            <w:tcW w:w="5026" w:type="dxa"/>
            <w:vAlign w:val="center"/>
          </w:tcPr>
          <w:p w14:paraId="13F0991E" w14:textId="76B7BD3D" w:rsidR="007E5701" w:rsidRPr="00FD773D" w:rsidRDefault="00152F2C" w:rsidP="00327338">
            <w:pPr>
              <w:ind w:leftChars="50" w:left="100" w:rightChars="44" w:right="88"/>
              <w:rPr>
                <w:sz w:val="18"/>
              </w:rPr>
            </w:pPr>
            <w:r w:rsidRPr="00FD773D">
              <w:rPr>
                <w:sz w:val="18"/>
              </w:rPr>
              <w:t>XA_TDM_RDR_CONFIG_PARAM_FRAME_SIZE</w:t>
            </w:r>
          </w:p>
        </w:tc>
        <w:tc>
          <w:tcPr>
            <w:tcW w:w="4958" w:type="dxa"/>
            <w:vMerge/>
            <w:vAlign w:val="center"/>
          </w:tcPr>
          <w:p w14:paraId="102ED158" w14:textId="77777777" w:rsidR="007E5701" w:rsidRPr="00FD773D" w:rsidRDefault="007E5701" w:rsidP="00A339BC">
            <w:pPr>
              <w:pStyle w:val="ReqText"/>
              <w:ind w:left="90"/>
              <w:rPr>
                <w:sz w:val="18"/>
                <w:szCs w:val="18"/>
              </w:rPr>
            </w:pPr>
          </w:p>
        </w:tc>
      </w:tr>
      <w:tr w:rsidR="00D764A3" w:rsidRPr="00FD773D" w14:paraId="2744336D" w14:textId="77777777" w:rsidTr="0056555E">
        <w:trPr>
          <w:cantSplit/>
          <w:trHeight w:val="320"/>
          <w:tblHeader/>
        </w:trPr>
        <w:tc>
          <w:tcPr>
            <w:tcW w:w="307" w:type="dxa"/>
            <w:vMerge w:val="restart"/>
            <w:vAlign w:val="center"/>
          </w:tcPr>
          <w:p w14:paraId="70AED9E0" w14:textId="77FC8758" w:rsidR="00D764A3" w:rsidRPr="00FD773D" w:rsidRDefault="00D764A3" w:rsidP="00792F05">
            <w:pPr>
              <w:jc w:val="center"/>
              <w:rPr>
                <w:sz w:val="18"/>
                <w:szCs w:val="18"/>
              </w:rPr>
            </w:pPr>
            <w:r w:rsidRPr="00FD773D">
              <w:rPr>
                <w:sz w:val="18"/>
                <w:szCs w:val="18"/>
              </w:rPr>
              <w:t>5</w:t>
            </w:r>
          </w:p>
        </w:tc>
        <w:tc>
          <w:tcPr>
            <w:tcW w:w="5026" w:type="dxa"/>
            <w:vAlign w:val="center"/>
          </w:tcPr>
          <w:p w14:paraId="7EE9496D" w14:textId="02202C82" w:rsidR="00D764A3" w:rsidRPr="00FD773D" w:rsidRDefault="00D764A3" w:rsidP="00327338">
            <w:pPr>
              <w:ind w:leftChars="50" w:left="100" w:rightChars="44" w:right="88"/>
              <w:rPr>
                <w:sz w:val="18"/>
              </w:rPr>
            </w:pPr>
            <w:r w:rsidRPr="00FD773D">
              <w:rPr>
                <w:sz w:val="18"/>
              </w:rPr>
              <w:t>XA_API_CMD_SET_CONFIG_PARAM</w:t>
            </w:r>
          </w:p>
        </w:tc>
        <w:tc>
          <w:tcPr>
            <w:tcW w:w="4958" w:type="dxa"/>
            <w:vMerge w:val="restart"/>
            <w:vAlign w:val="center"/>
          </w:tcPr>
          <w:p w14:paraId="56B2DFE5" w14:textId="10942AFB" w:rsidR="00D764A3" w:rsidRPr="00FD773D" w:rsidRDefault="00D764A3" w:rsidP="00793659">
            <w:pPr>
              <w:pStyle w:val="ReqText"/>
              <w:ind w:left="90"/>
              <w:rPr>
                <w:sz w:val="18"/>
                <w:szCs w:val="18"/>
              </w:rPr>
            </w:pPr>
            <w:r w:rsidRPr="00FD773D">
              <w:rPr>
                <w:sz w:val="18"/>
              </w:rPr>
              <w:t xml:space="preserve">Set the output </w:t>
            </w:r>
            <w:r w:rsidR="00152F2C" w:rsidRPr="00FD773D">
              <w:rPr>
                <w:sz w:val="18"/>
              </w:rPr>
              <w:t xml:space="preserve">destination Audio device </w:t>
            </w:r>
            <w:r w:rsidR="00793659" w:rsidRPr="00FD773D">
              <w:rPr>
                <w:sz w:val="18"/>
              </w:rPr>
              <w:t>1</w:t>
            </w:r>
            <w:r w:rsidR="00793659" w:rsidRPr="00FD773D">
              <w:rPr>
                <w:sz w:val="18"/>
                <w:vertAlign w:val="superscript"/>
              </w:rPr>
              <w:t xml:space="preserve">st </w:t>
            </w:r>
            <w:r w:rsidR="00152F2C" w:rsidRPr="00FD773D">
              <w:rPr>
                <w:sz w:val="18"/>
              </w:rPr>
              <w:t>for TDM Renderer</w:t>
            </w:r>
          </w:p>
        </w:tc>
      </w:tr>
      <w:tr w:rsidR="00D764A3" w:rsidRPr="00FD773D" w14:paraId="7FC28DAA" w14:textId="77777777" w:rsidTr="0056555E">
        <w:trPr>
          <w:cantSplit/>
          <w:trHeight w:val="320"/>
          <w:tblHeader/>
        </w:trPr>
        <w:tc>
          <w:tcPr>
            <w:tcW w:w="307" w:type="dxa"/>
            <w:vMerge/>
            <w:vAlign w:val="center"/>
          </w:tcPr>
          <w:p w14:paraId="7E75B143" w14:textId="77777777" w:rsidR="00D764A3" w:rsidRPr="00FD773D" w:rsidRDefault="00D764A3" w:rsidP="00792F05">
            <w:pPr>
              <w:jc w:val="center"/>
              <w:rPr>
                <w:sz w:val="18"/>
                <w:szCs w:val="18"/>
              </w:rPr>
            </w:pPr>
          </w:p>
        </w:tc>
        <w:tc>
          <w:tcPr>
            <w:tcW w:w="5026" w:type="dxa"/>
            <w:vAlign w:val="center"/>
          </w:tcPr>
          <w:p w14:paraId="041E6149" w14:textId="79E72D1D" w:rsidR="00D764A3" w:rsidRPr="00FD773D" w:rsidRDefault="00152F2C" w:rsidP="00327338">
            <w:pPr>
              <w:ind w:leftChars="50" w:left="100" w:rightChars="44" w:right="88"/>
              <w:rPr>
                <w:sz w:val="18"/>
              </w:rPr>
            </w:pPr>
            <w:r w:rsidRPr="00FD773D">
              <w:rPr>
                <w:sz w:val="18"/>
              </w:rPr>
              <w:t>XA_TDM_RDR_CONFIG_PARAM_OUTPUT</w:t>
            </w:r>
            <w:r w:rsidR="00793659" w:rsidRPr="00FD773D">
              <w:rPr>
                <w:sz w:val="18"/>
              </w:rPr>
              <w:t>1</w:t>
            </w:r>
          </w:p>
        </w:tc>
        <w:tc>
          <w:tcPr>
            <w:tcW w:w="4958" w:type="dxa"/>
            <w:vMerge/>
            <w:vAlign w:val="center"/>
          </w:tcPr>
          <w:p w14:paraId="1C86F06F" w14:textId="77777777" w:rsidR="00D764A3" w:rsidRPr="00FD773D" w:rsidRDefault="00D764A3" w:rsidP="00A339BC">
            <w:pPr>
              <w:pStyle w:val="ReqText"/>
              <w:ind w:left="90"/>
              <w:rPr>
                <w:sz w:val="18"/>
                <w:szCs w:val="18"/>
              </w:rPr>
            </w:pPr>
          </w:p>
        </w:tc>
      </w:tr>
      <w:tr w:rsidR="00D764A3" w:rsidRPr="00FD773D" w14:paraId="29839A0E" w14:textId="77777777" w:rsidTr="0056555E">
        <w:trPr>
          <w:cantSplit/>
          <w:trHeight w:val="320"/>
          <w:tblHeader/>
        </w:trPr>
        <w:tc>
          <w:tcPr>
            <w:tcW w:w="307" w:type="dxa"/>
            <w:vMerge w:val="restart"/>
            <w:vAlign w:val="center"/>
          </w:tcPr>
          <w:p w14:paraId="3057C5B3" w14:textId="2DE13E18" w:rsidR="00D764A3" w:rsidRPr="00FD773D" w:rsidRDefault="00D764A3" w:rsidP="00792F05">
            <w:pPr>
              <w:jc w:val="center"/>
              <w:rPr>
                <w:sz w:val="18"/>
                <w:szCs w:val="18"/>
              </w:rPr>
            </w:pPr>
            <w:r w:rsidRPr="00FD773D">
              <w:rPr>
                <w:sz w:val="18"/>
                <w:szCs w:val="18"/>
              </w:rPr>
              <w:t>6</w:t>
            </w:r>
          </w:p>
        </w:tc>
        <w:tc>
          <w:tcPr>
            <w:tcW w:w="5026" w:type="dxa"/>
            <w:vAlign w:val="center"/>
          </w:tcPr>
          <w:p w14:paraId="3248212C" w14:textId="7A8822CA" w:rsidR="00D764A3" w:rsidRPr="00FD773D" w:rsidRDefault="00D764A3" w:rsidP="00327338">
            <w:pPr>
              <w:ind w:leftChars="50" w:left="100" w:rightChars="44" w:right="88"/>
              <w:rPr>
                <w:sz w:val="18"/>
              </w:rPr>
            </w:pPr>
            <w:r w:rsidRPr="00FD773D">
              <w:rPr>
                <w:sz w:val="18"/>
              </w:rPr>
              <w:t>XA_API_CMD_SET_CONFIG_PARAM</w:t>
            </w:r>
          </w:p>
        </w:tc>
        <w:tc>
          <w:tcPr>
            <w:tcW w:w="4958" w:type="dxa"/>
            <w:vMerge w:val="restart"/>
            <w:vAlign w:val="center"/>
          </w:tcPr>
          <w:p w14:paraId="142D50DB" w14:textId="05982608" w:rsidR="00D764A3" w:rsidRPr="00FD773D" w:rsidRDefault="00152F2C" w:rsidP="00A339BC">
            <w:pPr>
              <w:pStyle w:val="ReqText"/>
              <w:ind w:left="90"/>
              <w:rPr>
                <w:sz w:val="18"/>
                <w:szCs w:val="18"/>
              </w:rPr>
            </w:pPr>
            <w:r w:rsidRPr="00FD773D">
              <w:rPr>
                <w:sz w:val="18"/>
              </w:rPr>
              <w:t xml:space="preserve">Set ADMA channel number usage for Audio device </w:t>
            </w:r>
            <w:r w:rsidR="00154EB4" w:rsidRPr="00FD773D">
              <w:rPr>
                <w:sz w:val="18"/>
              </w:rPr>
              <w:t>1</w:t>
            </w:r>
            <w:r w:rsidR="00154EB4" w:rsidRPr="00FD773D">
              <w:rPr>
                <w:sz w:val="18"/>
                <w:vertAlign w:val="superscript"/>
              </w:rPr>
              <w:t>st</w:t>
            </w:r>
            <w:r w:rsidR="00154EB4" w:rsidRPr="00FD773D">
              <w:rPr>
                <w:sz w:val="18"/>
              </w:rPr>
              <w:t xml:space="preserve"> </w:t>
            </w:r>
            <w:r w:rsidR="0056555E" w:rsidRPr="00FD773D">
              <w:rPr>
                <w:sz w:val="18"/>
              </w:rPr>
              <w:t>(supported</w:t>
            </w:r>
            <w:r w:rsidRPr="00FD773D">
              <w:rPr>
                <w:sz w:val="18"/>
              </w:rPr>
              <w:t xml:space="preserve"> Audio-DMAC, Audio-DMAC-pp)</w:t>
            </w:r>
          </w:p>
        </w:tc>
      </w:tr>
      <w:tr w:rsidR="00D764A3" w:rsidRPr="00FD773D" w14:paraId="2F6FF7C5" w14:textId="77777777" w:rsidTr="0056555E">
        <w:trPr>
          <w:cantSplit/>
          <w:trHeight w:val="320"/>
          <w:tblHeader/>
        </w:trPr>
        <w:tc>
          <w:tcPr>
            <w:tcW w:w="307" w:type="dxa"/>
            <w:vMerge/>
            <w:vAlign w:val="center"/>
          </w:tcPr>
          <w:p w14:paraId="38B9E347" w14:textId="77777777" w:rsidR="00D764A3" w:rsidRPr="00FD773D" w:rsidRDefault="00D764A3" w:rsidP="00792F05">
            <w:pPr>
              <w:jc w:val="center"/>
              <w:rPr>
                <w:sz w:val="18"/>
                <w:szCs w:val="18"/>
              </w:rPr>
            </w:pPr>
          </w:p>
        </w:tc>
        <w:tc>
          <w:tcPr>
            <w:tcW w:w="5026" w:type="dxa"/>
            <w:vAlign w:val="center"/>
          </w:tcPr>
          <w:p w14:paraId="4E50EC9D" w14:textId="126B1E4B" w:rsidR="00D764A3" w:rsidRPr="00FD773D" w:rsidRDefault="00152F2C" w:rsidP="00327338">
            <w:pPr>
              <w:ind w:leftChars="50" w:left="100" w:rightChars="44" w:right="88"/>
              <w:rPr>
                <w:sz w:val="18"/>
              </w:rPr>
            </w:pPr>
            <w:r w:rsidRPr="00FD773D">
              <w:rPr>
                <w:sz w:val="18"/>
              </w:rPr>
              <w:t>XA_TDM_RDR_CONFIG_PARAM_DMACHANNEL</w:t>
            </w:r>
            <w:r w:rsidR="00154EB4" w:rsidRPr="00FD773D">
              <w:rPr>
                <w:sz w:val="18"/>
              </w:rPr>
              <w:t>1</w:t>
            </w:r>
          </w:p>
        </w:tc>
        <w:tc>
          <w:tcPr>
            <w:tcW w:w="4958" w:type="dxa"/>
            <w:vMerge/>
            <w:vAlign w:val="center"/>
          </w:tcPr>
          <w:p w14:paraId="11922A5D" w14:textId="77777777" w:rsidR="00D764A3" w:rsidRPr="00FD773D" w:rsidRDefault="00D764A3" w:rsidP="00792F05">
            <w:pPr>
              <w:ind w:firstLineChars="50" w:firstLine="90"/>
              <w:rPr>
                <w:sz w:val="18"/>
                <w:szCs w:val="18"/>
              </w:rPr>
            </w:pPr>
          </w:p>
        </w:tc>
      </w:tr>
      <w:tr w:rsidR="0056555E" w:rsidRPr="00FD773D" w14:paraId="1CEA2843" w14:textId="77777777" w:rsidTr="0056555E">
        <w:trPr>
          <w:cantSplit/>
          <w:trHeight w:val="320"/>
          <w:tblHeader/>
        </w:trPr>
        <w:tc>
          <w:tcPr>
            <w:tcW w:w="307" w:type="dxa"/>
            <w:vMerge w:val="restart"/>
            <w:vAlign w:val="center"/>
          </w:tcPr>
          <w:p w14:paraId="5B7C0CCC" w14:textId="2134F498" w:rsidR="0056555E" w:rsidRPr="00FD773D" w:rsidRDefault="0056555E" w:rsidP="00792F05">
            <w:pPr>
              <w:jc w:val="center"/>
              <w:rPr>
                <w:sz w:val="18"/>
                <w:szCs w:val="18"/>
              </w:rPr>
            </w:pPr>
            <w:r w:rsidRPr="00FD773D">
              <w:rPr>
                <w:sz w:val="18"/>
                <w:szCs w:val="18"/>
              </w:rPr>
              <w:t>7</w:t>
            </w:r>
          </w:p>
        </w:tc>
        <w:tc>
          <w:tcPr>
            <w:tcW w:w="5026" w:type="dxa"/>
            <w:vAlign w:val="center"/>
          </w:tcPr>
          <w:p w14:paraId="4103E5B2" w14:textId="3F105E04" w:rsidR="0056555E" w:rsidRPr="00FD773D" w:rsidRDefault="0056555E" w:rsidP="00327338">
            <w:pPr>
              <w:ind w:leftChars="50" w:left="100" w:rightChars="44" w:right="88"/>
              <w:rPr>
                <w:sz w:val="18"/>
              </w:rPr>
            </w:pPr>
            <w:r w:rsidRPr="00FD773D">
              <w:rPr>
                <w:sz w:val="18"/>
              </w:rPr>
              <w:t>XA_API_CMD_SET_CONFIG_PARAM</w:t>
            </w:r>
          </w:p>
        </w:tc>
        <w:tc>
          <w:tcPr>
            <w:tcW w:w="4958" w:type="dxa"/>
            <w:vMerge w:val="restart"/>
            <w:vAlign w:val="center"/>
          </w:tcPr>
          <w:p w14:paraId="4D8FB39B" w14:textId="1D68BB8D" w:rsidR="0056555E" w:rsidRPr="00FD773D" w:rsidRDefault="0056555E" w:rsidP="00154EB4">
            <w:pPr>
              <w:pStyle w:val="ReqText"/>
              <w:ind w:left="90"/>
              <w:rPr>
                <w:sz w:val="18"/>
                <w:szCs w:val="18"/>
              </w:rPr>
            </w:pPr>
            <w:r w:rsidRPr="00FD773D">
              <w:rPr>
                <w:sz w:val="18"/>
              </w:rPr>
              <w:t xml:space="preserve">Set the output destination Audio device </w:t>
            </w:r>
            <w:r w:rsidR="00154EB4" w:rsidRPr="00FD773D">
              <w:rPr>
                <w:sz w:val="18"/>
              </w:rPr>
              <w:t>2</w:t>
            </w:r>
            <w:r w:rsidR="00154EB4" w:rsidRPr="00FD773D">
              <w:rPr>
                <w:sz w:val="18"/>
                <w:vertAlign w:val="superscript"/>
              </w:rPr>
              <w:t>nd</w:t>
            </w:r>
            <w:r w:rsidRPr="00FD773D">
              <w:rPr>
                <w:sz w:val="18"/>
              </w:rPr>
              <w:t xml:space="preserve"> for TDM Renderer</w:t>
            </w:r>
          </w:p>
        </w:tc>
      </w:tr>
      <w:tr w:rsidR="0056555E" w:rsidRPr="00FD773D" w14:paraId="703F36EF" w14:textId="77777777" w:rsidTr="0056555E">
        <w:trPr>
          <w:cantSplit/>
          <w:trHeight w:val="320"/>
          <w:tblHeader/>
        </w:trPr>
        <w:tc>
          <w:tcPr>
            <w:tcW w:w="307" w:type="dxa"/>
            <w:vMerge/>
            <w:vAlign w:val="center"/>
          </w:tcPr>
          <w:p w14:paraId="7C13FC4B" w14:textId="77777777" w:rsidR="0056555E" w:rsidRPr="00FD773D" w:rsidRDefault="0056555E" w:rsidP="00792F05">
            <w:pPr>
              <w:jc w:val="center"/>
              <w:rPr>
                <w:sz w:val="18"/>
                <w:szCs w:val="18"/>
              </w:rPr>
            </w:pPr>
          </w:p>
        </w:tc>
        <w:tc>
          <w:tcPr>
            <w:tcW w:w="5026" w:type="dxa"/>
            <w:vAlign w:val="center"/>
          </w:tcPr>
          <w:p w14:paraId="25C2BBD0" w14:textId="6ECF3C76" w:rsidR="0056555E" w:rsidRPr="00FD773D" w:rsidRDefault="0056555E" w:rsidP="00327338">
            <w:pPr>
              <w:ind w:leftChars="50" w:left="100" w:rightChars="44" w:right="88"/>
              <w:rPr>
                <w:sz w:val="18"/>
              </w:rPr>
            </w:pPr>
            <w:r w:rsidRPr="00FD773D">
              <w:rPr>
                <w:sz w:val="18"/>
              </w:rPr>
              <w:t>XA_TDM_RDR_CONFIG_PARAM_OUTPUT</w:t>
            </w:r>
            <w:r w:rsidR="00154EB4" w:rsidRPr="00FD773D">
              <w:rPr>
                <w:sz w:val="18"/>
              </w:rPr>
              <w:t>2</w:t>
            </w:r>
          </w:p>
        </w:tc>
        <w:tc>
          <w:tcPr>
            <w:tcW w:w="4958" w:type="dxa"/>
            <w:vMerge/>
            <w:vAlign w:val="center"/>
          </w:tcPr>
          <w:p w14:paraId="3AABEA10" w14:textId="77777777" w:rsidR="0056555E" w:rsidRPr="00FD773D" w:rsidRDefault="0056555E" w:rsidP="00792F05">
            <w:pPr>
              <w:ind w:firstLineChars="50" w:firstLine="90"/>
              <w:rPr>
                <w:sz w:val="18"/>
                <w:szCs w:val="18"/>
              </w:rPr>
            </w:pPr>
          </w:p>
        </w:tc>
      </w:tr>
      <w:tr w:rsidR="0056555E" w:rsidRPr="00FD773D" w14:paraId="0187C403" w14:textId="77777777" w:rsidTr="0056555E">
        <w:trPr>
          <w:cantSplit/>
          <w:trHeight w:val="320"/>
          <w:tblHeader/>
        </w:trPr>
        <w:tc>
          <w:tcPr>
            <w:tcW w:w="307" w:type="dxa"/>
            <w:vMerge w:val="restart"/>
            <w:vAlign w:val="center"/>
          </w:tcPr>
          <w:p w14:paraId="2231352A" w14:textId="07981C27" w:rsidR="0056555E" w:rsidRPr="00FD773D" w:rsidRDefault="0056555E" w:rsidP="0056555E">
            <w:pPr>
              <w:jc w:val="center"/>
              <w:rPr>
                <w:sz w:val="18"/>
                <w:szCs w:val="18"/>
              </w:rPr>
            </w:pPr>
            <w:r w:rsidRPr="00FD773D">
              <w:rPr>
                <w:sz w:val="18"/>
                <w:szCs w:val="18"/>
              </w:rPr>
              <w:t>8</w:t>
            </w:r>
          </w:p>
        </w:tc>
        <w:tc>
          <w:tcPr>
            <w:tcW w:w="5026" w:type="dxa"/>
            <w:vAlign w:val="center"/>
          </w:tcPr>
          <w:p w14:paraId="54D15131" w14:textId="6300AD3F" w:rsidR="0056555E" w:rsidRPr="00FD773D" w:rsidRDefault="0056555E" w:rsidP="0056555E">
            <w:pPr>
              <w:ind w:leftChars="50" w:left="100" w:rightChars="44" w:right="88"/>
              <w:rPr>
                <w:sz w:val="18"/>
              </w:rPr>
            </w:pPr>
            <w:r w:rsidRPr="00FD773D">
              <w:rPr>
                <w:sz w:val="18"/>
              </w:rPr>
              <w:t>XA_API_CMD_SET_CONFIG_PARAM</w:t>
            </w:r>
          </w:p>
        </w:tc>
        <w:tc>
          <w:tcPr>
            <w:tcW w:w="4958" w:type="dxa"/>
            <w:vMerge w:val="restart"/>
            <w:vAlign w:val="center"/>
          </w:tcPr>
          <w:p w14:paraId="7D24A2D5" w14:textId="449311EF" w:rsidR="0056555E" w:rsidRPr="00FD773D" w:rsidRDefault="0056555E" w:rsidP="00154EB4">
            <w:pPr>
              <w:pStyle w:val="ReqText"/>
              <w:rPr>
                <w:sz w:val="18"/>
              </w:rPr>
            </w:pPr>
            <w:r w:rsidRPr="00FD773D">
              <w:rPr>
                <w:sz w:val="18"/>
              </w:rPr>
              <w:t xml:space="preserve">Set ADMA channel number usage for Audio device </w:t>
            </w:r>
            <w:r w:rsidR="00154EB4" w:rsidRPr="00FD773D">
              <w:rPr>
                <w:sz w:val="18"/>
              </w:rPr>
              <w:t>2</w:t>
            </w:r>
            <w:r w:rsidR="00154EB4" w:rsidRPr="00FD773D">
              <w:rPr>
                <w:sz w:val="18"/>
                <w:vertAlign w:val="superscript"/>
              </w:rPr>
              <w:t>nd</w:t>
            </w:r>
            <w:r w:rsidR="00154EB4" w:rsidRPr="00FD773D">
              <w:rPr>
                <w:sz w:val="18"/>
              </w:rPr>
              <w:t xml:space="preserve"> </w:t>
            </w:r>
            <w:r w:rsidRPr="00FD773D">
              <w:rPr>
                <w:sz w:val="18"/>
              </w:rPr>
              <w:t xml:space="preserve"> (supported Audio-DMAC, Audio-DMAC-pp)</w:t>
            </w:r>
          </w:p>
        </w:tc>
      </w:tr>
      <w:tr w:rsidR="0056555E" w:rsidRPr="00FD773D" w14:paraId="72EA5236" w14:textId="77777777" w:rsidTr="0056555E">
        <w:trPr>
          <w:cantSplit/>
          <w:trHeight w:val="320"/>
          <w:tblHeader/>
        </w:trPr>
        <w:tc>
          <w:tcPr>
            <w:tcW w:w="307" w:type="dxa"/>
            <w:vMerge/>
            <w:vAlign w:val="center"/>
          </w:tcPr>
          <w:p w14:paraId="507759AA" w14:textId="77777777" w:rsidR="0056555E" w:rsidRPr="00FD773D" w:rsidRDefault="0056555E" w:rsidP="0056555E">
            <w:pPr>
              <w:jc w:val="center"/>
              <w:rPr>
                <w:sz w:val="18"/>
                <w:szCs w:val="18"/>
              </w:rPr>
            </w:pPr>
          </w:p>
        </w:tc>
        <w:tc>
          <w:tcPr>
            <w:tcW w:w="5026" w:type="dxa"/>
            <w:vAlign w:val="center"/>
          </w:tcPr>
          <w:p w14:paraId="0DB7BFE7" w14:textId="0FE05659" w:rsidR="0056555E" w:rsidRPr="00FD773D" w:rsidRDefault="0056555E" w:rsidP="0056555E">
            <w:pPr>
              <w:ind w:leftChars="50" w:left="100" w:rightChars="44" w:right="88"/>
              <w:rPr>
                <w:sz w:val="18"/>
              </w:rPr>
            </w:pPr>
            <w:r w:rsidRPr="00FD773D">
              <w:rPr>
                <w:sz w:val="18"/>
              </w:rPr>
              <w:t>XA_TDM_RDR_CONFIG_PARAM_DMACHANNEL</w:t>
            </w:r>
            <w:r w:rsidR="00154EB4" w:rsidRPr="00FD773D">
              <w:rPr>
                <w:sz w:val="18"/>
              </w:rPr>
              <w:t>2</w:t>
            </w:r>
          </w:p>
        </w:tc>
        <w:tc>
          <w:tcPr>
            <w:tcW w:w="4958" w:type="dxa"/>
            <w:vMerge/>
            <w:vAlign w:val="center"/>
          </w:tcPr>
          <w:p w14:paraId="5D49CA7F" w14:textId="77777777" w:rsidR="0056555E" w:rsidRPr="00FD773D" w:rsidRDefault="0056555E" w:rsidP="0056555E">
            <w:pPr>
              <w:pStyle w:val="ReqText"/>
              <w:ind w:left="90"/>
              <w:rPr>
                <w:sz w:val="18"/>
              </w:rPr>
            </w:pPr>
          </w:p>
        </w:tc>
      </w:tr>
      <w:tr w:rsidR="0056555E" w:rsidRPr="00FD773D" w14:paraId="555CDEB5" w14:textId="77777777" w:rsidTr="0056555E">
        <w:trPr>
          <w:cantSplit/>
          <w:trHeight w:val="320"/>
          <w:tblHeader/>
        </w:trPr>
        <w:tc>
          <w:tcPr>
            <w:tcW w:w="307" w:type="dxa"/>
            <w:vMerge w:val="restart"/>
            <w:vAlign w:val="center"/>
          </w:tcPr>
          <w:p w14:paraId="0A8F3C10" w14:textId="717CA8BB" w:rsidR="0056555E" w:rsidRPr="00FD773D" w:rsidRDefault="0056555E" w:rsidP="0056555E">
            <w:pPr>
              <w:jc w:val="center"/>
              <w:rPr>
                <w:sz w:val="18"/>
                <w:szCs w:val="18"/>
              </w:rPr>
            </w:pPr>
            <w:r w:rsidRPr="00FD773D">
              <w:rPr>
                <w:sz w:val="18"/>
                <w:szCs w:val="18"/>
              </w:rPr>
              <w:t>9</w:t>
            </w:r>
          </w:p>
        </w:tc>
        <w:tc>
          <w:tcPr>
            <w:tcW w:w="5026" w:type="dxa"/>
            <w:vAlign w:val="center"/>
          </w:tcPr>
          <w:p w14:paraId="33FFE36B" w14:textId="57C24113" w:rsidR="0056555E" w:rsidRPr="00FD773D" w:rsidRDefault="0056555E" w:rsidP="0056555E">
            <w:pPr>
              <w:ind w:leftChars="50" w:left="100" w:rightChars="44" w:right="88"/>
              <w:rPr>
                <w:sz w:val="18"/>
              </w:rPr>
            </w:pPr>
            <w:r w:rsidRPr="00FD773D">
              <w:rPr>
                <w:sz w:val="18"/>
              </w:rPr>
              <w:t>XA_API_CMD_SET_CONFIG_PARAM</w:t>
            </w:r>
          </w:p>
        </w:tc>
        <w:tc>
          <w:tcPr>
            <w:tcW w:w="4958" w:type="dxa"/>
            <w:vMerge w:val="restart"/>
            <w:vAlign w:val="center"/>
          </w:tcPr>
          <w:p w14:paraId="4B33E2CE" w14:textId="77777777" w:rsidR="00211D61" w:rsidRPr="00FD773D" w:rsidRDefault="0056555E" w:rsidP="00211D61">
            <w:pPr>
              <w:pStyle w:val="ReqText"/>
              <w:ind w:left="90"/>
              <w:rPr>
                <w:sz w:val="18"/>
              </w:rPr>
            </w:pPr>
            <w:r w:rsidRPr="00FD773D">
              <w:rPr>
                <w:sz w:val="18"/>
              </w:rPr>
              <w:t xml:space="preserve">Set the output PCM sampling frequency </w:t>
            </w:r>
          </w:p>
          <w:p w14:paraId="7AC43CC9" w14:textId="70CC80DE" w:rsidR="0056555E" w:rsidRPr="00FD773D" w:rsidRDefault="00445CCC" w:rsidP="00211D61">
            <w:pPr>
              <w:pStyle w:val="ReqText"/>
              <w:ind w:left="90"/>
              <w:rPr>
                <w:sz w:val="18"/>
              </w:rPr>
            </w:pPr>
            <w:r w:rsidRPr="00FD773D">
              <w:rPr>
                <w:sz w:val="18"/>
              </w:rPr>
              <w:t xml:space="preserve">(supported 48000/44100 </w:t>
            </w:r>
            <w:r w:rsidR="0056555E" w:rsidRPr="00FD773D">
              <w:rPr>
                <w:sz w:val="18"/>
              </w:rPr>
              <w:t>Hz)</w:t>
            </w:r>
          </w:p>
        </w:tc>
      </w:tr>
      <w:tr w:rsidR="0056555E" w:rsidRPr="00FD773D" w14:paraId="3C87C89C" w14:textId="77777777" w:rsidTr="0056555E">
        <w:trPr>
          <w:cantSplit/>
          <w:trHeight w:val="320"/>
          <w:tblHeader/>
        </w:trPr>
        <w:tc>
          <w:tcPr>
            <w:tcW w:w="307" w:type="dxa"/>
            <w:vMerge/>
            <w:vAlign w:val="center"/>
          </w:tcPr>
          <w:p w14:paraId="66D8B0F9" w14:textId="77777777" w:rsidR="0056555E" w:rsidRPr="00FD773D" w:rsidRDefault="0056555E" w:rsidP="0056555E">
            <w:pPr>
              <w:jc w:val="center"/>
              <w:rPr>
                <w:sz w:val="18"/>
                <w:szCs w:val="18"/>
              </w:rPr>
            </w:pPr>
          </w:p>
        </w:tc>
        <w:tc>
          <w:tcPr>
            <w:tcW w:w="5026" w:type="dxa"/>
            <w:vAlign w:val="center"/>
          </w:tcPr>
          <w:p w14:paraId="220A3DE4" w14:textId="00EE3D57" w:rsidR="0056555E" w:rsidRPr="00FD773D" w:rsidRDefault="0056555E" w:rsidP="0056555E">
            <w:pPr>
              <w:ind w:leftChars="50" w:left="100" w:rightChars="44" w:right="88"/>
              <w:rPr>
                <w:sz w:val="18"/>
              </w:rPr>
            </w:pPr>
            <w:r w:rsidRPr="00FD773D">
              <w:rPr>
                <w:sz w:val="18"/>
              </w:rPr>
              <w:t>XA_TDM_RDR_CONFIG_PARAM_OUT_SAMPLE_RATE</w:t>
            </w:r>
          </w:p>
        </w:tc>
        <w:tc>
          <w:tcPr>
            <w:tcW w:w="4958" w:type="dxa"/>
            <w:vMerge/>
            <w:vAlign w:val="center"/>
          </w:tcPr>
          <w:p w14:paraId="7DF509D9" w14:textId="77777777" w:rsidR="0056555E" w:rsidRPr="00FD773D" w:rsidRDefault="0056555E" w:rsidP="0056555E">
            <w:pPr>
              <w:pStyle w:val="ReqText"/>
              <w:ind w:left="90"/>
              <w:rPr>
                <w:sz w:val="18"/>
              </w:rPr>
            </w:pPr>
          </w:p>
        </w:tc>
      </w:tr>
      <w:tr w:rsidR="0056555E" w:rsidRPr="00FD773D" w14:paraId="1297BC32" w14:textId="77777777" w:rsidTr="0056555E">
        <w:trPr>
          <w:cantSplit/>
          <w:trHeight w:val="320"/>
          <w:tblHeader/>
        </w:trPr>
        <w:tc>
          <w:tcPr>
            <w:tcW w:w="307" w:type="dxa"/>
            <w:vMerge w:val="restart"/>
            <w:vAlign w:val="center"/>
          </w:tcPr>
          <w:p w14:paraId="3F149D95" w14:textId="56620059" w:rsidR="0056555E" w:rsidRPr="00FD773D" w:rsidRDefault="0056555E" w:rsidP="0056555E">
            <w:pPr>
              <w:jc w:val="center"/>
              <w:rPr>
                <w:sz w:val="18"/>
                <w:szCs w:val="18"/>
              </w:rPr>
            </w:pPr>
            <w:r w:rsidRPr="00FD773D">
              <w:rPr>
                <w:sz w:val="18"/>
                <w:szCs w:val="18"/>
              </w:rPr>
              <w:t>10</w:t>
            </w:r>
          </w:p>
        </w:tc>
        <w:tc>
          <w:tcPr>
            <w:tcW w:w="5026" w:type="dxa"/>
            <w:vAlign w:val="center"/>
          </w:tcPr>
          <w:p w14:paraId="14EE261D" w14:textId="655016C2" w:rsidR="0056555E" w:rsidRPr="00FD773D" w:rsidRDefault="0056555E" w:rsidP="0056555E">
            <w:pPr>
              <w:ind w:leftChars="50" w:left="100" w:rightChars="44" w:right="88"/>
              <w:rPr>
                <w:sz w:val="18"/>
              </w:rPr>
            </w:pPr>
            <w:r w:rsidRPr="00FD773D">
              <w:rPr>
                <w:sz w:val="18"/>
              </w:rPr>
              <w:t>XA_API_CMD_SET_CONFIG_PARAM</w:t>
            </w:r>
          </w:p>
        </w:tc>
        <w:tc>
          <w:tcPr>
            <w:tcW w:w="4958" w:type="dxa"/>
            <w:vMerge w:val="restart"/>
            <w:vAlign w:val="center"/>
          </w:tcPr>
          <w:p w14:paraId="0F38D6DE" w14:textId="73ACA6EB" w:rsidR="0056555E" w:rsidRPr="00FD773D" w:rsidRDefault="0056555E" w:rsidP="0056555E">
            <w:pPr>
              <w:pStyle w:val="ReqText"/>
              <w:ind w:left="90"/>
              <w:rPr>
                <w:sz w:val="18"/>
              </w:rPr>
            </w:pPr>
            <w:r w:rsidRPr="00FD773D">
              <w:rPr>
                <w:sz w:val="18"/>
              </w:rPr>
              <w:t>Set the output PCM volume rate compare with input PCM (supported from 0 – 8 times)</w:t>
            </w:r>
          </w:p>
        </w:tc>
      </w:tr>
      <w:tr w:rsidR="0056555E" w:rsidRPr="00FD773D" w14:paraId="455B03B6" w14:textId="77777777" w:rsidTr="0056555E">
        <w:trPr>
          <w:cantSplit/>
          <w:trHeight w:val="320"/>
          <w:tblHeader/>
        </w:trPr>
        <w:tc>
          <w:tcPr>
            <w:tcW w:w="307" w:type="dxa"/>
            <w:vMerge/>
            <w:vAlign w:val="center"/>
          </w:tcPr>
          <w:p w14:paraId="621B90D2" w14:textId="77777777" w:rsidR="0056555E" w:rsidRPr="00FD773D" w:rsidRDefault="0056555E" w:rsidP="0056555E">
            <w:pPr>
              <w:jc w:val="center"/>
              <w:rPr>
                <w:sz w:val="18"/>
                <w:szCs w:val="18"/>
              </w:rPr>
            </w:pPr>
          </w:p>
        </w:tc>
        <w:tc>
          <w:tcPr>
            <w:tcW w:w="5026" w:type="dxa"/>
            <w:vAlign w:val="center"/>
          </w:tcPr>
          <w:p w14:paraId="568FAD24" w14:textId="684B3674" w:rsidR="0056555E" w:rsidRPr="00FD773D" w:rsidRDefault="0056555E" w:rsidP="0056555E">
            <w:pPr>
              <w:ind w:leftChars="50" w:left="100" w:rightChars="44" w:right="88"/>
              <w:rPr>
                <w:sz w:val="18"/>
              </w:rPr>
            </w:pPr>
            <w:r w:rsidRPr="00FD773D">
              <w:rPr>
                <w:sz w:val="18"/>
              </w:rPr>
              <w:t>XA_TDM_RDR_CONFIG_PARAM_VOLUME_RATE</w:t>
            </w:r>
          </w:p>
        </w:tc>
        <w:tc>
          <w:tcPr>
            <w:tcW w:w="4958" w:type="dxa"/>
            <w:vMerge/>
            <w:vAlign w:val="center"/>
          </w:tcPr>
          <w:p w14:paraId="60F22AA6" w14:textId="77777777" w:rsidR="0056555E" w:rsidRPr="00FD773D" w:rsidRDefault="0056555E" w:rsidP="0056555E">
            <w:pPr>
              <w:ind w:firstLineChars="50" w:firstLine="90"/>
              <w:rPr>
                <w:sz w:val="18"/>
                <w:szCs w:val="18"/>
              </w:rPr>
            </w:pPr>
          </w:p>
        </w:tc>
      </w:tr>
    </w:tbl>
    <w:p w14:paraId="114954AC" w14:textId="77777777" w:rsidR="007E5701" w:rsidRPr="00FD773D" w:rsidRDefault="007E5701" w:rsidP="00F62413">
      <w:pPr>
        <w:pStyle w:val="Caption"/>
        <w:rPr>
          <w:rFonts w:eastAsia="Meiryo"/>
          <w:lang w:val="en-US"/>
        </w:rPr>
      </w:pPr>
    </w:p>
    <w:p w14:paraId="34EB9E41" w14:textId="418C8BCB" w:rsidR="0056555E" w:rsidRPr="00FD773D" w:rsidRDefault="0056555E">
      <w:pPr>
        <w:widowControl/>
        <w:autoSpaceDE/>
        <w:autoSpaceDN/>
        <w:adjustRightInd/>
        <w:snapToGrid/>
        <w:jc w:val="left"/>
        <w:rPr>
          <w:lang w:eastAsia="x-none"/>
        </w:rPr>
      </w:pPr>
      <w:r w:rsidRPr="00FD773D">
        <w:rPr>
          <w:lang w:eastAsia="x-none"/>
        </w:rPr>
        <w:br w:type="page"/>
      </w:r>
    </w:p>
    <w:p w14:paraId="47DBBF7D" w14:textId="77777777" w:rsidR="007E5701" w:rsidRPr="00FD773D" w:rsidRDefault="007E5701" w:rsidP="00151BC9"/>
    <w:p w14:paraId="4AD542A4" w14:textId="005BC412" w:rsidR="002B29DC" w:rsidRPr="00FD773D" w:rsidRDefault="00C56E01" w:rsidP="00C56E01">
      <w:pPr>
        <w:pStyle w:val="Caption"/>
        <w:rPr>
          <w:rFonts w:eastAsia="Meiryo"/>
          <w:lang w:val="en-US"/>
        </w:rPr>
      </w:pPr>
      <w:bookmarkStart w:id="150" w:name="_Toc517343846"/>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6</w:t>
      </w:r>
      <w:r w:rsidR="003A2569" w:rsidRPr="00FD773D">
        <w:fldChar w:fldCharType="end"/>
      </w:r>
      <w:r w:rsidR="002B29DC" w:rsidRPr="00FD773D">
        <w:rPr>
          <w:rFonts w:eastAsia="Meiryo"/>
        </w:rPr>
        <w:tab/>
        <w:t>List of Set Commands</w:t>
      </w:r>
      <w:r w:rsidR="007E5701" w:rsidRPr="00FD773D">
        <w:rPr>
          <w:rFonts w:eastAsia="Meiryo"/>
          <w:lang w:val="en-US"/>
        </w:rPr>
        <w:t xml:space="preserve"> for capture</w:t>
      </w:r>
      <w:bookmarkEnd w:id="150"/>
    </w:p>
    <w:tbl>
      <w:tblPr>
        <w:tblW w:w="10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5026"/>
        <w:gridCol w:w="4958"/>
      </w:tblGrid>
      <w:tr w:rsidR="002B29DC" w:rsidRPr="00FD773D" w14:paraId="012A4F4C" w14:textId="77777777" w:rsidTr="0056555E">
        <w:trPr>
          <w:cantSplit/>
          <w:trHeight w:val="320"/>
          <w:tblHeader/>
        </w:trPr>
        <w:tc>
          <w:tcPr>
            <w:tcW w:w="5333" w:type="dxa"/>
            <w:gridSpan w:val="2"/>
            <w:tcBorders>
              <w:bottom w:val="double" w:sz="4" w:space="0" w:color="auto"/>
            </w:tcBorders>
            <w:tcMar>
              <w:top w:w="23" w:type="dxa"/>
              <w:left w:w="23" w:type="dxa"/>
              <w:bottom w:w="23" w:type="dxa"/>
              <w:right w:w="23" w:type="dxa"/>
            </w:tcMar>
          </w:tcPr>
          <w:p w14:paraId="726A7234" w14:textId="77777777" w:rsidR="002B29DC" w:rsidRPr="00FD773D" w:rsidRDefault="002B29DC" w:rsidP="00D15B83">
            <w:pPr>
              <w:pStyle w:val="af6"/>
              <w:rPr>
                <w:rFonts w:ascii="Verdana" w:eastAsia="Meiryo" w:hAnsi="Verdana"/>
              </w:rPr>
            </w:pPr>
            <w:r w:rsidRPr="00FD773D">
              <w:rPr>
                <w:rFonts w:ascii="Verdana" w:eastAsia="Meiryo" w:hAnsi="Verdana"/>
              </w:rPr>
              <w:t>upper stage : Command / lower step : Subcommand</w:t>
            </w:r>
          </w:p>
        </w:tc>
        <w:tc>
          <w:tcPr>
            <w:tcW w:w="4958" w:type="dxa"/>
            <w:tcBorders>
              <w:bottom w:val="double" w:sz="4" w:space="0" w:color="auto"/>
            </w:tcBorders>
          </w:tcPr>
          <w:p w14:paraId="78AC32EB" w14:textId="77777777" w:rsidR="002B29DC" w:rsidRPr="00FD773D" w:rsidRDefault="002B29DC" w:rsidP="00D15B83">
            <w:pPr>
              <w:pStyle w:val="af6"/>
              <w:rPr>
                <w:rFonts w:ascii="Verdana" w:eastAsia="Meiryo" w:hAnsi="Verdana"/>
              </w:rPr>
            </w:pPr>
            <w:r w:rsidRPr="00FD773D">
              <w:rPr>
                <w:rFonts w:ascii="Verdana" w:eastAsia="Meiryo" w:hAnsi="Verdana"/>
              </w:rPr>
              <w:t>Description</w:t>
            </w:r>
          </w:p>
        </w:tc>
      </w:tr>
      <w:tr w:rsidR="006F2A14" w:rsidRPr="00FD773D" w14:paraId="18C6F318" w14:textId="77777777" w:rsidTr="0056555E">
        <w:trPr>
          <w:cantSplit/>
          <w:trHeight w:val="320"/>
          <w:tblHeader/>
        </w:trPr>
        <w:tc>
          <w:tcPr>
            <w:tcW w:w="307" w:type="dxa"/>
            <w:vMerge w:val="restart"/>
            <w:vAlign w:val="center"/>
          </w:tcPr>
          <w:p w14:paraId="4F30B5B4" w14:textId="77777777" w:rsidR="006F2A14" w:rsidRPr="00FD773D" w:rsidRDefault="006F2A14" w:rsidP="006F2A14">
            <w:pPr>
              <w:jc w:val="center"/>
              <w:rPr>
                <w:sz w:val="18"/>
                <w:szCs w:val="18"/>
              </w:rPr>
            </w:pPr>
            <w:r w:rsidRPr="00FD773D">
              <w:rPr>
                <w:sz w:val="18"/>
                <w:szCs w:val="18"/>
              </w:rPr>
              <w:t>1</w:t>
            </w:r>
          </w:p>
        </w:tc>
        <w:tc>
          <w:tcPr>
            <w:tcW w:w="5026" w:type="dxa"/>
            <w:vAlign w:val="center"/>
          </w:tcPr>
          <w:p w14:paraId="1AB7A2D8" w14:textId="77777777" w:rsidR="006F2A14" w:rsidRPr="00FD773D" w:rsidRDefault="006F2A14" w:rsidP="006F2A14">
            <w:pPr>
              <w:ind w:firstLineChars="50" w:firstLine="90"/>
              <w:rPr>
                <w:color w:val="FF0000"/>
                <w:sz w:val="18"/>
                <w:szCs w:val="18"/>
              </w:rPr>
            </w:pPr>
            <w:r w:rsidRPr="00FD773D">
              <w:rPr>
                <w:sz w:val="18"/>
                <w:szCs w:val="18"/>
              </w:rPr>
              <w:t>XA_API_CMD_SET_CONFIG_PARAM</w:t>
            </w:r>
          </w:p>
        </w:tc>
        <w:tc>
          <w:tcPr>
            <w:tcW w:w="4958" w:type="dxa"/>
            <w:vMerge w:val="restart"/>
            <w:vAlign w:val="center"/>
          </w:tcPr>
          <w:p w14:paraId="11EEFF5B" w14:textId="45C6A684" w:rsidR="006F2A14" w:rsidRPr="00FD773D" w:rsidRDefault="006F2A14" w:rsidP="006F2A14">
            <w:pPr>
              <w:pStyle w:val="ReqText"/>
              <w:ind w:left="90"/>
              <w:rPr>
                <w:sz w:val="18"/>
              </w:rPr>
            </w:pPr>
            <w:r w:rsidRPr="00FD773D">
              <w:rPr>
                <w:sz w:val="18"/>
              </w:rPr>
              <w:t>Set the input TDM PCM sample bit width to 16 or 24</w:t>
            </w:r>
          </w:p>
        </w:tc>
      </w:tr>
      <w:tr w:rsidR="006F2A14" w:rsidRPr="00FD773D" w14:paraId="7CC3CCF5" w14:textId="77777777" w:rsidTr="0056555E">
        <w:trPr>
          <w:cantSplit/>
          <w:trHeight w:val="320"/>
          <w:tblHeader/>
        </w:trPr>
        <w:tc>
          <w:tcPr>
            <w:tcW w:w="307" w:type="dxa"/>
            <w:vMerge/>
            <w:vAlign w:val="center"/>
          </w:tcPr>
          <w:p w14:paraId="23689991" w14:textId="77777777" w:rsidR="006F2A14" w:rsidRPr="00FD773D" w:rsidRDefault="006F2A14" w:rsidP="006F2A14">
            <w:pPr>
              <w:jc w:val="center"/>
              <w:rPr>
                <w:sz w:val="18"/>
                <w:szCs w:val="18"/>
              </w:rPr>
            </w:pPr>
          </w:p>
        </w:tc>
        <w:tc>
          <w:tcPr>
            <w:tcW w:w="5026" w:type="dxa"/>
            <w:vAlign w:val="center"/>
          </w:tcPr>
          <w:p w14:paraId="7ED80BD7" w14:textId="4C1EFA18" w:rsidR="006F2A14" w:rsidRPr="00FD773D" w:rsidRDefault="006F2A14" w:rsidP="006F2A14">
            <w:pPr>
              <w:ind w:leftChars="50" w:left="100" w:rightChars="44" w:right="88"/>
              <w:rPr>
                <w:sz w:val="18"/>
              </w:rPr>
            </w:pPr>
            <w:r w:rsidRPr="00FD773D">
              <w:rPr>
                <w:sz w:val="18"/>
              </w:rPr>
              <w:t>XA_TDM_CAP_CONFIG_PARAM_PCM_WIDTH</w:t>
            </w:r>
          </w:p>
        </w:tc>
        <w:tc>
          <w:tcPr>
            <w:tcW w:w="4958" w:type="dxa"/>
            <w:vMerge/>
            <w:vAlign w:val="center"/>
          </w:tcPr>
          <w:p w14:paraId="414B31D7" w14:textId="77777777" w:rsidR="006F2A14" w:rsidRPr="00FD773D" w:rsidRDefault="006F2A14" w:rsidP="006F2A14">
            <w:pPr>
              <w:pStyle w:val="ReqText"/>
              <w:ind w:left="90"/>
              <w:rPr>
                <w:sz w:val="18"/>
              </w:rPr>
            </w:pPr>
          </w:p>
        </w:tc>
      </w:tr>
      <w:tr w:rsidR="006F2A14" w:rsidRPr="00FD773D" w14:paraId="77F67B5C" w14:textId="77777777" w:rsidTr="0056555E">
        <w:trPr>
          <w:cantSplit/>
          <w:trHeight w:val="320"/>
          <w:tblHeader/>
        </w:trPr>
        <w:tc>
          <w:tcPr>
            <w:tcW w:w="307" w:type="dxa"/>
            <w:vMerge w:val="restart"/>
            <w:vAlign w:val="center"/>
          </w:tcPr>
          <w:p w14:paraId="7E9ADA9F" w14:textId="77777777" w:rsidR="006F2A14" w:rsidRPr="00FD773D" w:rsidRDefault="006F2A14" w:rsidP="006F2A14">
            <w:pPr>
              <w:jc w:val="center"/>
              <w:rPr>
                <w:sz w:val="18"/>
                <w:szCs w:val="18"/>
              </w:rPr>
            </w:pPr>
            <w:r w:rsidRPr="00FD773D">
              <w:rPr>
                <w:sz w:val="18"/>
                <w:szCs w:val="18"/>
              </w:rPr>
              <w:t>2</w:t>
            </w:r>
          </w:p>
        </w:tc>
        <w:tc>
          <w:tcPr>
            <w:tcW w:w="5026" w:type="dxa"/>
            <w:vAlign w:val="center"/>
          </w:tcPr>
          <w:p w14:paraId="15C1FD46" w14:textId="77777777" w:rsidR="006F2A14" w:rsidRPr="00FD773D" w:rsidRDefault="006F2A14" w:rsidP="006F2A14">
            <w:pPr>
              <w:ind w:leftChars="50" w:left="100" w:rightChars="44" w:right="88"/>
              <w:rPr>
                <w:sz w:val="18"/>
              </w:rPr>
            </w:pPr>
            <w:r w:rsidRPr="00FD773D">
              <w:rPr>
                <w:sz w:val="18"/>
              </w:rPr>
              <w:t>XA_API_CMD_SET_CONFIG_PARAM</w:t>
            </w:r>
          </w:p>
        </w:tc>
        <w:tc>
          <w:tcPr>
            <w:tcW w:w="4958" w:type="dxa"/>
            <w:vMerge w:val="restart"/>
            <w:vAlign w:val="center"/>
          </w:tcPr>
          <w:p w14:paraId="4E1E357A" w14:textId="1A74C4C8" w:rsidR="006F2A14" w:rsidRPr="00FD773D" w:rsidRDefault="006F2A14" w:rsidP="006F2A14">
            <w:pPr>
              <w:pStyle w:val="ReqText"/>
              <w:ind w:left="90"/>
              <w:rPr>
                <w:sz w:val="18"/>
              </w:rPr>
            </w:pPr>
            <w:r w:rsidRPr="00FD773D">
              <w:rPr>
                <w:sz w:val="18"/>
              </w:rPr>
              <w:t>Set the input TDM PCM channel mode</w:t>
            </w:r>
          </w:p>
        </w:tc>
      </w:tr>
      <w:tr w:rsidR="006F2A14" w:rsidRPr="00FD773D" w14:paraId="4F36E83F" w14:textId="77777777" w:rsidTr="0056555E">
        <w:trPr>
          <w:cantSplit/>
          <w:trHeight w:val="320"/>
          <w:tblHeader/>
        </w:trPr>
        <w:tc>
          <w:tcPr>
            <w:tcW w:w="307" w:type="dxa"/>
            <w:vMerge/>
            <w:vAlign w:val="center"/>
          </w:tcPr>
          <w:p w14:paraId="45E763CB" w14:textId="77777777" w:rsidR="006F2A14" w:rsidRPr="00FD773D" w:rsidRDefault="006F2A14" w:rsidP="006F2A14">
            <w:pPr>
              <w:jc w:val="center"/>
              <w:rPr>
                <w:sz w:val="18"/>
                <w:szCs w:val="18"/>
              </w:rPr>
            </w:pPr>
          </w:p>
        </w:tc>
        <w:tc>
          <w:tcPr>
            <w:tcW w:w="5026" w:type="dxa"/>
            <w:vAlign w:val="center"/>
          </w:tcPr>
          <w:p w14:paraId="58EC47D3" w14:textId="68ECF61D" w:rsidR="006F2A14" w:rsidRPr="00FD773D" w:rsidRDefault="006F2A14" w:rsidP="006F2A14">
            <w:pPr>
              <w:ind w:leftChars="50" w:left="100" w:rightChars="44" w:right="88"/>
              <w:rPr>
                <w:sz w:val="18"/>
              </w:rPr>
            </w:pPr>
            <w:r w:rsidRPr="00FD773D">
              <w:rPr>
                <w:sz w:val="18"/>
              </w:rPr>
              <w:t>XA_TDM_CAP_CONFIG_PARAM_CHANNEL_MODE</w:t>
            </w:r>
          </w:p>
        </w:tc>
        <w:tc>
          <w:tcPr>
            <w:tcW w:w="4958" w:type="dxa"/>
            <w:vMerge/>
            <w:vAlign w:val="center"/>
          </w:tcPr>
          <w:p w14:paraId="7B8C44C3" w14:textId="77777777" w:rsidR="006F2A14" w:rsidRPr="00FD773D" w:rsidRDefault="006F2A14" w:rsidP="006F2A14">
            <w:pPr>
              <w:pStyle w:val="ReqText"/>
              <w:ind w:left="90"/>
              <w:rPr>
                <w:sz w:val="18"/>
              </w:rPr>
            </w:pPr>
          </w:p>
        </w:tc>
      </w:tr>
      <w:tr w:rsidR="006F2A14" w:rsidRPr="00FD773D" w14:paraId="6F81BA43" w14:textId="77777777" w:rsidTr="0056555E">
        <w:trPr>
          <w:cantSplit/>
          <w:trHeight w:val="320"/>
          <w:tblHeader/>
        </w:trPr>
        <w:tc>
          <w:tcPr>
            <w:tcW w:w="307" w:type="dxa"/>
            <w:vMerge w:val="restart"/>
            <w:vAlign w:val="center"/>
          </w:tcPr>
          <w:p w14:paraId="08789906" w14:textId="77777777" w:rsidR="006F2A14" w:rsidRPr="00FD773D" w:rsidRDefault="006F2A14" w:rsidP="006F2A14">
            <w:pPr>
              <w:jc w:val="center"/>
              <w:rPr>
                <w:sz w:val="18"/>
                <w:szCs w:val="18"/>
              </w:rPr>
            </w:pPr>
            <w:r w:rsidRPr="00FD773D">
              <w:rPr>
                <w:sz w:val="18"/>
                <w:szCs w:val="18"/>
              </w:rPr>
              <w:t>3</w:t>
            </w:r>
          </w:p>
        </w:tc>
        <w:tc>
          <w:tcPr>
            <w:tcW w:w="5026" w:type="dxa"/>
            <w:vAlign w:val="center"/>
          </w:tcPr>
          <w:p w14:paraId="15933062" w14:textId="77777777" w:rsidR="006F2A14" w:rsidRPr="00FD773D" w:rsidRDefault="006F2A14" w:rsidP="006F2A14">
            <w:pPr>
              <w:ind w:leftChars="50" w:left="100" w:rightChars="44" w:right="88"/>
              <w:rPr>
                <w:sz w:val="18"/>
              </w:rPr>
            </w:pPr>
            <w:r w:rsidRPr="00FD773D">
              <w:rPr>
                <w:sz w:val="18"/>
              </w:rPr>
              <w:t>XA_API_CMD_SET_CONFIG_PARAM</w:t>
            </w:r>
          </w:p>
        </w:tc>
        <w:tc>
          <w:tcPr>
            <w:tcW w:w="4958" w:type="dxa"/>
            <w:vMerge w:val="restart"/>
            <w:vAlign w:val="center"/>
          </w:tcPr>
          <w:p w14:paraId="33D5D358" w14:textId="77777777" w:rsidR="00211D61" w:rsidRPr="00FD773D" w:rsidRDefault="006F2A14" w:rsidP="00211D61">
            <w:pPr>
              <w:pStyle w:val="ReqText"/>
              <w:ind w:left="90"/>
              <w:rPr>
                <w:sz w:val="18"/>
              </w:rPr>
            </w:pPr>
            <w:r w:rsidRPr="00FD773D">
              <w:rPr>
                <w:sz w:val="18"/>
              </w:rPr>
              <w:t xml:space="preserve">Set the input TDM PCM sampling frequency </w:t>
            </w:r>
          </w:p>
          <w:p w14:paraId="4AB3D1BA" w14:textId="5BDA059E" w:rsidR="006F2A14" w:rsidRPr="00FD773D" w:rsidRDefault="00E44B1A" w:rsidP="00211D61">
            <w:pPr>
              <w:pStyle w:val="ReqText"/>
              <w:ind w:left="90"/>
              <w:rPr>
                <w:sz w:val="18"/>
              </w:rPr>
            </w:pPr>
            <w:r w:rsidRPr="00FD773D">
              <w:rPr>
                <w:sz w:val="18"/>
              </w:rPr>
              <w:t xml:space="preserve">(supported 48000/44100 </w:t>
            </w:r>
            <w:r w:rsidR="006F2A14" w:rsidRPr="00FD773D">
              <w:rPr>
                <w:sz w:val="18"/>
              </w:rPr>
              <w:t>Hz)</w:t>
            </w:r>
          </w:p>
        </w:tc>
      </w:tr>
      <w:tr w:rsidR="006F2A14" w:rsidRPr="00FD773D" w14:paraId="7786C43E" w14:textId="77777777" w:rsidTr="0056555E">
        <w:trPr>
          <w:cantSplit/>
          <w:trHeight w:val="320"/>
          <w:tblHeader/>
        </w:trPr>
        <w:tc>
          <w:tcPr>
            <w:tcW w:w="307" w:type="dxa"/>
            <w:vMerge/>
            <w:vAlign w:val="center"/>
          </w:tcPr>
          <w:p w14:paraId="5ED3998B" w14:textId="77777777" w:rsidR="006F2A14" w:rsidRPr="00FD773D" w:rsidRDefault="006F2A14" w:rsidP="006F2A14">
            <w:pPr>
              <w:jc w:val="center"/>
              <w:rPr>
                <w:sz w:val="18"/>
                <w:szCs w:val="18"/>
              </w:rPr>
            </w:pPr>
          </w:p>
        </w:tc>
        <w:tc>
          <w:tcPr>
            <w:tcW w:w="5026" w:type="dxa"/>
            <w:vAlign w:val="center"/>
          </w:tcPr>
          <w:p w14:paraId="76B6576A" w14:textId="192AC565" w:rsidR="006F2A14" w:rsidRPr="00FD773D" w:rsidRDefault="006F2A14" w:rsidP="006F2A14">
            <w:pPr>
              <w:ind w:leftChars="50" w:left="100" w:rightChars="44" w:right="88"/>
              <w:rPr>
                <w:sz w:val="18"/>
              </w:rPr>
            </w:pPr>
            <w:r w:rsidRPr="00FD773D">
              <w:rPr>
                <w:sz w:val="18"/>
              </w:rPr>
              <w:t>XA_TDM_CAP_CONFIG_PARAM_IN_SAMPLE_RATE</w:t>
            </w:r>
          </w:p>
        </w:tc>
        <w:tc>
          <w:tcPr>
            <w:tcW w:w="4958" w:type="dxa"/>
            <w:vMerge/>
            <w:vAlign w:val="center"/>
          </w:tcPr>
          <w:p w14:paraId="4C446941" w14:textId="77777777" w:rsidR="006F2A14" w:rsidRPr="00FD773D" w:rsidRDefault="006F2A14" w:rsidP="006F2A14">
            <w:pPr>
              <w:pStyle w:val="ReqText"/>
              <w:ind w:left="90"/>
              <w:rPr>
                <w:sz w:val="18"/>
              </w:rPr>
            </w:pPr>
          </w:p>
        </w:tc>
      </w:tr>
      <w:tr w:rsidR="006F2A14" w:rsidRPr="00FD773D" w14:paraId="218B278F" w14:textId="77777777" w:rsidTr="0056555E">
        <w:trPr>
          <w:cantSplit/>
          <w:trHeight w:val="320"/>
          <w:tblHeader/>
        </w:trPr>
        <w:tc>
          <w:tcPr>
            <w:tcW w:w="307" w:type="dxa"/>
            <w:vMerge w:val="restart"/>
            <w:vAlign w:val="center"/>
          </w:tcPr>
          <w:p w14:paraId="0823725E" w14:textId="77777777" w:rsidR="006F2A14" w:rsidRPr="00FD773D" w:rsidRDefault="006F2A14" w:rsidP="006F2A14">
            <w:pPr>
              <w:jc w:val="center"/>
              <w:rPr>
                <w:sz w:val="18"/>
                <w:szCs w:val="18"/>
              </w:rPr>
            </w:pPr>
            <w:r w:rsidRPr="00FD773D">
              <w:rPr>
                <w:sz w:val="18"/>
                <w:szCs w:val="18"/>
              </w:rPr>
              <w:t>4</w:t>
            </w:r>
          </w:p>
        </w:tc>
        <w:tc>
          <w:tcPr>
            <w:tcW w:w="5026" w:type="dxa"/>
            <w:vAlign w:val="center"/>
          </w:tcPr>
          <w:p w14:paraId="52E72CBB" w14:textId="77777777" w:rsidR="006F2A14" w:rsidRPr="00FD773D" w:rsidRDefault="006F2A14" w:rsidP="006F2A14">
            <w:pPr>
              <w:ind w:leftChars="50" w:left="100" w:rightChars="44" w:right="88"/>
              <w:rPr>
                <w:sz w:val="18"/>
              </w:rPr>
            </w:pPr>
            <w:r w:rsidRPr="00FD773D">
              <w:rPr>
                <w:sz w:val="18"/>
              </w:rPr>
              <w:t>XA_API_CMD_SET_CONFIG_PARAM</w:t>
            </w:r>
          </w:p>
        </w:tc>
        <w:tc>
          <w:tcPr>
            <w:tcW w:w="4958" w:type="dxa"/>
            <w:vMerge w:val="restart"/>
            <w:vAlign w:val="center"/>
          </w:tcPr>
          <w:p w14:paraId="09ABDEB3" w14:textId="5D968D84" w:rsidR="006F2A14" w:rsidRPr="00FD773D" w:rsidRDefault="006F2A14" w:rsidP="006F2A14">
            <w:pPr>
              <w:pStyle w:val="ReqText"/>
              <w:ind w:left="90"/>
              <w:rPr>
                <w:sz w:val="18"/>
              </w:rPr>
            </w:pPr>
            <w:r w:rsidRPr="00FD773D">
              <w:rPr>
                <w:sz w:val="18"/>
              </w:rPr>
              <w:t>Set the input/output frame size</w:t>
            </w:r>
          </w:p>
        </w:tc>
      </w:tr>
      <w:tr w:rsidR="006F2A14" w:rsidRPr="00FD773D" w14:paraId="3506E488" w14:textId="77777777" w:rsidTr="0056555E">
        <w:trPr>
          <w:cantSplit/>
          <w:trHeight w:val="320"/>
          <w:tblHeader/>
        </w:trPr>
        <w:tc>
          <w:tcPr>
            <w:tcW w:w="307" w:type="dxa"/>
            <w:vMerge/>
            <w:vAlign w:val="center"/>
          </w:tcPr>
          <w:p w14:paraId="72796B11" w14:textId="77777777" w:rsidR="006F2A14" w:rsidRPr="00FD773D" w:rsidRDefault="006F2A14" w:rsidP="006F2A14">
            <w:pPr>
              <w:jc w:val="center"/>
              <w:rPr>
                <w:sz w:val="18"/>
                <w:szCs w:val="18"/>
              </w:rPr>
            </w:pPr>
          </w:p>
        </w:tc>
        <w:tc>
          <w:tcPr>
            <w:tcW w:w="5026" w:type="dxa"/>
            <w:vAlign w:val="center"/>
          </w:tcPr>
          <w:p w14:paraId="370D6E60" w14:textId="118DC80D" w:rsidR="006F2A14" w:rsidRPr="00FD773D" w:rsidRDefault="006F2A14" w:rsidP="006F2A14">
            <w:pPr>
              <w:ind w:leftChars="50" w:left="100" w:rightChars="44" w:right="88"/>
              <w:rPr>
                <w:sz w:val="18"/>
              </w:rPr>
            </w:pPr>
            <w:r w:rsidRPr="00FD773D">
              <w:rPr>
                <w:sz w:val="18"/>
              </w:rPr>
              <w:t>XA_TDM_CAP_CONFIG_PARAM_FRAME_SIZE</w:t>
            </w:r>
          </w:p>
        </w:tc>
        <w:tc>
          <w:tcPr>
            <w:tcW w:w="4958" w:type="dxa"/>
            <w:vMerge/>
            <w:vAlign w:val="center"/>
          </w:tcPr>
          <w:p w14:paraId="195034D1" w14:textId="77777777" w:rsidR="006F2A14" w:rsidRPr="00FD773D" w:rsidRDefault="006F2A14" w:rsidP="006F2A14">
            <w:pPr>
              <w:pStyle w:val="ReqText"/>
              <w:ind w:left="90"/>
              <w:rPr>
                <w:sz w:val="18"/>
              </w:rPr>
            </w:pPr>
          </w:p>
        </w:tc>
      </w:tr>
      <w:tr w:rsidR="006F2A14" w:rsidRPr="00FD773D" w14:paraId="0C6A9DCE" w14:textId="77777777" w:rsidTr="0056555E">
        <w:trPr>
          <w:cantSplit/>
          <w:trHeight w:val="320"/>
          <w:tblHeader/>
        </w:trPr>
        <w:tc>
          <w:tcPr>
            <w:tcW w:w="307" w:type="dxa"/>
            <w:vMerge w:val="restart"/>
            <w:vAlign w:val="center"/>
          </w:tcPr>
          <w:p w14:paraId="647A0E7E" w14:textId="77777777" w:rsidR="006F2A14" w:rsidRPr="00FD773D" w:rsidRDefault="006F2A14" w:rsidP="006F2A14">
            <w:pPr>
              <w:jc w:val="center"/>
              <w:rPr>
                <w:sz w:val="18"/>
                <w:szCs w:val="18"/>
              </w:rPr>
            </w:pPr>
            <w:r w:rsidRPr="00FD773D">
              <w:rPr>
                <w:sz w:val="18"/>
                <w:szCs w:val="18"/>
              </w:rPr>
              <w:t>5</w:t>
            </w:r>
          </w:p>
        </w:tc>
        <w:tc>
          <w:tcPr>
            <w:tcW w:w="5026" w:type="dxa"/>
            <w:vAlign w:val="center"/>
          </w:tcPr>
          <w:p w14:paraId="398AF6DA" w14:textId="77777777" w:rsidR="006F2A14" w:rsidRPr="00FD773D" w:rsidRDefault="006F2A14" w:rsidP="006F2A14">
            <w:pPr>
              <w:ind w:leftChars="50" w:left="100" w:rightChars="44" w:right="88"/>
              <w:rPr>
                <w:sz w:val="18"/>
              </w:rPr>
            </w:pPr>
            <w:r w:rsidRPr="00FD773D">
              <w:rPr>
                <w:sz w:val="18"/>
              </w:rPr>
              <w:t>XA_API_CMD_SET_CONFIG_PARAM</w:t>
            </w:r>
          </w:p>
        </w:tc>
        <w:tc>
          <w:tcPr>
            <w:tcW w:w="4958" w:type="dxa"/>
            <w:vMerge w:val="restart"/>
            <w:vAlign w:val="center"/>
          </w:tcPr>
          <w:p w14:paraId="232CE56F" w14:textId="55FD00AE" w:rsidR="006F2A14" w:rsidRPr="00FD773D" w:rsidRDefault="006F2A14" w:rsidP="003C5718">
            <w:pPr>
              <w:pStyle w:val="ReqText"/>
              <w:ind w:left="90"/>
              <w:rPr>
                <w:sz w:val="18"/>
              </w:rPr>
            </w:pPr>
            <w:r w:rsidRPr="00FD773D">
              <w:rPr>
                <w:sz w:val="18"/>
              </w:rPr>
              <w:t xml:space="preserve">Set the </w:t>
            </w:r>
            <w:r w:rsidR="00151BC9" w:rsidRPr="00FD773D">
              <w:rPr>
                <w:sz w:val="18"/>
              </w:rPr>
              <w:t>input</w:t>
            </w:r>
            <w:r w:rsidRPr="00FD773D">
              <w:rPr>
                <w:sz w:val="18"/>
              </w:rPr>
              <w:t xml:space="preserve"> </w:t>
            </w:r>
            <w:r w:rsidR="0059430C" w:rsidRPr="00FD773D">
              <w:rPr>
                <w:sz w:val="18"/>
              </w:rPr>
              <w:t>source</w:t>
            </w:r>
            <w:r w:rsidRPr="00FD773D">
              <w:rPr>
                <w:sz w:val="18"/>
              </w:rPr>
              <w:t xml:space="preserve"> Audio device </w:t>
            </w:r>
            <w:r w:rsidR="003C5718" w:rsidRPr="00FD773D">
              <w:rPr>
                <w:sz w:val="18"/>
              </w:rPr>
              <w:t>1</w:t>
            </w:r>
            <w:r w:rsidR="003C5718" w:rsidRPr="00FD773D">
              <w:rPr>
                <w:sz w:val="18"/>
                <w:vertAlign w:val="superscript"/>
              </w:rPr>
              <w:t>st</w:t>
            </w:r>
            <w:r w:rsidRPr="00FD773D">
              <w:rPr>
                <w:sz w:val="18"/>
              </w:rPr>
              <w:t xml:space="preserve"> for </w:t>
            </w:r>
            <w:r w:rsidR="00151BC9" w:rsidRPr="00FD773D">
              <w:rPr>
                <w:sz w:val="18"/>
              </w:rPr>
              <w:t>TDM Capture</w:t>
            </w:r>
          </w:p>
        </w:tc>
      </w:tr>
      <w:tr w:rsidR="006F2A14" w:rsidRPr="00FD773D" w14:paraId="0A8B1D59" w14:textId="77777777" w:rsidTr="0056555E">
        <w:trPr>
          <w:cantSplit/>
          <w:trHeight w:val="320"/>
          <w:tblHeader/>
        </w:trPr>
        <w:tc>
          <w:tcPr>
            <w:tcW w:w="307" w:type="dxa"/>
            <w:vMerge/>
            <w:vAlign w:val="center"/>
          </w:tcPr>
          <w:p w14:paraId="7134B070" w14:textId="77777777" w:rsidR="006F2A14" w:rsidRPr="00FD773D" w:rsidRDefault="006F2A14" w:rsidP="006F2A14">
            <w:pPr>
              <w:jc w:val="center"/>
              <w:rPr>
                <w:sz w:val="18"/>
                <w:szCs w:val="18"/>
              </w:rPr>
            </w:pPr>
          </w:p>
        </w:tc>
        <w:tc>
          <w:tcPr>
            <w:tcW w:w="5026" w:type="dxa"/>
            <w:vAlign w:val="center"/>
          </w:tcPr>
          <w:p w14:paraId="0D61B945" w14:textId="6BF63BE6" w:rsidR="006F2A14" w:rsidRPr="00FD773D" w:rsidRDefault="006F2A14" w:rsidP="006F2A14">
            <w:pPr>
              <w:ind w:leftChars="50" w:left="100" w:rightChars="44" w:right="88"/>
              <w:rPr>
                <w:sz w:val="18"/>
              </w:rPr>
            </w:pPr>
            <w:r w:rsidRPr="00FD773D">
              <w:rPr>
                <w:sz w:val="18"/>
              </w:rPr>
              <w:t>XA_TDM_CAP_CONFIG_PARAM_INPUT</w:t>
            </w:r>
            <w:r w:rsidR="003C5718" w:rsidRPr="00FD773D">
              <w:rPr>
                <w:sz w:val="18"/>
              </w:rPr>
              <w:t>1</w:t>
            </w:r>
          </w:p>
        </w:tc>
        <w:tc>
          <w:tcPr>
            <w:tcW w:w="4958" w:type="dxa"/>
            <w:vMerge/>
            <w:vAlign w:val="center"/>
          </w:tcPr>
          <w:p w14:paraId="790D33DA" w14:textId="77777777" w:rsidR="006F2A14" w:rsidRPr="00FD773D" w:rsidRDefault="006F2A14" w:rsidP="006F2A14">
            <w:pPr>
              <w:pStyle w:val="ReqText"/>
              <w:ind w:left="90"/>
              <w:rPr>
                <w:sz w:val="18"/>
              </w:rPr>
            </w:pPr>
          </w:p>
        </w:tc>
      </w:tr>
      <w:tr w:rsidR="006F2A14" w:rsidRPr="00FD773D" w14:paraId="0D0BB7C4" w14:textId="77777777" w:rsidTr="0056555E">
        <w:trPr>
          <w:cantSplit/>
          <w:trHeight w:val="320"/>
          <w:tblHeader/>
        </w:trPr>
        <w:tc>
          <w:tcPr>
            <w:tcW w:w="307" w:type="dxa"/>
            <w:vMerge w:val="restart"/>
            <w:vAlign w:val="center"/>
          </w:tcPr>
          <w:p w14:paraId="15F18938" w14:textId="77777777" w:rsidR="006F2A14" w:rsidRPr="00FD773D" w:rsidRDefault="006F2A14" w:rsidP="006F2A14">
            <w:pPr>
              <w:jc w:val="center"/>
              <w:rPr>
                <w:sz w:val="18"/>
                <w:szCs w:val="18"/>
              </w:rPr>
            </w:pPr>
            <w:r w:rsidRPr="00FD773D">
              <w:rPr>
                <w:sz w:val="18"/>
                <w:szCs w:val="18"/>
              </w:rPr>
              <w:t>6</w:t>
            </w:r>
          </w:p>
        </w:tc>
        <w:tc>
          <w:tcPr>
            <w:tcW w:w="5026" w:type="dxa"/>
            <w:vAlign w:val="center"/>
          </w:tcPr>
          <w:p w14:paraId="6E29F16C" w14:textId="77777777" w:rsidR="006F2A14" w:rsidRPr="00FD773D" w:rsidRDefault="006F2A14" w:rsidP="006F2A14">
            <w:pPr>
              <w:ind w:leftChars="50" w:left="100" w:rightChars="44" w:right="88"/>
              <w:rPr>
                <w:sz w:val="18"/>
              </w:rPr>
            </w:pPr>
            <w:r w:rsidRPr="00FD773D">
              <w:rPr>
                <w:sz w:val="18"/>
              </w:rPr>
              <w:t>XA_API_CMD_SET_CONFIG_PARAM</w:t>
            </w:r>
          </w:p>
        </w:tc>
        <w:tc>
          <w:tcPr>
            <w:tcW w:w="4958" w:type="dxa"/>
            <w:vMerge w:val="restart"/>
            <w:vAlign w:val="center"/>
          </w:tcPr>
          <w:p w14:paraId="5A1FB265" w14:textId="61624BDC" w:rsidR="006F2A14" w:rsidRPr="00FD773D" w:rsidRDefault="006F2A14" w:rsidP="003C5718">
            <w:pPr>
              <w:pStyle w:val="ReqText"/>
              <w:ind w:left="90"/>
              <w:rPr>
                <w:sz w:val="18"/>
              </w:rPr>
            </w:pPr>
            <w:r w:rsidRPr="00FD773D">
              <w:rPr>
                <w:sz w:val="18"/>
              </w:rPr>
              <w:t xml:space="preserve">Set ADMA channel number usage for Audio device </w:t>
            </w:r>
            <w:r w:rsidR="003C5718" w:rsidRPr="00FD773D">
              <w:rPr>
                <w:sz w:val="18"/>
              </w:rPr>
              <w:t>1</w:t>
            </w:r>
            <w:r w:rsidR="003C5718" w:rsidRPr="00FD773D">
              <w:rPr>
                <w:sz w:val="18"/>
                <w:vertAlign w:val="superscript"/>
              </w:rPr>
              <w:t>st</w:t>
            </w:r>
            <w:r w:rsidRPr="00FD773D">
              <w:rPr>
                <w:sz w:val="18"/>
              </w:rPr>
              <w:t xml:space="preserve"> (supported Audio-DMAC, Audio-DMAC-pp)</w:t>
            </w:r>
          </w:p>
        </w:tc>
      </w:tr>
      <w:tr w:rsidR="006F2A14" w:rsidRPr="00FD773D" w14:paraId="40597A99" w14:textId="77777777" w:rsidTr="0056555E">
        <w:trPr>
          <w:cantSplit/>
          <w:trHeight w:val="320"/>
          <w:tblHeader/>
        </w:trPr>
        <w:tc>
          <w:tcPr>
            <w:tcW w:w="307" w:type="dxa"/>
            <w:vMerge/>
            <w:vAlign w:val="center"/>
          </w:tcPr>
          <w:p w14:paraId="1595A356" w14:textId="77777777" w:rsidR="006F2A14" w:rsidRPr="00FD773D" w:rsidRDefault="006F2A14" w:rsidP="006F2A14">
            <w:pPr>
              <w:jc w:val="center"/>
              <w:rPr>
                <w:sz w:val="18"/>
                <w:szCs w:val="18"/>
              </w:rPr>
            </w:pPr>
          </w:p>
        </w:tc>
        <w:tc>
          <w:tcPr>
            <w:tcW w:w="5026" w:type="dxa"/>
            <w:vAlign w:val="center"/>
          </w:tcPr>
          <w:p w14:paraId="28A7D882" w14:textId="14DF4CE3" w:rsidR="006F2A14" w:rsidRPr="00FD773D" w:rsidRDefault="006F2A14" w:rsidP="006F2A14">
            <w:pPr>
              <w:ind w:leftChars="50" w:left="100" w:rightChars="44" w:right="88"/>
              <w:rPr>
                <w:sz w:val="18"/>
              </w:rPr>
            </w:pPr>
            <w:r w:rsidRPr="00FD773D">
              <w:rPr>
                <w:sz w:val="18"/>
              </w:rPr>
              <w:t>XA_TDM_CAP_CONFIG_PARAM_DMACHANNEL</w:t>
            </w:r>
            <w:r w:rsidR="003C5718" w:rsidRPr="00FD773D">
              <w:rPr>
                <w:sz w:val="18"/>
              </w:rPr>
              <w:t>1</w:t>
            </w:r>
          </w:p>
        </w:tc>
        <w:tc>
          <w:tcPr>
            <w:tcW w:w="4958" w:type="dxa"/>
            <w:vMerge/>
            <w:vAlign w:val="center"/>
          </w:tcPr>
          <w:p w14:paraId="4A29CAE4" w14:textId="77777777" w:rsidR="006F2A14" w:rsidRPr="00FD773D" w:rsidRDefault="006F2A14" w:rsidP="0059430C">
            <w:pPr>
              <w:pStyle w:val="ReqText"/>
              <w:ind w:left="90"/>
              <w:rPr>
                <w:sz w:val="18"/>
              </w:rPr>
            </w:pPr>
          </w:p>
        </w:tc>
      </w:tr>
      <w:tr w:rsidR="006F2A14" w:rsidRPr="00FD773D" w14:paraId="7177A8F0" w14:textId="77777777" w:rsidTr="0056555E">
        <w:trPr>
          <w:cantSplit/>
          <w:trHeight w:val="320"/>
          <w:tblHeader/>
        </w:trPr>
        <w:tc>
          <w:tcPr>
            <w:tcW w:w="307" w:type="dxa"/>
            <w:vAlign w:val="center"/>
          </w:tcPr>
          <w:p w14:paraId="61DEF211" w14:textId="364B4CDB" w:rsidR="006F2A14" w:rsidRPr="00FD773D" w:rsidRDefault="006F2A14" w:rsidP="006F2A14">
            <w:pPr>
              <w:jc w:val="center"/>
              <w:rPr>
                <w:sz w:val="18"/>
                <w:szCs w:val="18"/>
              </w:rPr>
            </w:pPr>
            <w:r w:rsidRPr="00FD773D">
              <w:rPr>
                <w:sz w:val="18"/>
                <w:szCs w:val="18"/>
              </w:rPr>
              <w:t>7</w:t>
            </w:r>
          </w:p>
        </w:tc>
        <w:tc>
          <w:tcPr>
            <w:tcW w:w="5026" w:type="dxa"/>
            <w:vAlign w:val="center"/>
          </w:tcPr>
          <w:p w14:paraId="40F9563C" w14:textId="6723118F" w:rsidR="006F2A14" w:rsidRPr="00FD773D" w:rsidRDefault="006F2A14" w:rsidP="006F2A14">
            <w:pPr>
              <w:ind w:leftChars="50" w:left="100" w:rightChars="44" w:right="88"/>
              <w:rPr>
                <w:sz w:val="18"/>
              </w:rPr>
            </w:pPr>
            <w:r w:rsidRPr="00FD773D">
              <w:rPr>
                <w:sz w:val="18"/>
              </w:rPr>
              <w:t>XA_API_CMD_SET_CONFIG_PARAM</w:t>
            </w:r>
          </w:p>
        </w:tc>
        <w:tc>
          <w:tcPr>
            <w:tcW w:w="4958" w:type="dxa"/>
            <w:vMerge w:val="restart"/>
            <w:vAlign w:val="center"/>
          </w:tcPr>
          <w:p w14:paraId="386E1064" w14:textId="7D847278" w:rsidR="006F2A14" w:rsidRPr="00FD773D" w:rsidRDefault="006F2A14" w:rsidP="0059430C">
            <w:pPr>
              <w:pStyle w:val="ReqText"/>
              <w:ind w:left="90"/>
              <w:rPr>
                <w:sz w:val="18"/>
              </w:rPr>
            </w:pPr>
            <w:r w:rsidRPr="00FD773D">
              <w:rPr>
                <w:sz w:val="18"/>
              </w:rPr>
              <w:t xml:space="preserve">Set </w:t>
            </w:r>
            <w:r w:rsidR="00151BC9" w:rsidRPr="00FD773D">
              <w:rPr>
                <w:sz w:val="18"/>
              </w:rPr>
              <w:t>the input</w:t>
            </w:r>
            <w:r w:rsidR="0059430C" w:rsidRPr="00FD773D">
              <w:rPr>
                <w:sz w:val="18"/>
              </w:rPr>
              <w:t xml:space="preserve"> source</w:t>
            </w:r>
            <w:r w:rsidRPr="00FD773D">
              <w:rPr>
                <w:sz w:val="18"/>
              </w:rPr>
              <w:t xml:space="preserve"> Au</w:t>
            </w:r>
            <w:r w:rsidR="003C5718" w:rsidRPr="00FD773D">
              <w:rPr>
                <w:sz w:val="18"/>
              </w:rPr>
              <w:t>dio device 2</w:t>
            </w:r>
            <w:r w:rsidR="003C5718" w:rsidRPr="00FD773D">
              <w:rPr>
                <w:sz w:val="18"/>
                <w:vertAlign w:val="superscript"/>
              </w:rPr>
              <w:t>nd</w:t>
            </w:r>
            <w:r w:rsidRPr="00FD773D">
              <w:rPr>
                <w:sz w:val="18"/>
              </w:rPr>
              <w:t xml:space="preserve"> for TDM </w:t>
            </w:r>
            <w:r w:rsidR="00151BC9" w:rsidRPr="00FD773D">
              <w:rPr>
                <w:sz w:val="18"/>
              </w:rPr>
              <w:t>Capture</w:t>
            </w:r>
          </w:p>
        </w:tc>
      </w:tr>
      <w:tr w:rsidR="006F2A14" w:rsidRPr="00FD773D" w14:paraId="1D78BEE3" w14:textId="77777777" w:rsidTr="0056555E">
        <w:trPr>
          <w:cantSplit/>
          <w:trHeight w:val="320"/>
          <w:tblHeader/>
        </w:trPr>
        <w:tc>
          <w:tcPr>
            <w:tcW w:w="307" w:type="dxa"/>
            <w:vAlign w:val="center"/>
          </w:tcPr>
          <w:p w14:paraId="2D43CF59" w14:textId="77777777" w:rsidR="006F2A14" w:rsidRPr="00FD773D" w:rsidRDefault="006F2A14" w:rsidP="006F2A14">
            <w:pPr>
              <w:jc w:val="center"/>
              <w:rPr>
                <w:sz w:val="18"/>
                <w:szCs w:val="18"/>
              </w:rPr>
            </w:pPr>
          </w:p>
        </w:tc>
        <w:tc>
          <w:tcPr>
            <w:tcW w:w="5026" w:type="dxa"/>
            <w:vAlign w:val="center"/>
          </w:tcPr>
          <w:p w14:paraId="1D765AA2" w14:textId="5CD63551" w:rsidR="006F2A14" w:rsidRPr="00FD773D" w:rsidRDefault="006F2A14" w:rsidP="006F2A14">
            <w:pPr>
              <w:ind w:leftChars="50" w:left="100" w:rightChars="44" w:right="88"/>
              <w:rPr>
                <w:sz w:val="18"/>
              </w:rPr>
            </w:pPr>
            <w:r w:rsidRPr="00FD773D">
              <w:rPr>
                <w:sz w:val="18"/>
              </w:rPr>
              <w:t>XA_TDM_CAP_CONFIG_PARAM_INPUT</w:t>
            </w:r>
            <w:r w:rsidR="003C5718" w:rsidRPr="00FD773D">
              <w:rPr>
                <w:sz w:val="18"/>
              </w:rPr>
              <w:t>2</w:t>
            </w:r>
          </w:p>
        </w:tc>
        <w:tc>
          <w:tcPr>
            <w:tcW w:w="4958" w:type="dxa"/>
            <w:vMerge/>
            <w:vAlign w:val="center"/>
          </w:tcPr>
          <w:p w14:paraId="607FAF66" w14:textId="77777777" w:rsidR="006F2A14" w:rsidRPr="00FD773D" w:rsidRDefault="006F2A14" w:rsidP="0059430C">
            <w:pPr>
              <w:pStyle w:val="ReqText"/>
              <w:ind w:left="90"/>
              <w:rPr>
                <w:sz w:val="18"/>
              </w:rPr>
            </w:pPr>
          </w:p>
        </w:tc>
      </w:tr>
      <w:tr w:rsidR="006F2A14" w:rsidRPr="00FD773D" w14:paraId="42183CDB" w14:textId="77777777" w:rsidTr="0056555E">
        <w:trPr>
          <w:cantSplit/>
          <w:trHeight w:val="320"/>
          <w:tblHeader/>
        </w:trPr>
        <w:tc>
          <w:tcPr>
            <w:tcW w:w="307" w:type="dxa"/>
            <w:vAlign w:val="center"/>
          </w:tcPr>
          <w:p w14:paraId="0394E5F0" w14:textId="01D034D2" w:rsidR="006F2A14" w:rsidRPr="00FD773D" w:rsidRDefault="006F2A14" w:rsidP="006F2A14">
            <w:pPr>
              <w:jc w:val="center"/>
              <w:rPr>
                <w:sz w:val="18"/>
                <w:szCs w:val="18"/>
              </w:rPr>
            </w:pPr>
            <w:r w:rsidRPr="00FD773D">
              <w:rPr>
                <w:sz w:val="18"/>
                <w:szCs w:val="18"/>
              </w:rPr>
              <w:t>8</w:t>
            </w:r>
          </w:p>
        </w:tc>
        <w:tc>
          <w:tcPr>
            <w:tcW w:w="5026" w:type="dxa"/>
            <w:vAlign w:val="center"/>
          </w:tcPr>
          <w:p w14:paraId="0245E2DC" w14:textId="1AC2751C" w:rsidR="006F2A14" w:rsidRPr="00FD773D" w:rsidRDefault="006F2A14" w:rsidP="006F2A14">
            <w:pPr>
              <w:ind w:leftChars="50" w:left="100" w:rightChars="44" w:right="88"/>
              <w:rPr>
                <w:sz w:val="18"/>
              </w:rPr>
            </w:pPr>
            <w:r w:rsidRPr="00FD773D">
              <w:rPr>
                <w:sz w:val="18"/>
              </w:rPr>
              <w:t>XA_API_CMD_SET_CONFIG_PARAM</w:t>
            </w:r>
          </w:p>
        </w:tc>
        <w:tc>
          <w:tcPr>
            <w:tcW w:w="4958" w:type="dxa"/>
            <w:vMerge w:val="restart"/>
            <w:vAlign w:val="center"/>
          </w:tcPr>
          <w:p w14:paraId="4E1CCE04" w14:textId="1E7FE39F" w:rsidR="006F2A14" w:rsidRPr="00FD773D" w:rsidRDefault="006F2A14" w:rsidP="0059430C">
            <w:pPr>
              <w:pStyle w:val="ReqText"/>
              <w:ind w:left="90"/>
              <w:rPr>
                <w:sz w:val="18"/>
              </w:rPr>
            </w:pPr>
            <w:r w:rsidRPr="00FD773D">
              <w:rPr>
                <w:sz w:val="18"/>
              </w:rPr>
              <w:t>Set ADMA channel</w:t>
            </w:r>
            <w:r w:rsidR="003C5718" w:rsidRPr="00FD773D">
              <w:rPr>
                <w:sz w:val="18"/>
              </w:rPr>
              <w:t xml:space="preserve"> number usage for Audio device 2</w:t>
            </w:r>
            <w:r w:rsidR="003C5718" w:rsidRPr="00FD773D">
              <w:rPr>
                <w:sz w:val="18"/>
                <w:vertAlign w:val="superscript"/>
              </w:rPr>
              <w:t>nd</w:t>
            </w:r>
            <w:r w:rsidR="003C5718" w:rsidRPr="00FD773D">
              <w:rPr>
                <w:sz w:val="18"/>
              </w:rPr>
              <w:t xml:space="preserve"> </w:t>
            </w:r>
            <w:r w:rsidRPr="00FD773D">
              <w:rPr>
                <w:sz w:val="18"/>
              </w:rPr>
              <w:t>(supported Audio-DMAC, Audio-DMAC-pp)</w:t>
            </w:r>
          </w:p>
        </w:tc>
      </w:tr>
      <w:tr w:rsidR="006F2A14" w:rsidRPr="00FD773D" w14:paraId="5ABDD8EC" w14:textId="77777777" w:rsidTr="0056555E">
        <w:trPr>
          <w:cantSplit/>
          <w:trHeight w:val="320"/>
          <w:tblHeader/>
        </w:trPr>
        <w:tc>
          <w:tcPr>
            <w:tcW w:w="307" w:type="dxa"/>
            <w:vAlign w:val="center"/>
          </w:tcPr>
          <w:p w14:paraId="36E38064" w14:textId="77777777" w:rsidR="006F2A14" w:rsidRPr="00FD773D" w:rsidRDefault="006F2A14" w:rsidP="006F2A14">
            <w:pPr>
              <w:jc w:val="center"/>
              <w:rPr>
                <w:sz w:val="18"/>
                <w:szCs w:val="18"/>
              </w:rPr>
            </w:pPr>
          </w:p>
        </w:tc>
        <w:tc>
          <w:tcPr>
            <w:tcW w:w="5026" w:type="dxa"/>
            <w:vAlign w:val="center"/>
          </w:tcPr>
          <w:p w14:paraId="50C14635" w14:textId="3E6558BA" w:rsidR="006F2A14" w:rsidRPr="00FD773D" w:rsidRDefault="006F2A14" w:rsidP="006F2A14">
            <w:pPr>
              <w:ind w:leftChars="50" w:left="100" w:rightChars="44" w:right="88"/>
              <w:rPr>
                <w:sz w:val="18"/>
              </w:rPr>
            </w:pPr>
            <w:r w:rsidRPr="00FD773D">
              <w:rPr>
                <w:sz w:val="18"/>
              </w:rPr>
              <w:t>XA_TDM_CAP_CONFIG_PARAM_DMACHANNEL</w:t>
            </w:r>
            <w:r w:rsidR="003C5718" w:rsidRPr="00FD773D">
              <w:rPr>
                <w:sz w:val="18"/>
              </w:rPr>
              <w:t>2</w:t>
            </w:r>
          </w:p>
        </w:tc>
        <w:tc>
          <w:tcPr>
            <w:tcW w:w="4958" w:type="dxa"/>
            <w:vMerge/>
            <w:vAlign w:val="center"/>
          </w:tcPr>
          <w:p w14:paraId="21AF3CD7" w14:textId="77777777" w:rsidR="006F2A14" w:rsidRPr="00FD773D" w:rsidRDefault="006F2A14" w:rsidP="0059430C">
            <w:pPr>
              <w:pStyle w:val="ReqText"/>
              <w:ind w:left="90"/>
              <w:rPr>
                <w:sz w:val="18"/>
              </w:rPr>
            </w:pPr>
          </w:p>
        </w:tc>
      </w:tr>
      <w:tr w:rsidR="006F2A14" w:rsidRPr="00FD773D" w14:paraId="78E6CE68" w14:textId="77777777" w:rsidTr="0056555E">
        <w:trPr>
          <w:cantSplit/>
          <w:trHeight w:val="320"/>
          <w:tblHeader/>
        </w:trPr>
        <w:tc>
          <w:tcPr>
            <w:tcW w:w="307" w:type="dxa"/>
            <w:vAlign w:val="center"/>
          </w:tcPr>
          <w:p w14:paraId="44CA818C" w14:textId="2B8705CD" w:rsidR="006F2A14" w:rsidRPr="00FD773D" w:rsidRDefault="006F2A14" w:rsidP="006F2A14">
            <w:pPr>
              <w:jc w:val="center"/>
              <w:rPr>
                <w:sz w:val="18"/>
                <w:szCs w:val="18"/>
              </w:rPr>
            </w:pPr>
            <w:r w:rsidRPr="00FD773D">
              <w:rPr>
                <w:sz w:val="18"/>
                <w:szCs w:val="18"/>
              </w:rPr>
              <w:t>9</w:t>
            </w:r>
          </w:p>
        </w:tc>
        <w:tc>
          <w:tcPr>
            <w:tcW w:w="5026" w:type="dxa"/>
            <w:vAlign w:val="center"/>
          </w:tcPr>
          <w:p w14:paraId="27D8A350" w14:textId="540EA8BA" w:rsidR="006F2A14" w:rsidRPr="00FD773D" w:rsidRDefault="006F2A14" w:rsidP="006F2A14">
            <w:pPr>
              <w:ind w:leftChars="50" w:left="100" w:rightChars="44" w:right="88"/>
              <w:rPr>
                <w:sz w:val="18"/>
              </w:rPr>
            </w:pPr>
            <w:r w:rsidRPr="00FD773D">
              <w:rPr>
                <w:sz w:val="18"/>
              </w:rPr>
              <w:t>XA_API_CMD_SET_CONFIG_PARAM</w:t>
            </w:r>
          </w:p>
        </w:tc>
        <w:tc>
          <w:tcPr>
            <w:tcW w:w="4958" w:type="dxa"/>
            <w:vMerge w:val="restart"/>
            <w:vAlign w:val="center"/>
          </w:tcPr>
          <w:p w14:paraId="3CFE0A88" w14:textId="5647B2E3" w:rsidR="006F2A14" w:rsidRPr="00FD773D" w:rsidRDefault="006F2A14" w:rsidP="0059430C">
            <w:pPr>
              <w:pStyle w:val="ReqText"/>
              <w:ind w:left="90"/>
              <w:rPr>
                <w:sz w:val="18"/>
              </w:rPr>
            </w:pPr>
            <w:r w:rsidRPr="00FD773D">
              <w:rPr>
                <w:sz w:val="18"/>
              </w:rPr>
              <w:t>Set the output PCM sampling frequenc</w:t>
            </w:r>
            <w:r w:rsidR="0056550A" w:rsidRPr="00FD773D">
              <w:rPr>
                <w:sz w:val="18"/>
              </w:rPr>
              <w:t xml:space="preserve">y (supported 32000/44100/48000 </w:t>
            </w:r>
            <w:r w:rsidRPr="00FD773D">
              <w:rPr>
                <w:sz w:val="18"/>
              </w:rPr>
              <w:t>Hz)</w:t>
            </w:r>
          </w:p>
        </w:tc>
      </w:tr>
      <w:tr w:rsidR="006F2A14" w:rsidRPr="00FD773D" w14:paraId="46CCB512" w14:textId="77777777" w:rsidTr="0056555E">
        <w:trPr>
          <w:cantSplit/>
          <w:trHeight w:val="320"/>
          <w:tblHeader/>
        </w:trPr>
        <w:tc>
          <w:tcPr>
            <w:tcW w:w="307" w:type="dxa"/>
            <w:vAlign w:val="center"/>
          </w:tcPr>
          <w:p w14:paraId="4989652A" w14:textId="77777777" w:rsidR="006F2A14" w:rsidRPr="00FD773D" w:rsidRDefault="006F2A14" w:rsidP="006F2A14">
            <w:pPr>
              <w:jc w:val="center"/>
              <w:rPr>
                <w:sz w:val="18"/>
                <w:szCs w:val="18"/>
              </w:rPr>
            </w:pPr>
          </w:p>
        </w:tc>
        <w:tc>
          <w:tcPr>
            <w:tcW w:w="5026" w:type="dxa"/>
            <w:vAlign w:val="center"/>
          </w:tcPr>
          <w:p w14:paraId="36FADFFD" w14:textId="4E24D784" w:rsidR="006F2A14" w:rsidRPr="00FD773D" w:rsidRDefault="006F2A14" w:rsidP="006F2A14">
            <w:pPr>
              <w:ind w:leftChars="50" w:left="100" w:rightChars="44" w:right="88"/>
              <w:rPr>
                <w:sz w:val="18"/>
              </w:rPr>
            </w:pPr>
            <w:r w:rsidRPr="00FD773D">
              <w:rPr>
                <w:sz w:val="18"/>
              </w:rPr>
              <w:t>XA_TDM_CAP_CONFIG_PARAM_OUT_SAMPLE_RATE</w:t>
            </w:r>
          </w:p>
        </w:tc>
        <w:tc>
          <w:tcPr>
            <w:tcW w:w="4958" w:type="dxa"/>
            <w:vMerge/>
            <w:vAlign w:val="center"/>
          </w:tcPr>
          <w:p w14:paraId="516FBDAF" w14:textId="77777777" w:rsidR="006F2A14" w:rsidRPr="00FD773D" w:rsidRDefault="006F2A14" w:rsidP="0059430C">
            <w:pPr>
              <w:pStyle w:val="ReqText"/>
              <w:ind w:left="90"/>
              <w:rPr>
                <w:sz w:val="18"/>
              </w:rPr>
            </w:pPr>
          </w:p>
        </w:tc>
      </w:tr>
      <w:tr w:rsidR="006F2A14" w:rsidRPr="00FD773D" w14:paraId="3A00315C" w14:textId="77777777" w:rsidTr="0056555E">
        <w:trPr>
          <w:cantSplit/>
          <w:trHeight w:val="320"/>
          <w:tblHeader/>
        </w:trPr>
        <w:tc>
          <w:tcPr>
            <w:tcW w:w="307" w:type="dxa"/>
            <w:vAlign w:val="center"/>
          </w:tcPr>
          <w:p w14:paraId="085401F2" w14:textId="16DECCFF" w:rsidR="006F2A14" w:rsidRPr="00FD773D" w:rsidRDefault="006F2A14" w:rsidP="006F2A14">
            <w:pPr>
              <w:jc w:val="center"/>
              <w:rPr>
                <w:sz w:val="18"/>
                <w:szCs w:val="18"/>
              </w:rPr>
            </w:pPr>
            <w:r w:rsidRPr="00FD773D">
              <w:rPr>
                <w:sz w:val="18"/>
                <w:szCs w:val="18"/>
              </w:rPr>
              <w:t>10</w:t>
            </w:r>
          </w:p>
        </w:tc>
        <w:tc>
          <w:tcPr>
            <w:tcW w:w="5026" w:type="dxa"/>
            <w:vAlign w:val="center"/>
          </w:tcPr>
          <w:p w14:paraId="19DB530B" w14:textId="516BDA6F" w:rsidR="006F2A14" w:rsidRPr="00FD773D" w:rsidRDefault="006F2A14" w:rsidP="006F2A14">
            <w:pPr>
              <w:ind w:leftChars="50" w:left="100" w:rightChars="44" w:right="88"/>
              <w:rPr>
                <w:sz w:val="18"/>
              </w:rPr>
            </w:pPr>
            <w:r w:rsidRPr="00FD773D">
              <w:rPr>
                <w:sz w:val="18"/>
              </w:rPr>
              <w:t>XA_API_CMD_SET_CONFIG_PARAM</w:t>
            </w:r>
          </w:p>
        </w:tc>
        <w:tc>
          <w:tcPr>
            <w:tcW w:w="4958" w:type="dxa"/>
            <w:vMerge w:val="restart"/>
            <w:vAlign w:val="center"/>
          </w:tcPr>
          <w:p w14:paraId="0E0D9455" w14:textId="509E3C1C" w:rsidR="006F2A14" w:rsidRPr="00FD773D" w:rsidRDefault="006F2A14" w:rsidP="0059430C">
            <w:pPr>
              <w:pStyle w:val="ReqText"/>
              <w:ind w:left="90"/>
              <w:rPr>
                <w:sz w:val="18"/>
              </w:rPr>
            </w:pPr>
            <w:r w:rsidRPr="00FD773D">
              <w:rPr>
                <w:sz w:val="18"/>
              </w:rPr>
              <w:t>Set the output PCM volume rate compare with input PCM (supported from 0 – 8 times)</w:t>
            </w:r>
          </w:p>
        </w:tc>
      </w:tr>
      <w:tr w:rsidR="006F2A14" w:rsidRPr="00FD773D" w14:paraId="474E033B" w14:textId="77777777" w:rsidTr="0056555E">
        <w:trPr>
          <w:cantSplit/>
          <w:trHeight w:val="320"/>
          <w:tblHeader/>
        </w:trPr>
        <w:tc>
          <w:tcPr>
            <w:tcW w:w="307" w:type="dxa"/>
            <w:vAlign w:val="center"/>
          </w:tcPr>
          <w:p w14:paraId="34725DE8" w14:textId="77777777" w:rsidR="006F2A14" w:rsidRPr="00FD773D" w:rsidRDefault="006F2A14" w:rsidP="0056555E">
            <w:pPr>
              <w:jc w:val="center"/>
              <w:rPr>
                <w:sz w:val="18"/>
                <w:szCs w:val="18"/>
              </w:rPr>
            </w:pPr>
          </w:p>
        </w:tc>
        <w:tc>
          <w:tcPr>
            <w:tcW w:w="5026" w:type="dxa"/>
            <w:vAlign w:val="center"/>
          </w:tcPr>
          <w:p w14:paraId="22894BB3" w14:textId="4FCF9CE8" w:rsidR="006F2A14" w:rsidRPr="00FD773D" w:rsidRDefault="006F2A14" w:rsidP="0056555E">
            <w:pPr>
              <w:ind w:leftChars="50" w:left="100" w:rightChars="44" w:right="88"/>
              <w:rPr>
                <w:sz w:val="18"/>
              </w:rPr>
            </w:pPr>
            <w:r w:rsidRPr="00FD773D">
              <w:rPr>
                <w:sz w:val="18"/>
              </w:rPr>
              <w:t>XA_TDM_CAP_CONFIG_PARAM_VOLUME_RATE</w:t>
            </w:r>
          </w:p>
        </w:tc>
        <w:tc>
          <w:tcPr>
            <w:tcW w:w="4958" w:type="dxa"/>
            <w:vMerge/>
            <w:vAlign w:val="center"/>
          </w:tcPr>
          <w:p w14:paraId="0829D145" w14:textId="77777777" w:rsidR="006F2A14" w:rsidRPr="00FD773D" w:rsidRDefault="006F2A14" w:rsidP="0056555E">
            <w:pPr>
              <w:ind w:firstLineChars="50" w:firstLine="90"/>
              <w:rPr>
                <w:sz w:val="18"/>
                <w:szCs w:val="18"/>
              </w:rPr>
            </w:pPr>
          </w:p>
        </w:tc>
      </w:tr>
    </w:tbl>
    <w:p w14:paraId="43C11D64" w14:textId="77777777" w:rsidR="002B29DC" w:rsidRPr="00FD773D" w:rsidRDefault="002B29DC" w:rsidP="009F75F7"/>
    <w:p w14:paraId="13F046FC" w14:textId="77777777" w:rsidR="003F6E95" w:rsidRPr="00FD773D" w:rsidRDefault="003F6E95" w:rsidP="00DC074C"/>
    <w:p w14:paraId="55CC5237" w14:textId="13001886" w:rsidR="00151BC9" w:rsidRPr="00FD773D" w:rsidRDefault="00151BC9">
      <w:pPr>
        <w:widowControl/>
        <w:autoSpaceDE/>
        <w:autoSpaceDN/>
        <w:adjustRightInd/>
        <w:snapToGrid/>
        <w:jc w:val="left"/>
      </w:pPr>
      <w:r w:rsidRPr="00FD773D">
        <w:br w:type="page"/>
      </w:r>
    </w:p>
    <w:p w14:paraId="784CDA6A" w14:textId="77777777" w:rsidR="00151BC9" w:rsidRPr="00FD773D" w:rsidRDefault="00151BC9" w:rsidP="00DC074C"/>
    <w:p w14:paraId="005E2AE1"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FD773D">
        <w:t>Memory allocation</w:t>
      </w:r>
    </w:p>
    <w:p w14:paraId="4CC2221F" w14:textId="77777777" w:rsidR="00C76A35" w:rsidRPr="00FD773D" w:rsidRDefault="00C76A35" w:rsidP="00F62413">
      <w:pPr>
        <w:pStyle w:val="Caption"/>
        <w:rPr>
          <w:rFonts w:eastAsia="Meiryo"/>
          <w:lang w:val="en-US"/>
        </w:rPr>
      </w:pPr>
    </w:p>
    <w:p w14:paraId="379FB575" w14:textId="577462B2" w:rsidR="002B29DC" w:rsidRPr="00FD773D" w:rsidRDefault="00C56E01" w:rsidP="00C56E01">
      <w:pPr>
        <w:pStyle w:val="Caption"/>
        <w:rPr>
          <w:rFonts w:eastAsia="Meiryo"/>
        </w:rPr>
      </w:pPr>
      <w:bookmarkStart w:id="151" w:name="_Toc517343847"/>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7</w:t>
      </w:r>
      <w:r w:rsidR="003A2569" w:rsidRPr="00FD773D">
        <w:fldChar w:fldCharType="end"/>
      </w:r>
      <w:r w:rsidR="002B29DC" w:rsidRPr="00FD773D">
        <w:rPr>
          <w:rFonts w:eastAsia="Meiryo"/>
        </w:rPr>
        <w:tab/>
        <w:t>List of Memory allocation Commands</w:t>
      </w:r>
      <w:bookmarkEnd w:id="151"/>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846"/>
        <w:gridCol w:w="4683"/>
      </w:tblGrid>
      <w:tr w:rsidR="002B29DC" w:rsidRPr="00FD773D" w14:paraId="70E5F325" w14:textId="77777777" w:rsidTr="0080780D">
        <w:trPr>
          <w:cantSplit/>
          <w:trHeight w:val="320"/>
          <w:tblHeader/>
        </w:trPr>
        <w:tc>
          <w:tcPr>
            <w:tcW w:w="5153" w:type="dxa"/>
            <w:gridSpan w:val="2"/>
            <w:tcBorders>
              <w:bottom w:val="double" w:sz="4" w:space="0" w:color="auto"/>
            </w:tcBorders>
            <w:tcMar>
              <w:top w:w="23" w:type="dxa"/>
              <w:left w:w="23" w:type="dxa"/>
              <w:bottom w:w="23" w:type="dxa"/>
              <w:right w:w="23" w:type="dxa"/>
            </w:tcMar>
          </w:tcPr>
          <w:p w14:paraId="05011A6F" w14:textId="77777777" w:rsidR="002B29DC" w:rsidRPr="00FD773D" w:rsidRDefault="002B29DC" w:rsidP="00D15B83">
            <w:pPr>
              <w:pStyle w:val="af6"/>
              <w:rPr>
                <w:rFonts w:ascii="Verdana" w:eastAsia="Meiryo" w:hAnsi="Verdana"/>
              </w:rPr>
            </w:pPr>
            <w:r w:rsidRPr="00FD773D">
              <w:rPr>
                <w:rFonts w:ascii="Verdana" w:eastAsia="Meiryo" w:hAnsi="Verdana"/>
              </w:rPr>
              <w:t>upper stage : Command / lower step : Subcommand</w:t>
            </w:r>
          </w:p>
        </w:tc>
        <w:tc>
          <w:tcPr>
            <w:tcW w:w="4683" w:type="dxa"/>
            <w:tcBorders>
              <w:bottom w:val="double" w:sz="4" w:space="0" w:color="auto"/>
            </w:tcBorders>
          </w:tcPr>
          <w:p w14:paraId="165FB66B" w14:textId="77777777" w:rsidR="002B29DC" w:rsidRPr="00FD773D" w:rsidRDefault="002B29DC" w:rsidP="00D15B83">
            <w:pPr>
              <w:pStyle w:val="af6"/>
              <w:rPr>
                <w:rFonts w:ascii="Verdana" w:eastAsia="Meiryo" w:hAnsi="Verdana"/>
              </w:rPr>
            </w:pPr>
            <w:r w:rsidRPr="00FD773D">
              <w:rPr>
                <w:rFonts w:ascii="Verdana" w:eastAsia="Meiryo" w:hAnsi="Verdana"/>
              </w:rPr>
              <w:t>Description</w:t>
            </w:r>
          </w:p>
        </w:tc>
      </w:tr>
      <w:tr w:rsidR="002B29DC" w:rsidRPr="00FD773D" w14:paraId="16B24164" w14:textId="77777777" w:rsidTr="0080780D">
        <w:trPr>
          <w:cantSplit/>
          <w:trHeight w:val="320"/>
          <w:tblHeader/>
        </w:trPr>
        <w:tc>
          <w:tcPr>
            <w:tcW w:w="307" w:type="dxa"/>
            <w:vMerge w:val="restart"/>
            <w:tcBorders>
              <w:top w:val="double" w:sz="4" w:space="0" w:color="auto"/>
            </w:tcBorders>
            <w:vAlign w:val="center"/>
          </w:tcPr>
          <w:p w14:paraId="40ADCF33" w14:textId="77777777" w:rsidR="002B29DC" w:rsidRPr="00FD773D" w:rsidRDefault="002B29DC" w:rsidP="00D15B83">
            <w:pPr>
              <w:jc w:val="center"/>
              <w:rPr>
                <w:sz w:val="18"/>
                <w:szCs w:val="18"/>
              </w:rPr>
            </w:pPr>
            <w:r w:rsidRPr="00FD773D">
              <w:rPr>
                <w:sz w:val="18"/>
                <w:szCs w:val="18"/>
              </w:rPr>
              <w:t>1</w:t>
            </w:r>
          </w:p>
        </w:tc>
        <w:tc>
          <w:tcPr>
            <w:tcW w:w="4846" w:type="dxa"/>
            <w:tcBorders>
              <w:top w:val="double" w:sz="4" w:space="0" w:color="auto"/>
            </w:tcBorders>
            <w:vAlign w:val="center"/>
          </w:tcPr>
          <w:p w14:paraId="66F29BA3" w14:textId="77777777" w:rsidR="002B29DC" w:rsidRPr="00FD773D" w:rsidRDefault="002B29DC" w:rsidP="00451163">
            <w:pPr>
              <w:ind w:leftChars="50" w:left="100" w:rightChars="44" w:right="88"/>
              <w:rPr>
                <w:sz w:val="18"/>
              </w:rPr>
            </w:pPr>
            <w:r w:rsidRPr="00FD773D">
              <w:rPr>
                <w:sz w:val="18"/>
              </w:rPr>
              <w:t>XA_API_CMD_GET_MEMTABS_SIZE</w:t>
            </w:r>
          </w:p>
        </w:tc>
        <w:tc>
          <w:tcPr>
            <w:tcW w:w="4683" w:type="dxa"/>
            <w:vMerge w:val="restart"/>
            <w:tcBorders>
              <w:top w:val="double" w:sz="4" w:space="0" w:color="auto"/>
            </w:tcBorders>
            <w:vAlign w:val="center"/>
          </w:tcPr>
          <w:p w14:paraId="04499A54" w14:textId="2F2C5D8F" w:rsidR="002B29DC" w:rsidRPr="00FD773D" w:rsidRDefault="002B29DC" w:rsidP="00A339BC">
            <w:pPr>
              <w:pStyle w:val="ReqText"/>
              <w:ind w:left="90"/>
              <w:rPr>
                <w:sz w:val="18"/>
                <w:szCs w:val="18"/>
              </w:rPr>
            </w:pPr>
            <w:r w:rsidRPr="00FD773D">
              <w:rPr>
                <w:sz w:val="18"/>
                <w:szCs w:val="18"/>
              </w:rPr>
              <w:t xml:space="preserve">Get the size of the memory structures to be </w:t>
            </w:r>
            <w:r w:rsidR="00855F91" w:rsidRPr="00FD773D">
              <w:rPr>
                <w:sz w:val="18"/>
                <w:szCs w:val="18"/>
              </w:rPr>
              <w:t>allocated for the plugin tables</w:t>
            </w:r>
          </w:p>
        </w:tc>
      </w:tr>
      <w:tr w:rsidR="002B29DC" w:rsidRPr="00FD773D" w14:paraId="09F70DA3" w14:textId="77777777" w:rsidTr="0080780D">
        <w:trPr>
          <w:cantSplit/>
          <w:trHeight w:val="320"/>
          <w:tblHeader/>
        </w:trPr>
        <w:tc>
          <w:tcPr>
            <w:tcW w:w="307" w:type="dxa"/>
            <w:vMerge/>
            <w:vAlign w:val="center"/>
          </w:tcPr>
          <w:p w14:paraId="4F8347A2" w14:textId="77777777" w:rsidR="002B29DC" w:rsidRPr="00FD773D" w:rsidRDefault="002B29DC" w:rsidP="00D15B83">
            <w:pPr>
              <w:jc w:val="center"/>
              <w:rPr>
                <w:sz w:val="18"/>
                <w:szCs w:val="18"/>
              </w:rPr>
            </w:pPr>
          </w:p>
        </w:tc>
        <w:tc>
          <w:tcPr>
            <w:tcW w:w="4846" w:type="dxa"/>
            <w:vAlign w:val="center"/>
          </w:tcPr>
          <w:p w14:paraId="7A5FF56E" w14:textId="77777777" w:rsidR="002B29DC" w:rsidRPr="00FD773D" w:rsidRDefault="002B29DC" w:rsidP="00451163">
            <w:pPr>
              <w:ind w:leftChars="50" w:left="100" w:rightChars="44" w:right="88"/>
              <w:rPr>
                <w:sz w:val="18"/>
              </w:rPr>
            </w:pPr>
            <w:r w:rsidRPr="00FD773D">
              <w:rPr>
                <w:sz w:val="18"/>
              </w:rPr>
              <w:t>(NULL)</w:t>
            </w:r>
          </w:p>
        </w:tc>
        <w:tc>
          <w:tcPr>
            <w:tcW w:w="4683" w:type="dxa"/>
            <w:vMerge/>
            <w:vAlign w:val="center"/>
          </w:tcPr>
          <w:p w14:paraId="4E576629" w14:textId="77777777" w:rsidR="002B29DC" w:rsidRPr="00FD773D" w:rsidRDefault="002B29DC" w:rsidP="00A339BC">
            <w:pPr>
              <w:pStyle w:val="ReqText"/>
              <w:ind w:left="90"/>
              <w:rPr>
                <w:sz w:val="18"/>
                <w:szCs w:val="18"/>
              </w:rPr>
            </w:pPr>
          </w:p>
        </w:tc>
      </w:tr>
      <w:tr w:rsidR="002B29DC" w:rsidRPr="00FD773D" w14:paraId="0E2F709D" w14:textId="77777777" w:rsidTr="0080780D">
        <w:trPr>
          <w:cantSplit/>
          <w:trHeight w:val="320"/>
          <w:tblHeader/>
        </w:trPr>
        <w:tc>
          <w:tcPr>
            <w:tcW w:w="307" w:type="dxa"/>
            <w:vMerge w:val="restart"/>
            <w:vAlign w:val="center"/>
          </w:tcPr>
          <w:p w14:paraId="65D2D86A" w14:textId="77777777" w:rsidR="002B29DC" w:rsidRPr="00FD773D" w:rsidRDefault="002B29DC" w:rsidP="00D15B83">
            <w:pPr>
              <w:jc w:val="center"/>
              <w:rPr>
                <w:sz w:val="18"/>
                <w:szCs w:val="18"/>
              </w:rPr>
            </w:pPr>
            <w:r w:rsidRPr="00FD773D">
              <w:rPr>
                <w:sz w:val="18"/>
                <w:szCs w:val="18"/>
              </w:rPr>
              <w:t>2</w:t>
            </w:r>
          </w:p>
        </w:tc>
        <w:tc>
          <w:tcPr>
            <w:tcW w:w="4846" w:type="dxa"/>
            <w:vAlign w:val="center"/>
          </w:tcPr>
          <w:p w14:paraId="64C54F2B" w14:textId="77777777" w:rsidR="002B29DC" w:rsidRPr="00FD773D" w:rsidRDefault="002B29DC" w:rsidP="00451163">
            <w:pPr>
              <w:ind w:leftChars="50" w:left="100" w:rightChars="44" w:right="88"/>
              <w:rPr>
                <w:sz w:val="18"/>
              </w:rPr>
            </w:pPr>
            <w:r w:rsidRPr="00FD773D">
              <w:rPr>
                <w:sz w:val="18"/>
              </w:rPr>
              <w:t>XA_API_CMD_SET_MEMTABS_PTR</w:t>
            </w:r>
          </w:p>
        </w:tc>
        <w:tc>
          <w:tcPr>
            <w:tcW w:w="4683" w:type="dxa"/>
            <w:vMerge w:val="restart"/>
            <w:vAlign w:val="center"/>
          </w:tcPr>
          <w:p w14:paraId="007B1DB6" w14:textId="3A67A9E7" w:rsidR="002B29DC" w:rsidRPr="00FD773D" w:rsidRDefault="002B29DC" w:rsidP="00A339BC">
            <w:pPr>
              <w:pStyle w:val="ReqText"/>
              <w:ind w:left="90"/>
              <w:rPr>
                <w:sz w:val="18"/>
                <w:szCs w:val="18"/>
              </w:rPr>
            </w:pPr>
            <w:r w:rsidRPr="00FD773D">
              <w:rPr>
                <w:sz w:val="18"/>
                <w:szCs w:val="18"/>
              </w:rPr>
              <w:t>Pass the memory structure p</w:t>
            </w:r>
            <w:r w:rsidR="00855F91" w:rsidRPr="00FD773D">
              <w:rPr>
                <w:sz w:val="18"/>
                <w:szCs w:val="18"/>
              </w:rPr>
              <w:t>ointer allocated for the tables</w:t>
            </w:r>
          </w:p>
        </w:tc>
      </w:tr>
      <w:tr w:rsidR="002B29DC" w:rsidRPr="00FD773D" w14:paraId="1A191A63" w14:textId="77777777" w:rsidTr="0080780D">
        <w:trPr>
          <w:cantSplit/>
          <w:trHeight w:val="320"/>
          <w:tblHeader/>
        </w:trPr>
        <w:tc>
          <w:tcPr>
            <w:tcW w:w="307" w:type="dxa"/>
            <w:vMerge/>
            <w:vAlign w:val="center"/>
          </w:tcPr>
          <w:p w14:paraId="4CFFF1EE" w14:textId="77777777" w:rsidR="002B29DC" w:rsidRPr="00FD773D" w:rsidRDefault="002B29DC" w:rsidP="00D15B83">
            <w:pPr>
              <w:jc w:val="center"/>
              <w:rPr>
                <w:sz w:val="18"/>
                <w:szCs w:val="18"/>
              </w:rPr>
            </w:pPr>
          </w:p>
        </w:tc>
        <w:tc>
          <w:tcPr>
            <w:tcW w:w="4846" w:type="dxa"/>
            <w:vAlign w:val="center"/>
          </w:tcPr>
          <w:p w14:paraId="11F113F7" w14:textId="77777777" w:rsidR="002B29DC" w:rsidRPr="00FD773D" w:rsidRDefault="002B29DC" w:rsidP="00451163">
            <w:pPr>
              <w:ind w:leftChars="50" w:left="100" w:rightChars="44" w:right="88"/>
              <w:rPr>
                <w:sz w:val="18"/>
              </w:rPr>
            </w:pPr>
            <w:r w:rsidRPr="00FD773D">
              <w:rPr>
                <w:sz w:val="18"/>
              </w:rPr>
              <w:t>(NULL)</w:t>
            </w:r>
          </w:p>
        </w:tc>
        <w:tc>
          <w:tcPr>
            <w:tcW w:w="4683" w:type="dxa"/>
            <w:vMerge/>
            <w:vAlign w:val="center"/>
          </w:tcPr>
          <w:p w14:paraId="68979417" w14:textId="77777777" w:rsidR="002B29DC" w:rsidRPr="00FD773D" w:rsidRDefault="002B29DC" w:rsidP="00A339BC">
            <w:pPr>
              <w:pStyle w:val="ReqText"/>
              <w:ind w:left="90"/>
              <w:rPr>
                <w:sz w:val="18"/>
                <w:szCs w:val="18"/>
              </w:rPr>
            </w:pPr>
          </w:p>
        </w:tc>
      </w:tr>
      <w:tr w:rsidR="002B29DC" w:rsidRPr="00FD773D" w14:paraId="59010FB3" w14:textId="77777777" w:rsidTr="0080780D">
        <w:trPr>
          <w:cantSplit/>
          <w:trHeight w:val="320"/>
          <w:tblHeader/>
        </w:trPr>
        <w:tc>
          <w:tcPr>
            <w:tcW w:w="307" w:type="dxa"/>
            <w:vMerge w:val="restart"/>
            <w:vAlign w:val="center"/>
          </w:tcPr>
          <w:p w14:paraId="50160E3F" w14:textId="77777777" w:rsidR="002B29DC" w:rsidRPr="00FD773D" w:rsidRDefault="002B29DC" w:rsidP="00D15B83">
            <w:pPr>
              <w:jc w:val="center"/>
              <w:rPr>
                <w:sz w:val="18"/>
                <w:szCs w:val="18"/>
              </w:rPr>
            </w:pPr>
            <w:r w:rsidRPr="00FD773D">
              <w:rPr>
                <w:sz w:val="18"/>
                <w:szCs w:val="18"/>
              </w:rPr>
              <w:t>3</w:t>
            </w:r>
          </w:p>
        </w:tc>
        <w:tc>
          <w:tcPr>
            <w:tcW w:w="4846" w:type="dxa"/>
            <w:vAlign w:val="center"/>
          </w:tcPr>
          <w:p w14:paraId="792D6F42" w14:textId="77777777" w:rsidR="002B29DC" w:rsidRPr="00FD773D" w:rsidRDefault="002B29DC" w:rsidP="00451163">
            <w:pPr>
              <w:ind w:leftChars="50" w:left="100" w:rightChars="44" w:right="88"/>
              <w:rPr>
                <w:sz w:val="18"/>
              </w:rPr>
            </w:pPr>
            <w:r w:rsidRPr="00FD773D">
              <w:rPr>
                <w:sz w:val="18"/>
              </w:rPr>
              <w:t>XA_API_CMD_INIT</w:t>
            </w:r>
          </w:p>
        </w:tc>
        <w:tc>
          <w:tcPr>
            <w:tcW w:w="4683" w:type="dxa"/>
            <w:vMerge w:val="restart"/>
            <w:vAlign w:val="center"/>
          </w:tcPr>
          <w:p w14:paraId="5F123827" w14:textId="7D807B15" w:rsidR="002B29DC" w:rsidRPr="00FD773D" w:rsidRDefault="002B29DC" w:rsidP="00A339BC">
            <w:pPr>
              <w:pStyle w:val="ReqText"/>
              <w:ind w:left="90"/>
              <w:rPr>
                <w:sz w:val="18"/>
                <w:szCs w:val="18"/>
              </w:rPr>
            </w:pPr>
            <w:r w:rsidRPr="00FD773D">
              <w:rPr>
                <w:sz w:val="18"/>
                <w:szCs w:val="18"/>
              </w:rPr>
              <w:t>Calculate the required sizes for all the memory blocks based on the settin</w:t>
            </w:r>
            <w:r w:rsidR="00855F91" w:rsidRPr="00FD773D">
              <w:rPr>
                <w:sz w:val="18"/>
                <w:szCs w:val="18"/>
              </w:rPr>
              <w:t>g specific parameters</w:t>
            </w:r>
          </w:p>
        </w:tc>
      </w:tr>
      <w:tr w:rsidR="002B29DC" w:rsidRPr="00FD773D" w14:paraId="1E343860" w14:textId="77777777" w:rsidTr="0080780D">
        <w:trPr>
          <w:cantSplit/>
          <w:trHeight w:val="320"/>
          <w:tblHeader/>
        </w:trPr>
        <w:tc>
          <w:tcPr>
            <w:tcW w:w="307" w:type="dxa"/>
            <w:vMerge/>
            <w:vAlign w:val="center"/>
          </w:tcPr>
          <w:p w14:paraId="18C43693" w14:textId="77777777" w:rsidR="002B29DC" w:rsidRPr="00FD773D" w:rsidRDefault="002B29DC" w:rsidP="00D15B83">
            <w:pPr>
              <w:jc w:val="center"/>
              <w:rPr>
                <w:sz w:val="18"/>
                <w:szCs w:val="18"/>
              </w:rPr>
            </w:pPr>
          </w:p>
        </w:tc>
        <w:tc>
          <w:tcPr>
            <w:tcW w:w="4846" w:type="dxa"/>
            <w:vAlign w:val="center"/>
          </w:tcPr>
          <w:p w14:paraId="3A6E5223" w14:textId="77777777" w:rsidR="002B29DC" w:rsidRPr="00FD773D" w:rsidRDefault="002B29DC" w:rsidP="00451163">
            <w:pPr>
              <w:ind w:leftChars="50" w:left="100" w:rightChars="44" w:right="88"/>
              <w:rPr>
                <w:sz w:val="18"/>
              </w:rPr>
            </w:pPr>
            <w:r w:rsidRPr="00FD773D">
              <w:rPr>
                <w:sz w:val="18"/>
              </w:rPr>
              <w:t>XA_CMD_TYPE_INIT_API_POST_CONFIG_PARAMS</w:t>
            </w:r>
          </w:p>
        </w:tc>
        <w:tc>
          <w:tcPr>
            <w:tcW w:w="4683" w:type="dxa"/>
            <w:vMerge/>
            <w:vAlign w:val="center"/>
          </w:tcPr>
          <w:p w14:paraId="3551CD0D" w14:textId="77777777" w:rsidR="002B29DC" w:rsidRPr="00FD773D" w:rsidRDefault="002B29DC" w:rsidP="00A339BC">
            <w:pPr>
              <w:pStyle w:val="ReqText"/>
              <w:ind w:left="90"/>
              <w:rPr>
                <w:sz w:val="18"/>
                <w:szCs w:val="18"/>
              </w:rPr>
            </w:pPr>
          </w:p>
        </w:tc>
      </w:tr>
      <w:tr w:rsidR="002B29DC" w:rsidRPr="00FD773D" w14:paraId="3C69F851" w14:textId="77777777" w:rsidTr="0080780D">
        <w:trPr>
          <w:cantSplit/>
          <w:trHeight w:val="320"/>
          <w:tblHeader/>
        </w:trPr>
        <w:tc>
          <w:tcPr>
            <w:tcW w:w="307" w:type="dxa"/>
            <w:vMerge w:val="restart"/>
            <w:vAlign w:val="center"/>
          </w:tcPr>
          <w:p w14:paraId="54638DBF" w14:textId="77777777" w:rsidR="002B29DC" w:rsidRPr="00FD773D" w:rsidRDefault="002B29DC" w:rsidP="00D15B83">
            <w:pPr>
              <w:jc w:val="center"/>
              <w:rPr>
                <w:sz w:val="18"/>
                <w:szCs w:val="18"/>
              </w:rPr>
            </w:pPr>
            <w:r w:rsidRPr="00FD773D">
              <w:rPr>
                <w:sz w:val="18"/>
                <w:szCs w:val="18"/>
              </w:rPr>
              <w:t>4</w:t>
            </w:r>
          </w:p>
        </w:tc>
        <w:tc>
          <w:tcPr>
            <w:tcW w:w="4846" w:type="dxa"/>
            <w:vAlign w:val="center"/>
          </w:tcPr>
          <w:p w14:paraId="0A41AE2F" w14:textId="77777777" w:rsidR="002B29DC" w:rsidRPr="00FD773D" w:rsidRDefault="002B29DC" w:rsidP="00451163">
            <w:pPr>
              <w:ind w:leftChars="50" w:left="100" w:rightChars="44" w:right="88"/>
              <w:rPr>
                <w:sz w:val="18"/>
              </w:rPr>
            </w:pPr>
            <w:r w:rsidRPr="00FD773D">
              <w:rPr>
                <w:sz w:val="18"/>
              </w:rPr>
              <w:t>XA_API_CMD_GET_N_MEMTABS</w:t>
            </w:r>
          </w:p>
        </w:tc>
        <w:tc>
          <w:tcPr>
            <w:tcW w:w="4683" w:type="dxa"/>
            <w:vMerge w:val="restart"/>
            <w:vAlign w:val="center"/>
          </w:tcPr>
          <w:p w14:paraId="14C3F3BB" w14:textId="7D381824" w:rsidR="002B29DC" w:rsidRPr="00FD773D" w:rsidRDefault="002B29DC" w:rsidP="00A339BC">
            <w:pPr>
              <w:pStyle w:val="ReqText"/>
              <w:ind w:left="90"/>
              <w:rPr>
                <w:sz w:val="18"/>
                <w:szCs w:val="18"/>
              </w:rPr>
            </w:pPr>
            <w:r w:rsidRPr="00FD773D">
              <w:rPr>
                <w:sz w:val="18"/>
                <w:szCs w:val="18"/>
              </w:rPr>
              <w:t>Obtain the number of m</w:t>
            </w:r>
            <w:r w:rsidR="00855F91" w:rsidRPr="00FD773D">
              <w:rPr>
                <w:sz w:val="18"/>
                <w:szCs w:val="18"/>
              </w:rPr>
              <w:t>emory blocks required by plugin</w:t>
            </w:r>
          </w:p>
        </w:tc>
      </w:tr>
      <w:tr w:rsidR="002B29DC" w:rsidRPr="00FD773D" w14:paraId="66CE0791" w14:textId="77777777" w:rsidTr="0080780D">
        <w:trPr>
          <w:cantSplit/>
          <w:trHeight w:val="320"/>
          <w:tblHeader/>
        </w:trPr>
        <w:tc>
          <w:tcPr>
            <w:tcW w:w="307" w:type="dxa"/>
            <w:vMerge/>
            <w:vAlign w:val="center"/>
          </w:tcPr>
          <w:p w14:paraId="48681BC9" w14:textId="77777777" w:rsidR="002B29DC" w:rsidRPr="00FD773D" w:rsidRDefault="002B29DC" w:rsidP="00D15B83">
            <w:pPr>
              <w:jc w:val="center"/>
              <w:rPr>
                <w:sz w:val="18"/>
                <w:szCs w:val="18"/>
              </w:rPr>
            </w:pPr>
          </w:p>
        </w:tc>
        <w:tc>
          <w:tcPr>
            <w:tcW w:w="4846" w:type="dxa"/>
            <w:vAlign w:val="center"/>
          </w:tcPr>
          <w:p w14:paraId="5CFEB81F" w14:textId="77777777" w:rsidR="002B29DC" w:rsidRPr="00FD773D" w:rsidRDefault="002B29DC" w:rsidP="00451163">
            <w:pPr>
              <w:ind w:leftChars="50" w:left="100" w:rightChars="44" w:right="88"/>
              <w:rPr>
                <w:sz w:val="18"/>
              </w:rPr>
            </w:pPr>
            <w:r w:rsidRPr="00FD773D">
              <w:rPr>
                <w:sz w:val="18"/>
              </w:rPr>
              <w:t>(NULL)</w:t>
            </w:r>
          </w:p>
        </w:tc>
        <w:tc>
          <w:tcPr>
            <w:tcW w:w="4683" w:type="dxa"/>
            <w:vMerge/>
            <w:vAlign w:val="center"/>
          </w:tcPr>
          <w:p w14:paraId="32EA6FC1" w14:textId="77777777" w:rsidR="002B29DC" w:rsidRPr="00FD773D" w:rsidRDefault="002B29DC" w:rsidP="00A339BC">
            <w:pPr>
              <w:pStyle w:val="ReqText"/>
              <w:ind w:left="90"/>
              <w:rPr>
                <w:sz w:val="18"/>
                <w:szCs w:val="18"/>
              </w:rPr>
            </w:pPr>
          </w:p>
        </w:tc>
      </w:tr>
      <w:tr w:rsidR="002B29DC" w:rsidRPr="00FD773D" w14:paraId="715DAC4B" w14:textId="77777777" w:rsidTr="0080780D">
        <w:trPr>
          <w:cantSplit/>
          <w:trHeight w:val="320"/>
          <w:tblHeader/>
        </w:trPr>
        <w:tc>
          <w:tcPr>
            <w:tcW w:w="307" w:type="dxa"/>
            <w:vMerge w:val="restart"/>
            <w:vAlign w:val="center"/>
          </w:tcPr>
          <w:p w14:paraId="09053852" w14:textId="77777777" w:rsidR="002B29DC" w:rsidRPr="00FD773D" w:rsidRDefault="002B29DC" w:rsidP="00D15B83">
            <w:pPr>
              <w:jc w:val="center"/>
              <w:rPr>
                <w:sz w:val="18"/>
                <w:szCs w:val="18"/>
              </w:rPr>
            </w:pPr>
            <w:r w:rsidRPr="00FD773D">
              <w:rPr>
                <w:sz w:val="18"/>
                <w:szCs w:val="18"/>
              </w:rPr>
              <w:t>5</w:t>
            </w:r>
          </w:p>
        </w:tc>
        <w:tc>
          <w:tcPr>
            <w:tcW w:w="4846" w:type="dxa"/>
            <w:vAlign w:val="center"/>
          </w:tcPr>
          <w:p w14:paraId="284E51D2" w14:textId="77777777" w:rsidR="002B29DC" w:rsidRPr="00FD773D" w:rsidRDefault="002B29DC" w:rsidP="00451163">
            <w:pPr>
              <w:ind w:leftChars="50" w:left="100" w:rightChars="44" w:right="88"/>
              <w:rPr>
                <w:sz w:val="18"/>
              </w:rPr>
            </w:pPr>
            <w:r w:rsidRPr="00FD773D">
              <w:rPr>
                <w:sz w:val="18"/>
              </w:rPr>
              <w:t>XA_API_CMD_GET_MEM_INFO_SIZE</w:t>
            </w:r>
          </w:p>
        </w:tc>
        <w:tc>
          <w:tcPr>
            <w:tcW w:w="4683" w:type="dxa"/>
            <w:vMerge w:val="restart"/>
            <w:vAlign w:val="center"/>
          </w:tcPr>
          <w:p w14:paraId="5FA5A953" w14:textId="5033718F" w:rsidR="002B29DC" w:rsidRPr="00FD773D" w:rsidRDefault="002B29DC" w:rsidP="00A339BC">
            <w:pPr>
              <w:pStyle w:val="ReqText"/>
              <w:ind w:left="90"/>
              <w:rPr>
                <w:sz w:val="18"/>
                <w:szCs w:val="18"/>
              </w:rPr>
            </w:pPr>
            <w:r w:rsidRPr="00FD773D">
              <w:rPr>
                <w:sz w:val="18"/>
                <w:szCs w:val="18"/>
              </w:rPr>
              <w:t>Get the size of the memory type</w:t>
            </w:r>
            <w:r w:rsidR="00855F91" w:rsidRPr="00FD773D">
              <w:rPr>
                <w:sz w:val="18"/>
                <w:szCs w:val="18"/>
              </w:rPr>
              <w:t xml:space="preserve"> being referred to by the index</w:t>
            </w:r>
          </w:p>
        </w:tc>
      </w:tr>
      <w:tr w:rsidR="002B29DC" w:rsidRPr="00FD773D" w14:paraId="7BE6E88F" w14:textId="77777777" w:rsidTr="0080780D">
        <w:trPr>
          <w:cantSplit/>
          <w:trHeight w:val="320"/>
          <w:tblHeader/>
        </w:trPr>
        <w:tc>
          <w:tcPr>
            <w:tcW w:w="307" w:type="dxa"/>
            <w:vMerge/>
            <w:vAlign w:val="center"/>
          </w:tcPr>
          <w:p w14:paraId="31A79C9A" w14:textId="77777777" w:rsidR="002B29DC" w:rsidRPr="00FD773D" w:rsidRDefault="002B29DC" w:rsidP="00D15B83">
            <w:pPr>
              <w:jc w:val="center"/>
              <w:rPr>
                <w:sz w:val="18"/>
                <w:szCs w:val="18"/>
              </w:rPr>
            </w:pPr>
          </w:p>
        </w:tc>
        <w:tc>
          <w:tcPr>
            <w:tcW w:w="4846" w:type="dxa"/>
            <w:vAlign w:val="center"/>
          </w:tcPr>
          <w:p w14:paraId="062F9465" w14:textId="77777777" w:rsidR="002B29DC" w:rsidRPr="00FD773D" w:rsidRDefault="002B29DC" w:rsidP="00451163">
            <w:pPr>
              <w:ind w:leftChars="50" w:left="100" w:rightChars="44" w:right="88"/>
              <w:rPr>
                <w:sz w:val="18"/>
              </w:rPr>
            </w:pPr>
            <w:r w:rsidRPr="00FD773D">
              <w:rPr>
                <w:sz w:val="18"/>
              </w:rPr>
              <w:t>(NULL)</w:t>
            </w:r>
          </w:p>
        </w:tc>
        <w:tc>
          <w:tcPr>
            <w:tcW w:w="4683" w:type="dxa"/>
            <w:vMerge/>
            <w:vAlign w:val="center"/>
          </w:tcPr>
          <w:p w14:paraId="6A5C8F00" w14:textId="77777777" w:rsidR="002B29DC" w:rsidRPr="00FD773D" w:rsidRDefault="002B29DC" w:rsidP="00A339BC">
            <w:pPr>
              <w:pStyle w:val="ReqText"/>
              <w:ind w:left="90"/>
              <w:rPr>
                <w:sz w:val="18"/>
                <w:szCs w:val="18"/>
              </w:rPr>
            </w:pPr>
          </w:p>
        </w:tc>
      </w:tr>
      <w:tr w:rsidR="002B29DC" w:rsidRPr="00FD773D" w14:paraId="670351E7" w14:textId="77777777" w:rsidTr="0080780D">
        <w:trPr>
          <w:cantSplit/>
          <w:trHeight w:val="320"/>
          <w:tblHeader/>
        </w:trPr>
        <w:tc>
          <w:tcPr>
            <w:tcW w:w="307" w:type="dxa"/>
            <w:vMerge w:val="restart"/>
            <w:vAlign w:val="center"/>
          </w:tcPr>
          <w:p w14:paraId="6474B5ED" w14:textId="77777777" w:rsidR="002B29DC" w:rsidRPr="00FD773D" w:rsidRDefault="002B29DC" w:rsidP="00D15B83">
            <w:pPr>
              <w:jc w:val="center"/>
              <w:rPr>
                <w:sz w:val="18"/>
                <w:szCs w:val="18"/>
              </w:rPr>
            </w:pPr>
            <w:r w:rsidRPr="00FD773D">
              <w:rPr>
                <w:sz w:val="18"/>
                <w:szCs w:val="18"/>
              </w:rPr>
              <w:t>6</w:t>
            </w:r>
          </w:p>
        </w:tc>
        <w:tc>
          <w:tcPr>
            <w:tcW w:w="4846" w:type="dxa"/>
            <w:vAlign w:val="center"/>
          </w:tcPr>
          <w:p w14:paraId="6C74283A" w14:textId="77777777" w:rsidR="002B29DC" w:rsidRPr="00FD773D" w:rsidRDefault="002B29DC" w:rsidP="00451163">
            <w:pPr>
              <w:ind w:leftChars="50" w:left="100" w:rightChars="44" w:right="88"/>
              <w:rPr>
                <w:sz w:val="18"/>
              </w:rPr>
            </w:pPr>
            <w:r w:rsidRPr="00FD773D">
              <w:rPr>
                <w:sz w:val="18"/>
              </w:rPr>
              <w:t>XA_API_CMD_GET_MEM_INFO_ALIGNMENT</w:t>
            </w:r>
          </w:p>
        </w:tc>
        <w:tc>
          <w:tcPr>
            <w:tcW w:w="4683" w:type="dxa"/>
            <w:vMerge w:val="restart"/>
            <w:vAlign w:val="center"/>
          </w:tcPr>
          <w:p w14:paraId="3F381ED3" w14:textId="4EE29C17" w:rsidR="002B29DC" w:rsidRPr="00FD773D" w:rsidRDefault="002B29DC" w:rsidP="00A339BC">
            <w:pPr>
              <w:pStyle w:val="ReqText"/>
              <w:ind w:left="90"/>
              <w:rPr>
                <w:sz w:val="18"/>
                <w:szCs w:val="18"/>
              </w:rPr>
            </w:pPr>
            <w:r w:rsidRPr="00FD773D">
              <w:rPr>
                <w:sz w:val="18"/>
                <w:szCs w:val="18"/>
              </w:rPr>
              <w:t>Get the alignment information of the memory type</w:t>
            </w:r>
            <w:r w:rsidR="00855F91" w:rsidRPr="00FD773D">
              <w:rPr>
                <w:sz w:val="18"/>
                <w:szCs w:val="18"/>
              </w:rPr>
              <w:t xml:space="preserve"> being referred to by the index</w:t>
            </w:r>
          </w:p>
        </w:tc>
      </w:tr>
      <w:tr w:rsidR="002B29DC" w:rsidRPr="00FD773D" w14:paraId="1A4BCF94" w14:textId="77777777" w:rsidTr="0080780D">
        <w:trPr>
          <w:cantSplit/>
          <w:trHeight w:val="320"/>
          <w:tblHeader/>
        </w:trPr>
        <w:tc>
          <w:tcPr>
            <w:tcW w:w="307" w:type="dxa"/>
            <w:vMerge/>
            <w:vAlign w:val="center"/>
          </w:tcPr>
          <w:p w14:paraId="0569EF2D" w14:textId="77777777" w:rsidR="002B29DC" w:rsidRPr="00FD773D" w:rsidRDefault="002B29DC" w:rsidP="00D15B83">
            <w:pPr>
              <w:jc w:val="center"/>
              <w:rPr>
                <w:sz w:val="18"/>
                <w:szCs w:val="18"/>
              </w:rPr>
            </w:pPr>
          </w:p>
        </w:tc>
        <w:tc>
          <w:tcPr>
            <w:tcW w:w="4846" w:type="dxa"/>
            <w:vAlign w:val="center"/>
          </w:tcPr>
          <w:p w14:paraId="4C09462C" w14:textId="77777777" w:rsidR="002B29DC" w:rsidRPr="00FD773D" w:rsidRDefault="002B29DC" w:rsidP="00451163">
            <w:pPr>
              <w:ind w:leftChars="50" w:left="100" w:rightChars="44" w:right="88"/>
              <w:rPr>
                <w:sz w:val="18"/>
              </w:rPr>
            </w:pPr>
            <w:r w:rsidRPr="00FD773D">
              <w:rPr>
                <w:sz w:val="18"/>
              </w:rPr>
              <w:t>(NULL)</w:t>
            </w:r>
          </w:p>
        </w:tc>
        <w:tc>
          <w:tcPr>
            <w:tcW w:w="4683" w:type="dxa"/>
            <w:vMerge/>
            <w:vAlign w:val="center"/>
          </w:tcPr>
          <w:p w14:paraId="1AD5E200" w14:textId="77777777" w:rsidR="002B29DC" w:rsidRPr="00FD773D" w:rsidRDefault="002B29DC" w:rsidP="00A339BC">
            <w:pPr>
              <w:pStyle w:val="ReqText"/>
              <w:ind w:left="90"/>
              <w:rPr>
                <w:sz w:val="18"/>
                <w:szCs w:val="18"/>
              </w:rPr>
            </w:pPr>
          </w:p>
        </w:tc>
      </w:tr>
      <w:tr w:rsidR="002B29DC" w:rsidRPr="00FD773D" w14:paraId="2DBAB3A2" w14:textId="77777777" w:rsidTr="0080780D">
        <w:trPr>
          <w:cantSplit/>
          <w:trHeight w:val="320"/>
          <w:tblHeader/>
        </w:trPr>
        <w:tc>
          <w:tcPr>
            <w:tcW w:w="307" w:type="dxa"/>
            <w:vMerge w:val="restart"/>
            <w:vAlign w:val="center"/>
          </w:tcPr>
          <w:p w14:paraId="69670F5E" w14:textId="77777777" w:rsidR="002B29DC" w:rsidRPr="00FD773D" w:rsidRDefault="002B29DC" w:rsidP="00D15B83">
            <w:pPr>
              <w:jc w:val="center"/>
              <w:rPr>
                <w:sz w:val="18"/>
                <w:szCs w:val="18"/>
              </w:rPr>
            </w:pPr>
            <w:r w:rsidRPr="00FD773D">
              <w:rPr>
                <w:sz w:val="18"/>
                <w:szCs w:val="18"/>
              </w:rPr>
              <w:t>7</w:t>
            </w:r>
          </w:p>
        </w:tc>
        <w:tc>
          <w:tcPr>
            <w:tcW w:w="4846" w:type="dxa"/>
            <w:vAlign w:val="center"/>
          </w:tcPr>
          <w:p w14:paraId="31C5889A" w14:textId="77777777" w:rsidR="002B29DC" w:rsidRPr="00FD773D" w:rsidRDefault="002B29DC" w:rsidP="00451163">
            <w:pPr>
              <w:ind w:leftChars="50" w:left="100" w:rightChars="44" w:right="88"/>
              <w:rPr>
                <w:sz w:val="18"/>
              </w:rPr>
            </w:pPr>
            <w:r w:rsidRPr="00FD773D">
              <w:rPr>
                <w:sz w:val="18"/>
              </w:rPr>
              <w:t>XA_API_CMD_GET_MEM_INFO_TYPE</w:t>
            </w:r>
          </w:p>
        </w:tc>
        <w:tc>
          <w:tcPr>
            <w:tcW w:w="4683" w:type="dxa"/>
            <w:vMerge w:val="restart"/>
            <w:vAlign w:val="center"/>
          </w:tcPr>
          <w:p w14:paraId="021654AA" w14:textId="668AF259" w:rsidR="002B29DC" w:rsidRPr="00FD773D" w:rsidRDefault="002B29DC" w:rsidP="00855F91">
            <w:pPr>
              <w:pStyle w:val="ReqText"/>
              <w:ind w:left="90"/>
              <w:rPr>
                <w:sz w:val="18"/>
                <w:szCs w:val="18"/>
              </w:rPr>
            </w:pPr>
            <w:r w:rsidRPr="00FD773D">
              <w:rPr>
                <w:sz w:val="18"/>
                <w:szCs w:val="18"/>
              </w:rPr>
              <w:t>Get the type of memory being referred to by the index</w:t>
            </w:r>
          </w:p>
        </w:tc>
      </w:tr>
      <w:tr w:rsidR="002B29DC" w:rsidRPr="00FD773D" w14:paraId="0B1A0CED" w14:textId="77777777" w:rsidTr="0080780D">
        <w:trPr>
          <w:cantSplit/>
          <w:trHeight w:val="320"/>
          <w:tblHeader/>
        </w:trPr>
        <w:tc>
          <w:tcPr>
            <w:tcW w:w="307" w:type="dxa"/>
            <w:vMerge/>
            <w:vAlign w:val="center"/>
          </w:tcPr>
          <w:p w14:paraId="6E8A1855" w14:textId="77777777" w:rsidR="002B29DC" w:rsidRPr="00FD773D" w:rsidRDefault="002B29DC" w:rsidP="00D15B83">
            <w:pPr>
              <w:jc w:val="center"/>
              <w:rPr>
                <w:sz w:val="18"/>
                <w:szCs w:val="18"/>
              </w:rPr>
            </w:pPr>
          </w:p>
        </w:tc>
        <w:tc>
          <w:tcPr>
            <w:tcW w:w="4846" w:type="dxa"/>
            <w:vAlign w:val="center"/>
          </w:tcPr>
          <w:p w14:paraId="42D4547D" w14:textId="77777777" w:rsidR="002B29DC" w:rsidRPr="00FD773D" w:rsidRDefault="002B29DC" w:rsidP="00451163">
            <w:pPr>
              <w:ind w:leftChars="50" w:left="100" w:rightChars="44" w:right="88"/>
              <w:rPr>
                <w:sz w:val="18"/>
              </w:rPr>
            </w:pPr>
            <w:r w:rsidRPr="00FD773D">
              <w:rPr>
                <w:sz w:val="18"/>
              </w:rPr>
              <w:t>(NULL)</w:t>
            </w:r>
          </w:p>
        </w:tc>
        <w:tc>
          <w:tcPr>
            <w:tcW w:w="4683" w:type="dxa"/>
            <w:vMerge/>
            <w:vAlign w:val="center"/>
          </w:tcPr>
          <w:p w14:paraId="66BA108E" w14:textId="77777777" w:rsidR="002B29DC" w:rsidRPr="00FD773D" w:rsidRDefault="002B29DC" w:rsidP="00A339BC">
            <w:pPr>
              <w:pStyle w:val="ReqText"/>
              <w:ind w:left="90"/>
              <w:rPr>
                <w:sz w:val="18"/>
                <w:szCs w:val="18"/>
              </w:rPr>
            </w:pPr>
          </w:p>
        </w:tc>
      </w:tr>
      <w:tr w:rsidR="002B29DC" w:rsidRPr="00FD773D" w14:paraId="3D5A0F9C" w14:textId="77777777" w:rsidTr="0080780D">
        <w:trPr>
          <w:cantSplit/>
          <w:trHeight w:val="320"/>
          <w:tblHeader/>
        </w:trPr>
        <w:tc>
          <w:tcPr>
            <w:tcW w:w="307" w:type="dxa"/>
            <w:vMerge w:val="restart"/>
            <w:vAlign w:val="center"/>
          </w:tcPr>
          <w:p w14:paraId="016EA4D0" w14:textId="77777777" w:rsidR="002B29DC" w:rsidRPr="00FD773D" w:rsidRDefault="002B29DC" w:rsidP="00D15B83">
            <w:pPr>
              <w:jc w:val="center"/>
              <w:rPr>
                <w:sz w:val="18"/>
                <w:szCs w:val="18"/>
              </w:rPr>
            </w:pPr>
            <w:r w:rsidRPr="00FD773D">
              <w:rPr>
                <w:sz w:val="18"/>
                <w:szCs w:val="18"/>
              </w:rPr>
              <w:t>8</w:t>
            </w:r>
          </w:p>
        </w:tc>
        <w:tc>
          <w:tcPr>
            <w:tcW w:w="4846" w:type="dxa"/>
            <w:vAlign w:val="center"/>
          </w:tcPr>
          <w:p w14:paraId="0CB56255" w14:textId="77777777" w:rsidR="002B29DC" w:rsidRPr="00FD773D" w:rsidRDefault="002B29DC" w:rsidP="00451163">
            <w:pPr>
              <w:ind w:leftChars="50" w:left="100" w:rightChars="44" w:right="88"/>
              <w:rPr>
                <w:sz w:val="18"/>
              </w:rPr>
            </w:pPr>
            <w:r w:rsidRPr="00FD773D">
              <w:rPr>
                <w:sz w:val="18"/>
              </w:rPr>
              <w:t>XA_API_CMD_SET_MEM_PTR</w:t>
            </w:r>
          </w:p>
        </w:tc>
        <w:tc>
          <w:tcPr>
            <w:tcW w:w="4683" w:type="dxa"/>
            <w:vMerge w:val="restart"/>
            <w:vAlign w:val="center"/>
          </w:tcPr>
          <w:p w14:paraId="258A1526" w14:textId="000812AA" w:rsidR="002B29DC" w:rsidRPr="00FD773D" w:rsidRDefault="002B29DC" w:rsidP="00A339BC">
            <w:pPr>
              <w:pStyle w:val="ReqText"/>
              <w:ind w:left="90"/>
              <w:rPr>
                <w:sz w:val="18"/>
                <w:szCs w:val="18"/>
              </w:rPr>
            </w:pPr>
            <w:r w:rsidRPr="00FD773D">
              <w:rPr>
                <w:sz w:val="18"/>
                <w:szCs w:val="18"/>
              </w:rPr>
              <w:t>Set the pointer to the memory allocated for the re</w:t>
            </w:r>
            <w:r w:rsidR="00855F91" w:rsidRPr="00FD773D">
              <w:rPr>
                <w:sz w:val="18"/>
                <w:szCs w:val="18"/>
              </w:rPr>
              <w:t>ferred index to the input value</w:t>
            </w:r>
          </w:p>
        </w:tc>
      </w:tr>
      <w:tr w:rsidR="002B29DC" w:rsidRPr="00FD773D" w14:paraId="0CB659DE" w14:textId="77777777" w:rsidTr="0080780D">
        <w:trPr>
          <w:cantSplit/>
          <w:trHeight w:val="320"/>
          <w:tblHeader/>
        </w:trPr>
        <w:tc>
          <w:tcPr>
            <w:tcW w:w="307" w:type="dxa"/>
            <w:vMerge/>
            <w:vAlign w:val="center"/>
          </w:tcPr>
          <w:p w14:paraId="4315A9BA" w14:textId="77777777" w:rsidR="002B29DC" w:rsidRPr="00FD773D" w:rsidRDefault="002B29DC" w:rsidP="00D15B83">
            <w:pPr>
              <w:jc w:val="center"/>
              <w:rPr>
                <w:sz w:val="18"/>
                <w:szCs w:val="18"/>
              </w:rPr>
            </w:pPr>
          </w:p>
        </w:tc>
        <w:tc>
          <w:tcPr>
            <w:tcW w:w="4846" w:type="dxa"/>
            <w:vAlign w:val="center"/>
          </w:tcPr>
          <w:p w14:paraId="311D22D5" w14:textId="77777777" w:rsidR="002B29DC" w:rsidRPr="00FD773D" w:rsidRDefault="002B29DC" w:rsidP="00451163">
            <w:pPr>
              <w:ind w:leftChars="50" w:left="100" w:rightChars="44" w:right="88"/>
              <w:rPr>
                <w:sz w:val="18"/>
              </w:rPr>
            </w:pPr>
            <w:r w:rsidRPr="00FD773D">
              <w:rPr>
                <w:sz w:val="18"/>
              </w:rPr>
              <w:t>(NULL)</w:t>
            </w:r>
          </w:p>
        </w:tc>
        <w:tc>
          <w:tcPr>
            <w:tcW w:w="4683" w:type="dxa"/>
            <w:vMerge/>
            <w:vAlign w:val="center"/>
          </w:tcPr>
          <w:p w14:paraId="45CE0C30" w14:textId="77777777" w:rsidR="002B29DC" w:rsidRPr="00FD773D" w:rsidRDefault="002B29DC" w:rsidP="00D15B83">
            <w:pPr>
              <w:ind w:firstLineChars="50" w:firstLine="90"/>
              <w:rPr>
                <w:sz w:val="18"/>
                <w:szCs w:val="18"/>
              </w:rPr>
            </w:pPr>
          </w:p>
        </w:tc>
      </w:tr>
    </w:tbl>
    <w:p w14:paraId="4AA2579D" w14:textId="77777777" w:rsidR="002B29DC" w:rsidRPr="00FD773D" w:rsidRDefault="002B29DC" w:rsidP="009F75F7"/>
    <w:p w14:paraId="51080431" w14:textId="77777777" w:rsidR="002B29DC" w:rsidRPr="00FD773D" w:rsidRDefault="002B29DC" w:rsidP="009F75F7">
      <w:r w:rsidRPr="00FD773D">
        <w:br w:type="page"/>
      </w:r>
    </w:p>
    <w:p w14:paraId="2D4039A5" w14:textId="77777777" w:rsidR="003F6E95" w:rsidRPr="00FD773D" w:rsidRDefault="003F6E95" w:rsidP="00DC074C"/>
    <w:p w14:paraId="3B95A3B1"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FD773D">
        <w:t>Initialize plugin</w:t>
      </w:r>
    </w:p>
    <w:p w14:paraId="57DF9A9B" w14:textId="77777777" w:rsidR="00433998" w:rsidRPr="00FD773D" w:rsidRDefault="00433998" w:rsidP="00433998">
      <w:pPr>
        <w:pStyle w:val="NormalIndent"/>
        <w:ind w:left="0"/>
      </w:pPr>
    </w:p>
    <w:p w14:paraId="76B5999C" w14:textId="26FB7E55" w:rsidR="002B29DC" w:rsidRPr="00FD773D" w:rsidRDefault="00C56E01" w:rsidP="00C56E01">
      <w:pPr>
        <w:pStyle w:val="Caption"/>
        <w:rPr>
          <w:rFonts w:eastAsia="Meiryo"/>
        </w:rPr>
      </w:pPr>
      <w:bookmarkStart w:id="152" w:name="_Toc517343848"/>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8</w:t>
      </w:r>
      <w:r w:rsidR="003A2569" w:rsidRPr="00FD773D">
        <w:fldChar w:fldCharType="end"/>
      </w:r>
      <w:r w:rsidR="002B29DC" w:rsidRPr="00FD773D">
        <w:rPr>
          <w:rFonts w:eastAsia="Meiryo"/>
        </w:rPr>
        <w:tab/>
        <w:t>List of initialize commands</w:t>
      </w:r>
      <w:bookmarkEnd w:id="152"/>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366"/>
        <w:gridCol w:w="5163"/>
      </w:tblGrid>
      <w:tr w:rsidR="002B29DC" w:rsidRPr="00FD773D" w14:paraId="355285DE" w14:textId="77777777" w:rsidTr="005667B0">
        <w:trPr>
          <w:cantSplit/>
          <w:trHeight w:val="320"/>
          <w:tblHeader/>
        </w:trPr>
        <w:tc>
          <w:tcPr>
            <w:tcW w:w="4673" w:type="dxa"/>
            <w:gridSpan w:val="2"/>
            <w:tcBorders>
              <w:bottom w:val="double" w:sz="4" w:space="0" w:color="auto"/>
            </w:tcBorders>
            <w:tcMar>
              <w:top w:w="23" w:type="dxa"/>
              <w:left w:w="23" w:type="dxa"/>
              <w:bottom w:w="23" w:type="dxa"/>
              <w:right w:w="23" w:type="dxa"/>
            </w:tcMar>
          </w:tcPr>
          <w:p w14:paraId="2FD2ED7C" w14:textId="77777777" w:rsidR="002B29DC" w:rsidRPr="00FD773D" w:rsidRDefault="002B29DC" w:rsidP="00D15B83">
            <w:pPr>
              <w:pStyle w:val="af6"/>
              <w:rPr>
                <w:rFonts w:ascii="Verdana" w:eastAsia="Meiryo" w:hAnsi="Verdana"/>
              </w:rPr>
            </w:pPr>
            <w:r w:rsidRPr="00FD773D">
              <w:rPr>
                <w:rFonts w:ascii="Verdana" w:eastAsia="Meiryo" w:hAnsi="Verdana"/>
              </w:rPr>
              <w:t>upper stage : Command / lower step : Subcommand</w:t>
            </w:r>
          </w:p>
        </w:tc>
        <w:tc>
          <w:tcPr>
            <w:tcW w:w="5163" w:type="dxa"/>
            <w:tcBorders>
              <w:bottom w:val="double" w:sz="4" w:space="0" w:color="auto"/>
            </w:tcBorders>
          </w:tcPr>
          <w:p w14:paraId="49ED729B" w14:textId="77777777" w:rsidR="002B29DC" w:rsidRPr="00FD773D" w:rsidRDefault="002B29DC" w:rsidP="00D15B83">
            <w:pPr>
              <w:pStyle w:val="af6"/>
              <w:rPr>
                <w:rFonts w:ascii="Verdana" w:eastAsia="Meiryo" w:hAnsi="Verdana"/>
              </w:rPr>
            </w:pPr>
            <w:r w:rsidRPr="00FD773D">
              <w:rPr>
                <w:rFonts w:ascii="Verdana" w:eastAsia="Meiryo" w:hAnsi="Verdana"/>
              </w:rPr>
              <w:t>Description</w:t>
            </w:r>
          </w:p>
        </w:tc>
      </w:tr>
      <w:tr w:rsidR="002B29DC" w:rsidRPr="00FD773D" w14:paraId="6BE53CBA" w14:textId="77777777" w:rsidTr="005667B0">
        <w:trPr>
          <w:cantSplit/>
          <w:trHeight w:val="320"/>
          <w:tblHeader/>
        </w:trPr>
        <w:tc>
          <w:tcPr>
            <w:tcW w:w="307" w:type="dxa"/>
            <w:vMerge w:val="restart"/>
            <w:tcBorders>
              <w:top w:val="double" w:sz="4" w:space="0" w:color="auto"/>
            </w:tcBorders>
            <w:vAlign w:val="center"/>
          </w:tcPr>
          <w:p w14:paraId="39E65C28" w14:textId="77777777" w:rsidR="002B29DC" w:rsidRPr="00FD773D" w:rsidRDefault="002B29DC" w:rsidP="00D15B83">
            <w:pPr>
              <w:jc w:val="center"/>
              <w:rPr>
                <w:sz w:val="18"/>
                <w:szCs w:val="18"/>
              </w:rPr>
            </w:pPr>
            <w:r w:rsidRPr="00FD773D">
              <w:rPr>
                <w:sz w:val="18"/>
                <w:szCs w:val="18"/>
              </w:rPr>
              <w:t>1</w:t>
            </w:r>
          </w:p>
        </w:tc>
        <w:tc>
          <w:tcPr>
            <w:tcW w:w="4366" w:type="dxa"/>
            <w:tcBorders>
              <w:top w:val="double" w:sz="4" w:space="0" w:color="auto"/>
            </w:tcBorders>
            <w:vAlign w:val="center"/>
          </w:tcPr>
          <w:p w14:paraId="556A4172" w14:textId="77777777" w:rsidR="002B29DC" w:rsidRPr="00FD773D" w:rsidRDefault="002B29DC" w:rsidP="00451163">
            <w:pPr>
              <w:ind w:leftChars="50" w:left="100" w:rightChars="44" w:right="88"/>
              <w:rPr>
                <w:sz w:val="18"/>
              </w:rPr>
            </w:pPr>
            <w:r w:rsidRPr="00FD773D">
              <w:rPr>
                <w:sz w:val="18"/>
              </w:rPr>
              <w:t>XA_API_CMD_SET_INPUT_BYTES</w:t>
            </w:r>
          </w:p>
        </w:tc>
        <w:tc>
          <w:tcPr>
            <w:tcW w:w="5163" w:type="dxa"/>
            <w:vMerge w:val="restart"/>
            <w:tcBorders>
              <w:top w:val="double" w:sz="4" w:space="0" w:color="auto"/>
            </w:tcBorders>
            <w:vAlign w:val="center"/>
          </w:tcPr>
          <w:p w14:paraId="685DA73A" w14:textId="1D62881F" w:rsidR="002B29DC" w:rsidRPr="00FD773D" w:rsidRDefault="002B29DC" w:rsidP="00A339BC">
            <w:pPr>
              <w:pStyle w:val="ReqText"/>
              <w:ind w:left="120"/>
              <w:rPr>
                <w:sz w:val="18"/>
              </w:rPr>
            </w:pPr>
            <w:r w:rsidRPr="00FD773D">
              <w:rPr>
                <w:sz w:val="18"/>
              </w:rPr>
              <w:t>Set the number of byte</w:t>
            </w:r>
            <w:r w:rsidR="00855F91" w:rsidRPr="00FD773D">
              <w:rPr>
                <w:sz w:val="18"/>
              </w:rPr>
              <w:t>s available in the input buffer</w:t>
            </w:r>
          </w:p>
        </w:tc>
      </w:tr>
      <w:tr w:rsidR="002B29DC" w:rsidRPr="00FD773D" w14:paraId="42390964" w14:textId="77777777" w:rsidTr="005667B0">
        <w:trPr>
          <w:cantSplit/>
          <w:trHeight w:val="320"/>
          <w:tblHeader/>
        </w:trPr>
        <w:tc>
          <w:tcPr>
            <w:tcW w:w="307" w:type="dxa"/>
            <w:vMerge/>
            <w:vAlign w:val="center"/>
          </w:tcPr>
          <w:p w14:paraId="5457918C" w14:textId="77777777" w:rsidR="002B29DC" w:rsidRPr="00FD773D" w:rsidRDefault="002B29DC" w:rsidP="00D15B83">
            <w:pPr>
              <w:jc w:val="center"/>
              <w:rPr>
                <w:sz w:val="18"/>
                <w:szCs w:val="18"/>
              </w:rPr>
            </w:pPr>
          </w:p>
        </w:tc>
        <w:tc>
          <w:tcPr>
            <w:tcW w:w="4366" w:type="dxa"/>
            <w:vAlign w:val="center"/>
          </w:tcPr>
          <w:p w14:paraId="3E7789F1" w14:textId="77777777" w:rsidR="002B29DC" w:rsidRPr="00FD773D" w:rsidRDefault="002B29DC" w:rsidP="00451163">
            <w:pPr>
              <w:ind w:leftChars="50" w:left="100" w:rightChars="44" w:right="88"/>
              <w:rPr>
                <w:sz w:val="18"/>
              </w:rPr>
            </w:pPr>
            <w:r w:rsidRPr="00FD773D">
              <w:rPr>
                <w:sz w:val="18"/>
              </w:rPr>
              <w:t>(NULL)</w:t>
            </w:r>
          </w:p>
        </w:tc>
        <w:tc>
          <w:tcPr>
            <w:tcW w:w="5163" w:type="dxa"/>
            <w:vMerge/>
            <w:vAlign w:val="center"/>
          </w:tcPr>
          <w:p w14:paraId="0AF3B37A" w14:textId="77777777" w:rsidR="002B29DC" w:rsidRPr="00FD773D" w:rsidRDefault="002B29DC" w:rsidP="00A339BC">
            <w:pPr>
              <w:pStyle w:val="ReqText"/>
              <w:ind w:left="120"/>
              <w:rPr>
                <w:sz w:val="18"/>
                <w:szCs w:val="18"/>
              </w:rPr>
            </w:pPr>
          </w:p>
        </w:tc>
      </w:tr>
      <w:tr w:rsidR="002B29DC" w:rsidRPr="00FD773D" w14:paraId="47C9B3B7" w14:textId="77777777" w:rsidTr="005667B0">
        <w:trPr>
          <w:cantSplit/>
          <w:trHeight w:val="320"/>
          <w:tblHeader/>
        </w:trPr>
        <w:tc>
          <w:tcPr>
            <w:tcW w:w="307" w:type="dxa"/>
            <w:vMerge w:val="restart"/>
            <w:vAlign w:val="center"/>
          </w:tcPr>
          <w:p w14:paraId="212A1267" w14:textId="77777777" w:rsidR="002B29DC" w:rsidRPr="00FD773D" w:rsidRDefault="002B29DC" w:rsidP="00D15B83">
            <w:pPr>
              <w:jc w:val="center"/>
              <w:rPr>
                <w:sz w:val="18"/>
                <w:szCs w:val="18"/>
              </w:rPr>
            </w:pPr>
            <w:r w:rsidRPr="00FD773D">
              <w:rPr>
                <w:sz w:val="18"/>
                <w:szCs w:val="18"/>
              </w:rPr>
              <w:t>2</w:t>
            </w:r>
          </w:p>
        </w:tc>
        <w:tc>
          <w:tcPr>
            <w:tcW w:w="4366" w:type="dxa"/>
            <w:vAlign w:val="center"/>
          </w:tcPr>
          <w:p w14:paraId="6610C16C" w14:textId="77777777" w:rsidR="002B29DC" w:rsidRPr="00FD773D" w:rsidRDefault="002B29DC" w:rsidP="00451163">
            <w:pPr>
              <w:ind w:leftChars="50" w:left="100" w:rightChars="44" w:right="88"/>
              <w:rPr>
                <w:sz w:val="18"/>
              </w:rPr>
            </w:pPr>
            <w:r w:rsidRPr="00FD773D">
              <w:rPr>
                <w:sz w:val="18"/>
              </w:rPr>
              <w:t>XA_API_CMD_INPUT_OVER</w:t>
            </w:r>
          </w:p>
        </w:tc>
        <w:tc>
          <w:tcPr>
            <w:tcW w:w="5163" w:type="dxa"/>
            <w:vMerge w:val="restart"/>
            <w:vAlign w:val="center"/>
          </w:tcPr>
          <w:p w14:paraId="2BD93B6E" w14:textId="50C0B4D6" w:rsidR="002B29DC" w:rsidRPr="00FD773D" w:rsidRDefault="002B29DC" w:rsidP="00A339BC">
            <w:pPr>
              <w:pStyle w:val="ReqText"/>
              <w:ind w:left="120"/>
              <w:rPr>
                <w:sz w:val="18"/>
              </w:rPr>
            </w:pPr>
            <w:r w:rsidRPr="00FD773D">
              <w:rPr>
                <w:sz w:val="18"/>
              </w:rPr>
              <w:t xml:space="preserve">Signal to the </w:t>
            </w:r>
            <w:r w:rsidR="00BD0FB4" w:rsidRPr="00FD773D">
              <w:rPr>
                <w:sz w:val="18"/>
              </w:rPr>
              <w:t>plugin</w:t>
            </w:r>
            <w:r w:rsidRPr="00FD773D">
              <w:rPr>
                <w:sz w:val="18"/>
              </w:rPr>
              <w:t xml:space="preserve"> the end of the bit stream</w:t>
            </w:r>
            <w:r w:rsidR="001556A8" w:rsidRPr="00FD773D">
              <w:rPr>
                <w:sz w:val="18"/>
              </w:rPr>
              <w:t xml:space="preserve"> in renderer case</w:t>
            </w:r>
          </w:p>
        </w:tc>
      </w:tr>
      <w:tr w:rsidR="002B29DC" w:rsidRPr="00FD773D" w14:paraId="3B1CA4EE" w14:textId="77777777" w:rsidTr="005667B0">
        <w:trPr>
          <w:cantSplit/>
          <w:trHeight w:val="320"/>
          <w:tblHeader/>
        </w:trPr>
        <w:tc>
          <w:tcPr>
            <w:tcW w:w="307" w:type="dxa"/>
            <w:vMerge/>
            <w:vAlign w:val="center"/>
          </w:tcPr>
          <w:p w14:paraId="20005BA2" w14:textId="77777777" w:rsidR="002B29DC" w:rsidRPr="00FD773D" w:rsidRDefault="002B29DC" w:rsidP="00D15B83">
            <w:pPr>
              <w:jc w:val="center"/>
              <w:rPr>
                <w:sz w:val="18"/>
                <w:szCs w:val="18"/>
              </w:rPr>
            </w:pPr>
          </w:p>
        </w:tc>
        <w:tc>
          <w:tcPr>
            <w:tcW w:w="4366" w:type="dxa"/>
            <w:vAlign w:val="center"/>
          </w:tcPr>
          <w:p w14:paraId="48C81BC2" w14:textId="77777777" w:rsidR="002B29DC" w:rsidRPr="00FD773D" w:rsidRDefault="002B29DC" w:rsidP="00451163">
            <w:pPr>
              <w:ind w:leftChars="50" w:left="100" w:rightChars="44" w:right="88"/>
              <w:rPr>
                <w:sz w:val="18"/>
              </w:rPr>
            </w:pPr>
            <w:r w:rsidRPr="00FD773D">
              <w:rPr>
                <w:sz w:val="18"/>
              </w:rPr>
              <w:t>(NULL)</w:t>
            </w:r>
          </w:p>
        </w:tc>
        <w:tc>
          <w:tcPr>
            <w:tcW w:w="5163" w:type="dxa"/>
            <w:vMerge/>
            <w:vAlign w:val="center"/>
          </w:tcPr>
          <w:p w14:paraId="3FDDCD60" w14:textId="77777777" w:rsidR="002B29DC" w:rsidRPr="00FD773D" w:rsidRDefault="002B29DC" w:rsidP="00A339BC">
            <w:pPr>
              <w:pStyle w:val="ReqText"/>
              <w:ind w:left="120"/>
              <w:rPr>
                <w:sz w:val="18"/>
                <w:szCs w:val="18"/>
              </w:rPr>
            </w:pPr>
          </w:p>
        </w:tc>
      </w:tr>
      <w:tr w:rsidR="002B29DC" w:rsidRPr="00FD773D" w14:paraId="5D84D772" w14:textId="77777777" w:rsidTr="005667B0">
        <w:trPr>
          <w:cantSplit/>
          <w:trHeight w:val="320"/>
          <w:tblHeader/>
        </w:trPr>
        <w:tc>
          <w:tcPr>
            <w:tcW w:w="307" w:type="dxa"/>
            <w:vMerge w:val="restart"/>
            <w:vAlign w:val="center"/>
          </w:tcPr>
          <w:p w14:paraId="54F01C1F" w14:textId="77777777" w:rsidR="002B29DC" w:rsidRPr="00FD773D" w:rsidRDefault="002B29DC" w:rsidP="00D15B83">
            <w:pPr>
              <w:jc w:val="center"/>
              <w:rPr>
                <w:sz w:val="18"/>
                <w:szCs w:val="18"/>
              </w:rPr>
            </w:pPr>
            <w:r w:rsidRPr="00FD773D">
              <w:rPr>
                <w:sz w:val="18"/>
                <w:szCs w:val="18"/>
              </w:rPr>
              <w:t>3</w:t>
            </w:r>
          </w:p>
        </w:tc>
        <w:tc>
          <w:tcPr>
            <w:tcW w:w="4366" w:type="dxa"/>
            <w:vAlign w:val="center"/>
          </w:tcPr>
          <w:p w14:paraId="1A73AD0D" w14:textId="77777777" w:rsidR="002B29DC" w:rsidRPr="00FD773D" w:rsidRDefault="002B29DC" w:rsidP="00451163">
            <w:pPr>
              <w:ind w:leftChars="50" w:left="100" w:rightChars="44" w:right="88"/>
              <w:rPr>
                <w:sz w:val="18"/>
              </w:rPr>
            </w:pPr>
            <w:r w:rsidRPr="00FD773D">
              <w:rPr>
                <w:sz w:val="18"/>
              </w:rPr>
              <w:t>XA_API_CMD_INIT</w:t>
            </w:r>
          </w:p>
        </w:tc>
        <w:tc>
          <w:tcPr>
            <w:tcW w:w="5163" w:type="dxa"/>
            <w:vMerge w:val="restart"/>
            <w:vAlign w:val="center"/>
          </w:tcPr>
          <w:p w14:paraId="62C292C1" w14:textId="4ED766F9" w:rsidR="002B29DC" w:rsidRPr="00FD773D" w:rsidRDefault="002B29DC" w:rsidP="00A339BC">
            <w:pPr>
              <w:pStyle w:val="ReqText"/>
              <w:ind w:left="120"/>
              <w:rPr>
                <w:sz w:val="18"/>
              </w:rPr>
            </w:pPr>
            <w:r w:rsidRPr="00FD773D">
              <w:rPr>
                <w:sz w:val="18"/>
              </w:rPr>
              <w:t>Setup for the HW operation, and initialize st</w:t>
            </w:r>
            <w:r w:rsidR="00855F91" w:rsidRPr="00FD773D">
              <w:rPr>
                <w:sz w:val="18"/>
              </w:rPr>
              <w:t>ate and configuration structure</w:t>
            </w:r>
          </w:p>
        </w:tc>
      </w:tr>
      <w:tr w:rsidR="002B29DC" w:rsidRPr="00FD773D" w14:paraId="58C161CD" w14:textId="77777777" w:rsidTr="005667B0">
        <w:trPr>
          <w:cantSplit/>
          <w:trHeight w:val="320"/>
          <w:tblHeader/>
        </w:trPr>
        <w:tc>
          <w:tcPr>
            <w:tcW w:w="307" w:type="dxa"/>
            <w:vMerge/>
            <w:vAlign w:val="center"/>
          </w:tcPr>
          <w:p w14:paraId="4C4A0861" w14:textId="77777777" w:rsidR="002B29DC" w:rsidRPr="00FD773D" w:rsidRDefault="002B29DC" w:rsidP="00D15B83">
            <w:pPr>
              <w:jc w:val="center"/>
              <w:rPr>
                <w:sz w:val="18"/>
                <w:szCs w:val="18"/>
              </w:rPr>
            </w:pPr>
          </w:p>
        </w:tc>
        <w:tc>
          <w:tcPr>
            <w:tcW w:w="4366" w:type="dxa"/>
            <w:vAlign w:val="center"/>
          </w:tcPr>
          <w:p w14:paraId="4F305485" w14:textId="77777777" w:rsidR="002B29DC" w:rsidRPr="00FD773D" w:rsidRDefault="002B29DC" w:rsidP="00451163">
            <w:pPr>
              <w:ind w:leftChars="50" w:left="100" w:rightChars="44" w:right="88"/>
              <w:rPr>
                <w:sz w:val="18"/>
              </w:rPr>
            </w:pPr>
            <w:r w:rsidRPr="00FD773D">
              <w:rPr>
                <w:sz w:val="18"/>
              </w:rPr>
              <w:t>XA_CMD_TYPE_INIT_PROCESS</w:t>
            </w:r>
          </w:p>
        </w:tc>
        <w:tc>
          <w:tcPr>
            <w:tcW w:w="5163" w:type="dxa"/>
            <w:vMerge/>
            <w:vAlign w:val="center"/>
          </w:tcPr>
          <w:p w14:paraId="0C273FA5" w14:textId="77777777" w:rsidR="002B29DC" w:rsidRPr="00FD773D" w:rsidRDefault="002B29DC" w:rsidP="00A339BC">
            <w:pPr>
              <w:pStyle w:val="ReqText"/>
              <w:ind w:left="120"/>
              <w:rPr>
                <w:sz w:val="18"/>
                <w:szCs w:val="18"/>
              </w:rPr>
            </w:pPr>
          </w:p>
        </w:tc>
      </w:tr>
      <w:tr w:rsidR="002B29DC" w:rsidRPr="00FD773D" w14:paraId="2A2530A9" w14:textId="77777777" w:rsidTr="005667B0">
        <w:trPr>
          <w:cantSplit/>
          <w:trHeight w:val="320"/>
          <w:tblHeader/>
        </w:trPr>
        <w:tc>
          <w:tcPr>
            <w:tcW w:w="307" w:type="dxa"/>
            <w:vMerge w:val="restart"/>
            <w:vAlign w:val="center"/>
          </w:tcPr>
          <w:p w14:paraId="0DD1CC8B" w14:textId="77777777" w:rsidR="002B29DC" w:rsidRPr="00FD773D" w:rsidRDefault="002B29DC" w:rsidP="00D15B83">
            <w:pPr>
              <w:jc w:val="center"/>
              <w:rPr>
                <w:sz w:val="18"/>
                <w:szCs w:val="18"/>
              </w:rPr>
            </w:pPr>
            <w:r w:rsidRPr="00FD773D">
              <w:rPr>
                <w:sz w:val="18"/>
                <w:szCs w:val="18"/>
              </w:rPr>
              <w:t>4</w:t>
            </w:r>
          </w:p>
        </w:tc>
        <w:tc>
          <w:tcPr>
            <w:tcW w:w="4366" w:type="dxa"/>
            <w:vAlign w:val="center"/>
          </w:tcPr>
          <w:p w14:paraId="44A0A685" w14:textId="77777777" w:rsidR="002B29DC" w:rsidRPr="00FD773D" w:rsidRDefault="002B29DC" w:rsidP="00451163">
            <w:pPr>
              <w:ind w:leftChars="50" w:left="100" w:rightChars="44" w:right="88"/>
              <w:rPr>
                <w:sz w:val="18"/>
              </w:rPr>
            </w:pPr>
            <w:r w:rsidRPr="00FD773D">
              <w:rPr>
                <w:sz w:val="18"/>
              </w:rPr>
              <w:t>XA_API_CMD_INIT</w:t>
            </w:r>
          </w:p>
        </w:tc>
        <w:tc>
          <w:tcPr>
            <w:tcW w:w="5163" w:type="dxa"/>
            <w:vMerge w:val="restart"/>
            <w:vAlign w:val="center"/>
          </w:tcPr>
          <w:p w14:paraId="622114BB" w14:textId="7972C551" w:rsidR="002B29DC" w:rsidRPr="00FD773D" w:rsidRDefault="002B29DC" w:rsidP="00A339BC">
            <w:pPr>
              <w:pStyle w:val="ReqText"/>
              <w:ind w:left="120"/>
              <w:rPr>
                <w:sz w:val="18"/>
              </w:rPr>
            </w:pPr>
            <w:r w:rsidRPr="00FD773D">
              <w:rPr>
                <w:sz w:val="18"/>
              </w:rPr>
              <w:t>Check if the initi</w:t>
            </w:r>
            <w:r w:rsidR="00855F91" w:rsidRPr="00FD773D">
              <w:rPr>
                <w:sz w:val="18"/>
              </w:rPr>
              <w:t>alization process has completed</w:t>
            </w:r>
          </w:p>
        </w:tc>
      </w:tr>
      <w:tr w:rsidR="002B29DC" w:rsidRPr="00FD773D" w14:paraId="59DEC0C2" w14:textId="77777777" w:rsidTr="005667B0">
        <w:trPr>
          <w:cantSplit/>
          <w:trHeight w:val="320"/>
          <w:tblHeader/>
        </w:trPr>
        <w:tc>
          <w:tcPr>
            <w:tcW w:w="307" w:type="dxa"/>
            <w:vMerge/>
            <w:vAlign w:val="center"/>
          </w:tcPr>
          <w:p w14:paraId="6FC89E5B" w14:textId="77777777" w:rsidR="002B29DC" w:rsidRPr="00FD773D" w:rsidRDefault="002B29DC" w:rsidP="00D15B83">
            <w:pPr>
              <w:jc w:val="center"/>
              <w:rPr>
                <w:sz w:val="18"/>
                <w:szCs w:val="18"/>
              </w:rPr>
            </w:pPr>
          </w:p>
        </w:tc>
        <w:tc>
          <w:tcPr>
            <w:tcW w:w="4366" w:type="dxa"/>
            <w:vAlign w:val="center"/>
          </w:tcPr>
          <w:p w14:paraId="7E6FF686" w14:textId="77777777" w:rsidR="002B29DC" w:rsidRPr="00FD773D" w:rsidRDefault="002B29DC" w:rsidP="00451163">
            <w:pPr>
              <w:ind w:leftChars="50" w:left="100" w:rightChars="44" w:right="88"/>
              <w:rPr>
                <w:sz w:val="18"/>
              </w:rPr>
            </w:pPr>
            <w:r w:rsidRPr="00FD773D">
              <w:rPr>
                <w:sz w:val="18"/>
              </w:rPr>
              <w:t>XA_CMD_TYPE_INIT_DONE_QUERY</w:t>
            </w:r>
          </w:p>
        </w:tc>
        <w:tc>
          <w:tcPr>
            <w:tcW w:w="5163" w:type="dxa"/>
            <w:vMerge/>
            <w:vAlign w:val="center"/>
          </w:tcPr>
          <w:p w14:paraId="2851816B" w14:textId="77777777" w:rsidR="002B29DC" w:rsidRPr="00FD773D" w:rsidRDefault="002B29DC" w:rsidP="00A339BC">
            <w:pPr>
              <w:pStyle w:val="ReqText"/>
              <w:ind w:left="120"/>
              <w:rPr>
                <w:sz w:val="18"/>
                <w:szCs w:val="18"/>
              </w:rPr>
            </w:pPr>
          </w:p>
        </w:tc>
      </w:tr>
      <w:tr w:rsidR="002B29DC" w:rsidRPr="00FD773D" w14:paraId="5CDCD399" w14:textId="77777777" w:rsidTr="005667B0">
        <w:trPr>
          <w:cantSplit/>
          <w:trHeight w:val="320"/>
          <w:tblHeader/>
        </w:trPr>
        <w:tc>
          <w:tcPr>
            <w:tcW w:w="307" w:type="dxa"/>
            <w:vMerge w:val="restart"/>
            <w:vAlign w:val="center"/>
          </w:tcPr>
          <w:p w14:paraId="5195B8FA" w14:textId="77777777" w:rsidR="002B29DC" w:rsidRPr="00FD773D" w:rsidRDefault="002B29DC" w:rsidP="00D15B83">
            <w:pPr>
              <w:jc w:val="center"/>
              <w:rPr>
                <w:sz w:val="18"/>
                <w:szCs w:val="18"/>
              </w:rPr>
            </w:pPr>
            <w:r w:rsidRPr="00FD773D">
              <w:rPr>
                <w:sz w:val="18"/>
                <w:szCs w:val="18"/>
              </w:rPr>
              <w:t>5</w:t>
            </w:r>
          </w:p>
        </w:tc>
        <w:tc>
          <w:tcPr>
            <w:tcW w:w="4366" w:type="dxa"/>
            <w:vAlign w:val="center"/>
          </w:tcPr>
          <w:p w14:paraId="77E63B3D" w14:textId="77777777" w:rsidR="002B29DC" w:rsidRPr="00FD773D" w:rsidRDefault="002B29DC" w:rsidP="00451163">
            <w:pPr>
              <w:ind w:leftChars="50" w:left="100" w:rightChars="44" w:right="88"/>
              <w:rPr>
                <w:sz w:val="18"/>
              </w:rPr>
            </w:pPr>
            <w:r w:rsidRPr="00FD773D">
              <w:rPr>
                <w:sz w:val="18"/>
              </w:rPr>
              <w:t>XA_API_CMD_GET_CURIDX_INPUT_BUF</w:t>
            </w:r>
          </w:p>
        </w:tc>
        <w:tc>
          <w:tcPr>
            <w:tcW w:w="5163" w:type="dxa"/>
            <w:vMerge w:val="restart"/>
            <w:vAlign w:val="center"/>
          </w:tcPr>
          <w:p w14:paraId="567B8CFE" w14:textId="4308ACC3" w:rsidR="002B29DC" w:rsidRPr="00FD773D" w:rsidRDefault="002B29DC" w:rsidP="00A339BC">
            <w:pPr>
              <w:pStyle w:val="ReqText"/>
              <w:ind w:left="120"/>
              <w:rPr>
                <w:sz w:val="18"/>
              </w:rPr>
            </w:pPr>
            <w:r w:rsidRPr="00FD773D">
              <w:rPr>
                <w:sz w:val="18"/>
              </w:rPr>
              <w:t>Get the number of input buffer bytes consumed</w:t>
            </w:r>
          </w:p>
        </w:tc>
      </w:tr>
      <w:tr w:rsidR="002B29DC" w:rsidRPr="00FD773D" w14:paraId="777F25CA" w14:textId="77777777" w:rsidTr="005667B0">
        <w:trPr>
          <w:cantSplit/>
          <w:trHeight w:val="320"/>
          <w:tblHeader/>
        </w:trPr>
        <w:tc>
          <w:tcPr>
            <w:tcW w:w="307" w:type="dxa"/>
            <w:vMerge/>
            <w:vAlign w:val="center"/>
          </w:tcPr>
          <w:p w14:paraId="1EAE80EE" w14:textId="77777777" w:rsidR="002B29DC" w:rsidRPr="00FD773D" w:rsidRDefault="002B29DC" w:rsidP="00D15B83">
            <w:pPr>
              <w:jc w:val="center"/>
              <w:rPr>
                <w:sz w:val="18"/>
                <w:szCs w:val="18"/>
              </w:rPr>
            </w:pPr>
          </w:p>
        </w:tc>
        <w:tc>
          <w:tcPr>
            <w:tcW w:w="4366" w:type="dxa"/>
            <w:vAlign w:val="center"/>
          </w:tcPr>
          <w:p w14:paraId="2794F6F7" w14:textId="77777777" w:rsidR="002B29DC" w:rsidRPr="00FD773D" w:rsidRDefault="002B29DC" w:rsidP="00451163">
            <w:pPr>
              <w:ind w:leftChars="50" w:left="100" w:rightChars="44" w:right="88"/>
              <w:rPr>
                <w:sz w:val="18"/>
              </w:rPr>
            </w:pPr>
            <w:r w:rsidRPr="00FD773D">
              <w:rPr>
                <w:sz w:val="18"/>
              </w:rPr>
              <w:t>(NULL)</w:t>
            </w:r>
          </w:p>
        </w:tc>
        <w:tc>
          <w:tcPr>
            <w:tcW w:w="5163" w:type="dxa"/>
            <w:vMerge/>
            <w:vAlign w:val="center"/>
          </w:tcPr>
          <w:p w14:paraId="18D326AB" w14:textId="77777777" w:rsidR="002B29DC" w:rsidRPr="00FD773D" w:rsidRDefault="002B29DC" w:rsidP="00D15B83">
            <w:pPr>
              <w:ind w:firstLineChars="50" w:firstLine="90"/>
              <w:rPr>
                <w:sz w:val="18"/>
                <w:szCs w:val="18"/>
              </w:rPr>
            </w:pPr>
          </w:p>
        </w:tc>
      </w:tr>
    </w:tbl>
    <w:p w14:paraId="63D9B503" w14:textId="77777777" w:rsidR="002B29DC" w:rsidRPr="00FD773D" w:rsidRDefault="002B29DC" w:rsidP="009F75F7"/>
    <w:p w14:paraId="32020D08" w14:textId="77777777" w:rsidR="002B29DC" w:rsidRPr="00FD773D" w:rsidRDefault="002B29DC" w:rsidP="009F75F7">
      <w:r w:rsidRPr="00FD773D">
        <w:br w:type="page"/>
      </w:r>
    </w:p>
    <w:p w14:paraId="6FDA857F" w14:textId="77777777" w:rsidR="003F6E95" w:rsidRPr="00FD773D" w:rsidRDefault="003F6E95" w:rsidP="00DC074C"/>
    <w:p w14:paraId="13BAB6B0" w14:textId="67BBBE0A" w:rsidR="002B29DC" w:rsidRPr="00FD773D" w:rsidRDefault="009448B3" w:rsidP="00DD63CE">
      <w:pPr>
        <w:pStyle w:val="Heading4"/>
        <w:widowControl/>
        <w:numPr>
          <w:ilvl w:val="3"/>
          <w:numId w:val="7"/>
        </w:numPr>
        <w:autoSpaceDE/>
        <w:autoSpaceDN/>
        <w:adjustRightInd/>
        <w:snapToGrid/>
        <w:spacing w:before="200" w:after="100" w:line="300" w:lineRule="exact"/>
        <w:jc w:val="left"/>
        <w:textAlignment w:val="auto"/>
      </w:pPr>
      <w:r w:rsidRPr="00FD773D">
        <w:t>P</w:t>
      </w:r>
      <w:r w:rsidR="002B29DC" w:rsidRPr="00FD773D">
        <w:t>arameters</w:t>
      </w:r>
      <w:r w:rsidRPr="00FD773D">
        <w:t xml:space="preserve"> getting</w:t>
      </w:r>
    </w:p>
    <w:p w14:paraId="16A9FB46" w14:textId="77777777" w:rsidR="00433998" w:rsidRPr="00FD773D" w:rsidRDefault="00433998" w:rsidP="00433998">
      <w:pPr>
        <w:pStyle w:val="NormalIndent"/>
        <w:ind w:left="0"/>
      </w:pPr>
    </w:p>
    <w:p w14:paraId="7CFF3C0D" w14:textId="508CEC7B" w:rsidR="002B29DC" w:rsidRPr="00FD773D" w:rsidRDefault="00C56E01" w:rsidP="00C56E01">
      <w:pPr>
        <w:pStyle w:val="Caption"/>
        <w:rPr>
          <w:rFonts w:eastAsia="Meiryo"/>
          <w:lang w:val="en-US"/>
        </w:rPr>
      </w:pPr>
      <w:bookmarkStart w:id="153" w:name="_Toc517343849"/>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9</w:t>
      </w:r>
      <w:r w:rsidR="003A2569" w:rsidRPr="00FD773D">
        <w:fldChar w:fldCharType="end"/>
      </w:r>
      <w:r w:rsidR="00F62413" w:rsidRPr="00FD773D">
        <w:rPr>
          <w:rFonts w:eastAsia="Meiryo"/>
        </w:rPr>
        <w:tab/>
      </w:r>
      <w:r w:rsidR="002B29DC" w:rsidRPr="00FD773D">
        <w:rPr>
          <w:rFonts w:eastAsia="Meiryo"/>
        </w:rPr>
        <w:t>List of Get commands</w:t>
      </w:r>
      <w:r w:rsidR="00A00B37" w:rsidRPr="00FD773D">
        <w:rPr>
          <w:rFonts w:eastAsia="Meiryo"/>
          <w:lang w:val="en-US"/>
        </w:rPr>
        <w:t xml:space="preserve"> for renderer</w:t>
      </w:r>
      <w:bookmarkEnd w:id="153"/>
    </w:p>
    <w:tbl>
      <w:tblPr>
        <w:tblW w:w="10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4"/>
        <w:gridCol w:w="5029"/>
        <w:gridCol w:w="4908"/>
      </w:tblGrid>
      <w:tr w:rsidR="00151BC9" w:rsidRPr="00FD773D" w14:paraId="4E76BBDC" w14:textId="77777777" w:rsidTr="00AA2E63">
        <w:trPr>
          <w:cantSplit/>
          <w:trHeight w:val="320"/>
          <w:tblHeader/>
        </w:trPr>
        <w:tc>
          <w:tcPr>
            <w:tcW w:w="5333" w:type="dxa"/>
            <w:gridSpan w:val="2"/>
            <w:tcBorders>
              <w:bottom w:val="double" w:sz="4" w:space="0" w:color="auto"/>
            </w:tcBorders>
            <w:tcMar>
              <w:top w:w="23" w:type="dxa"/>
              <w:left w:w="23" w:type="dxa"/>
              <w:bottom w:w="23" w:type="dxa"/>
              <w:right w:w="23" w:type="dxa"/>
            </w:tcMar>
          </w:tcPr>
          <w:p w14:paraId="7F8DF18E" w14:textId="77777777" w:rsidR="00151BC9" w:rsidRPr="00FD773D" w:rsidRDefault="00151BC9" w:rsidP="00151BC9">
            <w:pPr>
              <w:pStyle w:val="af6"/>
              <w:rPr>
                <w:rFonts w:ascii="Verdana" w:eastAsia="Meiryo" w:hAnsi="Verdana"/>
              </w:rPr>
            </w:pPr>
            <w:r w:rsidRPr="00FD773D">
              <w:rPr>
                <w:rFonts w:ascii="Verdana" w:eastAsia="Meiryo" w:hAnsi="Verdana"/>
              </w:rPr>
              <w:t>upper stage : Command / lower step : Subcommand</w:t>
            </w:r>
          </w:p>
        </w:tc>
        <w:tc>
          <w:tcPr>
            <w:tcW w:w="4908" w:type="dxa"/>
            <w:tcBorders>
              <w:bottom w:val="double" w:sz="4" w:space="0" w:color="auto"/>
            </w:tcBorders>
          </w:tcPr>
          <w:p w14:paraId="0378DB03" w14:textId="77777777" w:rsidR="00151BC9" w:rsidRPr="00FD773D" w:rsidRDefault="00151BC9" w:rsidP="00151BC9">
            <w:pPr>
              <w:pStyle w:val="af6"/>
              <w:rPr>
                <w:rFonts w:ascii="Verdana" w:eastAsia="Meiryo" w:hAnsi="Verdana"/>
              </w:rPr>
            </w:pPr>
            <w:r w:rsidRPr="00FD773D">
              <w:rPr>
                <w:rFonts w:ascii="Verdana" w:eastAsia="Meiryo" w:hAnsi="Verdana"/>
              </w:rPr>
              <w:t>Description</w:t>
            </w:r>
          </w:p>
        </w:tc>
      </w:tr>
      <w:tr w:rsidR="00151BC9" w:rsidRPr="00FD773D" w14:paraId="31B28C13" w14:textId="77777777" w:rsidTr="00AA2E63">
        <w:trPr>
          <w:cantSplit/>
          <w:trHeight w:val="320"/>
          <w:tblHeader/>
        </w:trPr>
        <w:tc>
          <w:tcPr>
            <w:tcW w:w="304" w:type="dxa"/>
            <w:vMerge w:val="restart"/>
            <w:vAlign w:val="center"/>
          </w:tcPr>
          <w:p w14:paraId="3C11C27C" w14:textId="77777777" w:rsidR="00151BC9" w:rsidRPr="00FD773D" w:rsidRDefault="00151BC9" w:rsidP="00151BC9">
            <w:pPr>
              <w:jc w:val="center"/>
              <w:rPr>
                <w:sz w:val="18"/>
                <w:szCs w:val="18"/>
              </w:rPr>
            </w:pPr>
            <w:r w:rsidRPr="00FD773D">
              <w:rPr>
                <w:sz w:val="18"/>
                <w:szCs w:val="18"/>
              </w:rPr>
              <w:t>1</w:t>
            </w:r>
          </w:p>
        </w:tc>
        <w:tc>
          <w:tcPr>
            <w:tcW w:w="5029" w:type="dxa"/>
            <w:vAlign w:val="center"/>
          </w:tcPr>
          <w:p w14:paraId="105EE78A" w14:textId="54F25FAE" w:rsidR="00151BC9" w:rsidRPr="00FD773D" w:rsidRDefault="00151BC9" w:rsidP="00151BC9">
            <w:pPr>
              <w:ind w:firstLineChars="50" w:firstLine="90"/>
              <w:rPr>
                <w:color w:val="FF0000"/>
                <w:sz w:val="18"/>
                <w:szCs w:val="18"/>
              </w:rPr>
            </w:pPr>
            <w:r w:rsidRPr="00FD773D">
              <w:rPr>
                <w:sz w:val="18"/>
                <w:szCs w:val="18"/>
              </w:rPr>
              <w:t>XA_API_CMD_GET_CONFIG_PARAM</w:t>
            </w:r>
          </w:p>
        </w:tc>
        <w:tc>
          <w:tcPr>
            <w:tcW w:w="4908" w:type="dxa"/>
            <w:vMerge w:val="restart"/>
            <w:vAlign w:val="center"/>
          </w:tcPr>
          <w:p w14:paraId="23E56077" w14:textId="3F36111E" w:rsidR="00151BC9" w:rsidRPr="00FD773D" w:rsidRDefault="00151BC9" w:rsidP="00151BC9">
            <w:pPr>
              <w:pStyle w:val="ReqText"/>
              <w:ind w:left="90"/>
              <w:rPr>
                <w:sz w:val="18"/>
              </w:rPr>
            </w:pPr>
            <w:r w:rsidRPr="00FD773D">
              <w:rPr>
                <w:sz w:val="18"/>
              </w:rPr>
              <w:t>Get the input TDM PCM sample bit width</w:t>
            </w:r>
          </w:p>
        </w:tc>
      </w:tr>
      <w:tr w:rsidR="00151BC9" w:rsidRPr="00FD773D" w14:paraId="1CC9B3A3" w14:textId="77777777" w:rsidTr="00AA2E63">
        <w:trPr>
          <w:cantSplit/>
          <w:trHeight w:val="320"/>
          <w:tblHeader/>
        </w:trPr>
        <w:tc>
          <w:tcPr>
            <w:tcW w:w="304" w:type="dxa"/>
            <w:vMerge/>
            <w:vAlign w:val="center"/>
          </w:tcPr>
          <w:p w14:paraId="29B47C63" w14:textId="77777777" w:rsidR="00151BC9" w:rsidRPr="00FD773D" w:rsidRDefault="00151BC9" w:rsidP="00151BC9">
            <w:pPr>
              <w:jc w:val="center"/>
              <w:rPr>
                <w:sz w:val="18"/>
                <w:szCs w:val="18"/>
              </w:rPr>
            </w:pPr>
          </w:p>
        </w:tc>
        <w:tc>
          <w:tcPr>
            <w:tcW w:w="5029" w:type="dxa"/>
            <w:vAlign w:val="center"/>
          </w:tcPr>
          <w:p w14:paraId="0C14A062" w14:textId="77777777" w:rsidR="00151BC9" w:rsidRPr="00FD773D" w:rsidRDefault="00151BC9" w:rsidP="00151BC9">
            <w:pPr>
              <w:ind w:leftChars="50" w:left="100" w:rightChars="44" w:right="88"/>
              <w:rPr>
                <w:sz w:val="18"/>
              </w:rPr>
            </w:pPr>
            <w:r w:rsidRPr="00FD773D">
              <w:rPr>
                <w:sz w:val="18"/>
              </w:rPr>
              <w:t>XA_TDM_RDR_CONFIG_PARAM_PCM_WIDTH</w:t>
            </w:r>
          </w:p>
        </w:tc>
        <w:tc>
          <w:tcPr>
            <w:tcW w:w="4908" w:type="dxa"/>
            <w:vMerge/>
            <w:vAlign w:val="center"/>
          </w:tcPr>
          <w:p w14:paraId="0E598ED8" w14:textId="77777777" w:rsidR="00151BC9" w:rsidRPr="00FD773D" w:rsidRDefault="00151BC9" w:rsidP="00151BC9">
            <w:pPr>
              <w:pStyle w:val="ReqText"/>
              <w:ind w:firstLine="90"/>
              <w:rPr>
                <w:sz w:val="18"/>
                <w:szCs w:val="18"/>
              </w:rPr>
            </w:pPr>
          </w:p>
        </w:tc>
      </w:tr>
      <w:tr w:rsidR="00151BC9" w:rsidRPr="00FD773D" w14:paraId="74CC1254" w14:textId="77777777" w:rsidTr="00AA2E63">
        <w:trPr>
          <w:cantSplit/>
          <w:trHeight w:val="320"/>
          <w:tblHeader/>
        </w:trPr>
        <w:tc>
          <w:tcPr>
            <w:tcW w:w="304" w:type="dxa"/>
            <w:vMerge w:val="restart"/>
            <w:vAlign w:val="center"/>
          </w:tcPr>
          <w:p w14:paraId="00FD2C6A" w14:textId="77777777" w:rsidR="00151BC9" w:rsidRPr="00FD773D" w:rsidRDefault="00151BC9" w:rsidP="00151BC9">
            <w:pPr>
              <w:jc w:val="center"/>
              <w:rPr>
                <w:sz w:val="18"/>
                <w:szCs w:val="18"/>
              </w:rPr>
            </w:pPr>
            <w:r w:rsidRPr="00FD773D">
              <w:rPr>
                <w:sz w:val="18"/>
                <w:szCs w:val="18"/>
              </w:rPr>
              <w:t>2</w:t>
            </w:r>
          </w:p>
        </w:tc>
        <w:tc>
          <w:tcPr>
            <w:tcW w:w="5029" w:type="dxa"/>
            <w:vAlign w:val="center"/>
          </w:tcPr>
          <w:p w14:paraId="0B9D9AD4" w14:textId="46348D57" w:rsidR="00151BC9" w:rsidRPr="00FD773D" w:rsidRDefault="00151BC9" w:rsidP="00151BC9">
            <w:pPr>
              <w:ind w:leftChars="50" w:left="100" w:rightChars="44" w:right="88"/>
              <w:rPr>
                <w:sz w:val="18"/>
              </w:rPr>
            </w:pPr>
            <w:r w:rsidRPr="00FD773D">
              <w:rPr>
                <w:sz w:val="18"/>
              </w:rPr>
              <w:t>XA_API_CMD_GET_CONFIG_PARAM</w:t>
            </w:r>
          </w:p>
        </w:tc>
        <w:tc>
          <w:tcPr>
            <w:tcW w:w="4908" w:type="dxa"/>
            <w:vMerge w:val="restart"/>
            <w:vAlign w:val="center"/>
          </w:tcPr>
          <w:p w14:paraId="384972F6" w14:textId="229BC5CE" w:rsidR="00151BC9" w:rsidRPr="00FD773D" w:rsidRDefault="00151BC9" w:rsidP="00151BC9">
            <w:pPr>
              <w:pStyle w:val="ReqText"/>
              <w:ind w:left="90"/>
              <w:rPr>
                <w:sz w:val="18"/>
              </w:rPr>
            </w:pPr>
            <w:r w:rsidRPr="00FD773D">
              <w:rPr>
                <w:sz w:val="18"/>
              </w:rPr>
              <w:t>Get the input TDM PCM channel mode</w:t>
            </w:r>
          </w:p>
        </w:tc>
      </w:tr>
      <w:tr w:rsidR="00151BC9" w:rsidRPr="00FD773D" w14:paraId="4FF3BB1B" w14:textId="77777777" w:rsidTr="00AA2E63">
        <w:trPr>
          <w:cantSplit/>
          <w:trHeight w:val="320"/>
          <w:tblHeader/>
        </w:trPr>
        <w:tc>
          <w:tcPr>
            <w:tcW w:w="304" w:type="dxa"/>
            <w:vMerge/>
            <w:vAlign w:val="center"/>
          </w:tcPr>
          <w:p w14:paraId="53E829A2" w14:textId="77777777" w:rsidR="00151BC9" w:rsidRPr="00FD773D" w:rsidRDefault="00151BC9" w:rsidP="00151BC9">
            <w:pPr>
              <w:jc w:val="center"/>
              <w:rPr>
                <w:sz w:val="18"/>
                <w:szCs w:val="18"/>
              </w:rPr>
            </w:pPr>
          </w:p>
        </w:tc>
        <w:tc>
          <w:tcPr>
            <w:tcW w:w="5029" w:type="dxa"/>
            <w:vAlign w:val="center"/>
          </w:tcPr>
          <w:p w14:paraId="0C921547" w14:textId="77777777" w:rsidR="00151BC9" w:rsidRPr="00FD773D" w:rsidRDefault="00151BC9" w:rsidP="00151BC9">
            <w:pPr>
              <w:ind w:leftChars="50" w:left="100" w:rightChars="44" w:right="88"/>
              <w:rPr>
                <w:sz w:val="18"/>
              </w:rPr>
            </w:pPr>
            <w:r w:rsidRPr="00FD773D">
              <w:rPr>
                <w:sz w:val="18"/>
              </w:rPr>
              <w:t>XA_TDM_RDR_CONFIG_PARAM_CHANNEL_MODE</w:t>
            </w:r>
          </w:p>
        </w:tc>
        <w:tc>
          <w:tcPr>
            <w:tcW w:w="4908" w:type="dxa"/>
            <w:vMerge/>
            <w:vAlign w:val="center"/>
          </w:tcPr>
          <w:p w14:paraId="5B470E12" w14:textId="77777777" w:rsidR="00151BC9" w:rsidRPr="00FD773D" w:rsidRDefault="00151BC9" w:rsidP="00151BC9">
            <w:pPr>
              <w:pStyle w:val="ReqText"/>
              <w:ind w:left="90"/>
              <w:rPr>
                <w:sz w:val="18"/>
                <w:szCs w:val="18"/>
              </w:rPr>
            </w:pPr>
          </w:p>
        </w:tc>
      </w:tr>
      <w:tr w:rsidR="00151BC9" w:rsidRPr="00FD773D" w14:paraId="0C8686A9" w14:textId="77777777" w:rsidTr="00AA2E63">
        <w:trPr>
          <w:cantSplit/>
          <w:trHeight w:val="320"/>
          <w:tblHeader/>
        </w:trPr>
        <w:tc>
          <w:tcPr>
            <w:tcW w:w="304" w:type="dxa"/>
            <w:vMerge w:val="restart"/>
            <w:vAlign w:val="center"/>
          </w:tcPr>
          <w:p w14:paraId="545DCA3B" w14:textId="77777777" w:rsidR="00151BC9" w:rsidRPr="00FD773D" w:rsidRDefault="00151BC9" w:rsidP="00151BC9">
            <w:pPr>
              <w:jc w:val="center"/>
              <w:rPr>
                <w:sz w:val="18"/>
                <w:szCs w:val="18"/>
              </w:rPr>
            </w:pPr>
            <w:r w:rsidRPr="00FD773D">
              <w:rPr>
                <w:sz w:val="18"/>
                <w:szCs w:val="18"/>
              </w:rPr>
              <w:t>3</w:t>
            </w:r>
          </w:p>
        </w:tc>
        <w:tc>
          <w:tcPr>
            <w:tcW w:w="5029" w:type="dxa"/>
            <w:vAlign w:val="center"/>
          </w:tcPr>
          <w:p w14:paraId="2D2427F4" w14:textId="66F83116" w:rsidR="00151BC9" w:rsidRPr="00FD773D" w:rsidRDefault="00151BC9" w:rsidP="00151BC9">
            <w:pPr>
              <w:ind w:leftChars="50" w:left="100" w:rightChars="44" w:right="88"/>
              <w:rPr>
                <w:sz w:val="18"/>
              </w:rPr>
            </w:pPr>
            <w:r w:rsidRPr="00FD773D">
              <w:rPr>
                <w:sz w:val="18"/>
              </w:rPr>
              <w:t>XA_API_CMD_GET_CONFIG_PARAM</w:t>
            </w:r>
          </w:p>
        </w:tc>
        <w:tc>
          <w:tcPr>
            <w:tcW w:w="4908" w:type="dxa"/>
            <w:vMerge w:val="restart"/>
            <w:vAlign w:val="center"/>
          </w:tcPr>
          <w:p w14:paraId="5F1D9268" w14:textId="0628F9D8" w:rsidR="00151BC9" w:rsidRPr="00FD773D" w:rsidRDefault="00151BC9" w:rsidP="003B3FF0">
            <w:pPr>
              <w:pStyle w:val="ReqText"/>
              <w:ind w:left="90"/>
              <w:rPr>
                <w:sz w:val="18"/>
              </w:rPr>
            </w:pPr>
            <w:r w:rsidRPr="00FD773D">
              <w:rPr>
                <w:sz w:val="18"/>
              </w:rPr>
              <w:t>Get the input TDM PCM sampling frequency</w:t>
            </w:r>
          </w:p>
        </w:tc>
      </w:tr>
      <w:tr w:rsidR="00151BC9" w:rsidRPr="00FD773D" w14:paraId="61BEF4B6" w14:textId="77777777" w:rsidTr="00AA2E63">
        <w:trPr>
          <w:cantSplit/>
          <w:trHeight w:val="320"/>
          <w:tblHeader/>
        </w:trPr>
        <w:tc>
          <w:tcPr>
            <w:tcW w:w="304" w:type="dxa"/>
            <w:vMerge/>
            <w:vAlign w:val="center"/>
          </w:tcPr>
          <w:p w14:paraId="1FE8C3EF" w14:textId="77777777" w:rsidR="00151BC9" w:rsidRPr="00FD773D" w:rsidRDefault="00151BC9" w:rsidP="00151BC9">
            <w:pPr>
              <w:jc w:val="center"/>
              <w:rPr>
                <w:sz w:val="18"/>
                <w:szCs w:val="18"/>
              </w:rPr>
            </w:pPr>
          </w:p>
        </w:tc>
        <w:tc>
          <w:tcPr>
            <w:tcW w:w="5029" w:type="dxa"/>
            <w:vAlign w:val="center"/>
          </w:tcPr>
          <w:p w14:paraId="3FB166B0" w14:textId="77777777" w:rsidR="00151BC9" w:rsidRPr="00FD773D" w:rsidRDefault="00151BC9" w:rsidP="00151BC9">
            <w:pPr>
              <w:ind w:leftChars="50" w:left="100" w:rightChars="44" w:right="88"/>
              <w:rPr>
                <w:sz w:val="18"/>
              </w:rPr>
            </w:pPr>
            <w:r w:rsidRPr="00FD773D">
              <w:rPr>
                <w:sz w:val="18"/>
              </w:rPr>
              <w:t>XA_TDM_RDR_CONFIG_PARAM_IN_SAMPLE_RATE</w:t>
            </w:r>
          </w:p>
        </w:tc>
        <w:tc>
          <w:tcPr>
            <w:tcW w:w="4908" w:type="dxa"/>
            <w:vMerge/>
            <w:vAlign w:val="center"/>
          </w:tcPr>
          <w:p w14:paraId="13BD56FD" w14:textId="77777777" w:rsidR="00151BC9" w:rsidRPr="00FD773D" w:rsidRDefault="00151BC9" w:rsidP="00151BC9">
            <w:pPr>
              <w:pStyle w:val="ReqText"/>
              <w:ind w:left="90"/>
              <w:rPr>
                <w:sz w:val="18"/>
                <w:szCs w:val="18"/>
              </w:rPr>
            </w:pPr>
          </w:p>
        </w:tc>
      </w:tr>
      <w:tr w:rsidR="00151BC9" w:rsidRPr="00FD773D" w14:paraId="5DA97A1D" w14:textId="77777777" w:rsidTr="00AA2E63">
        <w:trPr>
          <w:cantSplit/>
          <w:trHeight w:val="320"/>
          <w:tblHeader/>
        </w:trPr>
        <w:tc>
          <w:tcPr>
            <w:tcW w:w="304" w:type="dxa"/>
            <w:vMerge w:val="restart"/>
            <w:vAlign w:val="center"/>
          </w:tcPr>
          <w:p w14:paraId="75BECAEC" w14:textId="77777777" w:rsidR="00151BC9" w:rsidRPr="00FD773D" w:rsidRDefault="00151BC9" w:rsidP="00151BC9">
            <w:pPr>
              <w:jc w:val="center"/>
              <w:rPr>
                <w:sz w:val="18"/>
                <w:szCs w:val="18"/>
              </w:rPr>
            </w:pPr>
            <w:r w:rsidRPr="00FD773D">
              <w:rPr>
                <w:sz w:val="18"/>
                <w:szCs w:val="18"/>
              </w:rPr>
              <w:t>4</w:t>
            </w:r>
          </w:p>
        </w:tc>
        <w:tc>
          <w:tcPr>
            <w:tcW w:w="5029" w:type="dxa"/>
            <w:vAlign w:val="center"/>
          </w:tcPr>
          <w:p w14:paraId="337BB3A6" w14:textId="7ECF2AC8" w:rsidR="00151BC9" w:rsidRPr="00FD773D" w:rsidRDefault="00151BC9" w:rsidP="00151BC9">
            <w:pPr>
              <w:ind w:leftChars="50" w:left="100" w:rightChars="44" w:right="88"/>
              <w:rPr>
                <w:sz w:val="18"/>
              </w:rPr>
            </w:pPr>
            <w:r w:rsidRPr="00FD773D">
              <w:rPr>
                <w:sz w:val="18"/>
              </w:rPr>
              <w:t>XA_API_CMD_GET_CONFIG_PARAM</w:t>
            </w:r>
          </w:p>
        </w:tc>
        <w:tc>
          <w:tcPr>
            <w:tcW w:w="4908" w:type="dxa"/>
            <w:vMerge w:val="restart"/>
            <w:vAlign w:val="center"/>
          </w:tcPr>
          <w:p w14:paraId="2BA7C125" w14:textId="1823F85A" w:rsidR="00151BC9" w:rsidRPr="00FD773D" w:rsidRDefault="00151BC9" w:rsidP="00151BC9">
            <w:pPr>
              <w:pStyle w:val="ReqText"/>
              <w:ind w:left="90"/>
              <w:rPr>
                <w:sz w:val="18"/>
              </w:rPr>
            </w:pPr>
            <w:r w:rsidRPr="00FD773D">
              <w:rPr>
                <w:sz w:val="18"/>
              </w:rPr>
              <w:t>Get the input/output frame size</w:t>
            </w:r>
          </w:p>
        </w:tc>
      </w:tr>
      <w:tr w:rsidR="00151BC9" w:rsidRPr="00FD773D" w14:paraId="25A6F043" w14:textId="77777777" w:rsidTr="00AA2E63">
        <w:trPr>
          <w:cantSplit/>
          <w:trHeight w:val="320"/>
          <w:tblHeader/>
        </w:trPr>
        <w:tc>
          <w:tcPr>
            <w:tcW w:w="304" w:type="dxa"/>
            <w:vMerge/>
            <w:vAlign w:val="center"/>
          </w:tcPr>
          <w:p w14:paraId="49BE83ED" w14:textId="77777777" w:rsidR="00151BC9" w:rsidRPr="00FD773D" w:rsidRDefault="00151BC9" w:rsidP="00151BC9">
            <w:pPr>
              <w:jc w:val="center"/>
              <w:rPr>
                <w:sz w:val="18"/>
                <w:szCs w:val="18"/>
              </w:rPr>
            </w:pPr>
          </w:p>
        </w:tc>
        <w:tc>
          <w:tcPr>
            <w:tcW w:w="5029" w:type="dxa"/>
            <w:vAlign w:val="center"/>
          </w:tcPr>
          <w:p w14:paraId="2CD7E953" w14:textId="77777777" w:rsidR="00151BC9" w:rsidRPr="00FD773D" w:rsidRDefault="00151BC9" w:rsidP="00151BC9">
            <w:pPr>
              <w:ind w:leftChars="50" w:left="100" w:rightChars="44" w:right="88"/>
              <w:rPr>
                <w:sz w:val="18"/>
              </w:rPr>
            </w:pPr>
            <w:r w:rsidRPr="00FD773D">
              <w:rPr>
                <w:sz w:val="18"/>
              </w:rPr>
              <w:t>XA_TDM_RDR_CONFIG_PARAM_FRAME_SIZE</w:t>
            </w:r>
          </w:p>
        </w:tc>
        <w:tc>
          <w:tcPr>
            <w:tcW w:w="4908" w:type="dxa"/>
            <w:vMerge/>
            <w:vAlign w:val="center"/>
          </w:tcPr>
          <w:p w14:paraId="721EE0E7" w14:textId="77777777" w:rsidR="00151BC9" w:rsidRPr="00FD773D" w:rsidRDefault="00151BC9" w:rsidP="00151BC9">
            <w:pPr>
              <w:pStyle w:val="ReqText"/>
              <w:ind w:left="90"/>
              <w:rPr>
                <w:sz w:val="18"/>
                <w:szCs w:val="18"/>
              </w:rPr>
            </w:pPr>
          </w:p>
        </w:tc>
      </w:tr>
      <w:tr w:rsidR="00151BC9" w:rsidRPr="00FD773D" w14:paraId="05A53C27" w14:textId="77777777" w:rsidTr="00AA2E63">
        <w:trPr>
          <w:cantSplit/>
          <w:trHeight w:val="320"/>
          <w:tblHeader/>
        </w:trPr>
        <w:tc>
          <w:tcPr>
            <w:tcW w:w="304" w:type="dxa"/>
            <w:vMerge w:val="restart"/>
            <w:vAlign w:val="center"/>
          </w:tcPr>
          <w:p w14:paraId="105BF503" w14:textId="77777777" w:rsidR="00151BC9" w:rsidRPr="00FD773D" w:rsidRDefault="00151BC9" w:rsidP="00151BC9">
            <w:pPr>
              <w:jc w:val="center"/>
              <w:rPr>
                <w:sz w:val="18"/>
                <w:szCs w:val="18"/>
              </w:rPr>
            </w:pPr>
            <w:r w:rsidRPr="00FD773D">
              <w:rPr>
                <w:sz w:val="18"/>
                <w:szCs w:val="18"/>
              </w:rPr>
              <w:t>5</w:t>
            </w:r>
          </w:p>
        </w:tc>
        <w:tc>
          <w:tcPr>
            <w:tcW w:w="5029" w:type="dxa"/>
            <w:vAlign w:val="center"/>
          </w:tcPr>
          <w:p w14:paraId="32D3302F" w14:textId="32DC6053" w:rsidR="00151BC9" w:rsidRPr="00FD773D" w:rsidRDefault="00151BC9" w:rsidP="00151BC9">
            <w:pPr>
              <w:ind w:leftChars="50" w:left="100" w:rightChars="44" w:right="88"/>
              <w:rPr>
                <w:sz w:val="18"/>
              </w:rPr>
            </w:pPr>
            <w:r w:rsidRPr="00FD773D">
              <w:rPr>
                <w:sz w:val="18"/>
              </w:rPr>
              <w:t>XA_API_CMD_GET_CONFIG_PARAM</w:t>
            </w:r>
          </w:p>
        </w:tc>
        <w:tc>
          <w:tcPr>
            <w:tcW w:w="4908" w:type="dxa"/>
            <w:vMerge w:val="restart"/>
            <w:vAlign w:val="center"/>
          </w:tcPr>
          <w:p w14:paraId="6AEC4879" w14:textId="27D54235" w:rsidR="00151BC9" w:rsidRPr="00FD773D" w:rsidRDefault="00151BC9" w:rsidP="00CC3D47">
            <w:pPr>
              <w:pStyle w:val="ReqText"/>
              <w:ind w:left="90"/>
              <w:rPr>
                <w:sz w:val="18"/>
                <w:szCs w:val="18"/>
              </w:rPr>
            </w:pPr>
            <w:r w:rsidRPr="00FD773D">
              <w:rPr>
                <w:sz w:val="18"/>
              </w:rPr>
              <w:t>G</w:t>
            </w:r>
            <w:r w:rsidR="0059430C" w:rsidRPr="00FD773D">
              <w:rPr>
                <w:sz w:val="18"/>
              </w:rPr>
              <w:t xml:space="preserve">et </w:t>
            </w:r>
            <w:r w:rsidR="003B3FF0" w:rsidRPr="00FD773D">
              <w:rPr>
                <w:sz w:val="18"/>
              </w:rPr>
              <w:t xml:space="preserve">TDM Renderer </w:t>
            </w:r>
            <w:r w:rsidR="0059430C" w:rsidRPr="00FD773D">
              <w:rPr>
                <w:sz w:val="18"/>
              </w:rPr>
              <w:t xml:space="preserve">output </w:t>
            </w:r>
            <w:r w:rsidRPr="00FD773D">
              <w:rPr>
                <w:sz w:val="18"/>
              </w:rPr>
              <w:t xml:space="preserve">destination Audio device </w:t>
            </w:r>
            <w:r w:rsidR="00CC3D47" w:rsidRPr="00FD773D">
              <w:rPr>
                <w:sz w:val="18"/>
              </w:rPr>
              <w:t>1</w:t>
            </w:r>
            <w:r w:rsidR="00CC3D47" w:rsidRPr="00FD773D">
              <w:rPr>
                <w:sz w:val="18"/>
                <w:vertAlign w:val="superscript"/>
              </w:rPr>
              <w:t>st</w:t>
            </w:r>
            <w:r w:rsidR="00CC3D47" w:rsidRPr="00FD773D">
              <w:rPr>
                <w:sz w:val="18"/>
              </w:rPr>
              <w:t xml:space="preserve"> </w:t>
            </w:r>
          </w:p>
        </w:tc>
      </w:tr>
      <w:tr w:rsidR="00151BC9" w:rsidRPr="00FD773D" w14:paraId="173F072C" w14:textId="77777777" w:rsidTr="00AA2E63">
        <w:trPr>
          <w:cantSplit/>
          <w:trHeight w:val="320"/>
          <w:tblHeader/>
        </w:trPr>
        <w:tc>
          <w:tcPr>
            <w:tcW w:w="304" w:type="dxa"/>
            <w:vMerge/>
            <w:vAlign w:val="center"/>
          </w:tcPr>
          <w:p w14:paraId="2F0150C0" w14:textId="77777777" w:rsidR="00151BC9" w:rsidRPr="00FD773D" w:rsidRDefault="00151BC9" w:rsidP="00151BC9">
            <w:pPr>
              <w:jc w:val="center"/>
              <w:rPr>
                <w:sz w:val="18"/>
                <w:szCs w:val="18"/>
              </w:rPr>
            </w:pPr>
          </w:p>
        </w:tc>
        <w:tc>
          <w:tcPr>
            <w:tcW w:w="5029" w:type="dxa"/>
            <w:vAlign w:val="center"/>
          </w:tcPr>
          <w:p w14:paraId="6083B282" w14:textId="52E613F4" w:rsidR="00151BC9" w:rsidRPr="00FD773D" w:rsidRDefault="00151BC9" w:rsidP="00151BC9">
            <w:pPr>
              <w:ind w:leftChars="50" w:left="100" w:rightChars="44" w:right="88"/>
              <w:rPr>
                <w:sz w:val="18"/>
              </w:rPr>
            </w:pPr>
            <w:r w:rsidRPr="00FD773D">
              <w:rPr>
                <w:sz w:val="18"/>
              </w:rPr>
              <w:t>XA_TDM_RDR_CONFIG_PARAM_OUTPUT</w:t>
            </w:r>
            <w:r w:rsidR="00CC3D47" w:rsidRPr="00FD773D">
              <w:rPr>
                <w:sz w:val="18"/>
              </w:rPr>
              <w:t>1</w:t>
            </w:r>
          </w:p>
        </w:tc>
        <w:tc>
          <w:tcPr>
            <w:tcW w:w="4908" w:type="dxa"/>
            <w:vMerge/>
            <w:vAlign w:val="center"/>
          </w:tcPr>
          <w:p w14:paraId="3764207C" w14:textId="77777777" w:rsidR="00151BC9" w:rsidRPr="00FD773D" w:rsidRDefault="00151BC9" w:rsidP="00151BC9">
            <w:pPr>
              <w:pStyle w:val="ReqText"/>
              <w:ind w:left="90"/>
              <w:rPr>
                <w:sz w:val="18"/>
                <w:szCs w:val="18"/>
              </w:rPr>
            </w:pPr>
          </w:p>
        </w:tc>
      </w:tr>
      <w:tr w:rsidR="00151BC9" w:rsidRPr="00FD773D" w14:paraId="64F62403" w14:textId="77777777" w:rsidTr="00AA2E63">
        <w:trPr>
          <w:cantSplit/>
          <w:trHeight w:val="320"/>
          <w:tblHeader/>
        </w:trPr>
        <w:tc>
          <w:tcPr>
            <w:tcW w:w="304" w:type="dxa"/>
            <w:vMerge w:val="restart"/>
            <w:vAlign w:val="center"/>
          </w:tcPr>
          <w:p w14:paraId="6802D975" w14:textId="77777777" w:rsidR="00151BC9" w:rsidRPr="00FD773D" w:rsidRDefault="00151BC9" w:rsidP="00151BC9">
            <w:pPr>
              <w:jc w:val="center"/>
              <w:rPr>
                <w:sz w:val="18"/>
                <w:szCs w:val="18"/>
              </w:rPr>
            </w:pPr>
            <w:r w:rsidRPr="00FD773D">
              <w:rPr>
                <w:sz w:val="18"/>
                <w:szCs w:val="18"/>
              </w:rPr>
              <w:t>6</w:t>
            </w:r>
          </w:p>
        </w:tc>
        <w:tc>
          <w:tcPr>
            <w:tcW w:w="5029" w:type="dxa"/>
            <w:vAlign w:val="center"/>
          </w:tcPr>
          <w:p w14:paraId="505D395E" w14:textId="7659445B" w:rsidR="00151BC9" w:rsidRPr="00FD773D" w:rsidRDefault="00151BC9" w:rsidP="00151BC9">
            <w:pPr>
              <w:ind w:leftChars="50" w:left="100" w:rightChars="44" w:right="88"/>
              <w:rPr>
                <w:sz w:val="18"/>
              </w:rPr>
            </w:pPr>
            <w:r w:rsidRPr="00FD773D">
              <w:rPr>
                <w:sz w:val="18"/>
              </w:rPr>
              <w:t>XA_API_CMD_GET_CONFIG_PARAM</w:t>
            </w:r>
          </w:p>
        </w:tc>
        <w:tc>
          <w:tcPr>
            <w:tcW w:w="4908" w:type="dxa"/>
            <w:vMerge w:val="restart"/>
            <w:vAlign w:val="center"/>
          </w:tcPr>
          <w:p w14:paraId="236E9927" w14:textId="1B856CA6" w:rsidR="00151BC9" w:rsidRPr="00FD773D" w:rsidRDefault="00151BC9" w:rsidP="00CC3D47">
            <w:pPr>
              <w:pStyle w:val="ReqText"/>
              <w:ind w:left="90"/>
              <w:rPr>
                <w:sz w:val="18"/>
                <w:szCs w:val="18"/>
              </w:rPr>
            </w:pPr>
            <w:r w:rsidRPr="00FD773D">
              <w:rPr>
                <w:sz w:val="18"/>
              </w:rPr>
              <w:t xml:space="preserve">Get ADMA channel number usage for Audio device </w:t>
            </w:r>
            <w:r w:rsidR="00CC3D47" w:rsidRPr="00FD773D">
              <w:rPr>
                <w:sz w:val="18"/>
              </w:rPr>
              <w:t>1</w:t>
            </w:r>
            <w:r w:rsidR="00CC3D47" w:rsidRPr="00FD773D">
              <w:rPr>
                <w:sz w:val="18"/>
                <w:vertAlign w:val="superscript"/>
              </w:rPr>
              <w:t>st</w:t>
            </w:r>
            <w:r w:rsidR="00CC3D47" w:rsidRPr="00FD773D">
              <w:rPr>
                <w:sz w:val="18"/>
              </w:rPr>
              <w:t xml:space="preserve"> </w:t>
            </w:r>
            <w:r w:rsidRPr="00FD773D">
              <w:rPr>
                <w:sz w:val="18"/>
              </w:rPr>
              <w:t xml:space="preserve"> </w:t>
            </w:r>
          </w:p>
        </w:tc>
      </w:tr>
      <w:tr w:rsidR="00151BC9" w:rsidRPr="00FD773D" w14:paraId="1DCD3403" w14:textId="77777777" w:rsidTr="00AA2E63">
        <w:trPr>
          <w:cantSplit/>
          <w:trHeight w:val="320"/>
          <w:tblHeader/>
        </w:trPr>
        <w:tc>
          <w:tcPr>
            <w:tcW w:w="304" w:type="dxa"/>
            <w:vMerge/>
            <w:vAlign w:val="center"/>
          </w:tcPr>
          <w:p w14:paraId="51D085CB" w14:textId="77777777" w:rsidR="00151BC9" w:rsidRPr="00FD773D" w:rsidRDefault="00151BC9" w:rsidP="00151BC9">
            <w:pPr>
              <w:jc w:val="center"/>
              <w:rPr>
                <w:sz w:val="18"/>
                <w:szCs w:val="18"/>
              </w:rPr>
            </w:pPr>
          </w:p>
        </w:tc>
        <w:tc>
          <w:tcPr>
            <w:tcW w:w="5029" w:type="dxa"/>
            <w:vAlign w:val="center"/>
          </w:tcPr>
          <w:p w14:paraId="47A99C81" w14:textId="7388B5B0" w:rsidR="00151BC9" w:rsidRPr="00FD773D" w:rsidRDefault="00151BC9" w:rsidP="00CC3D47">
            <w:pPr>
              <w:ind w:leftChars="50" w:left="100" w:rightChars="44" w:right="88"/>
              <w:rPr>
                <w:sz w:val="18"/>
              </w:rPr>
            </w:pPr>
            <w:r w:rsidRPr="00FD773D">
              <w:rPr>
                <w:sz w:val="18"/>
              </w:rPr>
              <w:t>XA_TDM_RDR_CONFIG_PARAM_DMACHANNEL</w:t>
            </w:r>
            <w:r w:rsidR="00CC3D47" w:rsidRPr="00FD773D">
              <w:rPr>
                <w:sz w:val="18"/>
              </w:rPr>
              <w:t>1</w:t>
            </w:r>
          </w:p>
        </w:tc>
        <w:tc>
          <w:tcPr>
            <w:tcW w:w="4908" w:type="dxa"/>
            <w:vMerge/>
            <w:vAlign w:val="center"/>
          </w:tcPr>
          <w:p w14:paraId="50E5DFF2" w14:textId="77777777" w:rsidR="00151BC9" w:rsidRPr="00FD773D" w:rsidRDefault="00151BC9" w:rsidP="00151BC9">
            <w:pPr>
              <w:ind w:firstLineChars="50" w:firstLine="90"/>
              <w:rPr>
                <w:sz w:val="18"/>
                <w:szCs w:val="18"/>
              </w:rPr>
            </w:pPr>
          </w:p>
        </w:tc>
      </w:tr>
      <w:tr w:rsidR="00151BC9" w:rsidRPr="00FD773D" w14:paraId="3511E919" w14:textId="77777777" w:rsidTr="00AA2E63">
        <w:trPr>
          <w:cantSplit/>
          <w:trHeight w:val="320"/>
          <w:tblHeader/>
        </w:trPr>
        <w:tc>
          <w:tcPr>
            <w:tcW w:w="304" w:type="dxa"/>
            <w:vMerge w:val="restart"/>
            <w:vAlign w:val="center"/>
          </w:tcPr>
          <w:p w14:paraId="64511C8C" w14:textId="77777777" w:rsidR="00151BC9" w:rsidRPr="00FD773D" w:rsidRDefault="00151BC9" w:rsidP="00151BC9">
            <w:pPr>
              <w:jc w:val="center"/>
              <w:rPr>
                <w:sz w:val="18"/>
                <w:szCs w:val="18"/>
              </w:rPr>
            </w:pPr>
            <w:r w:rsidRPr="00FD773D">
              <w:rPr>
                <w:sz w:val="18"/>
                <w:szCs w:val="18"/>
              </w:rPr>
              <w:t>7</w:t>
            </w:r>
          </w:p>
        </w:tc>
        <w:tc>
          <w:tcPr>
            <w:tcW w:w="5029" w:type="dxa"/>
            <w:vAlign w:val="center"/>
          </w:tcPr>
          <w:p w14:paraId="16C10F50" w14:textId="7654C1B0" w:rsidR="00151BC9" w:rsidRPr="00FD773D" w:rsidRDefault="00151BC9" w:rsidP="00151BC9">
            <w:pPr>
              <w:ind w:leftChars="50" w:left="100" w:rightChars="44" w:right="88"/>
              <w:rPr>
                <w:sz w:val="18"/>
              </w:rPr>
            </w:pPr>
            <w:r w:rsidRPr="00FD773D">
              <w:rPr>
                <w:sz w:val="18"/>
              </w:rPr>
              <w:t>XA_API_CMD_GET_CONFIG_PARAM</w:t>
            </w:r>
          </w:p>
        </w:tc>
        <w:tc>
          <w:tcPr>
            <w:tcW w:w="4908" w:type="dxa"/>
            <w:vMerge w:val="restart"/>
            <w:vAlign w:val="center"/>
          </w:tcPr>
          <w:p w14:paraId="07752B7C" w14:textId="70B20CBC" w:rsidR="00151BC9" w:rsidRPr="00FD773D" w:rsidRDefault="00151BC9" w:rsidP="00CC3D47">
            <w:pPr>
              <w:pStyle w:val="ReqText"/>
              <w:ind w:left="90"/>
              <w:rPr>
                <w:sz w:val="18"/>
                <w:szCs w:val="18"/>
              </w:rPr>
            </w:pPr>
            <w:r w:rsidRPr="00FD773D">
              <w:rPr>
                <w:sz w:val="18"/>
              </w:rPr>
              <w:t xml:space="preserve">Get </w:t>
            </w:r>
            <w:r w:rsidR="003B3FF0" w:rsidRPr="00FD773D">
              <w:rPr>
                <w:sz w:val="18"/>
              </w:rPr>
              <w:t xml:space="preserve">TDM Renderer </w:t>
            </w:r>
            <w:r w:rsidR="0059430C" w:rsidRPr="00FD773D">
              <w:rPr>
                <w:sz w:val="18"/>
              </w:rPr>
              <w:t xml:space="preserve">output </w:t>
            </w:r>
            <w:r w:rsidRPr="00FD773D">
              <w:rPr>
                <w:sz w:val="18"/>
              </w:rPr>
              <w:t>destination</w:t>
            </w:r>
            <w:r w:rsidR="003B3FF0" w:rsidRPr="00FD773D">
              <w:rPr>
                <w:sz w:val="18"/>
              </w:rPr>
              <w:t xml:space="preserve"> Aud</w:t>
            </w:r>
            <w:r w:rsidR="0059430C" w:rsidRPr="00FD773D">
              <w:rPr>
                <w:sz w:val="18"/>
              </w:rPr>
              <w:t xml:space="preserve">io device </w:t>
            </w:r>
            <w:r w:rsidR="00CC3D47" w:rsidRPr="00FD773D">
              <w:rPr>
                <w:sz w:val="18"/>
              </w:rPr>
              <w:t>2</w:t>
            </w:r>
            <w:r w:rsidR="00CC3D47" w:rsidRPr="00FD773D">
              <w:rPr>
                <w:sz w:val="18"/>
                <w:vertAlign w:val="superscript"/>
              </w:rPr>
              <w:t>nd</w:t>
            </w:r>
            <w:r w:rsidR="0059430C" w:rsidRPr="00FD773D">
              <w:rPr>
                <w:sz w:val="18"/>
              </w:rPr>
              <w:t xml:space="preserve"> </w:t>
            </w:r>
          </w:p>
        </w:tc>
      </w:tr>
      <w:tr w:rsidR="00151BC9" w:rsidRPr="00FD773D" w14:paraId="770AE7D8" w14:textId="77777777" w:rsidTr="00AA2E63">
        <w:trPr>
          <w:cantSplit/>
          <w:trHeight w:val="320"/>
          <w:tblHeader/>
        </w:trPr>
        <w:tc>
          <w:tcPr>
            <w:tcW w:w="304" w:type="dxa"/>
            <w:vMerge/>
            <w:vAlign w:val="center"/>
          </w:tcPr>
          <w:p w14:paraId="0B282EA4" w14:textId="77777777" w:rsidR="00151BC9" w:rsidRPr="00FD773D" w:rsidRDefault="00151BC9" w:rsidP="00151BC9">
            <w:pPr>
              <w:jc w:val="center"/>
              <w:rPr>
                <w:sz w:val="18"/>
                <w:szCs w:val="18"/>
              </w:rPr>
            </w:pPr>
          </w:p>
        </w:tc>
        <w:tc>
          <w:tcPr>
            <w:tcW w:w="5029" w:type="dxa"/>
            <w:vAlign w:val="center"/>
          </w:tcPr>
          <w:p w14:paraId="1F91F2CA" w14:textId="7BBD401B" w:rsidR="00151BC9" w:rsidRPr="00FD773D" w:rsidRDefault="00151BC9" w:rsidP="00151BC9">
            <w:pPr>
              <w:ind w:leftChars="50" w:left="100" w:rightChars="44" w:right="88"/>
              <w:rPr>
                <w:sz w:val="18"/>
              </w:rPr>
            </w:pPr>
            <w:r w:rsidRPr="00FD773D">
              <w:rPr>
                <w:sz w:val="18"/>
              </w:rPr>
              <w:t>XA_TDM_RDR_CONFIG_PARAM_OUTPUT</w:t>
            </w:r>
            <w:r w:rsidR="00CC3D47" w:rsidRPr="00FD773D">
              <w:rPr>
                <w:sz w:val="18"/>
              </w:rPr>
              <w:t>2</w:t>
            </w:r>
          </w:p>
        </w:tc>
        <w:tc>
          <w:tcPr>
            <w:tcW w:w="4908" w:type="dxa"/>
            <w:vMerge/>
            <w:vAlign w:val="center"/>
          </w:tcPr>
          <w:p w14:paraId="3D1C057A" w14:textId="77777777" w:rsidR="00151BC9" w:rsidRPr="00FD773D" w:rsidRDefault="00151BC9" w:rsidP="00151BC9">
            <w:pPr>
              <w:ind w:firstLineChars="50" w:firstLine="90"/>
              <w:rPr>
                <w:sz w:val="18"/>
                <w:szCs w:val="18"/>
              </w:rPr>
            </w:pPr>
          </w:p>
        </w:tc>
      </w:tr>
      <w:tr w:rsidR="00151BC9" w:rsidRPr="00FD773D" w14:paraId="0F249337" w14:textId="77777777" w:rsidTr="00AA2E63">
        <w:trPr>
          <w:cantSplit/>
          <w:trHeight w:val="320"/>
          <w:tblHeader/>
        </w:trPr>
        <w:tc>
          <w:tcPr>
            <w:tcW w:w="304" w:type="dxa"/>
            <w:vMerge w:val="restart"/>
            <w:vAlign w:val="center"/>
          </w:tcPr>
          <w:p w14:paraId="786D3117" w14:textId="77777777" w:rsidR="00151BC9" w:rsidRPr="00FD773D" w:rsidRDefault="00151BC9" w:rsidP="00151BC9">
            <w:pPr>
              <w:jc w:val="center"/>
              <w:rPr>
                <w:sz w:val="18"/>
                <w:szCs w:val="18"/>
              </w:rPr>
            </w:pPr>
            <w:r w:rsidRPr="00FD773D">
              <w:rPr>
                <w:sz w:val="18"/>
                <w:szCs w:val="18"/>
              </w:rPr>
              <w:t>8</w:t>
            </w:r>
          </w:p>
        </w:tc>
        <w:tc>
          <w:tcPr>
            <w:tcW w:w="5029" w:type="dxa"/>
            <w:vAlign w:val="center"/>
          </w:tcPr>
          <w:p w14:paraId="100147A7" w14:textId="4A89012C" w:rsidR="00151BC9" w:rsidRPr="00FD773D" w:rsidRDefault="00151BC9" w:rsidP="00151BC9">
            <w:pPr>
              <w:ind w:leftChars="50" w:left="100" w:rightChars="44" w:right="88"/>
              <w:rPr>
                <w:sz w:val="18"/>
              </w:rPr>
            </w:pPr>
            <w:r w:rsidRPr="00FD773D">
              <w:rPr>
                <w:sz w:val="18"/>
              </w:rPr>
              <w:t>XA_API_CMD_GET_CONFIG_PARAM</w:t>
            </w:r>
          </w:p>
        </w:tc>
        <w:tc>
          <w:tcPr>
            <w:tcW w:w="4908" w:type="dxa"/>
            <w:vMerge w:val="restart"/>
            <w:vAlign w:val="center"/>
          </w:tcPr>
          <w:p w14:paraId="1C2694BB" w14:textId="75F442E3" w:rsidR="00151BC9" w:rsidRPr="00FD773D" w:rsidRDefault="00151BC9" w:rsidP="00CC3D47">
            <w:pPr>
              <w:pStyle w:val="ReqText"/>
              <w:ind w:left="90"/>
              <w:rPr>
                <w:sz w:val="18"/>
              </w:rPr>
            </w:pPr>
            <w:r w:rsidRPr="00FD773D">
              <w:rPr>
                <w:sz w:val="18"/>
              </w:rPr>
              <w:t xml:space="preserve">Get ADMA channel number usage for Audio device </w:t>
            </w:r>
            <w:r w:rsidR="00CC3D47" w:rsidRPr="00FD773D">
              <w:rPr>
                <w:sz w:val="18"/>
              </w:rPr>
              <w:t>2</w:t>
            </w:r>
            <w:r w:rsidR="00CC3D47" w:rsidRPr="00FD773D">
              <w:rPr>
                <w:sz w:val="18"/>
                <w:vertAlign w:val="superscript"/>
              </w:rPr>
              <w:t>nd</w:t>
            </w:r>
            <w:r w:rsidR="00CC3D47" w:rsidRPr="00FD773D">
              <w:rPr>
                <w:sz w:val="18"/>
              </w:rPr>
              <w:t xml:space="preserve"> </w:t>
            </w:r>
            <w:r w:rsidRPr="00FD773D">
              <w:rPr>
                <w:sz w:val="18"/>
              </w:rPr>
              <w:t xml:space="preserve"> </w:t>
            </w:r>
          </w:p>
        </w:tc>
      </w:tr>
      <w:tr w:rsidR="00151BC9" w:rsidRPr="00FD773D" w14:paraId="6E08C0CC" w14:textId="77777777" w:rsidTr="00AA2E63">
        <w:trPr>
          <w:cantSplit/>
          <w:trHeight w:val="320"/>
          <w:tblHeader/>
        </w:trPr>
        <w:tc>
          <w:tcPr>
            <w:tcW w:w="304" w:type="dxa"/>
            <w:vMerge/>
            <w:vAlign w:val="center"/>
          </w:tcPr>
          <w:p w14:paraId="09307130" w14:textId="77777777" w:rsidR="00151BC9" w:rsidRPr="00FD773D" w:rsidRDefault="00151BC9" w:rsidP="00151BC9">
            <w:pPr>
              <w:jc w:val="center"/>
              <w:rPr>
                <w:sz w:val="18"/>
                <w:szCs w:val="18"/>
              </w:rPr>
            </w:pPr>
          </w:p>
        </w:tc>
        <w:tc>
          <w:tcPr>
            <w:tcW w:w="5029" w:type="dxa"/>
            <w:vAlign w:val="center"/>
          </w:tcPr>
          <w:p w14:paraId="2272E780" w14:textId="16E98BE8" w:rsidR="00151BC9" w:rsidRPr="00FD773D" w:rsidRDefault="00151BC9" w:rsidP="00CC3D47">
            <w:pPr>
              <w:ind w:leftChars="50" w:left="100" w:rightChars="44" w:right="88"/>
              <w:rPr>
                <w:sz w:val="18"/>
              </w:rPr>
            </w:pPr>
            <w:r w:rsidRPr="00FD773D">
              <w:rPr>
                <w:sz w:val="18"/>
              </w:rPr>
              <w:t>XA_TDM_RDR_CONFIG_PARAM_DMACHANNEL</w:t>
            </w:r>
            <w:r w:rsidR="00CC3D47" w:rsidRPr="00FD773D">
              <w:rPr>
                <w:sz w:val="18"/>
              </w:rPr>
              <w:t>2</w:t>
            </w:r>
          </w:p>
        </w:tc>
        <w:tc>
          <w:tcPr>
            <w:tcW w:w="4908" w:type="dxa"/>
            <w:vMerge/>
            <w:vAlign w:val="center"/>
          </w:tcPr>
          <w:p w14:paraId="2D27E1A8" w14:textId="77777777" w:rsidR="00151BC9" w:rsidRPr="00FD773D" w:rsidRDefault="00151BC9" w:rsidP="00151BC9">
            <w:pPr>
              <w:pStyle w:val="ReqText"/>
              <w:ind w:left="90"/>
              <w:rPr>
                <w:sz w:val="18"/>
              </w:rPr>
            </w:pPr>
          </w:p>
        </w:tc>
      </w:tr>
      <w:tr w:rsidR="00151BC9" w:rsidRPr="00FD773D" w14:paraId="2E2EDC85" w14:textId="77777777" w:rsidTr="00AA2E63">
        <w:trPr>
          <w:cantSplit/>
          <w:trHeight w:val="320"/>
          <w:tblHeader/>
        </w:trPr>
        <w:tc>
          <w:tcPr>
            <w:tcW w:w="304" w:type="dxa"/>
            <w:vMerge w:val="restart"/>
            <w:vAlign w:val="center"/>
          </w:tcPr>
          <w:p w14:paraId="60D938FC" w14:textId="77777777" w:rsidR="00151BC9" w:rsidRPr="00FD773D" w:rsidRDefault="00151BC9" w:rsidP="00151BC9">
            <w:pPr>
              <w:jc w:val="center"/>
              <w:rPr>
                <w:sz w:val="18"/>
                <w:szCs w:val="18"/>
              </w:rPr>
            </w:pPr>
            <w:r w:rsidRPr="00FD773D">
              <w:rPr>
                <w:sz w:val="18"/>
                <w:szCs w:val="18"/>
              </w:rPr>
              <w:t>9</w:t>
            </w:r>
          </w:p>
        </w:tc>
        <w:tc>
          <w:tcPr>
            <w:tcW w:w="5029" w:type="dxa"/>
            <w:vAlign w:val="center"/>
          </w:tcPr>
          <w:p w14:paraId="086C0486" w14:textId="3F4B5B13" w:rsidR="00151BC9" w:rsidRPr="00FD773D" w:rsidRDefault="00151BC9" w:rsidP="00151BC9">
            <w:pPr>
              <w:ind w:leftChars="50" w:left="100" w:rightChars="44" w:right="88"/>
              <w:rPr>
                <w:sz w:val="18"/>
              </w:rPr>
            </w:pPr>
            <w:r w:rsidRPr="00FD773D">
              <w:rPr>
                <w:sz w:val="18"/>
              </w:rPr>
              <w:t>XA_API_CMD_GET_CONFIG_PARAM</w:t>
            </w:r>
          </w:p>
        </w:tc>
        <w:tc>
          <w:tcPr>
            <w:tcW w:w="4908" w:type="dxa"/>
            <w:vMerge w:val="restart"/>
            <w:vAlign w:val="center"/>
          </w:tcPr>
          <w:p w14:paraId="32F64E84" w14:textId="651F3DAF" w:rsidR="00151BC9" w:rsidRPr="00FD773D" w:rsidRDefault="00151BC9" w:rsidP="003B3FF0">
            <w:pPr>
              <w:pStyle w:val="ReqText"/>
              <w:ind w:left="90"/>
              <w:rPr>
                <w:sz w:val="18"/>
              </w:rPr>
            </w:pPr>
            <w:r w:rsidRPr="00FD773D">
              <w:rPr>
                <w:sz w:val="18"/>
              </w:rPr>
              <w:t>Get the output PCM sampling frequency</w:t>
            </w:r>
          </w:p>
        </w:tc>
      </w:tr>
      <w:tr w:rsidR="00151BC9" w:rsidRPr="00FD773D" w14:paraId="348D0E1D" w14:textId="77777777" w:rsidTr="00AA2E63">
        <w:trPr>
          <w:cantSplit/>
          <w:trHeight w:val="320"/>
          <w:tblHeader/>
        </w:trPr>
        <w:tc>
          <w:tcPr>
            <w:tcW w:w="304" w:type="dxa"/>
            <w:vMerge/>
            <w:vAlign w:val="center"/>
          </w:tcPr>
          <w:p w14:paraId="56CEA77E" w14:textId="77777777" w:rsidR="00151BC9" w:rsidRPr="00FD773D" w:rsidRDefault="00151BC9" w:rsidP="00151BC9">
            <w:pPr>
              <w:jc w:val="center"/>
              <w:rPr>
                <w:sz w:val="18"/>
                <w:szCs w:val="18"/>
              </w:rPr>
            </w:pPr>
          </w:p>
        </w:tc>
        <w:tc>
          <w:tcPr>
            <w:tcW w:w="5029" w:type="dxa"/>
            <w:vAlign w:val="center"/>
          </w:tcPr>
          <w:p w14:paraId="50FC6A0F" w14:textId="77777777" w:rsidR="00151BC9" w:rsidRPr="00FD773D" w:rsidRDefault="00151BC9" w:rsidP="00151BC9">
            <w:pPr>
              <w:ind w:leftChars="50" w:left="100" w:rightChars="44" w:right="88"/>
              <w:rPr>
                <w:sz w:val="18"/>
              </w:rPr>
            </w:pPr>
            <w:r w:rsidRPr="00FD773D">
              <w:rPr>
                <w:sz w:val="18"/>
              </w:rPr>
              <w:t>XA_TDM_RDR_CONFIG_PARAM_OUT_SAMPLE_RATE</w:t>
            </w:r>
          </w:p>
        </w:tc>
        <w:tc>
          <w:tcPr>
            <w:tcW w:w="4908" w:type="dxa"/>
            <w:vMerge/>
            <w:vAlign w:val="center"/>
          </w:tcPr>
          <w:p w14:paraId="7E7DA0C1" w14:textId="77777777" w:rsidR="00151BC9" w:rsidRPr="00FD773D" w:rsidRDefault="00151BC9" w:rsidP="00151BC9">
            <w:pPr>
              <w:pStyle w:val="ReqText"/>
              <w:ind w:left="90"/>
              <w:rPr>
                <w:sz w:val="18"/>
              </w:rPr>
            </w:pPr>
          </w:p>
        </w:tc>
      </w:tr>
      <w:tr w:rsidR="00151BC9" w:rsidRPr="00FD773D" w14:paraId="347074E3" w14:textId="77777777" w:rsidTr="00AA2E63">
        <w:trPr>
          <w:cantSplit/>
          <w:trHeight w:val="320"/>
          <w:tblHeader/>
        </w:trPr>
        <w:tc>
          <w:tcPr>
            <w:tcW w:w="304" w:type="dxa"/>
            <w:vMerge w:val="restart"/>
            <w:vAlign w:val="center"/>
          </w:tcPr>
          <w:p w14:paraId="22634E12" w14:textId="77777777" w:rsidR="00151BC9" w:rsidRPr="00FD773D" w:rsidRDefault="00151BC9" w:rsidP="00151BC9">
            <w:pPr>
              <w:jc w:val="center"/>
              <w:rPr>
                <w:sz w:val="18"/>
                <w:szCs w:val="18"/>
              </w:rPr>
            </w:pPr>
            <w:r w:rsidRPr="00FD773D">
              <w:rPr>
                <w:sz w:val="18"/>
                <w:szCs w:val="18"/>
              </w:rPr>
              <w:t>10</w:t>
            </w:r>
          </w:p>
        </w:tc>
        <w:tc>
          <w:tcPr>
            <w:tcW w:w="5029" w:type="dxa"/>
            <w:vAlign w:val="center"/>
          </w:tcPr>
          <w:p w14:paraId="56B6D2B8" w14:textId="7B945F5C" w:rsidR="00151BC9" w:rsidRPr="00FD773D" w:rsidRDefault="00151BC9" w:rsidP="00151BC9">
            <w:pPr>
              <w:ind w:leftChars="50" w:left="100" w:rightChars="44" w:right="88"/>
              <w:rPr>
                <w:sz w:val="18"/>
              </w:rPr>
            </w:pPr>
            <w:r w:rsidRPr="00FD773D">
              <w:rPr>
                <w:sz w:val="18"/>
              </w:rPr>
              <w:t>XA_API_CMD_GET_CONFIG_PARAM</w:t>
            </w:r>
          </w:p>
        </w:tc>
        <w:tc>
          <w:tcPr>
            <w:tcW w:w="4908" w:type="dxa"/>
            <w:vMerge w:val="restart"/>
            <w:vAlign w:val="center"/>
          </w:tcPr>
          <w:p w14:paraId="3EBEAFF1" w14:textId="6DC97023" w:rsidR="00151BC9" w:rsidRPr="00FD773D" w:rsidRDefault="00151BC9" w:rsidP="00151BC9">
            <w:pPr>
              <w:pStyle w:val="ReqText"/>
              <w:ind w:left="90"/>
              <w:rPr>
                <w:sz w:val="18"/>
              </w:rPr>
            </w:pPr>
            <w:r w:rsidRPr="00FD773D">
              <w:rPr>
                <w:sz w:val="18"/>
              </w:rPr>
              <w:t>Get the output PCM volume rate compare with input</w:t>
            </w:r>
            <w:r w:rsidR="003B3FF0" w:rsidRPr="00FD773D">
              <w:rPr>
                <w:sz w:val="18"/>
              </w:rPr>
              <w:t xml:space="preserve"> PCM</w:t>
            </w:r>
          </w:p>
        </w:tc>
      </w:tr>
      <w:tr w:rsidR="00151BC9" w:rsidRPr="00FD773D" w14:paraId="28121370" w14:textId="77777777" w:rsidTr="00AA2E63">
        <w:trPr>
          <w:cantSplit/>
          <w:trHeight w:val="320"/>
          <w:tblHeader/>
        </w:trPr>
        <w:tc>
          <w:tcPr>
            <w:tcW w:w="304" w:type="dxa"/>
            <w:vMerge/>
            <w:vAlign w:val="center"/>
          </w:tcPr>
          <w:p w14:paraId="5940F51E" w14:textId="77777777" w:rsidR="00151BC9" w:rsidRPr="00FD773D" w:rsidRDefault="00151BC9" w:rsidP="00151BC9">
            <w:pPr>
              <w:jc w:val="center"/>
              <w:rPr>
                <w:sz w:val="18"/>
                <w:szCs w:val="18"/>
              </w:rPr>
            </w:pPr>
          </w:p>
        </w:tc>
        <w:tc>
          <w:tcPr>
            <w:tcW w:w="5029" w:type="dxa"/>
            <w:vAlign w:val="center"/>
          </w:tcPr>
          <w:p w14:paraId="2C0852C5" w14:textId="77777777" w:rsidR="00151BC9" w:rsidRPr="00FD773D" w:rsidRDefault="00151BC9" w:rsidP="00151BC9">
            <w:pPr>
              <w:ind w:leftChars="50" w:left="100" w:rightChars="44" w:right="88"/>
              <w:rPr>
                <w:sz w:val="18"/>
              </w:rPr>
            </w:pPr>
            <w:r w:rsidRPr="00FD773D">
              <w:rPr>
                <w:sz w:val="18"/>
              </w:rPr>
              <w:t>XA_TDM_RDR_CONFIG_PARAM_VOLUME_RATE</w:t>
            </w:r>
          </w:p>
        </w:tc>
        <w:tc>
          <w:tcPr>
            <w:tcW w:w="4908" w:type="dxa"/>
            <w:vMerge/>
            <w:vAlign w:val="center"/>
          </w:tcPr>
          <w:p w14:paraId="565C255C" w14:textId="77777777" w:rsidR="00151BC9" w:rsidRPr="00FD773D" w:rsidRDefault="00151BC9" w:rsidP="00151BC9">
            <w:pPr>
              <w:ind w:firstLineChars="50" w:firstLine="90"/>
              <w:rPr>
                <w:sz w:val="18"/>
                <w:szCs w:val="18"/>
              </w:rPr>
            </w:pPr>
          </w:p>
        </w:tc>
      </w:tr>
    </w:tbl>
    <w:p w14:paraId="6C210D1A" w14:textId="77777777" w:rsidR="00D764A3" w:rsidRPr="00FD773D" w:rsidRDefault="00D764A3" w:rsidP="00D764A3"/>
    <w:p w14:paraId="44620FF3" w14:textId="63830690" w:rsidR="0059430C" w:rsidRPr="00FD773D" w:rsidRDefault="0059430C">
      <w:pPr>
        <w:widowControl/>
        <w:autoSpaceDE/>
        <w:autoSpaceDN/>
        <w:adjustRightInd/>
        <w:snapToGrid/>
        <w:jc w:val="left"/>
      </w:pPr>
      <w:r w:rsidRPr="00FD773D">
        <w:br w:type="page"/>
      </w:r>
    </w:p>
    <w:p w14:paraId="349FB0AF" w14:textId="77777777" w:rsidR="00A00B37" w:rsidRPr="00FD773D" w:rsidRDefault="00A00B37" w:rsidP="009F75F7"/>
    <w:p w14:paraId="0CB7D1DF" w14:textId="0095FFFB" w:rsidR="00A00B37" w:rsidRPr="00FD773D" w:rsidRDefault="00C56E01" w:rsidP="00C56E01">
      <w:pPr>
        <w:pStyle w:val="Caption"/>
        <w:rPr>
          <w:rFonts w:eastAsia="Meiryo"/>
          <w:lang w:val="en-US"/>
        </w:rPr>
      </w:pPr>
      <w:bookmarkStart w:id="154" w:name="_Toc517343850"/>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10</w:t>
      </w:r>
      <w:r w:rsidR="003A2569" w:rsidRPr="00FD773D">
        <w:fldChar w:fldCharType="end"/>
      </w:r>
      <w:r w:rsidR="00A00B37" w:rsidRPr="00FD773D">
        <w:rPr>
          <w:rFonts w:eastAsia="Meiryo"/>
        </w:rPr>
        <w:tab/>
        <w:t>List of Get commands</w:t>
      </w:r>
      <w:r w:rsidR="00A00B37" w:rsidRPr="00FD773D">
        <w:rPr>
          <w:rFonts w:eastAsia="Meiryo"/>
          <w:lang w:val="en-US"/>
        </w:rPr>
        <w:t xml:space="preserve"> for capture</w:t>
      </w:r>
      <w:bookmarkEnd w:id="154"/>
    </w:p>
    <w:tbl>
      <w:tblPr>
        <w:tblW w:w="10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9"/>
        <w:gridCol w:w="5024"/>
        <w:gridCol w:w="5026"/>
      </w:tblGrid>
      <w:tr w:rsidR="0059430C" w:rsidRPr="00FD773D" w14:paraId="7B81A6E1" w14:textId="77777777" w:rsidTr="00AA2E63">
        <w:trPr>
          <w:cantSplit/>
          <w:trHeight w:val="320"/>
          <w:tblHeader/>
        </w:trPr>
        <w:tc>
          <w:tcPr>
            <w:tcW w:w="5333" w:type="dxa"/>
            <w:gridSpan w:val="2"/>
            <w:tcBorders>
              <w:bottom w:val="double" w:sz="4" w:space="0" w:color="auto"/>
            </w:tcBorders>
            <w:tcMar>
              <w:top w:w="23" w:type="dxa"/>
              <w:left w:w="23" w:type="dxa"/>
              <w:bottom w:w="23" w:type="dxa"/>
              <w:right w:w="23" w:type="dxa"/>
            </w:tcMar>
          </w:tcPr>
          <w:p w14:paraId="74BDF9AF" w14:textId="77777777" w:rsidR="0059430C" w:rsidRPr="00FD773D" w:rsidRDefault="0059430C" w:rsidP="00407A81">
            <w:pPr>
              <w:pStyle w:val="af6"/>
              <w:rPr>
                <w:rFonts w:ascii="Verdana" w:eastAsia="Meiryo" w:hAnsi="Verdana"/>
              </w:rPr>
            </w:pPr>
            <w:r w:rsidRPr="00FD773D">
              <w:rPr>
                <w:rFonts w:ascii="Verdana" w:eastAsia="Meiryo" w:hAnsi="Verdana"/>
              </w:rPr>
              <w:t>upper stage : Command / lower step : Subcommand</w:t>
            </w:r>
          </w:p>
        </w:tc>
        <w:tc>
          <w:tcPr>
            <w:tcW w:w="5026" w:type="dxa"/>
            <w:tcBorders>
              <w:bottom w:val="double" w:sz="4" w:space="0" w:color="auto"/>
            </w:tcBorders>
          </w:tcPr>
          <w:p w14:paraId="3720AC60" w14:textId="77777777" w:rsidR="0059430C" w:rsidRPr="00FD773D" w:rsidRDefault="0059430C" w:rsidP="00407A81">
            <w:pPr>
              <w:pStyle w:val="af6"/>
              <w:rPr>
                <w:rFonts w:ascii="Verdana" w:eastAsia="Meiryo" w:hAnsi="Verdana"/>
              </w:rPr>
            </w:pPr>
            <w:r w:rsidRPr="00FD773D">
              <w:rPr>
                <w:rFonts w:ascii="Verdana" w:eastAsia="Meiryo" w:hAnsi="Verdana"/>
              </w:rPr>
              <w:t>Description</w:t>
            </w:r>
          </w:p>
        </w:tc>
      </w:tr>
      <w:tr w:rsidR="0059430C" w:rsidRPr="00FD773D" w14:paraId="1765836F" w14:textId="77777777" w:rsidTr="00AA2E63">
        <w:trPr>
          <w:cantSplit/>
          <w:trHeight w:val="320"/>
          <w:tblHeader/>
        </w:trPr>
        <w:tc>
          <w:tcPr>
            <w:tcW w:w="309" w:type="dxa"/>
            <w:vMerge w:val="restart"/>
            <w:vAlign w:val="center"/>
          </w:tcPr>
          <w:p w14:paraId="37EBF4EF" w14:textId="77777777" w:rsidR="0059430C" w:rsidRPr="00FD773D" w:rsidRDefault="0059430C" w:rsidP="00407A81">
            <w:pPr>
              <w:jc w:val="center"/>
              <w:rPr>
                <w:sz w:val="18"/>
                <w:szCs w:val="18"/>
              </w:rPr>
            </w:pPr>
            <w:r w:rsidRPr="00FD773D">
              <w:rPr>
                <w:sz w:val="18"/>
                <w:szCs w:val="18"/>
              </w:rPr>
              <w:t>1</w:t>
            </w:r>
          </w:p>
        </w:tc>
        <w:tc>
          <w:tcPr>
            <w:tcW w:w="5024" w:type="dxa"/>
            <w:vAlign w:val="center"/>
          </w:tcPr>
          <w:p w14:paraId="72203D94" w14:textId="73619C6D" w:rsidR="0059430C" w:rsidRPr="00FD773D" w:rsidRDefault="0059430C" w:rsidP="0059430C">
            <w:pPr>
              <w:ind w:firstLineChars="50" w:firstLine="90"/>
              <w:rPr>
                <w:color w:val="FF0000"/>
                <w:sz w:val="18"/>
                <w:szCs w:val="18"/>
              </w:rPr>
            </w:pPr>
            <w:r w:rsidRPr="00FD773D">
              <w:rPr>
                <w:sz w:val="18"/>
                <w:szCs w:val="18"/>
              </w:rPr>
              <w:t>XA_API_CMD_GET_CONFIG_PARAM</w:t>
            </w:r>
          </w:p>
        </w:tc>
        <w:tc>
          <w:tcPr>
            <w:tcW w:w="5026" w:type="dxa"/>
            <w:vMerge w:val="restart"/>
            <w:vAlign w:val="center"/>
          </w:tcPr>
          <w:p w14:paraId="59E73EEA" w14:textId="4A4C6A48" w:rsidR="0059430C" w:rsidRPr="00FD773D" w:rsidRDefault="0059430C" w:rsidP="00407A81">
            <w:pPr>
              <w:pStyle w:val="ReqText"/>
              <w:ind w:left="90"/>
            </w:pPr>
            <w:r w:rsidRPr="00FD773D">
              <w:rPr>
                <w:sz w:val="18"/>
              </w:rPr>
              <w:t>Get the input TDM PCM sample bit width</w:t>
            </w:r>
          </w:p>
        </w:tc>
      </w:tr>
      <w:tr w:rsidR="0059430C" w:rsidRPr="00FD773D" w14:paraId="55FD625E" w14:textId="77777777" w:rsidTr="00AA2E63">
        <w:trPr>
          <w:cantSplit/>
          <w:trHeight w:val="320"/>
          <w:tblHeader/>
        </w:trPr>
        <w:tc>
          <w:tcPr>
            <w:tcW w:w="309" w:type="dxa"/>
            <w:vMerge/>
            <w:vAlign w:val="center"/>
          </w:tcPr>
          <w:p w14:paraId="2C6FE66F" w14:textId="77777777" w:rsidR="0059430C" w:rsidRPr="00FD773D" w:rsidRDefault="0059430C" w:rsidP="00407A81">
            <w:pPr>
              <w:jc w:val="center"/>
              <w:rPr>
                <w:sz w:val="18"/>
                <w:szCs w:val="18"/>
              </w:rPr>
            </w:pPr>
          </w:p>
        </w:tc>
        <w:tc>
          <w:tcPr>
            <w:tcW w:w="5024" w:type="dxa"/>
            <w:vAlign w:val="center"/>
          </w:tcPr>
          <w:p w14:paraId="5BE7F123" w14:textId="77777777" w:rsidR="0059430C" w:rsidRPr="00FD773D" w:rsidRDefault="0059430C" w:rsidP="00407A81">
            <w:pPr>
              <w:ind w:leftChars="50" w:left="100" w:rightChars="44" w:right="88"/>
              <w:rPr>
                <w:sz w:val="18"/>
              </w:rPr>
            </w:pPr>
            <w:r w:rsidRPr="00FD773D">
              <w:rPr>
                <w:sz w:val="18"/>
              </w:rPr>
              <w:t>XA_TDM_CAP_CONFIG_PARAM_PCM_WIDTH</w:t>
            </w:r>
          </w:p>
        </w:tc>
        <w:tc>
          <w:tcPr>
            <w:tcW w:w="5026" w:type="dxa"/>
            <w:vMerge/>
            <w:vAlign w:val="center"/>
          </w:tcPr>
          <w:p w14:paraId="6C1AAA1F" w14:textId="77777777" w:rsidR="0059430C" w:rsidRPr="00FD773D" w:rsidRDefault="0059430C" w:rsidP="00407A81">
            <w:pPr>
              <w:pStyle w:val="ReqText"/>
              <w:ind w:left="90"/>
              <w:rPr>
                <w:szCs w:val="18"/>
              </w:rPr>
            </w:pPr>
          </w:p>
        </w:tc>
      </w:tr>
      <w:tr w:rsidR="0059430C" w:rsidRPr="00FD773D" w14:paraId="5BCF82B4" w14:textId="77777777" w:rsidTr="00AA2E63">
        <w:trPr>
          <w:cantSplit/>
          <w:trHeight w:val="320"/>
          <w:tblHeader/>
        </w:trPr>
        <w:tc>
          <w:tcPr>
            <w:tcW w:w="309" w:type="dxa"/>
            <w:vMerge w:val="restart"/>
            <w:vAlign w:val="center"/>
          </w:tcPr>
          <w:p w14:paraId="74B39AC5" w14:textId="77777777" w:rsidR="0059430C" w:rsidRPr="00FD773D" w:rsidRDefault="0059430C" w:rsidP="00407A81">
            <w:pPr>
              <w:jc w:val="center"/>
              <w:rPr>
                <w:sz w:val="18"/>
                <w:szCs w:val="18"/>
              </w:rPr>
            </w:pPr>
            <w:r w:rsidRPr="00FD773D">
              <w:rPr>
                <w:sz w:val="18"/>
                <w:szCs w:val="18"/>
              </w:rPr>
              <w:t>2</w:t>
            </w:r>
          </w:p>
        </w:tc>
        <w:tc>
          <w:tcPr>
            <w:tcW w:w="5024" w:type="dxa"/>
            <w:vAlign w:val="center"/>
          </w:tcPr>
          <w:p w14:paraId="2945639D" w14:textId="5AAE4DBD" w:rsidR="0059430C" w:rsidRPr="00FD773D" w:rsidRDefault="0059430C" w:rsidP="00407A81">
            <w:pPr>
              <w:ind w:leftChars="50" w:left="100" w:rightChars="44" w:right="88"/>
              <w:rPr>
                <w:sz w:val="18"/>
              </w:rPr>
            </w:pPr>
            <w:r w:rsidRPr="00FD773D">
              <w:rPr>
                <w:sz w:val="18"/>
              </w:rPr>
              <w:t>XA_API_CMD_GET_CONFIG_PARAM</w:t>
            </w:r>
          </w:p>
        </w:tc>
        <w:tc>
          <w:tcPr>
            <w:tcW w:w="5026" w:type="dxa"/>
            <w:vMerge w:val="restart"/>
            <w:vAlign w:val="center"/>
          </w:tcPr>
          <w:p w14:paraId="660B552D" w14:textId="2756D424" w:rsidR="0059430C" w:rsidRPr="00FD773D" w:rsidRDefault="0059430C" w:rsidP="00407A81">
            <w:pPr>
              <w:pStyle w:val="ReqText"/>
              <w:ind w:left="90"/>
            </w:pPr>
            <w:r w:rsidRPr="00FD773D">
              <w:rPr>
                <w:sz w:val="18"/>
              </w:rPr>
              <w:t>Get the input TDM PCM channel mode</w:t>
            </w:r>
          </w:p>
        </w:tc>
      </w:tr>
      <w:tr w:rsidR="0059430C" w:rsidRPr="00FD773D" w14:paraId="164366C0" w14:textId="77777777" w:rsidTr="00AA2E63">
        <w:trPr>
          <w:cantSplit/>
          <w:trHeight w:val="320"/>
          <w:tblHeader/>
        </w:trPr>
        <w:tc>
          <w:tcPr>
            <w:tcW w:w="309" w:type="dxa"/>
            <w:vMerge/>
            <w:vAlign w:val="center"/>
          </w:tcPr>
          <w:p w14:paraId="42D607AF" w14:textId="77777777" w:rsidR="0059430C" w:rsidRPr="00FD773D" w:rsidRDefault="0059430C" w:rsidP="00407A81">
            <w:pPr>
              <w:jc w:val="center"/>
              <w:rPr>
                <w:sz w:val="18"/>
                <w:szCs w:val="18"/>
              </w:rPr>
            </w:pPr>
          </w:p>
        </w:tc>
        <w:tc>
          <w:tcPr>
            <w:tcW w:w="5024" w:type="dxa"/>
            <w:vAlign w:val="center"/>
          </w:tcPr>
          <w:p w14:paraId="27F1ABAD" w14:textId="77777777" w:rsidR="0059430C" w:rsidRPr="00FD773D" w:rsidRDefault="0059430C" w:rsidP="00407A81">
            <w:pPr>
              <w:ind w:leftChars="50" w:left="100" w:rightChars="44" w:right="88"/>
              <w:rPr>
                <w:sz w:val="18"/>
              </w:rPr>
            </w:pPr>
            <w:r w:rsidRPr="00FD773D">
              <w:rPr>
                <w:sz w:val="18"/>
              </w:rPr>
              <w:t>XA_TDM_CAP_CONFIG_PARAM_CHANNEL_MODE</w:t>
            </w:r>
          </w:p>
        </w:tc>
        <w:tc>
          <w:tcPr>
            <w:tcW w:w="5026" w:type="dxa"/>
            <w:vMerge/>
            <w:vAlign w:val="center"/>
          </w:tcPr>
          <w:p w14:paraId="7D53E349" w14:textId="77777777" w:rsidR="0059430C" w:rsidRPr="00FD773D" w:rsidRDefault="0059430C" w:rsidP="00407A81">
            <w:pPr>
              <w:pStyle w:val="ReqText"/>
              <w:ind w:left="90"/>
              <w:rPr>
                <w:szCs w:val="18"/>
              </w:rPr>
            </w:pPr>
          </w:p>
        </w:tc>
      </w:tr>
      <w:tr w:rsidR="0059430C" w:rsidRPr="00FD773D" w14:paraId="48251C6B" w14:textId="77777777" w:rsidTr="00AA2E63">
        <w:trPr>
          <w:cantSplit/>
          <w:trHeight w:val="320"/>
          <w:tblHeader/>
        </w:trPr>
        <w:tc>
          <w:tcPr>
            <w:tcW w:w="309" w:type="dxa"/>
            <w:vMerge w:val="restart"/>
            <w:vAlign w:val="center"/>
          </w:tcPr>
          <w:p w14:paraId="32C997B6" w14:textId="77777777" w:rsidR="0059430C" w:rsidRPr="00FD773D" w:rsidRDefault="0059430C" w:rsidP="00407A81">
            <w:pPr>
              <w:jc w:val="center"/>
              <w:rPr>
                <w:sz w:val="18"/>
                <w:szCs w:val="18"/>
              </w:rPr>
            </w:pPr>
            <w:r w:rsidRPr="00FD773D">
              <w:rPr>
                <w:sz w:val="18"/>
                <w:szCs w:val="18"/>
              </w:rPr>
              <w:t>3</w:t>
            </w:r>
          </w:p>
        </w:tc>
        <w:tc>
          <w:tcPr>
            <w:tcW w:w="5024" w:type="dxa"/>
            <w:vAlign w:val="center"/>
          </w:tcPr>
          <w:p w14:paraId="7ACDF14A" w14:textId="6CFF8943" w:rsidR="0059430C" w:rsidRPr="00FD773D" w:rsidRDefault="0059430C" w:rsidP="00407A81">
            <w:pPr>
              <w:ind w:leftChars="50" w:left="100" w:rightChars="44" w:right="88"/>
              <w:rPr>
                <w:sz w:val="18"/>
              </w:rPr>
            </w:pPr>
            <w:r w:rsidRPr="00FD773D">
              <w:rPr>
                <w:sz w:val="18"/>
              </w:rPr>
              <w:t>XA_API_CMD_GET_CONFIG_PARAM</w:t>
            </w:r>
          </w:p>
        </w:tc>
        <w:tc>
          <w:tcPr>
            <w:tcW w:w="5026" w:type="dxa"/>
            <w:vMerge w:val="restart"/>
            <w:vAlign w:val="center"/>
          </w:tcPr>
          <w:p w14:paraId="49AE8B5C" w14:textId="4C16EF7B" w:rsidR="0059430C" w:rsidRPr="00FD773D" w:rsidRDefault="0059430C" w:rsidP="0059430C">
            <w:pPr>
              <w:pStyle w:val="ReqText"/>
              <w:ind w:left="90"/>
            </w:pPr>
            <w:r w:rsidRPr="00FD773D">
              <w:rPr>
                <w:sz w:val="18"/>
              </w:rPr>
              <w:t>Get the input TDM PCM sampling frequency</w:t>
            </w:r>
          </w:p>
        </w:tc>
      </w:tr>
      <w:tr w:rsidR="0059430C" w:rsidRPr="00FD773D" w14:paraId="244C9D9E" w14:textId="77777777" w:rsidTr="00AA2E63">
        <w:trPr>
          <w:cantSplit/>
          <w:trHeight w:val="320"/>
          <w:tblHeader/>
        </w:trPr>
        <w:tc>
          <w:tcPr>
            <w:tcW w:w="309" w:type="dxa"/>
            <w:vMerge/>
            <w:vAlign w:val="center"/>
          </w:tcPr>
          <w:p w14:paraId="52C00019" w14:textId="77777777" w:rsidR="0059430C" w:rsidRPr="00FD773D" w:rsidRDefault="0059430C" w:rsidP="00407A81">
            <w:pPr>
              <w:jc w:val="center"/>
              <w:rPr>
                <w:sz w:val="18"/>
                <w:szCs w:val="18"/>
              </w:rPr>
            </w:pPr>
          </w:p>
        </w:tc>
        <w:tc>
          <w:tcPr>
            <w:tcW w:w="5024" w:type="dxa"/>
            <w:vAlign w:val="center"/>
          </w:tcPr>
          <w:p w14:paraId="2AD0A702" w14:textId="77777777" w:rsidR="0059430C" w:rsidRPr="00FD773D" w:rsidRDefault="0059430C" w:rsidP="00407A81">
            <w:pPr>
              <w:ind w:leftChars="50" w:left="100" w:rightChars="44" w:right="88"/>
              <w:rPr>
                <w:sz w:val="18"/>
              </w:rPr>
            </w:pPr>
            <w:r w:rsidRPr="00FD773D">
              <w:rPr>
                <w:sz w:val="18"/>
              </w:rPr>
              <w:t>XA_TDM_CAP_CONFIG_PARAM_IN_SAMPLE_RATE</w:t>
            </w:r>
          </w:p>
        </w:tc>
        <w:tc>
          <w:tcPr>
            <w:tcW w:w="5026" w:type="dxa"/>
            <w:vMerge/>
            <w:vAlign w:val="center"/>
          </w:tcPr>
          <w:p w14:paraId="21A3CF18" w14:textId="77777777" w:rsidR="0059430C" w:rsidRPr="00FD773D" w:rsidRDefault="0059430C" w:rsidP="00407A81">
            <w:pPr>
              <w:pStyle w:val="ReqText"/>
              <w:ind w:left="90"/>
              <w:rPr>
                <w:szCs w:val="18"/>
              </w:rPr>
            </w:pPr>
          </w:p>
        </w:tc>
      </w:tr>
      <w:tr w:rsidR="0059430C" w:rsidRPr="00FD773D" w14:paraId="3C4AD455" w14:textId="77777777" w:rsidTr="00AA2E63">
        <w:trPr>
          <w:cantSplit/>
          <w:trHeight w:val="320"/>
          <w:tblHeader/>
        </w:trPr>
        <w:tc>
          <w:tcPr>
            <w:tcW w:w="309" w:type="dxa"/>
            <w:vMerge w:val="restart"/>
            <w:vAlign w:val="center"/>
          </w:tcPr>
          <w:p w14:paraId="2A477E55" w14:textId="77777777" w:rsidR="0059430C" w:rsidRPr="00FD773D" w:rsidRDefault="0059430C" w:rsidP="00407A81">
            <w:pPr>
              <w:jc w:val="center"/>
              <w:rPr>
                <w:sz w:val="18"/>
                <w:szCs w:val="18"/>
              </w:rPr>
            </w:pPr>
            <w:r w:rsidRPr="00FD773D">
              <w:rPr>
                <w:sz w:val="18"/>
                <w:szCs w:val="18"/>
              </w:rPr>
              <w:t>4</w:t>
            </w:r>
          </w:p>
        </w:tc>
        <w:tc>
          <w:tcPr>
            <w:tcW w:w="5024" w:type="dxa"/>
            <w:vAlign w:val="center"/>
          </w:tcPr>
          <w:p w14:paraId="13C644BE" w14:textId="5236D412" w:rsidR="0059430C" w:rsidRPr="00FD773D" w:rsidRDefault="0059430C" w:rsidP="00407A81">
            <w:pPr>
              <w:ind w:leftChars="50" w:left="100" w:rightChars="44" w:right="88"/>
              <w:rPr>
                <w:sz w:val="18"/>
              </w:rPr>
            </w:pPr>
            <w:r w:rsidRPr="00FD773D">
              <w:rPr>
                <w:sz w:val="18"/>
              </w:rPr>
              <w:t>XA_API_CMD_GET_CONFIG_PARAM</w:t>
            </w:r>
          </w:p>
        </w:tc>
        <w:tc>
          <w:tcPr>
            <w:tcW w:w="5026" w:type="dxa"/>
            <w:vMerge w:val="restart"/>
            <w:vAlign w:val="center"/>
          </w:tcPr>
          <w:p w14:paraId="3847F9E7" w14:textId="7404F186" w:rsidR="0059430C" w:rsidRPr="00FD773D" w:rsidRDefault="0059430C" w:rsidP="00407A81">
            <w:pPr>
              <w:pStyle w:val="ReqText"/>
              <w:ind w:left="90"/>
            </w:pPr>
            <w:r w:rsidRPr="00FD773D">
              <w:rPr>
                <w:sz w:val="18"/>
              </w:rPr>
              <w:t>Get the input/output frame size</w:t>
            </w:r>
          </w:p>
        </w:tc>
      </w:tr>
      <w:tr w:rsidR="0059430C" w:rsidRPr="00FD773D" w14:paraId="372F64F0" w14:textId="77777777" w:rsidTr="00AA2E63">
        <w:trPr>
          <w:cantSplit/>
          <w:trHeight w:val="320"/>
          <w:tblHeader/>
        </w:trPr>
        <w:tc>
          <w:tcPr>
            <w:tcW w:w="309" w:type="dxa"/>
            <w:vMerge/>
            <w:vAlign w:val="center"/>
          </w:tcPr>
          <w:p w14:paraId="1DC08A50" w14:textId="77777777" w:rsidR="0059430C" w:rsidRPr="00FD773D" w:rsidRDefault="0059430C" w:rsidP="00407A81">
            <w:pPr>
              <w:jc w:val="center"/>
              <w:rPr>
                <w:sz w:val="18"/>
                <w:szCs w:val="18"/>
              </w:rPr>
            </w:pPr>
          </w:p>
        </w:tc>
        <w:tc>
          <w:tcPr>
            <w:tcW w:w="5024" w:type="dxa"/>
            <w:vAlign w:val="center"/>
          </w:tcPr>
          <w:p w14:paraId="7E86D2D6" w14:textId="77777777" w:rsidR="0059430C" w:rsidRPr="00FD773D" w:rsidRDefault="0059430C" w:rsidP="00407A81">
            <w:pPr>
              <w:ind w:leftChars="50" w:left="100" w:rightChars="44" w:right="88"/>
              <w:rPr>
                <w:sz w:val="18"/>
              </w:rPr>
            </w:pPr>
            <w:r w:rsidRPr="00FD773D">
              <w:rPr>
                <w:sz w:val="18"/>
              </w:rPr>
              <w:t>XA_TDM_CAP_CONFIG_PARAM_FRAME_SIZE</w:t>
            </w:r>
          </w:p>
        </w:tc>
        <w:tc>
          <w:tcPr>
            <w:tcW w:w="5026" w:type="dxa"/>
            <w:vMerge/>
            <w:vAlign w:val="center"/>
          </w:tcPr>
          <w:p w14:paraId="1553494A" w14:textId="77777777" w:rsidR="0059430C" w:rsidRPr="00FD773D" w:rsidRDefault="0059430C" w:rsidP="00407A81">
            <w:pPr>
              <w:pStyle w:val="ReqText"/>
              <w:ind w:left="90"/>
              <w:rPr>
                <w:szCs w:val="18"/>
              </w:rPr>
            </w:pPr>
          </w:p>
        </w:tc>
      </w:tr>
      <w:tr w:rsidR="0059430C" w:rsidRPr="00FD773D" w14:paraId="65546713" w14:textId="77777777" w:rsidTr="00AA2E63">
        <w:trPr>
          <w:cantSplit/>
          <w:trHeight w:val="320"/>
          <w:tblHeader/>
        </w:trPr>
        <w:tc>
          <w:tcPr>
            <w:tcW w:w="309" w:type="dxa"/>
            <w:vMerge w:val="restart"/>
            <w:vAlign w:val="center"/>
          </w:tcPr>
          <w:p w14:paraId="304028D9" w14:textId="77777777" w:rsidR="0059430C" w:rsidRPr="00FD773D" w:rsidRDefault="0059430C" w:rsidP="00407A81">
            <w:pPr>
              <w:jc w:val="center"/>
              <w:rPr>
                <w:sz w:val="18"/>
                <w:szCs w:val="18"/>
              </w:rPr>
            </w:pPr>
            <w:r w:rsidRPr="00FD773D">
              <w:rPr>
                <w:sz w:val="18"/>
                <w:szCs w:val="18"/>
              </w:rPr>
              <w:t>5</w:t>
            </w:r>
          </w:p>
        </w:tc>
        <w:tc>
          <w:tcPr>
            <w:tcW w:w="5024" w:type="dxa"/>
            <w:vAlign w:val="center"/>
          </w:tcPr>
          <w:p w14:paraId="286BE89F" w14:textId="715ED350" w:rsidR="0059430C" w:rsidRPr="00FD773D" w:rsidRDefault="0059430C" w:rsidP="00407A81">
            <w:pPr>
              <w:ind w:leftChars="50" w:left="100" w:rightChars="44" w:right="88"/>
              <w:rPr>
                <w:sz w:val="18"/>
              </w:rPr>
            </w:pPr>
            <w:r w:rsidRPr="00FD773D">
              <w:rPr>
                <w:sz w:val="18"/>
              </w:rPr>
              <w:t>XA_API_CMD_GET_CONFIG_PARAM</w:t>
            </w:r>
          </w:p>
        </w:tc>
        <w:tc>
          <w:tcPr>
            <w:tcW w:w="5026" w:type="dxa"/>
            <w:vMerge w:val="restart"/>
            <w:vAlign w:val="center"/>
          </w:tcPr>
          <w:p w14:paraId="4EC7E2CB" w14:textId="044709A6" w:rsidR="0059430C" w:rsidRPr="00FD773D" w:rsidRDefault="0059430C" w:rsidP="00CC3D47">
            <w:pPr>
              <w:pStyle w:val="ReqText"/>
              <w:ind w:left="90"/>
            </w:pPr>
            <w:r w:rsidRPr="00FD773D">
              <w:rPr>
                <w:sz w:val="18"/>
              </w:rPr>
              <w:t xml:space="preserve">Get TDM Capture input source Audio device </w:t>
            </w:r>
            <w:r w:rsidR="00CC3D47" w:rsidRPr="00FD773D">
              <w:rPr>
                <w:sz w:val="18"/>
              </w:rPr>
              <w:t>1</w:t>
            </w:r>
            <w:r w:rsidR="00CC3D47" w:rsidRPr="00FD773D">
              <w:rPr>
                <w:sz w:val="18"/>
                <w:vertAlign w:val="superscript"/>
              </w:rPr>
              <w:t>st</w:t>
            </w:r>
            <w:r w:rsidR="00CC3D47" w:rsidRPr="00FD773D">
              <w:rPr>
                <w:sz w:val="18"/>
              </w:rPr>
              <w:t xml:space="preserve"> </w:t>
            </w:r>
          </w:p>
        </w:tc>
      </w:tr>
      <w:tr w:rsidR="0059430C" w:rsidRPr="00FD773D" w14:paraId="3142B2EF" w14:textId="77777777" w:rsidTr="00AA2E63">
        <w:trPr>
          <w:cantSplit/>
          <w:trHeight w:val="320"/>
          <w:tblHeader/>
        </w:trPr>
        <w:tc>
          <w:tcPr>
            <w:tcW w:w="309" w:type="dxa"/>
            <w:vMerge/>
            <w:vAlign w:val="center"/>
          </w:tcPr>
          <w:p w14:paraId="7203423B" w14:textId="77777777" w:rsidR="0059430C" w:rsidRPr="00FD773D" w:rsidRDefault="0059430C" w:rsidP="00407A81">
            <w:pPr>
              <w:jc w:val="center"/>
              <w:rPr>
                <w:sz w:val="18"/>
                <w:szCs w:val="18"/>
              </w:rPr>
            </w:pPr>
          </w:p>
        </w:tc>
        <w:tc>
          <w:tcPr>
            <w:tcW w:w="5024" w:type="dxa"/>
            <w:vAlign w:val="center"/>
          </w:tcPr>
          <w:p w14:paraId="0210B4B8" w14:textId="214FA62B" w:rsidR="0059430C" w:rsidRPr="00FD773D" w:rsidRDefault="0059430C" w:rsidP="00407A81">
            <w:pPr>
              <w:ind w:leftChars="50" w:left="100" w:rightChars="44" w:right="88"/>
              <w:rPr>
                <w:sz w:val="18"/>
              </w:rPr>
            </w:pPr>
            <w:r w:rsidRPr="00FD773D">
              <w:rPr>
                <w:sz w:val="18"/>
              </w:rPr>
              <w:t>XA_TDM_CAP_CONFIG_PARAM_INPUT</w:t>
            </w:r>
            <w:r w:rsidR="00CC3D47" w:rsidRPr="00FD773D">
              <w:rPr>
                <w:sz w:val="18"/>
              </w:rPr>
              <w:t>1</w:t>
            </w:r>
          </w:p>
        </w:tc>
        <w:tc>
          <w:tcPr>
            <w:tcW w:w="5026" w:type="dxa"/>
            <w:vMerge/>
            <w:vAlign w:val="center"/>
          </w:tcPr>
          <w:p w14:paraId="55F19DE1" w14:textId="77777777" w:rsidR="0059430C" w:rsidRPr="00FD773D" w:rsidRDefault="0059430C" w:rsidP="00407A81">
            <w:pPr>
              <w:pStyle w:val="ReqText"/>
              <w:ind w:left="90"/>
              <w:rPr>
                <w:szCs w:val="18"/>
              </w:rPr>
            </w:pPr>
          </w:p>
        </w:tc>
      </w:tr>
      <w:tr w:rsidR="0059430C" w:rsidRPr="00FD773D" w14:paraId="7F1BA6B2" w14:textId="77777777" w:rsidTr="00AA2E63">
        <w:trPr>
          <w:cantSplit/>
          <w:trHeight w:val="320"/>
          <w:tblHeader/>
        </w:trPr>
        <w:tc>
          <w:tcPr>
            <w:tcW w:w="309" w:type="dxa"/>
            <w:vMerge w:val="restart"/>
            <w:vAlign w:val="center"/>
          </w:tcPr>
          <w:p w14:paraId="66D73E68" w14:textId="77777777" w:rsidR="0059430C" w:rsidRPr="00FD773D" w:rsidRDefault="0059430C" w:rsidP="00407A81">
            <w:pPr>
              <w:jc w:val="center"/>
              <w:rPr>
                <w:sz w:val="18"/>
                <w:szCs w:val="18"/>
              </w:rPr>
            </w:pPr>
            <w:r w:rsidRPr="00FD773D">
              <w:rPr>
                <w:sz w:val="18"/>
                <w:szCs w:val="18"/>
              </w:rPr>
              <w:t>6</w:t>
            </w:r>
          </w:p>
        </w:tc>
        <w:tc>
          <w:tcPr>
            <w:tcW w:w="5024" w:type="dxa"/>
            <w:vAlign w:val="center"/>
          </w:tcPr>
          <w:p w14:paraId="6A8215D6" w14:textId="1AC87851" w:rsidR="0059430C" w:rsidRPr="00FD773D" w:rsidRDefault="0059430C" w:rsidP="00407A81">
            <w:pPr>
              <w:ind w:leftChars="50" w:left="100" w:rightChars="44" w:right="88"/>
              <w:rPr>
                <w:sz w:val="18"/>
              </w:rPr>
            </w:pPr>
            <w:r w:rsidRPr="00FD773D">
              <w:rPr>
                <w:sz w:val="18"/>
              </w:rPr>
              <w:t>XA_API_CMD_GET_CONFIG_PARAM</w:t>
            </w:r>
          </w:p>
        </w:tc>
        <w:tc>
          <w:tcPr>
            <w:tcW w:w="5026" w:type="dxa"/>
            <w:vMerge w:val="restart"/>
            <w:vAlign w:val="center"/>
          </w:tcPr>
          <w:p w14:paraId="1B8CAED3" w14:textId="457E3AB7" w:rsidR="0059430C" w:rsidRPr="00FD773D" w:rsidRDefault="0059430C" w:rsidP="00CC3D47">
            <w:pPr>
              <w:pStyle w:val="ReqText"/>
              <w:ind w:left="90"/>
            </w:pPr>
            <w:r w:rsidRPr="00FD773D">
              <w:rPr>
                <w:sz w:val="18"/>
              </w:rPr>
              <w:t xml:space="preserve">Get ADMA channel number usage for Audio device </w:t>
            </w:r>
            <w:r w:rsidR="00CC3D47" w:rsidRPr="00FD773D">
              <w:rPr>
                <w:sz w:val="18"/>
              </w:rPr>
              <w:t>1</w:t>
            </w:r>
            <w:r w:rsidR="00CC3D47" w:rsidRPr="00FD773D">
              <w:rPr>
                <w:sz w:val="18"/>
                <w:vertAlign w:val="superscript"/>
              </w:rPr>
              <w:t>st</w:t>
            </w:r>
            <w:r w:rsidR="00CC3D47" w:rsidRPr="00FD773D">
              <w:rPr>
                <w:sz w:val="18"/>
              </w:rPr>
              <w:t xml:space="preserve"> </w:t>
            </w:r>
            <w:r w:rsidRPr="00FD773D">
              <w:rPr>
                <w:sz w:val="18"/>
              </w:rPr>
              <w:t xml:space="preserve"> </w:t>
            </w:r>
          </w:p>
        </w:tc>
      </w:tr>
      <w:tr w:rsidR="0059430C" w:rsidRPr="00FD773D" w14:paraId="1317CB20" w14:textId="77777777" w:rsidTr="00AA2E63">
        <w:trPr>
          <w:cantSplit/>
          <w:trHeight w:val="320"/>
          <w:tblHeader/>
        </w:trPr>
        <w:tc>
          <w:tcPr>
            <w:tcW w:w="309" w:type="dxa"/>
            <w:vMerge/>
            <w:vAlign w:val="center"/>
          </w:tcPr>
          <w:p w14:paraId="62D6F6E5" w14:textId="77777777" w:rsidR="0059430C" w:rsidRPr="00FD773D" w:rsidRDefault="0059430C" w:rsidP="00407A81">
            <w:pPr>
              <w:jc w:val="center"/>
              <w:rPr>
                <w:sz w:val="18"/>
                <w:szCs w:val="18"/>
              </w:rPr>
            </w:pPr>
          </w:p>
        </w:tc>
        <w:tc>
          <w:tcPr>
            <w:tcW w:w="5024" w:type="dxa"/>
            <w:vAlign w:val="center"/>
          </w:tcPr>
          <w:p w14:paraId="6BCA8F52" w14:textId="1B350E3E" w:rsidR="0059430C" w:rsidRPr="00FD773D" w:rsidRDefault="0059430C" w:rsidP="00CC3D47">
            <w:pPr>
              <w:ind w:leftChars="50" w:left="100" w:rightChars="44" w:right="88"/>
              <w:rPr>
                <w:sz w:val="18"/>
              </w:rPr>
            </w:pPr>
            <w:r w:rsidRPr="00FD773D">
              <w:rPr>
                <w:sz w:val="18"/>
              </w:rPr>
              <w:t>XA_TDM_CAP_CONFIG_PARAM_DMACHANNEL</w:t>
            </w:r>
            <w:r w:rsidR="00CC3D47" w:rsidRPr="00FD773D">
              <w:rPr>
                <w:sz w:val="18"/>
              </w:rPr>
              <w:t>1</w:t>
            </w:r>
          </w:p>
        </w:tc>
        <w:tc>
          <w:tcPr>
            <w:tcW w:w="5026" w:type="dxa"/>
            <w:vMerge/>
            <w:vAlign w:val="center"/>
          </w:tcPr>
          <w:p w14:paraId="54E93EB7" w14:textId="77777777" w:rsidR="0059430C" w:rsidRPr="00FD773D" w:rsidRDefault="0059430C" w:rsidP="00407A81">
            <w:pPr>
              <w:ind w:firstLineChars="50" w:firstLine="90"/>
              <w:rPr>
                <w:sz w:val="18"/>
                <w:szCs w:val="18"/>
              </w:rPr>
            </w:pPr>
          </w:p>
        </w:tc>
      </w:tr>
      <w:tr w:rsidR="0059430C" w:rsidRPr="00FD773D" w14:paraId="4329A5BD" w14:textId="77777777" w:rsidTr="00AA2E63">
        <w:trPr>
          <w:cantSplit/>
          <w:trHeight w:val="320"/>
          <w:tblHeader/>
        </w:trPr>
        <w:tc>
          <w:tcPr>
            <w:tcW w:w="309" w:type="dxa"/>
            <w:vAlign w:val="center"/>
          </w:tcPr>
          <w:p w14:paraId="12D83988" w14:textId="77777777" w:rsidR="0059430C" w:rsidRPr="00FD773D" w:rsidRDefault="0059430C" w:rsidP="00407A81">
            <w:pPr>
              <w:jc w:val="center"/>
              <w:rPr>
                <w:sz w:val="18"/>
                <w:szCs w:val="18"/>
              </w:rPr>
            </w:pPr>
            <w:r w:rsidRPr="00FD773D">
              <w:rPr>
                <w:sz w:val="18"/>
                <w:szCs w:val="18"/>
              </w:rPr>
              <w:t>7</w:t>
            </w:r>
          </w:p>
        </w:tc>
        <w:tc>
          <w:tcPr>
            <w:tcW w:w="5024" w:type="dxa"/>
            <w:vAlign w:val="center"/>
          </w:tcPr>
          <w:p w14:paraId="0C23E502" w14:textId="3669DDE3" w:rsidR="0059430C" w:rsidRPr="00FD773D" w:rsidRDefault="0059430C" w:rsidP="00407A81">
            <w:pPr>
              <w:ind w:leftChars="50" w:left="100" w:rightChars="44" w:right="88"/>
              <w:rPr>
                <w:sz w:val="18"/>
              </w:rPr>
            </w:pPr>
            <w:r w:rsidRPr="00FD773D">
              <w:rPr>
                <w:sz w:val="18"/>
              </w:rPr>
              <w:t>XA_API_CMD_GET_CONFIG_PARAM</w:t>
            </w:r>
          </w:p>
        </w:tc>
        <w:tc>
          <w:tcPr>
            <w:tcW w:w="5026" w:type="dxa"/>
            <w:vMerge w:val="restart"/>
            <w:vAlign w:val="center"/>
          </w:tcPr>
          <w:p w14:paraId="581545F5" w14:textId="316842C9" w:rsidR="0059430C" w:rsidRPr="00FD773D" w:rsidRDefault="0059430C" w:rsidP="00CC3D47">
            <w:pPr>
              <w:ind w:firstLineChars="50" w:firstLine="90"/>
              <w:rPr>
                <w:sz w:val="18"/>
                <w:szCs w:val="18"/>
              </w:rPr>
            </w:pPr>
            <w:r w:rsidRPr="00FD773D">
              <w:rPr>
                <w:sz w:val="18"/>
                <w:szCs w:val="24"/>
              </w:rPr>
              <w:t xml:space="preserve">Get TDM Capture input destination Audio device </w:t>
            </w:r>
            <w:r w:rsidR="00CC3D47" w:rsidRPr="00FD773D">
              <w:rPr>
                <w:sz w:val="18"/>
                <w:szCs w:val="24"/>
              </w:rPr>
              <w:t>2</w:t>
            </w:r>
            <w:r w:rsidR="00CC3D47" w:rsidRPr="00FD773D">
              <w:rPr>
                <w:sz w:val="18"/>
                <w:szCs w:val="24"/>
                <w:vertAlign w:val="superscript"/>
              </w:rPr>
              <w:t>nd</w:t>
            </w:r>
          </w:p>
        </w:tc>
      </w:tr>
      <w:tr w:rsidR="0059430C" w:rsidRPr="00FD773D" w14:paraId="751B173A" w14:textId="77777777" w:rsidTr="00AA2E63">
        <w:trPr>
          <w:cantSplit/>
          <w:trHeight w:val="320"/>
          <w:tblHeader/>
        </w:trPr>
        <w:tc>
          <w:tcPr>
            <w:tcW w:w="309" w:type="dxa"/>
            <w:vAlign w:val="center"/>
          </w:tcPr>
          <w:p w14:paraId="2FC8266B" w14:textId="77777777" w:rsidR="0059430C" w:rsidRPr="00FD773D" w:rsidRDefault="0059430C" w:rsidP="00407A81">
            <w:pPr>
              <w:jc w:val="center"/>
              <w:rPr>
                <w:sz w:val="18"/>
                <w:szCs w:val="18"/>
              </w:rPr>
            </w:pPr>
          </w:p>
        </w:tc>
        <w:tc>
          <w:tcPr>
            <w:tcW w:w="5024" w:type="dxa"/>
            <w:vAlign w:val="center"/>
          </w:tcPr>
          <w:p w14:paraId="2C7699C9" w14:textId="32A4942D" w:rsidR="0059430C" w:rsidRPr="00FD773D" w:rsidRDefault="0059430C" w:rsidP="00CC3D47">
            <w:pPr>
              <w:ind w:leftChars="50" w:left="100" w:rightChars="44" w:right="88"/>
              <w:rPr>
                <w:sz w:val="18"/>
              </w:rPr>
            </w:pPr>
            <w:r w:rsidRPr="00FD773D">
              <w:rPr>
                <w:sz w:val="18"/>
              </w:rPr>
              <w:t>XA_TDM_CAP_CONFIG_PARAM_INPUT</w:t>
            </w:r>
            <w:r w:rsidR="00CC3D47" w:rsidRPr="00FD773D">
              <w:rPr>
                <w:sz w:val="18"/>
              </w:rPr>
              <w:t>2</w:t>
            </w:r>
          </w:p>
        </w:tc>
        <w:tc>
          <w:tcPr>
            <w:tcW w:w="5026" w:type="dxa"/>
            <w:vMerge/>
            <w:vAlign w:val="center"/>
          </w:tcPr>
          <w:p w14:paraId="5CF66F5C" w14:textId="77777777" w:rsidR="0059430C" w:rsidRPr="00FD773D" w:rsidRDefault="0059430C" w:rsidP="00407A81">
            <w:pPr>
              <w:ind w:firstLineChars="50" w:firstLine="90"/>
              <w:rPr>
                <w:sz w:val="18"/>
                <w:szCs w:val="18"/>
              </w:rPr>
            </w:pPr>
          </w:p>
        </w:tc>
      </w:tr>
      <w:tr w:rsidR="0059430C" w:rsidRPr="00FD773D" w14:paraId="074B4E8A" w14:textId="77777777" w:rsidTr="00AA2E63">
        <w:trPr>
          <w:cantSplit/>
          <w:trHeight w:val="320"/>
          <w:tblHeader/>
        </w:trPr>
        <w:tc>
          <w:tcPr>
            <w:tcW w:w="309" w:type="dxa"/>
            <w:vAlign w:val="center"/>
          </w:tcPr>
          <w:p w14:paraId="2B57011C" w14:textId="77777777" w:rsidR="0059430C" w:rsidRPr="00FD773D" w:rsidRDefault="0059430C" w:rsidP="00407A81">
            <w:pPr>
              <w:jc w:val="center"/>
              <w:rPr>
                <w:sz w:val="18"/>
                <w:szCs w:val="18"/>
              </w:rPr>
            </w:pPr>
            <w:r w:rsidRPr="00FD773D">
              <w:rPr>
                <w:sz w:val="18"/>
                <w:szCs w:val="18"/>
              </w:rPr>
              <w:t>8</w:t>
            </w:r>
          </w:p>
        </w:tc>
        <w:tc>
          <w:tcPr>
            <w:tcW w:w="5024" w:type="dxa"/>
            <w:vAlign w:val="center"/>
          </w:tcPr>
          <w:p w14:paraId="43D25E85" w14:textId="34690C5D" w:rsidR="0059430C" w:rsidRPr="00FD773D" w:rsidRDefault="0059430C" w:rsidP="00407A81">
            <w:pPr>
              <w:ind w:leftChars="50" w:left="100" w:rightChars="44" w:right="88"/>
              <w:rPr>
                <w:sz w:val="18"/>
              </w:rPr>
            </w:pPr>
            <w:r w:rsidRPr="00FD773D">
              <w:rPr>
                <w:sz w:val="18"/>
              </w:rPr>
              <w:t>XA_API_CMD_GET_CONFIG_PARAM</w:t>
            </w:r>
          </w:p>
        </w:tc>
        <w:tc>
          <w:tcPr>
            <w:tcW w:w="5026" w:type="dxa"/>
            <w:vMerge w:val="restart"/>
            <w:vAlign w:val="center"/>
          </w:tcPr>
          <w:p w14:paraId="7880FBDD" w14:textId="42A2D382" w:rsidR="0059430C" w:rsidRPr="00FD773D" w:rsidRDefault="0059430C" w:rsidP="00CC3D47">
            <w:pPr>
              <w:ind w:firstLineChars="50" w:firstLine="90"/>
              <w:rPr>
                <w:sz w:val="18"/>
                <w:szCs w:val="18"/>
              </w:rPr>
            </w:pPr>
            <w:r w:rsidRPr="00FD773D">
              <w:rPr>
                <w:sz w:val="18"/>
              </w:rPr>
              <w:t xml:space="preserve">Get ADMA channel number usage for Audio device </w:t>
            </w:r>
            <w:r w:rsidR="00CC3D47" w:rsidRPr="00FD773D">
              <w:rPr>
                <w:sz w:val="18"/>
              </w:rPr>
              <w:t>2</w:t>
            </w:r>
            <w:r w:rsidR="00CC3D47" w:rsidRPr="00FD773D">
              <w:rPr>
                <w:sz w:val="18"/>
                <w:vertAlign w:val="superscript"/>
              </w:rPr>
              <w:t>nd</w:t>
            </w:r>
            <w:r w:rsidRPr="00FD773D">
              <w:rPr>
                <w:sz w:val="18"/>
              </w:rPr>
              <w:t xml:space="preserve"> </w:t>
            </w:r>
          </w:p>
        </w:tc>
      </w:tr>
      <w:tr w:rsidR="0059430C" w:rsidRPr="00FD773D" w14:paraId="6733F431" w14:textId="77777777" w:rsidTr="00AA2E63">
        <w:trPr>
          <w:cantSplit/>
          <w:trHeight w:val="320"/>
          <w:tblHeader/>
        </w:trPr>
        <w:tc>
          <w:tcPr>
            <w:tcW w:w="309" w:type="dxa"/>
            <w:vAlign w:val="center"/>
          </w:tcPr>
          <w:p w14:paraId="6F10C458" w14:textId="77777777" w:rsidR="0059430C" w:rsidRPr="00FD773D" w:rsidRDefault="0059430C" w:rsidP="00407A81">
            <w:pPr>
              <w:jc w:val="center"/>
              <w:rPr>
                <w:sz w:val="18"/>
                <w:szCs w:val="18"/>
              </w:rPr>
            </w:pPr>
          </w:p>
        </w:tc>
        <w:tc>
          <w:tcPr>
            <w:tcW w:w="5024" w:type="dxa"/>
            <w:vAlign w:val="center"/>
          </w:tcPr>
          <w:p w14:paraId="7149575B" w14:textId="0B32C41F" w:rsidR="0059430C" w:rsidRPr="00FD773D" w:rsidRDefault="0059430C" w:rsidP="00CC3D47">
            <w:pPr>
              <w:ind w:leftChars="50" w:left="100" w:rightChars="44" w:right="88"/>
              <w:rPr>
                <w:sz w:val="18"/>
              </w:rPr>
            </w:pPr>
            <w:r w:rsidRPr="00FD773D">
              <w:rPr>
                <w:sz w:val="18"/>
              </w:rPr>
              <w:t>XA_TDM_CAP_CONFIG_PARAM_DMACHANNEL</w:t>
            </w:r>
            <w:r w:rsidR="00CC3D47" w:rsidRPr="00FD773D">
              <w:rPr>
                <w:sz w:val="18"/>
              </w:rPr>
              <w:t>2</w:t>
            </w:r>
          </w:p>
        </w:tc>
        <w:tc>
          <w:tcPr>
            <w:tcW w:w="5026" w:type="dxa"/>
            <w:vMerge/>
            <w:vAlign w:val="center"/>
          </w:tcPr>
          <w:p w14:paraId="25A933C6" w14:textId="77777777" w:rsidR="0059430C" w:rsidRPr="00FD773D" w:rsidRDefault="0059430C" w:rsidP="00407A81">
            <w:pPr>
              <w:ind w:firstLineChars="50" w:firstLine="90"/>
              <w:rPr>
                <w:sz w:val="18"/>
                <w:szCs w:val="18"/>
              </w:rPr>
            </w:pPr>
          </w:p>
        </w:tc>
      </w:tr>
      <w:tr w:rsidR="0059430C" w:rsidRPr="00FD773D" w14:paraId="48020D80" w14:textId="77777777" w:rsidTr="00AA2E63">
        <w:trPr>
          <w:cantSplit/>
          <w:trHeight w:val="320"/>
          <w:tblHeader/>
        </w:trPr>
        <w:tc>
          <w:tcPr>
            <w:tcW w:w="309" w:type="dxa"/>
            <w:vAlign w:val="center"/>
          </w:tcPr>
          <w:p w14:paraId="4F2BDDA8" w14:textId="77777777" w:rsidR="0059430C" w:rsidRPr="00FD773D" w:rsidRDefault="0059430C" w:rsidP="00407A81">
            <w:pPr>
              <w:jc w:val="center"/>
              <w:rPr>
                <w:sz w:val="18"/>
                <w:szCs w:val="18"/>
              </w:rPr>
            </w:pPr>
            <w:r w:rsidRPr="00FD773D">
              <w:rPr>
                <w:sz w:val="18"/>
                <w:szCs w:val="18"/>
              </w:rPr>
              <w:t>9</w:t>
            </w:r>
          </w:p>
        </w:tc>
        <w:tc>
          <w:tcPr>
            <w:tcW w:w="5024" w:type="dxa"/>
            <w:vAlign w:val="center"/>
          </w:tcPr>
          <w:p w14:paraId="60E35869" w14:textId="12E48124" w:rsidR="0059430C" w:rsidRPr="00FD773D" w:rsidRDefault="0059430C" w:rsidP="00407A81">
            <w:pPr>
              <w:ind w:leftChars="50" w:left="100" w:rightChars="44" w:right="88"/>
              <w:rPr>
                <w:sz w:val="18"/>
              </w:rPr>
            </w:pPr>
            <w:r w:rsidRPr="00FD773D">
              <w:rPr>
                <w:sz w:val="18"/>
              </w:rPr>
              <w:t>XA_API_CMD_GET_CONFIG_PARAM</w:t>
            </w:r>
          </w:p>
        </w:tc>
        <w:tc>
          <w:tcPr>
            <w:tcW w:w="5026" w:type="dxa"/>
            <w:vMerge w:val="restart"/>
            <w:vAlign w:val="center"/>
          </w:tcPr>
          <w:p w14:paraId="0CC3A0F2" w14:textId="6DD7DDC1" w:rsidR="0059430C" w:rsidRPr="00FD773D" w:rsidRDefault="0059430C" w:rsidP="0059430C">
            <w:pPr>
              <w:ind w:firstLineChars="50" w:firstLine="90"/>
              <w:rPr>
                <w:sz w:val="18"/>
                <w:szCs w:val="18"/>
              </w:rPr>
            </w:pPr>
            <w:r w:rsidRPr="00FD773D">
              <w:rPr>
                <w:sz w:val="18"/>
              </w:rPr>
              <w:t>Get the output PCM sampling frequency</w:t>
            </w:r>
          </w:p>
        </w:tc>
      </w:tr>
      <w:tr w:rsidR="0059430C" w:rsidRPr="00FD773D" w14:paraId="550396A1" w14:textId="77777777" w:rsidTr="00AA2E63">
        <w:trPr>
          <w:cantSplit/>
          <w:trHeight w:val="320"/>
          <w:tblHeader/>
        </w:trPr>
        <w:tc>
          <w:tcPr>
            <w:tcW w:w="309" w:type="dxa"/>
            <w:vAlign w:val="center"/>
          </w:tcPr>
          <w:p w14:paraId="11CCBA13" w14:textId="77777777" w:rsidR="0059430C" w:rsidRPr="00FD773D" w:rsidRDefault="0059430C" w:rsidP="00407A81">
            <w:pPr>
              <w:jc w:val="center"/>
              <w:rPr>
                <w:sz w:val="18"/>
                <w:szCs w:val="18"/>
              </w:rPr>
            </w:pPr>
          </w:p>
        </w:tc>
        <w:tc>
          <w:tcPr>
            <w:tcW w:w="5024" w:type="dxa"/>
            <w:vAlign w:val="center"/>
          </w:tcPr>
          <w:p w14:paraId="760B24D2" w14:textId="77777777" w:rsidR="0059430C" w:rsidRPr="00FD773D" w:rsidRDefault="0059430C" w:rsidP="00407A81">
            <w:pPr>
              <w:ind w:leftChars="50" w:left="100" w:rightChars="44" w:right="88"/>
              <w:rPr>
                <w:sz w:val="18"/>
              </w:rPr>
            </w:pPr>
            <w:r w:rsidRPr="00FD773D">
              <w:rPr>
                <w:sz w:val="18"/>
              </w:rPr>
              <w:t>XA_TDM_CAP_CONFIG_PARAM_OUT_SAMPLE_RATE</w:t>
            </w:r>
          </w:p>
        </w:tc>
        <w:tc>
          <w:tcPr>
            <w:tcW w:w="5026" w:type="dxa"/>
            <w:vMerge/>
            <w:vAlign w:val="center"/>
          </w:tcPr>
          <w:p w14:paraId="249075CA" w14:textId="77777777" w:rsidR="0059430C" w:rsidRPr="00FD773D" w:rsidRDefault="0059430C" w:rsidP="00407A81">
            <w:pPr>
              <w:ind w:firstLineChars="50" w:firstLine="90"/>
              <w:rPr>
                <w:sz w:val="18"/>
                <w:szCs w:val="18"/>
              </w:rPr>
            </w:pPr>
          </w:p>
        </w:tc>
      </w:tr>
      <w:tr w:rsidR="0059430C" w:rsidRPr="00FD773D" w14:paraId="28F55D01" w14:textId="77777777" w:rsidTr="00AA2E63">
        <w:trPr>
          <w:cantSplit/>
          <w:trHeight w:val="320"/>
          <w:tblHeader/>
        </w:trPr>
        <w:tc>
          <w:tcPr>
            <w:tcW w:w="309" w:type="dxa"/>
            <w:vAlign w:val="center"/>
          </w:tcPr>
          <w:p w14:paraId="05B68CF0" w14:textId="77777777" w:rsidR="0059430C" w:rsidRPr="00FD773D" w:rsidRDefault="0059430C" w:rsidP="00407A81">
            <w:pPr>
              <w:jc w:val="center"/>
              <w:rPr>
                <w:sz w:val="18"/>
                <w:szCs w:val="18"/>
              </w:rPr>
            </w:pPr>
            <w:r w:rsidRPr="00FD773D">
              <w:rPr>
                <w:sz w:val="18"/>
                <w:szCs w:val="18"/>
              </w:rPr>
              <w:t>10</w:t>
            </w:r>
          </w:p>
        </w:tc>
        <w:tc>
          <w:tcPr>
            <w:tcW w:w="5024" w:type="dxa"/>
            <w:vAlign w:val="center"/>
          </w:tcPr>
          <w:p w14:paraId="47497C9F" w14:textId="68EAEEBF" w:rsidR="0059430C" w:rsidRPr="00FD773D" w:rsidRDefault="0059430C" w:rsidP="00407A81">
            <w:pPr>
              <w:ind w:leftChars="50" w:left="100" w:rightChars="44" w:right="88"/>
              <w:rPr>
                <w:sz w:val="18"/>
              </w:rPr>
            </w:pPr>
            <w:r w:rsidRPr="00FD773D">
              <w:rPr>
                <w:sz w:val="18"/>
              </w:rPr>
              <w:t>XA_API_CMD_GET_CONFIG_PARAM</w:t>
            </w:r>
          </w:p>
        </w:tc>
        <w:tc>
          <w:tcPr>
            <w:tcW w:w="5026" w:type="dxa"/>
            <w:vMerge w:val="restart"/>
            <w:vAlign w:val="center"/>
          </w:tcPr>
          <w:p w14:paraId="693ECAC2" w14:textId="0078293F" w:rsidR="0059430C" w:rsidRPr="00FD773D" w:rsidRDefault="0059430C" w:rsidP="0059430C">
            <w:pPr>
              <w:pStyle w:val="ReqText"/>
              <w:ind w:left="90"/>
              <w:rPr>
                <w:sz w:val="18"/>
                <w:szCs w:val="18"/>
              </w:rPr>
            </w:pPr>
            <w:r w:rsidRPr="00FD773D">
              <w:rPr>
                <w:sz w:val="18"/>
              </w:rPr>
              <w:t>Get the output PCM volume rate compare with input PCM</w:t>
            </w:r>
          </w:p>
        </w:tc>
      </w:tr>
      <w:tr w:rsidR="0059430C" w:rsidRPr="00FD773D" w14:paraId="60E0BA26" w14:textId="77777777" w:rsidTr="00AA2E63">
        <w:trPr>
          <w:cantSplit/>
          <w:trHeight w:val="320"/>
          <w:tblHeader/>
        </w:trPr>
        <w:tc>
          <w:tcPr>
            <w:tcW w:w="309" w:type="dxa"/>
            <w:vAlign w:val="center"/>
          </w:tcPr>
          <w:p w14:paraId="67FDB1BF" w14:textId="77777777" w:rsidR="0059430C" w:rsidRPr="00FD773D" w:rsidRDefault="0059430C" w:rsidP="00407A81">
            <w:pPr>
              <w:jc w:val="center"/>
              <w:rPr>
                <w:sz w:val="18"/>
                <w:szCs w:val="18"/>
              </w:rPr>
            </w:pPr>
          </w:p>
        </w:tc>
        <w:tc>
          <w:tcPr>
            <w:tcW w:w="5024" w:type="dxa"/>
            <w:vAlign w:val="center"/>
          </w:tcPr>
          <w:p w14:paraId="0A98EA0C" w14:textId="77777777" w:rsidR="0059430C" w:rsidRPr="00FD773D" w:rsidRDefault="0059430C" w:rsidP="00407A81">
            <w:pPr>
              <w:ind w:leftChars="50" w:left="100" w:rightChars="44" w:right="88"/>
              <w:rPr>
                <w:sz w:val="18"/>
              </w:rPr>
            </w:pPr>
            <w:r w:rsidRPr="00FD773D">
              <w:rPr>
                <w:sz w:val="18"/>
              </w:rPr>
              <w:t>XA_TDM_CAP_CONFIG_PARAM_VOLUME_RATE</w:t>
            </w:r>
          </w:p>
        </w:tc>
        <w:tc>
          <w:tcPr>
            <w:tcW w:w="5026" w:type="dxa"/>
            <w:vMerge/>
            <w:vAlign w:val="center"/>
          </w:tcPr>
          <w:p w14:paraId="275772ED" w14:textId="77777777" w:rsidR="0059430C" w:rsidRPr="00FD773D" w:rsidRDefault="0059430C" w:rsidP="00407A81">
            <w:pPr>
              <w:ind w:firstLineChars="50" w:firstLine="90"/>
              <w:rPr>
                <w:sz w:val="18"/>
                <w:szCs w:val="18"/>
              </w:rPr>
            </w:pPr>
          </w:p>
        </w:tc>
      </w:tr>
    </w:tbl>
    <w:p w14:paraId="010AB6D2" w14:textId="77777777" w:rsidR="00A00B37" w:rsidRPr="00FD773D" w:rsidRDefault="00A00B37" w:rsidP="009F75F7"/>
    <w:p w14:paraId="114CE954" w14:textId="77777777" w:rsidR="002B29DC" w:rsidRPr="00FD773D" w:rsidRDefault="002B29DC" w:rsidP="009F75F7">
      <w:r w:rsidRPr="00FD773D">
        <w:br w:type="page"/>
      </w:r>
    </w:p>
    <w:p w14:paraId="0A85059A" w14:textId="77777777" w:rsidR="003F6E95" w:rsidRPr="00FD773D" w:rsidRDefault="003F6E95" w:rsidP="00DC074C"/>
    <w:p w14:paraId="4E9FF1EA"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FD773D">
        <w:t>Execution</w:t>
      </w:r>
    </w:p>
    <w:p w14:paraId="126FA269" w14:textId="77777777" w:rsidR="00D83F0D" w:rsidRPr="00FD773D" w:rsidRDefault="00D83F0D" w:rsidP="00F62413">
      <w:pPr>
        <w:pStyle w:val="Caption"/>
        <w:rPr>
          <w:rFonts w:eastAsia="Meiryo"/>
          <w:lang w:val="en-US"/>
        </w:rPr>
      </w:pPr>
    </w:p>
    <w:p w14:paraId="691072E6" w14:textId="1933AE3E" w:rsidR="002B29DC" w:rsidRPr="00FD773D" w:rsidRDefault="00C56E01" w:rsidP="00C56E01">
      <w:pPr>
        <w:pStyle w:val="Caption"/>
        <w:rPr>
          <w:rFonts w:eastAsia="Meiryo"/>
        </w:rPr>
      </w:pPr>
      <w:bookmarkStart w:id="155" w:name="_Toc517343851"/>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11</w:t>
      </w:r>
      <w:r w:rsidR="003A2569" w:rsidRPr="00FD773D">
        <w:fldChar w:fldCharType="end"/>
      </w:r>
      <w:r w:rsidR="00F62413" w:rsidRPr="00FD773D">
        <w:rPr>
          <w:rFonts w:eastAsia="Meiryo"/>
        </w:rPr>
        <w:tab/>
      </w:r>
      <w:r w:rsidR="002B29DC" w:rsidRPr="00FD773D">
        <w:rPr>
          <w:rFonts w:eastAsia="Meiryo"/>
        </w:rPr>
        <w:t>List of execution commands</w:t>
      </w:r>
      <w:bookmarkEnd w:id="155"/>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7"/>
        <w:gridCol w:w="4576"/>
        <w:gridCol w:w="4953"/>
      </w:tblGrid>
      <w:tr w:rsidR="002B29DC" w:rsidRPr="00FD773D" w14:paraId="5B4F6D74" w14:textId="77777777" w:rsidTr="005667B0">
        <w:trPr>
          <w:cantSplit/>
          <w:trHeight w:val="320"/>
          <w:tblHeader/>
        </w:trPr>
        <w:tc>
          <w:tcPr>
            <w:tcW w:w="4883" w:type="dxa"/>
            <w:gridSpan w:val="2"/>
            <w:tcBorders>
              <w:bottom w:val="double" w:sz="4" w:space="0" w:color="auto"/>
            </w:tcBorders>
            <w:tcMar>
              <w:top w:w="23" w:type="dxa"/>
              <w:left w:w="23" w:type="dxa"/>
              <w:bottom w:w="23" w:type="dxa"/>
              <w:right w:w="23" w:type="dxa"/>
            </w:tcMar>
          </w:tcPr>
          <w:p w14:paraId="3714DA0A" w14:textId="77777777" w:rsidR="002B29DC" w:rsidRPr="00FD773D" w:rsidRDefault="002B29DC" w:rsidP="00D15B83">
            <w:pPr>
              <w:pStyle w:val="af6"/>
              <w:rPr>
                <w:rFonts w:ascii="Verdana" w:eastAsia="Meiryo" w:hAnsi="Verdana"/>
              </w:rPr>
            </w:pPr>
            <w:r w:rsidRPr="00FD773D">
              <w:rPr>
                <w:rFonts w:ascii="Verdana" w:eastAsia="Meiryo" w:hAnsi="Verdana"/>
              </w:rPr>
              <w:t>upper stage : Command / lower step : Subcommand</w:t>
            </w:r>
          </w:p>
        </w:tc>
        <w:tc>
          <w:tcPr>
            <w:tcW w:w="4953" w:type="dxa"/>
            <w:tcBorders>
              <w:bottom w:val="double" w:sz="4" w:space="0" w:color="auto"/>
            </w:tcBorders>
          </w:tcPr>
          <w:p w14:paraId="35FD8E78" w14:textId="77777777" w:rsidR="002B29DC" w:rsidRPr="00FD773D" w:rsidRDefault="002B29DC" w:rsidP="00D15B83">
            <w:pPr>
              <w:pStyle w:val="af6"/>
              <w:rPr>
                <w:rFonts w:ascii="Verdana" w:eastAsia="Meiryo" w:hAnsi="Verdana"/>
              </w:rPr>
            </w:pPr>
            <w:r w:rsidRPr="00FD773D">
              <w:rPr>
                <w:rFonts w:ascii="Verdana" w:eastAsia="Meiryo" w:hAnsi="Verdana"/>
              </w:rPr>
              <w:t>Description</w:t>
            </w:r>
          </w:p>
        </w:tc>
      </w:tr>
      <w:tr w:rsidR="002B29DC" w:rsidRPr="00FD773D" w14:paraId="60BB6448" w14:textId="77777777" w:rsidTr="005667B0">
        <w:trPr>
          <w:cantSplit/>
          <w:trHeight w:val="320"/>
          <w:tblHeader/>
        </w:trPr>
        <w:tc>
          <w:tcPr>
            <w:tcW w:w="307" w:type="dxa"/>
            <w:vMerge w:val="restart"/>
            <w:tcBorders>
              <w:top w:val="double" w:sz="4" w:space="0" w:color="auto"/>
            </w:tcBorders>
            <w:vAlign w:val="center"/>
          </w:tcPr>
          <w:p w14:paraId="1126EF82" w14:textId="77777777" w:rsidR="002B29DC" w:rsidRPr="00FD773D" w:rsidRDefault="002B29DC" w:rsidP="00D15B83">
            <w:pPr>
              <w:jc w:val="center"/>
              <w:rPr>
                <w:sz w:val="18"/>
                <w:szCs w:val="18"/>
              </w:rPr>
            </w:pPr>
            <w:r w:rsidRPr="00FD773D">
              <w:rPr>
                <w:sz w:val="18"/>
                <w:szCs w:val="18"/>
              </w:rPr>
              <w:t>1</w:t>
            </w:r>
          </w:p>
        </w:tc>
        <w:tc>
          <w:tcPr>
            <w:tcW w:w="4576" w:type="dxa"/>
            <w:tcBorders>
              <w:top w:val="double" w:sz="4" w:space="0" w:color="auto"/>
            </w:tcBorders>
            <w:vAlign w:val="center"/>
          </w:tcPr>
          <w:p w14:paraId="1DBF0514" w14:textId="4D9A547D" w:rsidR="002B29DC" w:rsidRPr="00FD773D" w:rsidRDefault="00DA59C0" w:rsidP="00DA59C0">
            <w:pPr>
              <w:ind w:leftChars="50" w:left="100" w:rightChars="44" w:right="88"/>
              <w:rPr>
                <w:sz w:val="18"/>
              </w:rPr>
            </w:pPr>
            <w:r w:rsidRPr="00FD773D">
              <w:rPr>
                <w:sz w:val="18"/>
              </w:rPr>
              <w:t>XA_API_CMD_INPUT_OVER</w:t>
            </w:r>
          </w:p>
        </w:tc>
        <w:tc>
          <w:tcPr>
            <w:tcW w:w="4953" w:type="dxa"/>
            <w:vMerge w:val="restart"/>
            <w:tcBorders>
              <w:top w:val="double" w:sz="4" w:space="0" w:color="auto"/>
            </w:tcBorders>
            <w:vAlign w:val="center"/>
          </w:tcPr>
          <w:p w14:paraId="4432823E" w14:textId="56178939" w:rsidR="002B29DC" w:rsidRPr="00FD773D" w:rsidRDefault="00855F91" w:rsidP="00A339BC">
            <w:pPr>
              <w:pStyle w:val="ReqText"/>
              <w:ind w:left="90"/>
              <w:rPr>
                <w:sz w:val="18"/>
              </w:rPr>
            </w:pPr>
            <w:r w:rsidRPr="00FD773D">
              <w:rPr>
                <w:sz w:val="18"/>
              </w:rPr>
              <w:t>Signal TDM Renderer/Capture the input data is over</w:t>
            </w:r>
          </w:p>
        </w:tc>
      </w:tr>
      <w:tr w:rsidR="002B29DC" w:rsidRPr="00FD773D" w14:paraId="3A0639C6" w14:textId="77777777" w:rsidTr="005667B0">
        <w:trPr>
          <w:cantSplit/>
          <w:trHeight w:val="320"/>
          <w:tblHeader/>
        </w:trPr>
        <w:tc>
          <w:tcPr>
            <w:tcW w:w="307" w:type="dxa"/>
            <w:vMerge/>
            <w:vAlign w:val="center"/>
          </w:tcPr>
          <w:p w14:paraId="1002FD3E" w14:textId="77777777" w:rsidR="002B29DC" w:rsidRPr="00FD773D" w:rsidRDefault="002B29DC" w:rsidP="00D15B83">
            <w:pPr>
              <w:jc w:val="center"/>
              <w:rPr>
                <w:sz w:val="18"/>
                <w:szCs w:val="18"/>
              </w:rPr>
            </w:pPr>
          </w:p>
        </w:tc>
        <w:tc>
          <w:tcPr>
            <w:tcW w:w="4576" w:type="dxa"/>
            <w:vAlign w:val="center"/>
          </w:tcPr>
          <w:p w14:paraId="5DB9FA41" w14:textId="77777777" w:rsidR="002B29DC" w:rsidRPr="00FD773D" w:rsidRDefault="002B29DC" w:rsidP="00451163">
            <w:pPr>
              <w:ind w:leftChars="50" w:left="100" w:rightChars="44" w:right="88"/>
              <w:rPr>
                <w:sz w:val="18"/>
              </w:rPr>
            </w:pPr>
            <w:r w:rsidRPr="00FD773D">
              <w:rPr>
                <w:sz w:val="18"/>
              </w:rPr>
              <w:t>(NULL)</w:t>
            </w:r>
          </w:p>
        </w:tc>
        <w:tc>
          <w:tcPr>
            <w:tcW w:w="4953" w:type="dxa"/>
            <w:vMerge/>
            <w:vAlign w:val="center"/>
          </w:tcPr>
          <w:p w14:paraId="42C27B6F" w14:textId="77777777" w:rsidR="002B29DC" w:rsidRPr="00FD773D" w:rsidRDefault="002B29DC" w:rsidP="00A339BC">
            <w:pPr>
              <w:pStyle w:val="ReqText"/>
              <w:ind w:left="90"/>
              <w:rPr>
                <w:sz w:val="18"/>
                <w:szCs w:val="18"/>
              </w:rPr>
            </w:pPr>
          </w:p>
        </w:tc>
      </w:tr>
      <w:tr w:rsidR="002B29DC" w:rsidRPr="00FD773D" w14:paraId="717F7F03" w14:textId="77777777" w:rsidTr="005667B0">
        <w:trPr>
          <w:cantSplit/>
          <w:trHeight w:val="320"/>
          <w:tblHeader/>
        </w:trPr>
        <w:tc>
          <w:tcPr>
            <w:tcW w:w="307" w:type="dxa"/>
            <w:vMerge w:val="restart"/>
            <w:vAlign w:val="center"/>
          </w:tcPr>
          <w:p w14:paraId="1BE342B7" w14:textId="77777777" w:rsidR="002B29DC" w:rsidRPr="00FD773D" w:rsidRDefault="002B29DC" w:rsidP="00D15B83">
            <w:pPr>
              <w:jc w:val="center"/>
              <w:rPr>
                <w:sz w:val="18"/>
                <w:szCs w:val="18"/>
              </w:rPr>
            </w:pPr>
            <w:r w:rsidRPr="00FD773D">
              <w:rPr>
                <w:sz w:val="18"/>
                <w:szCs w:val="18"/>
              </w:rPr>
              <w:t>2</w:t>
            </w:r>
          </w:p>
        </w:tc>
        <w:tc>
          <w:tcPr>
            <w:tcW w:w="4576" w:type="dxa"/>
            <w:vAlign w:val="center"/>
          </w:tcPr>
          <w:p w14:paraId="78831B87" w14:textId="30FA111F" w:rsidR="002B29DC" w:rsidRPr="00FD773D" w:rsidRDefault="00DA59C0" w:rsidP="00451163">
            <w:pPr>
              <w:ind w:leftChars="50" w:left="100" w:rightChars="44" w:right="88"/>
              <w:rPr>
                <w:sz w:val="18"/>
              </w:rPr>
            </w:pPr>
            <w:r w:rsidRPr="00FD773D">
              <w:rPr>
                <w:sz w:val="18"/>
              </w:rPr>
              <w:t>XA_API_CMD_SET_INPUT_BYTES</w:t>
            </w:r>
          </w:p>
        </w:tc>
        <w:tc>
          <w:tcPr>
            <w:tcW w:w="4953" w:type="dxa"/>
            <w:vMerge w:val="restart"/>
            <w:vAlign w:val="center"/>
          </w:tcPr>
          <w:p w14:paraId="58C3FAF5" w14:textId="52750275" w:rsidR="002B29DC" w:rsidRPr="00FD773D" w:rsidRDefault="00DA59C0" w:rsidP="00A339BC">
            <w:pPr>
              <w:pStyle w:val="ReqText"/>
              <w:ind w:left="90"/>
              <w:rPr>
                <w:sz w:val="18"/>
              </w:rPr>
            </w:pPr>
            <w:r w:rsidRPr="00FD773D">
              <w:rPr>
                <w:sz w:val="18"/>
              </w:rPr>
              <w:t>Set the number of bytes available in the input buffer</w:t>
            </w:r>
            <w:r w:rsidR="00855F91" w:rsidRPr="00FD773D">
              <w:rPr>
                <w:sz w:val="18"/>
              </w:rPr>
              <w:t xml:space="preserve"> (only available in TDM Renderer)</w:t>
            </w:r>
          </w:p>
        </w:tc>
      </w:tr>
      <w:tr w:rsidR="002B29DC" w:rsidRPr="00FD773D" w14:paraId="29E20FB7" w14:textId="77777777" w:rsidTr="005667B0">
        <w:trPr>
          <w:cantSplit/>
          <w:trHeight w:val="320"/>
          <w:tblHeader/>
        </w:trPr>
        <w:tc>
          <w:tcPr>
            <w:tcW w:w="307" w:type="dxa"/>
            <w:vMerge/>
            <w:vAlign w:val="center"/>
          </w:tcPr>
          <w:p w14:paraId="43389984" w14:textId="77777777" w:rsidR="002B29DC" w:rsidRPr="00FD773D" w:rsidRDefault="002B29DC" w:rsidP="00D15B83">
            <w:pPr>
              <w:jc w:val="center"/>
              <w:rPr>
                <w:sz w:val="18"/>
                <w:szCs w:val="18"/>
              </w:rPr>
            </w:pPr>
          </w:p>
        </w:tc>
        <w:tc>
          <w:tcPr>
            <w:tcW w:w="4576" w:type="dxa"/>
            <w:vAlign w:val="center"/>
          </w:tcPr>
          <w:p w14:paraId="6D662781" w14:textId="77777777" w:rsidR="002B29DC" w:rsidRPr="00FD773D" w:rsidRDefault="002B29DC" w:rsidP="00451163">
            <w:pPr>
              <w:ind w:leftChars="50" w:left="100" w:rightChars="44" w:right="88"/>
              <w:rPr>
                <w:sz w:val="18"/>
              </w:rPr>
            </w:pPr>
            <w:r w:rsidRPr="00FD773D">
              <w:rPr>
                <w:sz w:val="18"/>
              </w:rPr>
              <w:t>(NULL)</w:t>
            </w:r>
          </w:p>
        </w:tc>
        <w:tc>
          <w:tcPr>
            <w:tcW w:w="4953" w:type="dxa"/>
            <w:vMerge/>
            <w:vAlign w:val="center"/>
          </w:tcPr>
          <w:p w14:paraId="030675CE" w14:textId="77777777" w:rsidR="002B29DC" w:rsidRPr="00FD773D" w:rsidRDefault="002B29DC" w:rsidP="00A339BC">
            <w:pPr>
              <w:pStyle w:val="ReqText"/>
              <w:ind w:left="90"/>
              <w:rPr>
                <w:sz w:val="18"/>
                <w:szCs w:val="18"/>
              </w:rPr>
            </w:pPr>
          </w:p>
        </w:tc>
      </w:tr>
      <w:tr w:rsidR="002B29DC" w:rsidRPr="00FD773D" w14:paraId="59F3DDCE" w14:textId="77777777" w:rsidTr="005667B0">
        <w:trPr>
          <w:cantSplit/>
          <w:trHeight w:val="320"/>
          <w:tblHeader/>
        </w:trPr>
        <w:tc>
          <w:tcPr>
            <w:tcW w:w="307" w:type="dxa"/>
            <w:vMerge w:val="restart"/>
            <w:vAlign w:val="center"/>
          </w:tcPr>
          <w:p w14:paraId="6081BBF1" w14:textId="77777777" w:rsidR="002B29DC" w:rsidRPr="00FD773D" w:rsidRDefault="002B29DC" w:rsidP="00D15B83">
            <w:pPr>
              <w:jc w:val="center"/>
              <w:rPr>
                <w:sz w:val="18"/>
                <w:szCs w:val="18"/>
              </w:rPr>
            </w:pPr>
            <w:r w:rsidRPr="00FD773D">
              <w:rPr>
                <w:sz w:val="18"/>
                <w:szCs w:val="18"/>
              </w:rPr>
              <w:t>3</w:t>
            </w:r>
          </w:p>
        </w:tc>
        <w:tc>
          <w:tcPr>
            <w:tcW w:w="4576" w:type="dxa"/>
            <w:vAlign w:val="center"/>
          </w:tcPr>
          <w:p w14:paraId="6C1402EF" w14:textId="77777777" w:rsidR="002B29DC" w:rsidRPr="00FD773D" w:rsidRDefault="002B29DC" w:rsidP="00451163">
            <w:pPr>
              <w:ind w:leftChars="50" w:left="100" w:rightChars="44" w:right="88"/>
              <w:rPr>
                <w:sz w:val="18"/>
              </w:rPr>
            </w:pPr>
            <w:r w:rsidRPr="00FD773D">
              <w:rPr>
                <w:sz w:val="18"/>
              </w:rPr>
              <w:t>XA_API_CMD_EXECUTE</w:t>
            </w:r>
          </w:p>
        </w:tc>
        <w:tc>
          <w:tcPr>
            <w:tcW w:w="4953" w:type="dxa"/>
            <w:vMerge w:val="restart"/>
            <w:vAlign w:val="center"/>
          </w:tcPr>
          <w:p w14:paraId="56C18ABA" w14:textId="265CD7CD" w:rsidR="002B29DC" w:rsidRPr="00FD773D" w:rsidRDefault="00855F91" w:rsidP="00A339BC">
            <w:pPr>
              <w:pStyle w:val="ReqText"/>
              <w:ind w:left="90"/>
              <w:rPr>
                <w:sz w:val="18"/>
              </w:rPr>
            </w:pPr>
            <w:r w:rsidRPr="00FD773D">
              <w:rPr>
                <w:sz w:val="18"/>
              </w:rPr>
              <w:t>Execute TDM Renderer/Capture plugin</w:t>
            </w:r>
          </w:p>
        </w:tc>
      </w:tr>
      <w:tr w:rsidR="002B29DC" w:rsidRPr="00FD773D" w14:paraId="7B6F7A19" w14:textId="77777777" w:rsidTr="005667B0">
        <w:trPr>
          <w:cantSplit/>
          <w:trHeight w:val="320"/>
          <w:tblHeader/>
        </w:trPr>
        <w:tc>
          <w:tcPr>
            <w:tcW w:w="307" w:type="dxa"/>
            <w:vMerge/>
            <w:vAlign w:val="center"/>
          </w:tcPr>
          <w:p w14:paraId="7B9118AD" w14:textId="77777777" w:rsidR="002B29DC" w:rsidRPr="00FD773D" w:rsidRDefault="002B29DC" w:rsidP="00D15B83">
            <w:pPr>
              <w:jc w:val="center"/>
              <w:rPr>
                <w:sz w:val="18"/>
                <w:szCs w:val="18"/>
              </w:rPr>
            </w:pPr>
          </w:p>
        </w:tc>
        <w:tc>
          <w:tcPr>
            <w:tcW w:w="4576" w:type="dxa"/>
            <w:vAlign w:val="center"/>
          </w:tcPr>
          <w:p w14:paraId="086C93D2" w14:textId="77777777" w:rsidR="002B29DC" w:rsidRPr="00FD773D" w:rsidRDefault="002B29DC" w:rsidP="00451163">
            <w:pPr>
              <w:ind w:leftChars="50" w:left="100" w:rightChars="44" w:right="88"/>
              <w:rPr>
                <w:sz w:val="18"/>
              </w:rPr>
            </w:pPr>
            <w:r w:rsidRPr="00FD773D">
              <w:rPr>
                <w:sz w:val="18"/>
              </w:rPr>
              <w:t>XA_CMD_TYPE_DO_EXECUTE</w:t>
            </w:r>
          </w:p>
        </w:tc>
        <w:tc>
          <w:tcPr>
            <w:tcW w:w="4953" w:type="dxa"/>
            <w:vMerge/>
            <w:vAlign w:val="center"/>
          </w:tcPr>
          <w:p w14:paraId="486F9337" w14:textId="77777777" w:rsidR="002B29DC" w:rsidRPr="00FD773D" w:rsidRDefault="002B29DC" w:rsidP="00A339BC">
            <w:pPr>
              <w:pStyle w:val="ReqText"/>
              <w:ind w:left="90"/>
              <w:rPr>
                <w:sz w:val="18"/>
                <w:szCs w:val="18"/>
              </w:rPr>
            </w:pPr>
          </w:p>
        </w:tc>
      </w:tr>
      <w:tr w:rsidR="002B29DC" w:rsidRPr="00FD773D" w14:paraId="02559FA9" w14:textId="77777777" w:rsidTr="005667B0">
        <w:trPr>
          <w:cantSplit/>
          <w:trHeight w:val="320"/>
          <w:tblHeader/>
        </w:trPr>
        <w:tc>
          <w:tcPr>
            <w:tcW w:w="307" w:type="dxa"/>
            <w:vMerge w:val="restart"/>
            <w:vAlign w:val="center"/>
          </w:tcPr>
          <w:p w14:paraId="7EABF81B" w14:textId="77777777" w:rsidR="002B29DC" w:rsidRPr="00FD773D" w:rsidRDefault="002B29DC" w:rsidP="00D15B83">
            <w:pPr>
              <w:jc w:val="center"/>
              <w:rPr>
                <w:sz w:val="18"/>
                <w:szCs w:val="18"/>
              </w:rPr>
            </w:pPr>
            <w:r w:rsidRPr="00FD773D">
              <w:rPr>
                <w:sz w:val="18"/>
                <w:szCs w:val="18"/>
              </w:rPr>
              <w:t>4</w:t>
            </w:r>
          </w:p>
        </w:tc>
        <w:tc>
          <w:tcPr>
            <w:tcW w:w="4576" w:type="dxa"/>
            <w:vAlign w:val="center"/>
          </w:tcPr>
          <w:p w14:paraId="265A1AB9" w14:textId="77777777" w:rsidR="002B29DC" w:rsidRPr="00FD773D" w:rsidRDefault="002B29DC" w:rsidP="00451163">
            <w:pPr>
              <w:ind w:leftChars="50" w:left="100" w:rightChars="44" w:right="88"/>
              <w:rPr>
                <w:sz w:val="18"/>
              </w:rPr>
            </w:pPr>
            <w:r w:rsidRPr="00FD773D">
              <w:rPr>
                <w:sz w:val="18"/>
              </w:rPr>
              <w:t>XA_API_CMD_EXECUTE</w:t>
            </w:r>
          </w:p>
        </w:tc>
        <w:tc>
          <w:tcPr>
            <w:tcW w:w="4953" w:type="dxa"/>
            <w:vMerge w:val="restart"/>
            <w:vAlign w:val="center"/>
          </w:tcPr>
          <w:p w14:paraId="69BFE8DF" w14:textId="52CFA79E" w:rsidR="002B29DC" w:rsidRPr="00FD773D" w:rsidRDefault="002B29DC" w:rsidP="00A339BC">
            <w:pPr>
              <w:pStyle w:val="ReqText"/>
              <w:ind w:left="90"/>
              <w:rPr>
                <w:sz w:val="18"/>
              </w:rPr>
            </w:pPr>
            <w:r w:rsidRPr="00FD773D">
              <w:rPr>
                <w:sz w:val="18"/>
              </w:rPr>
              <w:t>Check if the execution process has completed</w:t>
            </w:r>
          </w:p>
        </w:tc>
      </w:tr>
      <w:tr w:rsidR="002B29DC" w:rsidRPr="00FD773D" w14:paraId="6F3DA496" w14:textId="77777777" w:rsidTr="005667B0">
        <w:trPr>
          <w:cantSplit/>
          <w:trHeight w:val="320"/>
          <w:tblHeader/>
        </w:trPr>
        <w:tc>
          <w:tcPr>
            <w:tcW w:w="307" w:type="dxa"/>
            <w:vMerge/>
            <w:vAlign w:val="center"/>
          </w:tcPr>
          <w:p w14:paraId="29DAD868" w14:textId="77777777" w:rsidR="002B29DC" w:rsidRPr="00FD773D" w:rsidRDefault="002B29DC" w:rsidP="00D15B83">
            <w:pPr>
              <w:jc w:val="center"/>
              <w:rPr>
                <w:sz w:val="18"/>
                <w:szCs w:val="18"/>
              </w:rPr>
            </w:pPr>
          </w:p>
        </w:tc>
        <w:tc>
          <w:tcPr>
            <w:tcW w:w="4576" w:type="dxa"/>
            <w:vAlign w:val="center"/>
          </w:tcPr>
          <w:p w14:paraId="4BACE899" w14:textId="77777777" w:rsidR="002B29DC" w:rsidRPr="00FD773D" w:rsidRDefault="002B29DC" w:rsidP="00451163">
            <w:pPr>
              <w:ind w:leftChars="50" w:left="100" w:rightChars="44" w:right="88"/>
              <w:rPr>
                <w:sz w:val="18"/>
              </w:rPr>
            </w:pPr>
            <w:r w:rsidRPr="00FD773D">
              <w:rPr>
                <w:sz w:val="18"/>
              </w:rPr>
              <w:t>XA_CMD_TYPE_DONE_QUERY</w:t>
            </w:r>
          </w:p>
        </w:tc>
        <w:tc>
          <w:tcPr>
            <w:tcW w:w="4953" w:type="dxa"/>
            <w:vMerge/>
            <w:vAlign w:val="center"/>
          </w:tcPr>
          <w:p w14:paraId="436405C1" w14:textId="77777777" w:rsidR="002B29DC" w:rsidRPr="00FD773D" w:rsidRDefault="002B29DC" w:rsidP="00A339BC">
            <w:pPr>
              <w:pStyle w:val="ReqText"/>
              <w:ind w:left="90"/>
              <w:rPr>
                <w:sz w:val="18"/>
                <w:szCs w:val="18"/>
              </w:rPr>
            </w:pPr>
          </w:p>
        </w:tc>
      </w:tr>
      <w:tr w:rsidR="002B29DC" w:rsidRPr="00FD773D" w14:paraId="2831D536" w14:textId="77777777" w:rsidTr="005667B0">
        <w:trPr>
          <w:cantSplit/>
          <w:trHeight w:val="320"/>
          <w:tblHeader/>
        </w:trPr>
        <w:tc>
          <w:tcPr>
            <w:tcW w:w="307" w:type="dxa"/>
            <w:vMerge w:val="restart"/>
            <w:vAlign w:val="center"/>
          </w:tcPr>
          <w:p w14:paraId="2AE008C7" w14:textId="77777777" w:rsidR="002B29DC" w:rsidRPr="00FD773D" w:rsidRDefault="002B29DC" w:rsidP="00D15B83">
            <w:pPr>
              <w:jc w:val="center"/>
              <w:rPr>
                <w:sz w:val="18"/>
                <w:szCs w:val="18"/>
              </w:rPr>
            </w:pPr>
            <w:r w:rsidRPr="00FD773D">
              <w:rPr>
                <w:sz w:val="18"/>
                <w:szCs w:val="18"/>
              </w:rPr>
              <w:t>5</w:t>
            </w:r>
          </w:p>
        </w:tc>
        <w:tc>
          <w:tcPr>
            <w:tcW w:w="4576" w:type="dxa"/>
            <w:vAlign w:val="center"/>
          </w:tcPr>
          <w:p w14:paraId="6FBD7E8D" w14:textId="77777777" w:rsidR="002B29DC" w:rsidRPr="00FD773D" w:rsidRDefault="002B29DC" w:rsidP="00451163">
            <w:pPr>
              <w:ind w:leftChars="50" w:left="100" w:rightChars="44" w:right="88"/>
              <w:rPr>
                <w:sz w:val="18"/>
              </w:rPr>
            </w:pPr>
            <w:r w:rsidRPr="00FD773D">
              <w:rPr>
                <w:sz w:val="18"/>
              </w:rPr>
              <w:t>XA_API_CMD_GET_OUTPUT_BYTES</w:t>
            </w:r>
          </w:p>
        </w:tc>
        <w:tc>
          <w:tcPr>
            <w:tcW w:w="4953" w:type="dxa"/>
            <w:vMerge w:val="restart"/>
            <w:vAlign w:val="center"/>
          </w:tcPr>
          <w:p w14:paraId="53ACD345" w14:textId="616F3D2E" w:rsidR="002B29DC" w:rsidRPr="00FD773D" w:rsidRDefault="002B29DC" w:rsidP="00A339BC">
            <w:pPr>
              <w:pStyle w:val="ReqText"/>
              <w:ind w:left="90"/>
              <w:rPr>
                <w:sz w:val="18"/>
              </w:rPr>
            </w:pPr>
            <w:r w:rsidRPr="00FD773D">
              <w:rPr>
                <w:sz w:val="18"/>
              </w:rPr>
              <w:t xml:space="preserve">Get the number of bytes output by the </w:t>
            </w:r>
            <w:r w:rsidR="00BD0FB4" w:rsidRPr="00FD773D">
              <w:rPr>
                <w:sz w:val="18"/>
              </w:rPr>
              <w:t>plugin</w:t>
            </w:r>
            <w:r w:rsidR="00855F91" w:rsidRPr="00FD773D">
              <w:rPr>
                <w:sz w:val="18"/>
              </w:rPr>
              <w:t xml:space="preserve"> in the last frame</w:t>
            </w:r>
            <w:r w:rsidR="00D93A30" w:rsidRPr="00FD773D">
              <w:rPr>
                <w:sz w:val="18"/>
              </w:rPr>
              <w:t xml:space="preserve"> (only available in TDM Capture)</w:t>
            </w:r>
          </w:p>
        </w:tc>
      </w:tr>
      <w:tr w:rsidR="002B29DC" w:rsidRPr="00FD773D" w14:paraId="4145A1D2" w14:textId="77777777" w:rsidTr="005667B0">
        <w:trPr>
          <w:cantSplit/>
          <w:trHeight w:val="320"/>
          <w:tblHeader/>
        </w:trPr>
        <w:tc>
          <w:tcPr>
            <w:tcW w:w="307" w:type="dxa"/>
            <w:vMerge/>
            <w:vAlign w:val="center"/>
          </w:tcPr>
          <w:p w14:paraId="1ACD359D" w14:textId="77777777" w:rsidR="002B29DC" w:rsidRPr="00FD773D" w:rsidRDefault="002B29DC" w:rsidP="00D15B83">
            <w:pPr>
              <w:jc w:val="center"/>
              <w:rPr>
                <w:sz w:val="18"/>
                <w:szCs w:val="18"/>
              </w:rPr>
            </w:pPr>
          </w:p>
        </w:tc>
        <w:tc>
          <w:tcPr>
            <w:tcW w:w="4576" w:type="dxa"/>
            <w:vAlign w:val="center"/>
          </w:tcPr>
          <w:p w14:paraId="4D8E75F7" w14:textId="77777777" w:rsidR="002B29DC" w:rsidRPr="00FD773D" w:rsidRDefault="002B29DC" w:rsidP="00451163">
            <w:pPr>
              <w:ind w:leftChars="50" w:left="100" w:rightChars="44" w:right="88"/>
              <w:rPr>
                <w:sz w:val="18"/>
              </w:rPr>
            </w:pPr>
            <w:r w:rsidRPr="00FD773D">
              <w:rPr>
                <w:sz w:val="18"/>
              </w:rPr>
              <w:t>(NULL)</w:t>
            </w:r>
          </w:p>
        </w:tc>
        <w:tc>
          <w:tcPr>
            <w:tcW w:w="4953" w:type="dxa"/>
            <w:vMerge/>
            <w:vAlign w:val="center"/>
          </w:tcPr>
          <w:p w14:paraId="6D506BD4" w14:textId="77777777" w:rsidR="002B29DC" w:rsidRPr="00FD773D" w:rsidRDefault="002B29DC" w:rsidP="00A339BC">
            <w:pPr>
              <w:pStyle w:val="ReqText"/>
              <w:ind w:left="90"/>
              <w:rPr>
                <w:sz w:val="18"/>
                <w:szCs w:val="18"/>
              </w:rPr>
            </w:pPr>
          </w:p>
        </w:tc>
      </w:tr>
      <w:tr w:rsidR="002B29DC" w:rsidRPr="00FD773D" w14:paraId="01734CD1" w14:textId="77777777" w:rsidTr="005667B0">
        <w:trPr>
          <w:cantSplit/>
          <w:trHeight w:val="320"/>
          <w:tblHeader/>
        </w:trPr>
        <w:tc>
          <w:tcPr>
            <w:tcW w:w="307" w:type="dxa"/>
            <w:vMerge w:val="restart"/>
            <w:vAlign w:val="center"/>
          </w:tcPr>
          <w:p w14:paraId="275DCE3B" w14:textId="77777777" w:rsidR="002B29DC" w:rsidRPr="00FD773D" w:rsidRDefault="002B29DC" w:rsidP="00D15B83">
            <w:pPr>
              <w:jc w:val="center"/>
              <w:rPr>
                <w:sz w:val="18"/>
                <w:szCs w:val="18"/>
              </w:rPr>
            </w:pPr>
            <w:r w:rsidRPr="00FD773D">
              <w:rPr>
                <w:sz w:val="18"/>
                <w:szCs w:val="18"/>
              </w:rPr>
              <w:t>6</w:t>
            </w:r>
          </w:p>
        </w:tc>
        <w:tc>
          <w:tcPr>
            <w:tcW w:w="4576" w:type="dxa"/>
            <w:vAlign w:val="center"/>
          </w:tcPr>
          <w:p w14:paraId="54BD7836" w14:textId="77777777" w:rsidR="002B29DC" w:rsidRPr="00FD773D" w:rsidRDefault="002B29DC" w:rsidP="00451163">
            <w:pPr>
              <w:ind w:leftChars="50" w:left="100" w:rightChars="44" w:right="88"/>
              <w:rPr>
                <w:sz w:val="18"/>
              </w:rPr>
            </w:pPr>
            <w:r w:rsidRPr="00FD773D">
              <w:rPr>
                <w:sz w:val="18"/>
              </w:rPr>
              <w:t>XA_API_CMD_GET_CURIDX_INPUT_BUF</w:t>
            </w:r>
          </w:p>
        </w:tc>
        <w:tc>
          <w:tcPr>
            <w:tcW w:w="4953" w:type="dxa"/>
            <w:vMerge w:val="restart"/>
            <w:vAlign w:val="center"/>
          </w:tcPr>
          <w:p w14:paraId="49A7FE09" w14:textId="77777777" w:rsidR="00D93A30" w:rsidRPr="00FD773D" w:rsidRDefault="002B29DC" w:rsidP="00A339BC">
            <w:pPr>
              <w:pStyle w:val="ReqText"/>
              <w:ind w:left="90"/>
              <w:rPr>
                <w:sz w:val="18"/>
              </w:rPr>
            </w:pPr>
            <w:r w:rsidRPr="00FD773D">
              <w:rPr>
                <w:sz w:val="18"/>
              </w:rPr>
              <w:t>Get the number</w:t>
            </w:r>
            <w:r w:rsidR="00855F91" w:rsidRPr="00FD773D">
              <w:rPr>
                <w:sz w:val="18"/>
              </w:rPr>
              <w:t xml:space="preserve"> of input buffer bytes consumed</w:t>
            </w:r>
            <w:r w:rsidR="00D93A30" w:rsidRPr="00FD773D">
              <w:rPr>
                <w:sz w:val="18"/>
              </w:rPr>
              <w:t xml:space="preserve"> </w:t>
            </w:r>
          </w:p>
          <w:p w14:paraId="03B9941A" w14:textId="4CC98B64" w:rsidR="002B29DC" w:rsidRPr="00FD773D" w:rsidRDefault="00D93A30" w:rsidP="00A339BC">
            <w:pPr>
              <w:pStyle w:val="ReqText"/>
              <w:ind w:left="90"/>
              <w:rPr>
                <w:sz w:val="18"/>
              </w:rPr>
            </w:pPr>
            <w:r w:rsidRPr="00FD773D">
              <w:rPr>
                <w:sz w:val="18"/>
              </w:rPr>
              <w:t xml:space="preserve">(only available in TDM Renderer) </w:t>
            </w:r>
          </w:p>
        </w:tc>
      </w:tr>
      <w:tr w:rsidR="002B29DC" w:rsidRPr="00FD773D" w14:paraId="5E090B66" w14:textId="77777777" w:rsidTr="005667B0">
        <w:trPr>
          <w:cantSplit/>
          <w:trHeight w:val="320"/>
          <w:tblHeader/>
        </w:trPr>
        <w:tc>
          <w:tcPr>
            <w:tcW w:w="307" w:type="dxa"/>
            <w:vMerge/>
            <w:vAlign w:val="center"/>
          </w:tcPr>
          <w:p w14:paraId="3F569736" w14:textId="77777777" w:rsidR="002B29DC" w:rsidRPr="00FD773D" w:rsidRDefault="002B29DC" w:rsidP="00D15B83">
            <w:pPr>
              <w:jc w:val="center"/>
              <w:rPr>
                <w:sz w:val="18"/>
                <w:szCs w:val="18"/>
              </w:rPr>
            </w:pPr>
          </w:p>
        </w:tc>
        <w:tc>
          <w:tcPr>
            <w:tcW w:w="4576" w:type="dxa"/>
            <w:vAlign w:val="center"/>
          </w:tcPr>
          <w:p w14:paraId="77F3CFAD" w14:textId="77777777" w:rsidR="002B29DC" w:rsidRPr="00FD773D" w:rsidRDefault="002B29DC" w:rsidP="00451163">
            <w:pPr>
              <w:ind w:leftChars="50" w:left="100" w:rightChars="44" w:right="88"/>
              <w:rPr>
                <w:sz w:val="18"/>
              </w:rPr>
            </w:pPr>
            <w:r w:rsidRPr="00FD773D">
              <w:rPr>
                <w:sz w:val="18"/>
              </w:rPr>
              <w:t>(NULL)</w:t>
            </w:r>
          </w:p>
        </w:tc>
        <w:tc>
          <w:tcPr>
            <w:tcW w:w="4953" w:type="dxa"/>
            <w:vMerge/>
            <w:vAlign w:val="center"/>
          </w:tcPr>
          <w:p w14:paraId="5F731C14" w14:textId="77777777" w:rsidR="002B29DC" w:rsidRPr="00FD773D" w:rsidRDefault="002B29DC" w:rsidP="00D15B83">
            <w:pPr>
              <w:ind w:firstLineChars="50" w:firstLine="90"/>
              <w:rPr>
                <w:sz w:val="18"/>
                <w:szCs w:val="18"/>
              </w:rPr>
            </w:pPr>
          </w:p>
        </w:tc>
      </w:tr>
    </w:tbl>
    <w:p w14:paraId="1C07239F" w14:textId="77777777" w:rsidR="002B29DC" w:rsidRPr="00FD773D" w:rsidRDefault="002B29DC" w:rsidP="009F75F7"/>
    <w:p w14:paraId="58EE3CE3" w14:textId="77777777" w:rsidR="002B29DC" w:rsidRPr="00FD773D" w:rsidRDefault="002B29DC" w:rsidP="009F75F7">
      <w:r w:rsidRPr="00FD773D">
        <w:br w:type="page"/>
      </w:r>
    </w:p>
    <w:p w14:paraId="72319189" w14:textId="77777777" w:rsidR="003F6E95" w:rsidRPr="00FD773D" w:rsidRDefault="003F6E95" w:rsidP="00DC074C"/>
    <w:p w14:paraId="46A2BE29" w14:textId="77777777" w:rsidR="002B29DC" w:rsidRPr="00FD773D"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156" w:name="_Toc527033957"/>
      <w:r w:rsidRPr="00FD773D">
        <w:t>Detail of Command Specifications</w:t>
      </w:r>
      <w:bookmarkEnd w:id="156"/>
    </w:p>
    <w:p w14:paraId="6C6601BC" w14:textId="77777777" w:rsidR="002B29DC" w:rsidRPr="00FD773D" w:rsidRDefault="002B29DC" w:rsidP="009F75F7">
      <w:r w:rsidRPr="00FD773D">
        <w:t>The next sections describe this library command functions by using the description format below.</w:t>
      </w:r>
    </w:p>
    <w:p w14:paraId="205D7725" w14:textId="77777777" w:rsidR="002B29DC" w:rsidRPr="00FD773D" w:rsidRDefault="002B29DC" w:rsidP="009F75F7"/>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8102"/>
      </w:tblGrid>
      <w:tr w:rsidR="002B29DC" w:rsidRPr="00FD773D" w14:paraId="1470FD35" w14:textId="77777777" w:rsidTr="00D15B83">
        <w:trPr>
          <w:trHeight w:val="354"/>
          <w:jc w:val="center"/>
        </w:trPr>
        <w:tc>
          <w:tcPr>
            <w:tcW w:w="1469" w:type="dxa"/>
            <w:tcBorders>
              <w:right w:val="double" w:sz="4" w:space="0" w:color="auto"/>
            </w:tcBorders>
          </w:tcPr>
          <w:p w14:paraId="3CB08502" w14:textId="77777777" w:rsidR="002B29DC" w:rsidRPr="00FD773D" w:rsidRDefault="002B29DC" w:rsidP="00D15B83">
            <w:pPr>
              <w:rPr>
                <w:sz w:val="18"/>
                <w:szCs w:val="18"/>
              </w:rPr>
            </w:pPr>
            <w:r w:rsidRPr="00FD773D">
              <w:rPr>
                <w:sz w:val="18"/>
                <w:szCs w:val="18"/>
              </w:rPr>
              <w:t>Subcommand</w:t>
            </w:r>
          </w:p>
        </w:tc>
        <w:tc>
          <w:tcPr>
            <w:tcW w:w="8102" w:type="dxa"/>
            <w:tcBorders>
              <w:left w:val="double" w:sz="4" w:space="0" w:color="auto"/>
            </w:tcBorders>
          </w:tcPr>
          <w:p w14:paraId="5AEB6AE7" w14:textId="77777777" w:rsidR="002B29DC" w:rsidRPr="00FD773D" w:rsidRDefault="002B29DC" w:rsidP="00D15B83">
            <w:pPr>
              <w:rPr>
                <w:sz w:val="18"/>
                <w:szCs w:val="18"/>
              </w:rPr>
            </w:pPr>
            <w:r w:rsidRPr="00FD773D">
              <w:rPr>
                <w:sz w:val="18"/>
                <w:szCs w:val="18"/>
              </w:rPr>
              <w:t>Name of subcommand</w:t>
            </w:r>
          </w:p>
        </w:tc>
      </w:tr>
      <w:tr w:rsidR="002B29DC" w:rsidRPr="00FD773D" w14:paraId="0A1E15B8" w14:textId="77777777" w:rsidTr="00D15B83">
        <w:trPr>
          <w:trHeight w:val="354"/>
          <w:jc w:val="center"/>
        </w:trPr>
        <w:tc>
          <w:tcPr>
            <w:tcW w:w="1469" w:type="dxa"/>
            <w:tcBorders>
              <w:right w:val="double" w:sz="4" w:space="0" w:color="auto"/>
            </w:tcBorders>
          </w:tcPr>
          <w:p w14:paraId="4DAE9333" w14:textId="77777777" w:rsidR="002B29DC" w:rsidRPr="00FD773D" w:rsidRDefault="002B29DC" w:rsidP="00D15B83">
            <w:pPr>
              <w:rPr>
                <w:sz w:val="18"/>
                <w:szCs w:val="18"/>
              </w:rPr>
            </w:pPr>
            <w:r w:rsidRPr="00FD773D">
              <w:rPr>
                <w:sz w:val="18"/>
                <w:szCs w:val="18"/>
              </w:rPr>
              <w:t>Synopsis</w:t>
            </w:r>
          </w:p>
        </w:tc>
        <w:tc>
          <w:tcPr>
            <w:tcW w:w="8102" w:type="dxa"/>
            <w:tcBorders>
              <w:left w:val="double" w:sz="4" w:space="0" w:color="auto"/>
            </w:tcBorders>
          </w:tcPr>
          <w:p w14:paraId="3D51E72A" w14:textId="77777777" w:rsidR="002B29DC" w:rsidRPr="00FD773D" w:rsidRDefault="002B29DC" w:rsidP="00D15B83">
            <w:pPr>
              <w:rPr>
                <w:sz w:val="18"/>
                <w:szCs w:val="18"/>
              </w:rPr>
            </w:pPr>
            <w:r w:rsidRPr="00FD773D">
              <w:rPr>
                <w:sz w:val="18"/>
                <w:szCs w:val="18"/>
              </w:rPr>
              <w:t>Outlines the function.</w:t>
            </w:r>
          </w:p>
        </w:tc>
      </w:tr>
      <w:tr w:rsidR="002B29DC" w:rsidRPr="00FD773D" w14:paraId="6D4D934B" w14:textId="77777777" w:rsidTr="00D15B83">
        <w:trPr>
          <w:trHeight w:val="354"/>
          <w:jc w:val="center"/>
        </w:trPr>
        <w:tc>
          <w:tcPr>
            <w:tcW w:w="1469" w:type="dxa"/>
            <w:tcBorders>
              <w:right w:val="double" w:sz="4" w:space="0" w:color="auto"/>
            </w:tcBorders>
          </w:tcPr>
          <w:p w14:paraId="3F33F70E" w14:textId="77777777" w:rsidR="002B29DC" w:rsidRPr="00FD773D" w:rsidRDefault="002B29DC" w:rsidP="00D15B83">
            <w:pPr>
              <w:rPr>
                <w:sz w:val="18"/>
                <w:szCs w:val="18"/>
              </w:rPr>
            </w:pPr>
            <w:r w:rsidRPr="00FD773D">
              <w:rPr>
                <w:sz w:val="18"/>
                <w:szCs w:val="18"/>
              </w:rPr>
              <w:t>Arguments</w:t>
            </w:r>
          </w:p>
        </w:tc>
        <w:tc>
          <w:tcPr>
            <w:tcW w:w="8102" w:type="dxa"/>
            <w:tcBorders>
              <w:left w:val="double" w:sz="4" w:space="0" w:color="auto"/>
            </w:tcBorders>
          </w:tcPr>
          <w:p w14:paraId="4799AB4D" w14:textId="77777777" w:rsidR="002B29DC" w:rsidRPr="00FD773D" w:rsidRDefault="002B29DC" w:rsidP="00D15B83">
            <w:pPr>
              <w:rPr>
                <w:sz w:val="18"/>
                <w:szCs w:val="18"/>
              </w:rPr>
            </w:pPr>
            <w:r w:rsidRPr="00FD773D">
              <w:rPr>
                <w:sz w:val="18"/>
                <w:szCs w:val="18"/>
              </w:rPr>
              <w:t>Describes the arguments for the function.</w:t>
            </w:r>
          </w:p>
        </w:tc>
      </w:tr>
      <w:tr w:rsidR="002B29DC" w:rsidRPr="00FD773D" w14:paraId="6DEDF603" w14:textId="77777777" w:rsidTr="00D15B83">
        <w:trPr>
          <w:jc w:val="center"/>
        </w:trPr>
        <w:tc>
          <w:tcPr>
            <w:tcW w:w="1469" w:type="dxa"/>
            <w:tcBorders>
              <w:right w:val="double" w:sz="4" w:space="0" w:color="auto"/>
            </w:tcBorders>
          </w:tcPr>
          <w:p w14:paraId="54189AC8" w14:textId="77777777" w:rsidR="002B29DC" w:rsidRPr="00FD773D" w:rsidRDefault="002B29DC" w:rsidP="00D15B83">
            <w:pPr>
              <w:rPr>
                <w:sz w:val="18"/>
                <w:szCs w:val="18"/>
              </w:rPr>
            </w:pPr>
            <w:r w:rsidRPr="00FD773D">
              <w:rPr>
                <w:sz w:val="18"/>
                <w:szCs w:val="18"/>
              </w:rPr>
              <w:t>Restrictions</w:t>
            </w:r>
          </w:p>
        </w:tc>
        <w:tc>
          <w:tcPr>
            <w:tcW w:w="8102" w:type="dxa"/>
            <w:tcBorders>
              <w:left w:val="double" w:sz="4" w:space="0" w:color="auto"/>
            </w:tcBorders>
          </w:tcPr>
          <w:p w14:paraId="4EF6D248" w14:textId="77777777" w:rsidR="002B29DC" w:rsidRPr="00FD773D" w:rsidRDefault="002B29DC" w:rsidP="00D15B83">
            <w:pPr>
              <w:rPr>
                <w:sz w:val="18"/>
                <w:szCs w:val="18"/>
              </w:rPr>
            </w:pPr>
            <w:r w:rsidRPr="00FD773D">
              <w:rPr>
                <w:sz w:val="18"/>
                <w:szCs w:val="18"/>
              </w:rPr>
              <w:t>Provides information such as precautions in using the function.</w:t>
            </w:r>
          </w:p>
        </w:tc>
      </w:tr>
    </w:tbl>
    <w:p w14:paraId="5D03B378" w14:textId="77777777" w:rsidR="002B29DC" w:rsidRPr="00FD773D" w:rsidRDefault="002B29DC" w:rsidP="00451163">
      <w:pPr>
        <w:ind w:leftChars="50" w:left="100" w:rightChars="44" w:right="88"/>
        <w:rPr>
          <w:sz w:val="18"/>
        </w:rPr>
      </w:pPr>
      <w:r w:rsidRPr="00FD773D">
        <w:rPr>
          <w:sz w:val="18"/>
        </w:rPr>
        <w:t>[Note] This syntax format complies with ANSI-C.</w:t>
      </w:r>
    </w:p>
    <w:p w14:paraId="7208EF76" w14:textId="77777777" w:rsidR="002B29DC" w:rsidRPr="00FD773D" w:rsidRDefault="002B29DC" w:rsidP="009F75F7"/>
    <w:p w14:paraId="5BD77F25" w14:textId="77777777" w:rsidR="002B29DC" w:rsidRPr="00FD773D" w:rsidRDefault="002B29DC" w:rsidP="009F75F7">
      <w:pPr>
        <w:rPr>
          <w:lang w:val="x-none" w:eastAsia="x-none"/>
        </w:rPr>
      </w:pPr>
      <w:r w:rsidRPr="00FD773D">
        <w:rPr>
          <w:lang w:val="x-none" w:eastAsia="x-none"/>
        </w:rPr>
        <w:br w:type="page"/>
      </w:r>
    </w:p>
    <w:p w14:paraId="6D5F0AE3" w14:textId="77777777" w:rsidR="003F6E95" w:rsidRPr="00FD773D" w:rsidRDefault="003F6E95" w:rsidP="00DC074C"/>
    <w:p w14:paraId="7535A340"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157" w:name="_Ref437976379"/>
      <w:r w:rsidRPr="00FD773D">
        <w:t>XA_API_CMD_GET_LIB_ID_STRINGS command</w:t>
      </w:r>
      <w:bookmarkEnd w:id="157"/>
    </w:p>
    <w:p w14:paraId="25C4D546" w14:textId="087C1381" w:rsidR="002B29DC" w:rsidRPr="00FD773D" w:rsidRDefault="00786BE7" w:rsidP="0029353D">
      <w:pPr>
        <w:pStyle w:val="ReqID"/>
      </w:pPr>
      <w:r>
        <w:t>FD_PLG_TDM_001</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2797"/>
        <w:gridCol w:w="5305"/>
      </w:tblGrid>
      <w:tr w:rsidR="002B29DC" w:rsidRPr="00FD773D" w14:paraId="76993A19" w14:textId="77777777" w:rsidTr="00D15B83">
        <w:trPr>
          <w:trHeight w:val="354"/>
          <w:jc w:val="center"/>
        </w:trPr>
        <w:tc>
          <w:tcPr>
            <w:tcW w:w="1469" w:type="dxa"/>
            <w:tcBorders>
              <w:bottom w:val="single" w:sz="4" w:space="0" w:color="auto"/>
              <w:right w:val="double" w:sz="4" w:space="0" w:color="auto"/>
            </w:tcBorders>
          </w:tcPr>
          <w:p w14:paraId="0B369E32" w14:textId="77777777" w:rsidR="002B29DC" w:rsidRPr="00FD773D" w:rsidRDefault="002B29DC" w:rsidP="00D15B83">
            <w:pPr>
              <w:rPr>
                <w:sz w:val="18"/>
                <w:szCs w:val="18"/>
              </w:rPr>
            </w:pPr>
            <w:r w:rsidRPr="00FD773D">
              <w:rPr>
                <w:sz w:val="18"/>
                <w:szCs w:val="18"/>
              </w:rPr>
              <w:t>Subcommand</w:t>
            </w:r>
          </w:p>
        </w:tc>
        <w:tc>
          <w:tcPr>
            <w:tcW w:w="8102" w:type="dxa"/>
            <w:gridSpan w:val="2"/>
            <w:tcBorders>
              <w:left w:val="double" w:sz="4" w:space="0" w:color="auto"/>
              <w:bottom w:val="single" w:sz="4" w:space="0" w:color="auto"/>
            </w:tcBorders>
          </w:tcPr>
          <w:p w14:paraId="495FADBE" w14:textId="77777777" w:rsidR="002B29DC" w:rsidRPr="00FD773D" w:rsidRDefault="002B29DC" w:rsidP="00D15B83">
            <w:pPr>
              <w:rPr>
                <w:sz w:val="18"/>
                <w:szCs w:val="18"/>
              </w:rPr>
            </w:pPr>
            <w:r w:rsidRPr="00FD773D">
              <w:rPr>
                <w:sz w:val="18"/>
                <w:szCs w:val="18"/>
              </w:rPr>
              <w:t>XA_CMD_TYPE_LIB_VERSION</w:t>
            </w:r>
          </w:p>
        </w:tc>
      </w:tr>
      <w:tr w:rsidR="002B29DC" w:rsidRPr="00FD773D" w14:paraId="473A4584" w14:textId="77777777" w:rsidTr="00D15B83">
        <w:trPr>
          <w:trHeight w:val="354"/>
          <w:jc w:val="center"/>
        </w:trPr>
        <w:tc>
          <w:tcPr>
            <w:tcW w:w="1469" w:type="dxa"/>
            <w:tcBorders>
              <w:top w:val="single" w:sz="4" w:space="0" w:color="auto"/>
              <w:right w:val="double" w:sz="4" w:space="0" w:color="auto"/>
            </w:tcBorders>
          </w:tcPr>
          <w:p w14:paraId="6F56B662" w14:textId="77777777" w:rsidR="002B29DC" w:rsidRPr="00FD773D" w:rsidRDefault="002B29DC" w:rsidP="00D15B83">
            <w:pPr>
              <w:rPr>
                <w:sz w:val="18"/>
                <w:szCs w:val="18"/>
              </w:rPr>
            </w:pPr>
            <w:r w:rsidRPr="00FD773D">
              <w:rPr>
                <w:sz w:val="18"/>
                <w:szCs w:val="18"/>
              </w:rPr>
              <w:t>Description</w:t>
            </w:r>
          </w:p>
        </w:tc>
        <w:tc>
          <w:tcPr>
            <w:tcW w:w="8102" w:type="dxa"/>
            <w:gridSpan w:val="2"/>
            <w:tcBorders>
              <w:top w:val="single" w:sz="4" w:space="0" w:color="auto"/>
              <w:left w:val="double" w:sz="4" w:space="0" w:color="auto"/>
            </w:tcBorders>
          </w:tcPr>
          <w:p w14:paraId="6C9FBD9E" w14:textId="77777777" w:rsidR="002B29DC" w:rsidRPr="00FD773D" w:rsidRDefault="002B29DC" w:rsidP="00E70CA7">
            <w:pPr>
              <w:rPr>
                <w:sz w:val="18"/>
              </w:rPr>
            </w:pPr>
            <w:r w:rsidRPr="00FD773D">
              <w:rPr>
                <w:sz w:val="18"/>
              </w:rPr>
              <w:t>This command obtains the version of the library in the form of a string. The maximum length of the string that the library will provide is 30 bytes. Therefore the application shall pass a pointer to a buffer of a minimum size of 30 bytes. This command is optional</w:t>
            </w:r>
          </w:p>
        </w:tc>
      </w:tr>
      <w:tr w:rsidR="002B29DC" w:rsidRPr="00FD773D" w14:paraId="65363844" w14:textId="77777777" w:rsidTr="00D15B83">
        <w:trPr>
          <w:trHeight w:val="331"/>
          <w:jc w:val="center"/>
        </w:trPr>
        <w:tc>
          <w:tcPr>
            <w:tcW w:w="1469" w:type="dxa"/>
            <w:vMerge w:val="restart"/>
            <w:tcBorders>
              <w:right w:val="double" w:sz="4" w:space="0" w:color="auto"/>
            </w:tcBorders>
          </w:tcPr>
          <w:p w14:paraId="2189C12E" w14:textId="77777777" w:rsidR="002B29DC" w:rsidRPr="00FD773D" w:rsidRDefault="002B29DC" w:rsidP="00D15B83">
            <w:pPr>
              <w:rPr>
                <w:sz w:val="18"/>
                <w:szCs w:val="18"/>
              </w:rPr>
            </w:pPr>
            <w:r w:rsidRPr="00FD773D">
              <w:rPr>
                <w:sz w:val="18"/>
                <w:szCs w:val="18"/>
              </w:rPr>
              <w:t>Arguments</w:t>
            </w:r>
          </w:p>
        </w:tc>
        <w:tc>
          <w:tcPr>
            <w:tcW w:w="8102" w:type="dxa"/>
            <w:gridSpan w:val="2"/>
            <w:tcBorders>
              <w:left w:val="double" w:sz="4" w:space="0" w:color="auto"/>
            </w:tcBorders>
          </w:tcPr>
          <w:p w14:paraId="3CC4CE96" w14:textId="77777777" w:rsidR="002B29DC" w:rsidRPr="00FD773D" w:rsidRDefault="002B29DC" w:rsidP="00451163">
            <w:pPr>
              <w:ind w:leftChars="50" w:left="100" w:rightChars="44" w:right="88"/>
              <w:rPr>
                <w:sz w:val="18"/>
              </w:rPr>
            </w:pPr>
            <w:r w:rsidRPr="00FD773D">
              <w:rPr>
                <w:sz w:val="18"/>
              </w:rPr>
              <w:t>p_xa_module_obj</w:t>
            </w:r>
          </w:p>
        </w:tc>
      </w:tr>
      <w:tr w:rsidR="002B29DC" w:rsidRPr="00FD773D" w14:paraId="4A946B99" w14:textId="77777777" w:rsidTr="00D15B83">
        <w:trPr>
          <w:trHeight w:val="640"/>
          <w:jc w:val="center"/>
        </w:trPr>
        <w:tc>
          <w:tcPr>
            <w:tcW w:w="1469" w:type="dxa"/>
            <w:vMerge/>
            <w:tcBorders>
              <w:right w:val="double" w:sz="4" w:space="0" w:color="auto"/>
            </w:tcBorders>
          </w:tcPr>
          <w:p w14:paraId="6C19787E" w14:textId="77777777" w:rsidR="002B29DC" w:rsidRPr="00FD773D" w:rsidRDefault="002B29DC" w:rsidP="00D15B83">
            <w:pPr>
              <w:rPr>
                <w:sz w:val="18"/>
                <w:szCs w:val="18"/>
              </w:rPr>
            </w:pPr>
          </w:p>
        </w:tc>
        <w:tc>
          <w:tcPr>
            <w:tcW w:w="8102" w:type="dxa"/>
            <w:gridSpan w:val="2"/>
            <w:tcBorders>
              <w:left w:val="double" w:sz="4" w:space="0" w:color="auto"/>
            </w:tcBorders>
          </w:tcPr>
          <w:p w14:paraId="28307A47" w14:textId="77777777" w:rsidR="002B29DC" w:rsidRPr="00FD773D" w:rsidRDefault="002B29DC" w:rsidP="00451163">
            <w:pPr>
              <w:ind w:leftChars="50" w:left="100" w:rightChars="44" w:right="88"/>
              <w:rPr>
                <w:sz w:val="18"/>
              </w:rPr>
            </w:pPr>
            <w:r w:rsidRPr="00FD773D">
              <w:rPr>
                <w:sz w:val="18"/>
              </w:rPr>
              <w:t>NULL</w:t>
            </w:r>
          </w:p>
          <w:p w14:paraId="66CFBD0C"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35F65C72" w14:textId="77777777" w:rsidTr="00D15B83">
        <w:trPr>
          <w:trHeight w:val="351"/>
          <w:jc w:val="center"/>
        </w:trPr>
        <w:tc>
          <w:tcPr>
            <w:tcW w:w="1469" w:type="dxa"/>
            <w:vMerge/>
            <w:tcBorders>
              <w:right w:val="double" w:sz="4" w:space="0" w:color="auto"/>
            </w:tcBorders>
          </w:tcPr>
          <w:p w14:paraId="3AF0982F" w14:textId="77777777" w:rsidR="002B29DC" w:rsidRPr="00FD773D" w:rsidRDefault="002B29DC" w:rsidP="00D15B83">
            <w:pPr>
              <w:rPr>
                <w:sz w:val="18"/>
                <w:szCs w:val="18"/>
              </w:rPr>
            </w:pPr>
          </w:p>
        </w:tc>
        <w:tc>
          <w:tcPr>
            <w:tcW w:w="8102" w:type="dxa"/>
            <w:gridSpan w:val="2"/>
            <w:tcBorders>
              <w:left w:val="double" w:sz="4" w:space="0" w:color="auto"/>
            </w:tcBorders>
          </w:tcPr>
          <w:p w14:paraId="3B0B277B" w14:textId="77777777" w:rsidR="002B29DC" w:rsidRPr="00FD773D" w:rsidRDefault="002B29DC" w:rsidP="00451163">
            <w:pPr>
              <w:ind w:leftChars="50" w:left="100" w:rightChars="44" w:right="88"/>
              <w:rPr>
                <w:sz w:val="18"/>
              </w:rPr>
            </w:pPr>
            <w:r w:rsidRPr="00FD773D">
              <w:rPr>
                <w:sz w:val="18"/>
              </w:rPr>
              <w:t>i_cmd</w:t>
            </w:r>
          </w:p>
        </w:tc>
      </w:tr>
      <w:tr w:rsidR="002B29DC" w:rsidRPr="00FD773D" w14:paraId="21406B73" w14:textId="77777777" w:rsidTr="00D15B83">
        <w:trPr>
          <w:trHeight w:val="640"/>
          <w:jc w:val="center"/>
        </w:trPr>
        <w:tc>
          <w:tcPr>
            <w:tcW w:w="1469" w:type="dxa"/>
            <w:vMerge/>
            <w:tcBorders>
              <w:right w:val="double" w:sz="4" w:space="0" w:color="auto"/>
            </w:tcBorders>
          </w:tcPr>
          <w:p w14:paraId="4745552F" w14:textId="77777777" w:rsidR="002B29DC" w:rsidRPr="00FD773D" w:rsidRDefault="002B29DC" w:rsidP="00D15B83">
            <w:pPr>
              <w:rPr>
                <w:sz w:val="18"/>
                <w:szCs w:val="18"/>
              </w:rPr>
            </w:pPr>
          </w:p>
        </w:tc>
        <w:tc>
          <w:tcPr>
            <w:tcW w:w="8102" w:type="dxa"/>
            <w:gridSpan w:val="2"/>
            <w:tcBorders>
              <w:left w:val="double" w:sz="4" w:space="0" w:color="auto"/>
            </w:tcBorders>
          </w:tcPr>
          <w:p w14:paraId="49E1C8C3" w14:textId="77777777" w:rsidR="002B29DC" w:rsidRPr="00FD773D" w:rsidRDefault="002B29DC" w:rsidP="00D15B83">
            <w:pPr>
              <w:ind w:firstLineChars="100" w:firstLine="180"/>
              <w:rPr>
                <w:sz w:val="18"/>
                <w:szCs w:val="18"/>
              </w:rPr>
            </w:pPr>
            <w:r w:rsidRPr="00FD773D">
              <w:rPr>
                <w:sz w:val="18"/>
                <w:szCs w:val="18"/>
              </w:rPr>
              <w:t>XA_API_CMD_GET_LIB_ID_STRINGS</w:t>
            </w:r>
          </w:p>
          <w:p w14:paraId="75DFAEC3" w14:textId="77777777" w:rsidR="002B29DC" w:rsidRPr="00FD773D" w:rsidRDefault="002B29DC" w:rsidP="00D15B83">
            <w:pPr>
              <w:ind w:firstLineChars="100" w:firstLine="180"/>
              <w:rPr>
                <w:sz w:val="18"/>
                <w:szCs w:val="18"/>
              </w:rPr>
            </w:pPr>
          </w:p>
        </w:tc>
      </w:tr>
      <w:tr w:rsidR="002B29DC" w:rsidRPr="00FD773D" w14:paraId="2D385EF9" w14:textId="77777777" w:rsidTr="00D15B83">
        <w:trPr>
          <w:trHeight w:val="324"/>
          <w:jc w:val="center"/>
        </w:trPr>
        <w:tc>
          <w:tcPr>
            <w:tcW w:w="1469" w:type="dxa"/>
            <w:vMerge/>
            <w:tcBorders>
              <w:right w:val="double" w:sz="4" w:space="0" w:color="auto"/>
            </w:tcBorders>
          </w:tcPr>
          <w:p w14:paraId="3F66D0F3" w14:textId="77777777" w:rsidR="002B29DC" w:rsidRPr="00FD773D" w:rsidRDefault="002B29DC" w:rsidP="00D15B83">
            <w:pPr>
              <w:rPr>
                <w:sz w:val="18"/>
                <w:szCs w:val="18"/>
              </w:rPr>
            </w:pPr>
          </w:p>
        </w:tc>
        <w:tc>
          <w:tcPr>
            <w:tcW w:w="8102" w:type="dxa"/>
            <w:gridSpan w:val="2"/>
            <w:tcBorders>
              <w:left w:val="double" w:sz="4" w:space="0" w:color="auto"/>
            </w:tcBorders>
          </w:tcPr>
          <w:p w14:paraId="666AE0A1" w14:textId="77777777" w:rsidR="002B29DC" w:rsidRPr="00FD773D" w:rsidRDefault="002B29DC" w:rsidP="00451163">
            <w:pPr>
              <w:ind w:leftChars="50" w:left="100" w:rightChars="44" w:right="88"/>
              <w:rPr>
                <w:sz w:val="18"/>
              </w:rPr>
            </w:pPr>
            <w:r w:rsidRPr="00FD773D">
              <w:rPr>
                <w:sz w:val="18"/>
              </w:rPr>
              <w:t>i_idx</w:t>
            </w:r>
          </w:p>
        </w:tc>
      </w:tr>
      <w:tr w:rsidR="002B29DC" w:rsidRPr="00FD773D" w14:paraId="27220228" w14:textId="77777777" w:rsidTr="00D15B83">
        <w:trPr>
          <w:trHeight w:val="640"/>
          <w:jc w:val="center"/>
        </w:trPr>
        <w:tc>
          <w:tcPr>
            <w:tcW w:w="1469" w:type="dxa"/>
            <w:vMerge/>
            <w:tcBorders>
              <w:right w:val="double" w:sz="4" w:space="0" w:color="auto"/>
            </w:tcBorders>
          </w:tcPr>
          <w:p w14:paraId="66A0522B" w14:textId="77777777" w:rsidR="002B29DC" w:rsidRPr="00FD773D" w:rsidRDefault="002B29DC" w:rsidP="00D15B83">
            <w:pPr>
              <w:rPr>
                <w:sz w:val="18"/>
                <w:szCs w:val="18"/>
              </w:rPr>
            </w:pPr>
          </w:p>
        </w:tc>
        <w:tc>
          <w:tcPr>
            <w:tcW w:w="8102" w:type="dxa"/>
            <w:gridSpan w:val="2"/>
            <w:tcBorders>
              <w:left w:val="double" w:sz="4" w:space="0" w:color="auto"/>
            </w:tcBorders>
          </w:tcPr>
          <w:p w14:paraId="2F7D220D" w14:textId="77777777" w:rsidR="002B29DC" w:rsidRPr="00FD773D" w:rsidRDefault="002B29DC" w:rsidP="00D15B83">
            <w:pPr>
              <w:ind w:firstLineChars="100" w:firstLine="180"/>
              <w:rPr>
                <w:sz w:val="18"/>
                <w:szCs w:val="18"/>
              </w:rPr>
            </w:pPr>
            <w:r w:rsidRPr="00FD773D">
              <w:rPr>
                <w:sz w:val="18"/>
                <w:szCs w:val="18"/>
              </w:rPr>
              <w:t>XA_CMD_TYPE_LIB_VERSION</w:t>
            </w:r>
          </w:p>
          <w:p w14:paraId="6E900BCF" w14:textId="77777777" w:rsidR="002B29DC" w:rsidRPr="00FD773D" w:rsidRDefault="002B29DC" w:rsidP="00D15B83">
            <w:pPr>
              <w:ind w:firstLineChars="100" w:firstLine="180"/>
              <w:rPr>
                <w:sz w:val="18"/>
                <w:szCs w:val="18"/>
              </w:rPr>
            </w:pPr>
          </w:p>
        </w:tc>
      </w:tr>
      <w:tr w:rsidR="002B29DC" w:rsidRPr="00FD773D" w14:paraId="2D81CD6C" w14:textId="77777777" w:rsidTr="00D15B83">
        <w:trPr>
          <w:trHeight w:val="338"/>
          <w:jc w:val="center"/>
        </w:trPr>
        <w:tc>
          <w:tcPr>
            <w:tcW w:w="1469" w:type="dxa"/>
            <w:vMerge/>
            <w:tcBorders>
              <w:right w:val="double" w:sz="4" w:space="0" w:color="auto"/>
            </w:tcBorders>
          </w:tcPr>
          <w:p w14:paraId="5EB9790B" w14:textId="77777777" w:rsidR="002B29DC" w:rsidRPr="00FD773D" w:rsidRDefault="002B29DC" w:rsidP="00D15B83">
            <w:pPr>
              <w:rPr>
                <w:sz w:val="18"/>
                <w:szCs w:val="18"/>
              </w:rPr>
            </w:pPr>
          </w:p>
        </w:tc>
        <w:tc>
          <w:tcPr>
            <w:tcW w:w="8102" w:type="dxa"/>
            <w:gridSpan w:val="2"/>
            <w:tcBorders>
              <w:left w:val="double" w:sz="4" w:space="0" w:color="auto"/>
            </w:tcBorders>
          </w:tcPr>
          <w:p w14:paraId="0C6583E6" w14:textId="77777777" w:rsidR="002B29DC" w:rsidRPr="00FD773D" w:rsidRDefault="002B29DC" w:rsidP="00D15B83">
            <w:pPr>
              <w:rPr>
                <w:sz w:val="18"/>
                <w:szCs w:val="18"/>
              </w:rPr>
            </w:pPr>
            <w:r w:rsidRPr="00FD773D">
              <w:rPr>
                <w:sz w:val="18"/>
                <w:szCs w:val="18"/>
              </w:rPr>
              <w:t>pv_value</w:t>
            </w:r>
          </w:p>
        </w:tc>
      </w:tr>
      <w:tr w:rsidR="002B29DC" w:rsidRPr="00FD773D" w14:paraId="70D4CF50" w14:textId="77777777" w:rsidTr="00D15B83">
        <w:trPr>
          <w:trHeight w:val="640"/>
          <w:jc w:val="center"/>
        </w:trPr>
        <w:tc>
          <w:tcPr>
            <w:tcW w:w="1469" w:type="dxa"/>
            <w:vMerge/>
            <w:tcBorders>
              <w:right w:val="double" w:sz="4" w:space="0" w:color="auto"/>
            </w:tcBorders>
          </w:tcPr>
          <w:p w14:paraId="67B26AEB" w14:textId="77777777" w:rsidR="002B29DC" w:rsidRPr="00FD773D" w:rsidRDefault="002B29DC" w:rsidP="00D15B83">
            <w:pPr>
              <w:rPr>
                <w:sz w:val="18"/>
                <w:szCs w:val="18"/>
              </w:rPr>
            </w:pPr>
          </w:p>
        </w:tc>
        <w:tc>
          <w:tcPr>
            <w:tcW w:w="8102" w:type="dxa"/>
            <w:gridSpan w:val="2"/>
            <w:tcBorders>
              <w:left w:val="double" w:sz="4" w:space="0" w:color="auto"/>
              <w:bottom w:val="single" w:sz="4" w:space="0" w:color="auto"/>
            </w:tcBorders>
          </w:tcPr>
          <w:p w14:paraId="42BCAC89" w14:textId="77777777" w:rsidR="002B29DC" w:rsidRPr="00FD773D" w:rsidRDefault="002B29DC" w:rsidP="00E70CA7">
            <w:pPr>
              <w:pStyle w:val="ReqText"/>
              <w:rPr>
                <w:sz w:val="18"/>
              </w:rPr>
            </w:pPr>
            <w:r w:rsidRPr="00FD773D">
              <w:rPr>
                <w:sz w:val="18"/>
              </w:rPr>
              <w:t xml:space="preserve">Pointer to a character buffer in which the version of the library is returned. </w:t>
            </w:r>
          </w:p>
          <w:p w14:paraId="5B33E493" w14:textId="77777777" w:rsidR="002B29DC" w:rsidRPr="00FD773D" w:rsidRDefault="002B29DC" w:rsidP="00D15B83">
            <w:pPr>
              <w:ind w:firstLineChars="100" w:firstLine="180"/>
              <w:rPr>
                <w:sz w:val="18"/>
                <w:szCs w:val="18"/>
              </w:rPr>
            </w:pPr>
          </w:p>
        </w:tc>
      </w:tr>
      <w:tr w:rsidR="002B29DC" w:rsidRPr="00FD773D" w14:paraId="48D9D082" w14:textId="77777777" w:rsidTr="00D15B83">
        <w:trPr>
          <w:trHeight w:val="395"/>
          <w:jc w:val="center"/>
        </w:trPr>
        <w:tc>
          <w:tcPr>
            <w:tcW w:w="1469" w:type="dxa"/>
            <w:vMerge w:val="restart"/>
            <w:tcBorders>
              <w:right w:val="double" w:sz="4" w:space="0" w:color="auto"/>
            </w:tcBorders>
          </w:tcPr>
          <w:p w14:paraId="2F223031" w14:textId="77777777" w:rsidR="002B29DC" w:rsidRPr="00FD773D" w:rsidRDefault="002B29DC" w:rsidP="00D15B83">
            <w:pPr>
              <w:rPr>
                <w:sz w:val="18"/>
                <w:szCs w:val="18"/>
              </w:rPr>
            </w:pPr>
            <w:r w:rsidRPr="00FD773D">
              <w:rPr>
                <w:sz w:val="18"/>
                <w:szCs w:val="18"/>
              </w:rPr>
              <w:t>Return value</w:t>
            </w:r>
          </w:p>
        </w:tc>
        <w:tc>
          <w:tcPr>
            <w:tcW w:w="2760" w:type="dxa"/>
            <w:tcBorders>
              <w:left w:val="double" w:sz="4" w:space="0" w:color="auto"/>
              <w:right w:val="single" w:sz="4" w:space="0" w:color="auto"/>
            </w:tcBorders>
          </w:tcPr>
          <w:p w14:paraId="4D9F92A7" w14:textId="77777777" w:rsidR="002B29DC" w:rsidRPr="00FD773D" w:rsidRDefault="002B29DC" w:rsidP="00D15B83">
            <w:pPr>
              <w:rPr>
                <w:sz w:val="18"/>
                <w:szCs w:val="18"/>
              </w:rPr>
            </w:pPr>
            <w:r w:rsidRPr="00FD773D">
              <w:rPr>
                <w:sz w:val="18"/>
                <w:szCs w:val="18"/>
              </w:rPr>
              <w:t>XA_NO_ERROR</w:t>
            </w:r>
          </w:p>
        </w:tc>
        <w:tc>
          <w:tcPr>
            <w:tcW w:w="5342" w:type="dxa"/>
            <w:tcBorders>
              <w:left w:val="single" w:sz="4" w:space="0" w:color="auto"/>
            </w:tcBorders>
          </w:tcPr>
          <w:p w14:paraId="7DC9FC1D" w14:textId="77777777" w:rsidR="002B29DC" w:rsidRPr="00FD773D" w:rsidRDefault="002B29DC" w:rsidP="00D15B83">
            <w:pPr>
              <w:rPr>
                <w:sz w:val="18"/>
                <w:szCs w:val="18"/>
              </w:rPr>
            </w:pPr>
            <w:r w:rsidRPr="00FD773D">
              <w:rPr>
                <w:sz w:val="18"/>
                <w:szCs w:val="18"/>
              </w:rPr>
              <w:t>Normally ends.</w:t>
            </w:r>
          </w:p>
        </w:tc>
      </w:tr>
      <w:tr w:rsidR="002B29DC" w:rsidRPr="00FD773D" w14:paraId="790942A5" w14:textId="77777777" w:rsidTr="00D15B83">
        <w:trPr>
          <w:trHeight w:val="350"/>
          <w:jc w:val="center"/>
        </w:trPr>
        <w:tc>
          <w:tcPr>
            <w:tcW w:w="1469" w:type="dxa"/>
            <w:vMerge/>
            <w:tcBorders>
              <w:right w:val="double" w:sz="4" w:space="0" w:color="auto"/>
            </w:tcBorders>
          </w:tcPr>
          <w:p w14:paraId="6720DB53" w14:textId="77777777" w:rsidR="002B29DC" w:rsidRPr="00FD773D" w:rsidRDefault="002B29DC" w:rsidP="00D15B83">
            <w:pPr>
              <w:rPr>
                <w:sz w:val="18"/>
                <w:szCs w:val="18"/>
              </w:rPr>
            </w:pPr>
          </w:p>
        </w:tc>
        <w:tc>
          <w:tcPr>
            <w:tcW w:w="2760" w:type="dxa"/>
            <w:tcBorders>
              <w:left w:val="double" w:sz="4" w:space="0" w:color="auto"/>
              <w:right w:val="single" w:sz="4" w:space="0" w:color="auto"/>
            </w:tcBorders>
          </w:tcPr>
          <w:p w14:paraId="728ADFA8" w14:textId="77777777" w:rsidR="002B29DC" w:rsidRPr="00FD773D" w:rsidRDefault="002B29DC" w:rsidP="00D15B83">
            <w:pPr>
              <w:rPr>
                <w:sz w:val="18"/>
                <w:szCs w:val="18"/>
              </w:rPr>
            </w:pPr>
            <w:r w:rsidRPr="00FD773D">
              <w:rPr>
                <w:sz w:val="18"/>
                <w:szCs w:val="18"/>
              </w:rPr>
              <w:t>XA_API_FATAL_MEM_ALLOC</w:t>
            </w:r>
          </w:p>
        </w:tc>
        <w:tc>
          <w:tcPr>
            <w:tcW w:w="5342" w:type="dxa"/>
            <w:tcBorders>
              <w:left w:val="single" w:sz="4" w:space="0" w:color="auto"/>
            </w:tcBorders>
          </w:tcPr>
          <w:p w14:paraId="54B32E6F" w14:textId="77777777" w:rsidR="002B29DC" w:rsidRPr="00FD773D" w:rsidRDefault="002B29DC" w:rsidP="00D15B83">
            <w:pPr>
              <w:rPr>
                <w:sz w:val="18"/>
                <w:szCs w:val="18"/>
              </w:rPr>
            </w:pPr>
            <w:r w:rsidRPr="00FD773D">
              <w:rPr>
                <w:sz w:val="18"/>
                <w:szCs w:val="18"/>
              </w:rPr>
              <w:t>pv_value is NULL.</w:t>
            </w:r>
          </w:p>
        </w:tc>
      </w:tr>
      <w:tr w:rsidR="002B29DC" w:rsidRPr="00FD773D" w14:paraId="08C4B2D9" w14:textId="77777777" w:rsidTr="00D15B83">
        <w:trPr>
          <w:jc w:val="center"/>
        </w:trPr>
        <w:tc>
          <w:tcPr>
            <w:tcW w:w="1469" w:type="dxa"/>
            <w:tcBorders>
              <w:right w:val="double" w:sz="4" w:space="0" w:color="auto"/>
            </w:tcBorders>
          </w:tcPr>
          <w:p w14:paraId="734EAA7A" w14:textId="77777777" w:rsidR="002B29DC" w:rsidRPr="00FD773D" w:rsidRDefault="002B29DC" w:rsidP="00D15B83">
            <w:pPr>
              <w:rPr>
                <w:sz w:val="18"/>
                <w:szCs w:val="18"/>
              </w:rPr>
            </w:pPr>
            <w:r w:rsidRPr="00FD773D">
              <w:rPr>
                <w:sz w:val="18"/>
                <w:szCs w:val="18"/>
              </w:rPr>
              <w:t>Restrictions</w:t>
            </w:r>
          </w:p>
        </w:tc>
        <w:tc>
          <w:tcPr>
            <w:tcW w:w="8102" w:type="dxa"/>
            <w:gridSpan w:val="2"/>
            <w:tcBorders>
              <w:left w:val="double" w:sz="4" w:space="0" w:color="auto"/>
            </w:tcBorders>
          </w:tcPr>
          <w:p w14:paraId="2BEEF1F3" w14:textId="77777777" w:rsidR="002B29DC" w:rsidRPr="00FD773D" w:rsidRDefault="002B29DC" w:rsidP="00D15B83">
            <w:pPr>
              <w:rPr>
                <w:sz w:val="18"/>
                <w:szCs w:val="18"/>
              </w:rPr>
            </w:pPr>
            <w:r w:rsidRPr="00FD773D">
              <w:rPr>
                <w:sz w:val="18"/>
                <w:szCs w:val="18"/>
              </w:rPr>
              <w:t>-</w:t>
            </w:r>
          </w:p>
        </w:tc>
      </w:tr>
    </w:tbl>
    <w:p w14:paraId="4D1658F2" w14:textId="77777777" w:rsidR="003F6E95" w:rsidRPr="00FD773D" w:rsidRDefault="003F6E95" w:rsidP="009F75F7"/>
    <w:p w14:paraId="1E849C8E" w14:textId="5A019F9F" w:rsidR="004E22F3" w:rsidRPr="00FD773D" w:rsidRDefault="004E22F3" w:rsidP="004E22F3">
      <w:r w:rsidRPr="00FD773D">
        <w:t>Example</w:t>
      </w:r>
      <w:r w:rsidR="00151BC9" w:rsidRPr="00FD773D">
        <w:t>:</w:t>
      </w:r>
    </w:p>
    <w:p w14:paraId="6076BA9E" w14:textId="77777777" w:rsidR="004E22F3" w:rsidRPr="00FD773D" w:rsidRDefault="004E22F3" w:rsidP="004E22F3">
      <w:pPr>
        <w:widowControl/>
        <w:autoSpaceDE/>
        <w:autoSpaceDN/>
        <w:adjustRightInd/>
        <w:snapToGrid/>
        <w:jc w:val="left"/>
      </w:pPr>
      <w:r w:rsidRPr="00FD773D">
        <w:t>char lib_version[30];</w:t>
      </w:r>
    </w:p>
    <w:p w14:paraId="45E220BB" w14:textId="77777777" w:rsidR="004E22F3" w:rsidRPr="00FD773D" w:rsidRDefault="004E22F3" w:rsidP="004E22F3">
      <w:pPr>
        <w:widowControl/>
        <w:autoSpaceDE/>
        <w:autoSpaceDN/>
        <w:adjustRightInd/>
        <w:snapToGrid/>
        <w:jc w:val="left"/>
      </w:pPr>
      <w:r w:rsidRPr="00FD773D">
        <w:t>res = (*api_func)(NULL,</w:t>
      </w:r>
    </w:p>
    <w:p w14:paraId="0F0E7DE7" w14:textId="77777777" w:rsidR="004E22F3" w:rsidRPr="00FD773D" w:rsidRDefault="004E22F3" w:rsidP="004E22F3">
      <w:pPr>
        <w:widowControl/>
        <w:autoSpaceDE/>
        <w:autoSpaceDN/>
        <w:adjustRightInd/>
        <w:snapToGrid/>
        <w:jc w:val="left"/>
      </w:pPr>
      <w:r w:rsidRPr="00FD773D">
        <w:tab/>
      </w:r>
      <w:r w:rsidRPr="00FD773D">
        <w:tab/>
        <w:t xml:space="preserve">     XA_API_CMD_GET_LIB_ID_STRINGS,</w:t>
      </w:r>
    </w:p>
    <w:p w14:paraId="3A00C3D6" w14:textId="77777777" w:rsidR="004E22F3" w:rsidRPr="00FD773D" w:rsidRDefault="004E22F3" w:rsidP="004E22F3">
      <w:pPr>
        <w:widowControl/>
        <w:autoSpaceDE/>
        <w:autoSpaceDN/>
        <w:adjustRightInd/>
        <w:snapToGrid/>
        <w:jc w:val="left"/>
      </w:pPr>
      <w:r w:rsidRPr="00FD773D">
        <w:tab/>
      </w:r>
      <w:r w:rsidRPr="00FD773D">
        <w:tab/>
        <w:t xml:space="preserve">     XA_CMD_TYPE_LIB_VERSION,</w:t>
      </w:r>
    </w:p>
    <w:p w14:paraId="4A65B611" w14:textId="77777777" w:rsidR="004E22F3" w:rsidRPr="00FD773D" w:rsidRDefault="004E22F3" w:rsidP="004E22F3">
      <w:pPr>
        <w:widowControl/>
        <w:autoSpaceDE/>
        <w:autoSpaceDN/>
        <w:adjustRightInd/>
        <w:snapToGrid/>
        <w:jc w:val="left"/>
      </w:pPr>
      <w:r w:rsidRPr="00FD773D">
        <w:tab/>
      </w:r>
      <w:r w:rsidRPr="00FD773D">
        <w:tab/>
        <w:t xml:space="preserve">     (pVOID) lib_version);</w:t>
      </w:r>
    </w:p>
    <w:p w14:paraId="2B48AF94" w14:textId="77777777" w:rsidR="004E22F3" w:rsidRPr="00FD773D" w:rsidRDefault="004E22F3" w:rsidP="009F75F7"/>
    <w:p w14:paraId="7D0DF1D1" w14:textId="77777777" w:rsidR="002B29DC" w:rsidRPr="00FD773D" w:rsidRDefault="002B29DC" w:rsidP="009F75F7">
      <w:r w:rsidRPr="00FD773D">
        <w:br w:type="page"/>
      </w:r>
    </w:p>
    <w:p w14:paraId="1BA6123C" w14:textId="77777777" w:rsidR="003F6E95" w:rsidRPr="00FD773D"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2797"/>
        <w:gridCol w:w="5305"/>
      </w:tblGrid>
      <w:tr w:rsidR="002B29DC" w:rsidRPr="00FD773D" w14:paraId="061518FE" w14:textId="77777777" w:rsidTr="00D15B83">
        <w:trPr>
          <w:trHeight w:val="354"/>
          <w:jc w:val="center"/>
        </w:trPr>
        <w:tc>
          <w:tcPr>
            <w:tcW w:w="1469" w:type="dxa"/>
            <w:tcBorders>
              <w:bottom w:val="single" w:sz="4" w:space="0" w:color="auto"/>
              <w:right w:val="double" w:sz="4" w:space="0" w:color="auto"/>
            </w:tcBorders>
          </w:tcPr>
          <w:p w14:paraId="1B02C79A" w14:textId="77777777" w:rsidR="002B29DC" w:rsidRPr="00FD773D" w:rsidRDefault="002B29DC" w:rsidP="00D15B83">
            <w:pPr>
              <w:rPr>
                <w:sz w:val="18"/>
                <w:szCs w:val="18"/>
              </w:rPr>
            </w:pPr>
            <w:r w:rsidRPr="00FD773D">
              <w:rPr>
                <w:sz w:val="18"/>
                <w:szCs w:val="18"/>
              </w:rPr>
              <w:t>Subcommand</w:t>
            </w:r>
          </w:p>
        </w:tc>
        <w:tc>
          <w:tcPr>
            <w:tcW w:w="8102" w:type="dxa"/>
            <w:gridSpan w:val="2"/>
            <w:tcBorders>
              <w:left w:val="double" w:sz="4" w:space="0" w:color="auto"/>
              <w:bottom w:val="single" w:sz="4" w:space="0" w:color="auto"/>
            </w:tcBorders>
          </w:tcPr>
          <w:p w14:paraId="54B02F58" w14:textId="77777777" w:rsidR="002B29DC" w:rsidRPr="00FD773D" w:rsidRDefault="002B29DC" w:rsidP="00D15B83">
            <w:pPr>
              <w:rPr>
                <w:sz w:val="18"/>
                <w:szCs w:val="18"/>
              </w:rPr>
            </w:pPr>
            <w:r w:rsidRPr="00FD773D">
              <w:rPr>
                <w:sz w:val="18"/>
                <w:szCs w:val="18"/>
              </w:rPr>
              <w:t>XA_CMD_TYPE_API_VERSION</w:t>
            </w:r>
          </w:p>
        </w:tc>
      </w:tr>
      <w:tr w:rsidR="002B29DC" w:rsidRPr="00FD773D" w14:paraId="3D818974" w14:textId="77777777" w:rsidTr="00D15B83">
        <w:trPr>
          <w:trHeight w:val="354"/>
          <w:jc w:val="center"/>
        </w:trPr>
        <w:tc>
          <w:tcPr>
            <w:tcW w:w="1469" w:type="dxa"/>
            <w:tcBorders>
              <w:top w:val="single" w:sz="4" w:space="0" w:color="auto"/>
              <w:right w:val="double" w:sz="4" w:space="0" w:color="auto"/>
            </w:tcBorders>
          </w:tcPr>
          <w:p w14:paraId="726C6977" w14:textId="77777777" w:rsidR="002B29DC" w:rsidRPr="00FD773D" w:rsidRDefault="002B29DC" w:rsidP="00D15B83">
            <w:pPr>
              <w:rPr>
                <w:sz w:val="18"/>
                <w:szCs w:val="18"/>
              </w:rPr>
            </w:pPr>
            <w:r w:rsidRPr="00FD773D">
              <w:rPr>
                <w:sz w:val="18"/>
                <w:szCs w:val="18"/>
              </w:rPr>
              <w:t>Description</w:t>
            </w:r>
          </w:p>
        </w:tc>
        <w:tc>
          <w:tcPr>
            <w:tcW w:w="8102" w:type="dxa"/>
            <w:gridSpan w:val="2"/>
            <w:tcBorders>
              <w:top w:val="single" w:sz="4" w:space="0" w:color="auto"/>
              <w:left w:val="double" w:sz="4" w:space="0" w:color="auto"/>
            </w:tcBorders>
          </w:tcPr>
          <w:p w14:paraId="4416E5FA" w14:textId="77777777" w:rsidR="002B29DC" w:rsidRPr="00FD773D" w:rsidRDefault="002B29DC" w:rsidP="00E70CA7">
            <w:pPr>
              <w:rPr>
                <w:sz w:val="18"/>
                <w:szCs w:val="18"/>
              </w:rPr>
            </w:pPr>
            <w:r w:rsidRPr="00FD773D">
              <w:rPr>
                <w:sz w:val="18"/>
                <w:szCs w:val="18"/>
              </w:rPr>
              <w:t>This command obtains the version of the API in the form of a string. The maximum length of the string that the library will provide is 30 bytes. Therefore the application shall pass a pointer to a buffer of a minimum size of 30 bytes. This command is optional.</w:t>
            </w:r>
          </w:p>
        </w:tc>
      </w:tr>
      <w:tr w:rsidR="002B29DC" w:rsidRPr="00FD773D" w14:paraId="584C60FD" w14:textId="77777777" w:rsidTr="00D15B83">
        <w:trPr>
          <w:trHeight w:val="331"/>
          <w:jc w:val="center"/>
        </w:trPr>
        <w:tc>
          <w:tcPr>
            <w:tcW w:w="1469" w:type="dxa"/>
            <w:vMerge w:val="restart"/>
            <w:tcBorders>
              <w:right w:val="double" w:sz="4" w:space="0" w:color="auto"/>
            </w:tcBorders>
          </w:tcPr>
          <w:p w14:paraId="2D82F49E" w14:textId="77777777" w:rsidR="002B29DC" w:rsidRPr="00FD773D" w:rsidRDefault="002B29DC" w:rsidP="00D15B83">
            <w:pPr>
              <w:rPr>
                <w:sz w:val="18"/>
                <w:szCs w:val="18"/>
              </w:rPr>
            </w:pPr>
            <w:r w:rsidRPr="00FD773D">
              <w:rPr>
                <w:sz w:val="18"/>
                <w:szCs w:val="18"/>
              </w:rPr>
              <w:t>Arguments</w:t>
            </w:r>
          </w:p>
        </w:tc>
        <w:tc>
          <w:tcPr>
            <w:tcW w:w="8102" w:type="dxa"/>
            <w:gridSpan w:val="2"/>
            <w:tcBorders>
              <w:left w:val="double" w:sz="4" w:space="0" w:color="auto"/>
            </w:tcBorders>
          </w:tcPr>
          <w:p w14:paraId="13EF2432"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40713746" w14:textId="77777777" w:rsidTr="00D15B83">
        <w:trPr>
          <w:trHeight w:val="640"/>
          <w:jc w:val="center"/>
        </w:trPr>
        <w:tc>
          <w:tcPr>
            <w:tcW w:w="1469" w:type="dxa"/>
            <w:vMerge/>
            <w:tcBorders>
              <w:right w:val="double" w:sz="4" w:space="0" w:color="auto"/>
            </w:tcBorders>
          </w:tcPr>
          <w:p w14:paraId="0531A70D" w14:textId="77777777" w:rsidR="002B29DC" w:rsidRPr="00FD773D" w:rsidRDefault="002B29DC" w:rsidP="00D15B83">
            <w:pPr>
              <w:rPr>
                <w:sz w:val="18"/>
                <w:szCs w:val="18"/>
              </w:rPr>
            </w:pPr>
          </w:p>
        </w:tc>
        <w:tc>
          <w:tcPr>
            <w:tcW w:w="8102" w:type="dxa"/>
            <w:gridSpan w:val="2"/>
            <w:tcBorders>
              <w:left w:val="double" w:sz="4" w:space="0" w:color="auto"/>
            </w:tcBorders>
          </w:tcPr>
          <w:p w14:paraId="5CE248BB" w14:textId="77777777" w:rsidR="002B29DC" w:rsidRPr="00FD773D" w:rsidRDefault="002B29DC" w:rsidP="00451163">
            <w:pPr>
              <w:ind w:leftChars="50" w:left="100" w:rightChars="44" w:right="88"/>
              <w:rPr>
                <w:sz w:val="18"/>
                <w:szCs w:val="18"/>
              </w:rPr>
            </w:pPr>
            <w:r w:rsidRPr="00FD773D">
              <w:rPr>
                <w:sz w:val="18"/>
                <w:szCs w:val="18"/>
              </w:rPr>
              <w:t>NULL</w:t>
            </w:r>
          </w:p>
          <w:p w14:paraId="700D11CF"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3D090CCB" w14:textId="77777777" w:rsidTr="00D15B83">
        <w:trPr>
          <w:trHeight w:val="351"/>
          <w:jc w:val="center"/>
        </w:trPr>
        <w:tc>
          <w:tcPr>
            <w:tcW w:w="1469" w:type="dxa"/>
            <w:vMerge/>
            <w:tcBorders>
              <w:right w:val="double" w:sz="4" w:space="0" w:color="auto"/>
            </w:tcBorders>
          </w:tcPr>
          <w:p w14:paraId="526242AF" w14:textId="77777777" w:rsidR="002B29DC" w:rsidRPr="00FD773D" w:rsidRDefault="002B29DC" w:rsidP="00D15B83">
            <w:pPr>
              <w:rPr>
                <w:sz w:val="18"/>
                <w:szCs w:val="18"/>
              </w:rPr>
            </w:pPr>
          </w:p>
        </w:tc>
        <w:tc>
          <w:tcPr>
            <w:tcW w:w="8102" w:type="dxa"/>
            <w:gridSpan w:val="2"/>
            <w:tcBorders>
              <w:left w:val="double" w:sz="4" w:space="0" w:color="auto"/>
            </w:tcBorders>
          </w:tcPr>
          <w:p w14:paraId="1EA50DA4"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53420101" w14:textId="77777777" w:rsidTr="00D15B83">
        <w:trPr>
          <w:trHeight w:val="640"/>
          <w:jc w:val="center"/>
        </w:trPr>
        <w:tc>
          <w:tcPr>
            <w:tcW w:w="1469" w:type="dxa"/>
            <w:vMerge/>
            <w:tcBorders>
              <w:right w:val="double" w:sz="4" w:space="0" w:color="auto"/>
            </w:tcBorders>
          </w:tcPr>
          <w:p w14:paraId="1F3C94C6" w14:textId="77777777" w:rsidR="002B29DC" w:rsidRPr="00FD773D" w:rsidRDefault="002B29DC" w:rsidP="00D15B83">
            <w:pPr>
              <w:rPr>
                <w:sz w:val="18"/>
                <w:szCs w:val="18"/>
              </w:rPr>
            </w:pPr>
          </w:p>
        </w:tc>
        <w:tc>
          <w:tcPr>
            <w:tcW w:w="8102" w:type="dxa"/>
            <w:gridSpan w:val="2"/>
            <w:tcBorders>
              <w:left w:val="double" w:sz="4" w:space="0" w:color="auto"/>
            </w:tcBorders>
          </w:tcPr>
          <w:p w14:paraId="72243F47" w14:textId="77777777" w:rsidR="002B29DC" w:rsidRPr="00FD773D" w:rsidRDefault="002B29DC" w:rsidP="00D15B83">
            <w:pPr>
              <w:ind w:firstLineChars="100" w:firstLine="180"/>
              <w:rPr>
                <w:sz w:val="18"/>
                <w:szCs w:val="18"/>
              </w:rPr>
            </w:pPr>
            <w:r w:rsidRPr="00FD773D">
              <w:rPr>
                <w:sz w:val="18"/>
                <w:szCs w:val="18"/>
              </w:rPr>
              <w:t>XA_API_CMD_GET_LIB_ID_STRINGS</w:t>
            </w:r>
          </w:p>
          <w:p w14:paraId="739C6E57" w14:textId="77777777" w:rsidR="002B29DC" w:rsidRPr="00FD773D" w:rsidRDefault="002B29DC" w:rsidP="00D15B83">
            <w:pPr>
              <w:ind w:firstLineChars="100" w:firstLine="180"/>
              <w:rPr>
                <w:sz w:val="18"/>
                <w:szCs w:val="18"/>
              </w:rPr>
            </w:pPr>
          </w:p>
        </w:tc>
      </w:tr>
      <w:tr w:rsidR="002B29DC" w:rsidRPr="00FD773D" w14:paraId="34F95FC7" w14:textId="77777777" w:rsidTr="00D15B83">
        <w:trPr>
          <w:trHeight w:val="324"/>
          <w:jc w:val="center"/>
        </w:trPr>
        <w:tc>
          <w:tcPr>
            <w:tcW w:w="1469" w:type="dxa"/>
            <w:vMerge/>
            <w:tcBorders>
              <w:right w:val="double" w:sz="4" w:space="0" w:color="auto"/>
            </w:tcBorders>
          </w:tcPr>
          <w:p w14:paraId="262D77E1" w14:textId="77777777" w:rsidR="002B29DC" w:rsidRPr="00FD773D" w:rsidRDefault="002B29DC" w:rsidP="00D15B83">
            <w:pPr>
              <w:rPr>
                <w:sz w:val="18"/>
                <w:szCs w:val="18"/>
              </w:rPr>
            </w:pPr>
          </w:p>
        </w:tc>
        <w:tc>
          <w:tcPr>
            <w:tcW w:w="8102" w:type="dxa"/>
            <w:gridSpan w:val="2"/>
            <w:tcBorders>
              <w:left w:val="double" w:sz="4" w:space="0" w:color="auto"/>
            </w:tcBorders>
          </w:tcPr>
          <w:p w14:paraId="395CB786"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46DA994F" w14:textId="77777777" w:rsidTr="00D15B83">
        <w:trPr>
          <w:trHeight w:val="640"/>
          <w:jc w:val="center"/>
        </w:trPr>
        <w:tc>
          <w:tcPr>
            <w:tcW w:w="1469" w:type="dxa"/>
            <w:vMerge/>
            <w:tcBorders>
              <w:right w:val="double" w:sz="4" w:space="0" w:color="auto"/>
            </w:tcBorders>
          </w:tcPr>
          <w:p w14:paraId="5DDC35CD" w14:textId="77777777" w:rsidR="002B29DC" w:rsidRPr="00FD773D" w:rsidRDefault="002B29DC" w:rsidP="00D15B83">
            <w:pPr>
              <w:rPr>
                <w:sz w:val="18"/>
                <w:szCs w:val="18"/>
              </w:rPr>
            </w:pPr>
          </w:p>
        </w:tc>
        <w:tc>
          <w:tcPr>
            <w:tcW w:w="8102" w:type="dxa"/>
            <w:gridSpan w:val="2"/>
            <w:tcBorders>
              <w:left w:val="double" w:sz="4" w:space="0" w:color="auto"/>
            </w:tcBorders>
          </w:tcPr>
          <w:p w14:paraId="6408D183" w14:textId="77777777" w:rsidR="002B29DC" w:rsidRPr="00FD773D" w:rsidRDefault="002B29DC" w:rsidP="00D15B83">
            <w:pPr>
              <w:ind w:firstLineChars="100" w:firstLine="180"/>
              <w:rPr>
                <w:sz w:val="18"/>
                <w:szCs w:val="18"/>
              </w:rPr>
            </w:pPr>
            <w:r w:rsidRPr="00FD773D">
              <w:rPr>
                <w:sz w:val="18"/>
                <w:szCs w:val="18"/>
              </w:rPr>
              <w:t>XA_CMD_TYPE_API_VERSION</w:t>
            </w:r>
          </w:p>
          <w:p w14:paraId="415A78D7" w14:textId="77777777" w:rsidR="002B29DC" w:rsidRPr="00FD773D" w:rsidRDefault="002B29DC" w:rsidP="00D15B83">
            <w:pPr>
              <w:ind w:firstLineChars="100" w:firstLine="180"/>
              <w:rPr>
                <w:sz w:val="18"/>
                <w:szCs w:val="18"/>
              </w:rPr>
            </w:pPr>
          </w:p>
        </w:tc>
      </w:tr>
      <w:tr w:rsidR="002B29DC" w:rsidRPr="00FD773D" w14:paraId="1B801051" w14:textId="77777777" w:rsidTr="00D15B83">
        <w:trPr>
          <w:trHeight w:val="338"/>
          <w:jc w:val="center"/>
        </w:trPr>
        <w:tc>
          <w:tcPr>
            <w:tcW w:w="1469" w:type="dxa"/>
            <w:vMerge/>
            <w:tcBorders>
              <w:right w:val="double" w:sz="4" w:space="0" w:color="auto"/>
            </w:tcBorders>
          </w:tcPr>
          <w:p w14:paraId="4B38574C" w14:textId="77777777" w:rsidR="002B29DC" w:rsidRPr="00FD773D" w:rsidRDefault="002B29DC" w:rsidP="00D15B83">
            <w:pPr>
              <w:rPr>
                <w:sz w:val="18"/>
                <w:szCs w:val="18"/>
              </w:rPr>
            </w:pPr>
          </w:p>
        </w:tc>
        <w:tc>
          <w:tcPr>
            <w:tcW w:w="8102" w:type="dxa"/>
            <w:gridSpan w:val="2"/>
            <w:tcBorders>
              <w:left w:val="double" w:sz="4" w:space="0" w:color="auto"/>
            </w:tcBorders>
          </w:tcPr>
          <w:p w14:paraId="4B79D227" w14:textId="77777777" w:rsidR="002B29DC" w:rsidRPr="00FD773D" w:rsidRDefault="002B29DC" w:rsidP="00D15B83">
            <w:pPr>
              <w:rPr>
                <w:sz w:val="18"/>
                <w:szCs w:val="18"/>
              </w:rPr>
            </w:pPr>
            <w:r w:rsidRPr="00FD773D">
              <w:rPr>
                <w:sz w:val="18"/>
                <w:szCs w:val="18"/>
              </w:rPr>
              <w:t>pv_value</w:t>
            </w:r>
          </w:p>
        </w:tc>
      </w:tr>
      <w:tr w:rsidR="002B29DC" w:rsidRPr="00FD773D" w14:paraId="47B9D754" w14:textId="77777777" w:rsidTr="00D15B83">
        <w:trPr>
          <w:trHeight w:val="640"/>
          <w:jc w:val="center"/>
        </w:trPr>
        <w:tc>
          <w:tcPr>
            <w:tcW w:w="1469" w:type="dxa"/>
            <w:vMerge/>
            <w:tcBorders>
              <w:right w:val="double" w:sz="4" w:space="0" w:color="auto"/>
            </w:tcBorders>
          </w:tcPr>
          <w:p w14:paraId="1AFEA75B" w14:textId="77777777" w:rsidR="002B29DC" w:rsidRPr="00FD773D" w:rsidRDefault="002B29DC" w:rsidP="00D15B83">
            <w:pPr>
              <w:rPr>
                <w:sz w:val="18"/>
                <w:szCs w:val="18"/>
              </w:rPr>
            </w:pPr>
          </w:p>
        </w:tc>
        <w:tc>
          <w:tcPr>
            <w:tcW w:w="8102" w:type="dxa"/>
            <w:gridSpan w:val="2"/>
            <w:tcBorders>
              <w:left w:val="double" w:sz="4" w:space="0" w:color="auto"/>
              <w:bottom w:val="single" w:sz="4" w:space="0" w:color="auto"/>
            </w:tcBorders>
          </w:tcPr>
          <w:p w14:paraId="3666FCD1" w14:textId="77777777" w:rsidR="002B29DC" w:rsidRPr="00FD773D" w:rsidRDefault="002B29DC" w:rsidP="00E70CA7">
            <w:pPr>
              <w:pStyle w:val="ReqText"/>
              <w:rPr>
                <w:sz w:val="18"/>
                <w:szCs w:val="18"/>
              </w:rPr>
            </w:pPr>
            <w:r w:rsidRPr="00FD773D">
              <w:rPr>
                <w:sz w:val="18"/>
                <w:szCs w:val="18"/>
              </w:rPr>
              <w:t>Pointer to a character buffer in which the version of the API is returned.</w:t>
            </w:r>
          </w:p>
          <w:p w14:paraId="27FD9E97" w14:textId="77777777" w:rsidR="002B29DC" w:rsidRPr="00FD773D" w:rsidRDefault="002B29DC" w:rsidP="00D15B83">
            <w:pPr>
              <w:ind w:firstLineChars="100" w:firstLine="180"/>
              <w:rPr>
                <w:sz w:val="18"/>
                <w:szCs w:val="18"/>
              </w:rPr>
            </w:pPr>
          </w:p>
        </w:tc>
      </w:tr>
      <w:tr w:rsidR="002B29DC" w:rsidRPr="00FD773D" w14:paraId="5B3334E4" w14:textId="77777777" w:rsidTr="00407A81">
        <w:trPr>
          <w:trHeight w:val="395"/>
          <w:jc w:val="center"/>
        </w:trPr>
        <w:tc>
          <w:tcPr>
            <w:tcW w:w="1469" w:type="dxa"/>
            <w:vMerge w:val="restart"/>
            <w:tcBorders>
              <w:right w:val="double" w:sz="4" w:space="0" w:color="auto"/>
            </w:tcBorders>
          </w:tcPr>
          <w:p w14:paraId="3F868E81" w14:textId="77777777" w:rsidR="002B29DC" w:rsidRPr="00FD773D" w:rsidRDefault="002B29DC" w:rsidP="00D15B83">
            <w:pPr>
              <w:rPr>
                <w:sz w:val="18"/>
                <w:szCs w:val="18"/>
              </w:rPr>
            </w:pPr>
            <w:r w:rsidRPr="00FD773D">
              <w:rPr>
                <w:sz w:val="18"/>
                <w:szCs w:val="18"/>
              </w:rPr>
              <w:t>Return value</w:t>
            </w:r>
          </w:p>
        </w:tc>
        <w:tc>
          <w:tcPr>
            <w:tcW w:w="2797" w:type="dxa"/>
            <w:tcBorders>
              <w:left w:val="double" w:sz="4" w:space="0" w:color="auto"/>
              <w:right w:val="single" w:sz="4" w:space="0" w:color="auto"/>
            </w:tcBorders>
          </w:tcPr>
          <w:p w14:paraId="2815AE4D" w14:textId="77777777" w:rsidR="002B29DC" w:rsidRPr="00FD773D" w:rsidRDefault="002B29DC" w:rsidP="00D15B83">
            <w:pPr>
              <w:rPr>
                <w:sz w:val="18"/>
                <w:szCs w:val="18"/>
              </w:rPr>
            </w:pPr>
            <w:r w:rsidRPr="00FD773D">
              <w:rPr>
                <w:sz w:val="18"/>
                <w:szCs w:val="18"/>
              </w:rPr>
              <w:t>XA_NO_ERROR</w:t>
            </w:r>
          </w:p>
        </w:tc>
        <w:tc>
          <w:tcPr>
            <w:tcW w:w="5305" w:type="dxa"/>
            <w:tcBorders>
              <w:left w:val="single" w:sz="4" w:space="0" w:color="auto"/>
            </w:tcBorders>
          </w:tcPr>
          <w:p w14:paraId="62CC85BB" w14:textId="77777777" w:rsidR="002B29DC" w:rsidRPr="00FD773D" w:rsidRDefault="002B29DC" w:rsidP="00D15B83">
            <w:pPr>
              <w:rPr>
                <w:sz w:val="18"/>
                <w:szCs w:val="18"/>
              </w:rPr>
            </w:pPr>
            <w:r w:rsidRPr="00FD773D">
              <w:rPr>
                <w:sz w:val="18"/>
                <w:szCs w:val="18"/>
              </w:rPr>
              <w:t>Normally ends.</w:t>
            </w:r>
          </w:p>
        </w:tc>
      </w:tr>
      <w:tr w:rsidR="002B29DC" w:rsidRPr="00FD773D" w14:paraId="260D0FA5" w14:textId="77777777" w:rsidTr="00407A81">
        <w:trPr>
          <w:trHeight w:val="350"/>
          <w:jc w:val="center"/>
        </w:trPr>
        <w:tc>
          <w:tcPr>
            <w:tcW w:w="1469" w:type="dxa"/>
            <w:vMerge/>
            <w:tcBorders>
              <w:right w:val="double" w:sz="4" w:space="0" w:color="auto"/>
            </w:tcBorders>
          </w:tcPr>
          <w:p w14:paraId="5681067D" w14:textId="77777777" w:rsidR="002B29DC" w:rsidRPr="00FD773D" w:rsidRDefault="002B29DC" w:rsidP="00D15B83">
            <w:pPr>
              <w:rPr>
                <w:sz w:val="18"/>
                <w:szCs w:val="18"/>
              </w:rPr>
            </w:pPr>
          </w:p>
        </w:tc>
        <w:tc>
          <w:tcPr>
            <w:tcW w:w="2797" w:type="dxa"/>
            <w:tcBorders>
              <w:left w:val="double" w:sz="4" w:space="0" w:color="auto"/>
              <w:right w:val="single" w:sz="4" w:space="0" w:color="auto"/>
            </w:tcBorders>
          </w:tcPr>
          <w:p w14:paraId="2EE2C653" w14:textId="77777777" w:rsidR="002B29DC" w:rsidRPr="00FD773D" w:rsidRDefault="002B29DC" w:rsidP="00D15B83">
            <w:pPr>
              <w:rPr>
                <w:sz w:val="18"/>
                <w:szCs w:val="18"/>
              </w:rPr>
            </w:pPr>
            <w:r w:rsidRPr="00FD773D">
              <w:rPr>
                <w:sz w:val="18"/>
                <w:szCs w:val="18"/>
              </w:rPr>
              <w:t>XA_API_FATAL_MEM_ALLOC</w:t>
            </w:r>
          </w:p>
        </w:tc>
        <w:tc>
          <w:tcPr>
            <w:tcW w:w="5305" w:type="dxa"/>
            <w:tcBorders>
              <w:left w:val="single" w:sz="4" w:space="0" w:color="auto"/>
            </w:tcBorders>
          </w:tcPr>
          <w:p w14:paraId="4CDF1A9E" w14:textId="77777777" w:rsidR="002B29DC" w:rsidRPr="00FD773D" w:rsidRDefault="002B29DC" w:rsidP="00D15B83">
            <w:pPr>
              <w:rPr>
                <w:sz w:val="18"/>
                <w:szCs w:val="18"/>
              </w:rPr>
            </w:pPr>
            <w:r w:rsidRPr="00FD773D">
              <w:rPr>
                <w:sz w:val="18"/>
                <w:szCs w:val="18"/>
              </w:rPr>
              <w:t>pv_value is NULL.</w:t>
            </w:r>
          </w:p>
        </w:tc>
      </w:tr>
      <w:tr w:rsidR="002B29DC" w:rsidRPr="00FD773D" w14:paraId="5A8E6E6B" w14:textId="77777777" w:rsidTr="00D15B83">
        <w:trPr>
          <w:jc w:val="center"/>
        </w:trPr>
        <w:tc>
          <w:tcPr>
            <w:tcW w:w="1469" w:type="dxa"/>
            <w:tcBorders>
              <w:right w:val="double" w:sz="4" w:space="0" w:color="auto"/>
            </w:tcBorders>
          </w:tcPr>
          <w:p w14:paraId="5E1DE429" w14:textId="77777777" w:rsidR="002B29DC" w:rsidRPr="00FD773D" w:rsidRDefault="002B29DC" w:rsidP="00D15B83">
            <w:pPr>
              <w:rPr>
                <w:sz w:val="18"/>
                <w:szCs w:val="18"/>
              </w:rPr>
            </w:pPr>
            <w:r w:rsidRPr="00FD773D">
              <w:rPr>
                <w:sz w:val="18"/>
                <w:szCs w:val="18"/>
              </w:rPr>
              <w:t>Restrictions</w:t>
            </w:r>
          </w:p>
        </w:tc>
        <w:tc>
          <w:tcPr>
            <w:tcW w:w="8102" w:type="dxa"/>
            <w:gridSpan w:val="2"/>
            <w:tcBorders>
              <w:left w:val="double" w:sz="4" w:space="0" w:color="auto"/>
            </w:tcBorders>
          </w:tcPr>
          <w:p w14:paraId="3BC6F414" w14:textId="77777777" w:rsidR="002B29DC" w:rsidRPr="00FD773D" w:rsidRDefault="002B29DC" w:rsidP="00D15B83">
            <w:pPr>
              <w:rPr>
                <w:sz w:val="18"/>
                <w:szCs w:val="18"/>
              </w:rPr>
            </w:pPr>
            <w:r w:rsidRPr="00FD773D">
              <w:rPr>
                <w:sz w:val="18"/>
                <w:szCs w:val="18"/>
              </w:rPr>
              <w:t>-</w:t>
            </w:r>
          </w:p>
        </w:tc>
      </w:tr>
    </w:tbl>
    <w:p w14:paraId="252EDFD5" w14:textId="1B8BA65C" w:rsidR="002B29DC" w:rsidRPr="00FD773D" w:rsidRDefault="00786BE7" w:rsidP="006B6CEA">
      <w:pPr>
        <w:pStyle w:val="RefIDs"/>
      </w:pPr>
      <w:r>
        <w:t>[Covers: RD_014</w:t>
      </w:r>
      <w:r w:rsidR="006B6CEA" w:rsidRPr="00FD773D">
        <w:t>]</w:t>
      </w:r>
    </w:p>
    <w:p w14:paraId="5218A722" w14:textId="32D2BF4C" w:rsidR="00085188" w:rsidRPr="00FD773D" w:rsidRDefault="00085188" w:rsidP="00085188">
      <w:r w:rsidRPr="00FD773D">
        <w:t>Example</w:t>
      </w:r>
      <w:r w:rsidR="00151BC9" w:rsidRPr="00FD773D">
        <w:t>:</w:t>
      </w:r>
    </w:p>
    <w:p w14:paraId="16D0982C" w14:textId="77777777" w:rsidR="00085188" w:rsidRPr="00FD773D" w:rsidRDefault="00085188" w:rsidP="00085188">
      <w:pPr>
        <w:widowControl/>
        <w:autoSpaceDE/>
        <w:autoSpaceDN/>
        <w:adjustRightInd/>
        <w:snapToGrid/>
        <w:jc w:val="left"/>
      </w:pPr>
      <w:r w:rsidRPr="00FD773D">
        <w:t>char api_version[30];</w:t>
      </w:r>
    </w:p>
    <w:p w14:paraId="5B6A9B23" w14:textId="77777777" w:rsidR="00085188" w:rsidRPr="00FD773D" w:rsidRDefault="00085188" w:rsidP="00085188">
      <w:pPr>
        <w:widowControl/>
        <w:autoSpaceDE/>
        <w:autoSpaceDN/>
        <w:adjustRightInd/>
        <w:snapToGrid/>
        <w:jc w:val="left"/>
      </w:pPr>
      <w:r w:rsidRPr="00FD773D">
        <w:t>res = (*api_func)(NULL,</w:t>
      </w:r>
    </w:p>
    <w:p w14:paraId="23CE6EAD" w14:textId="77777777" w:rsidR="00085188" w:rsidRPr="00FD773D" w:rsidRDefault="00085188" w:rsidP="00085188">
      <w:pPr>
        <w:widowControl/>
        <w:autoSpaceDE/>
        <w:autoSpaceDN/>
        <w:adjustRightInd/>
        <w:snapToGrid/>
        <w:jc w:val="left"/>
      </w:pPr>
      <w:r w:rsidRPr="00FD773D">
        <w:tab/>
      </w:r>
      <w:r w:rsidRPr="00FD773D">
        <w:tab/>
        <w:t xml:space="preserve">     XA_API_CMD_GET_LIB_ID_STRINGS,</w:t>
      </w:r>
    </w:p>
    <w:p w14:paraId="417897F9" w14:textId="77777777" w:rsidR="00085188" w:rsidRPr="00FD773D" w:rsidRDefault="00085188" w:rsidP="00085188">
      <w:pPr>
        <w:widowControl/>
        <w:autoSpaceDE/>
        <w:autoSpaceDN/>
        <w:adjustRightInd/>
        <w:snapToGrid/>
        <w:jc w:val="left"/>
      </w:pPr>
      <w:r w:rsidRPr="00FD773D">
        <w:tab/>
      </w:r>
      <w:r w:rsidRPr="00FD773D">
        <w:tab/>
        <w:t xml:space="preserve">     XA_CMD_TYPE_API_VERSION,</w:t>
      </w:r>
    </w:p>
    <w:p w14:paraId="4A6AFCFB" w14:textId="77777777" w:rsidR="00085188" w:rsidRPr="00FD773D" w:rsidRDefault="00085188" w:rsidP="00085188">
      <w:pPr>
        <w:widowControl/>
        <w:autoSpaceDE/>
        <w:autoSpaceDN/>
        <w:adjustRightInd/>
        <w:snapToGrid/>
        <w:jc w:val="left"/>
      </w:pPr>
      <w:r w:rsidRPr="00FD773D">
        <w:tab/>
      </w:r>
      <w:r w:rsidRPr="00FD773D">
        <w:tab/>
        <w:t xml:space="preserve">     (pVOID) api_version);</w:t>
      </w:r>
    </w:p>
    <w:p w14:paraId="0577F4A4" w14:textId="77777777" w:rsidR="00085188" w:rsidRPr="00FD773D" w:rsidRDefault="00085188" w:rsidP="00085188"/>
    <w:p w14:paraId="1087119D" w14:textId="77777777" w:rsidR="002B29DC" w:rsidRPr="00FD773D" w:rsidRDefault="002B29DC" w:rsidP="00E96864">
      <w:pPr>
        <w:rPr>
          <w:lang w:val="x-none"/>
        </w:rPr>
      </w:pPr>
      <w:r w:rsidRPr="00FD773D">
        <w:rPr>
          <w:lang w:val="x-none"/>
        </w:rPr>
        <w:br w:type="page"/>
      </w:r>
    </w:p>
    <w:p w14:paraId="4C56E5A2" w14:textId="77777777" w:rsidR="003F6E95" w:rsidRPr="00FD773D" w:rsidRDefault="003F6E95" w:rsidP="00DC074C"/>
    <w:p w14:paraId="28BB60B2"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158" w:name="_Ref437976396"/>
      <w:r w:rsidRPr="00FD773D">
        <w:t>XA_API_CMD_GET_API_SIZE command</w:t>
      </w:r>
      <w:bookmarkEnd w:id="158"/>
    </w:p>
    <w:p w14:paraId="37794A08" w14:textId="2E88FA04" w:rsidR="002B29DC" w:rsidRPr="00FD773D" w:rsidRDefault="00786BE7" w:rsidP="00F6508B">
      <w:pPr>
        <w:pStyle w:val="ReqID"/>
      </w:pPr>
      <w:r>
        <w:t>FD_PLG_TDM_002</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2797"/>
        <w:gridCol w:w="5305"/>
      </w:tblGrid>
      <w:tr w:rsidR="002B29DC" w:rsidRPr="00FD773D" w14:paraId="66ACF711" w14:textId="77777777" w:rsidTr="00D15B83">
        <w:trPr>
          <w:trHeight w:val="354"/>
          <w:jc w:val="center"/>
        </w:trPr>
        <w:tc>
          <w:tcPr>
            <w:tcW w:w="1469" w:type="dxa"/>
            <w:tcBorders>
              <w:bottom w:val="single" w:sz="4" w:space="0" w:color="auto"/>
              <w:right w:val="double" w:sz="4" w:space="0" w:color="auto"/>
            </w:tcBorders>
          </w:tcPr>
          <w:p w14:paraId="4319E5AE" w14:textId="77777777" w:rsidR="002B29DC" w:rsidRPr="00FD773D" w:rsidRDefault="002B29DC" w:rsidP="00D15B83">
            <w:pPr>
              <w:rPr>
                <w:sz w:val="18"/>
                <w:szCs w:val="18"/>
              </w:rPr>
            </w:pPr>
            <w:r w:rsidRPr="00FD773D">
              <w:rPr>
                <w:sz w:val="18"/>
                <w:szCs w:val="18"/>
              </w:rPr>
              <w:t>Subcommand</w:t>
            </w:r>
          </w:p>
        </w:tc>
        <w:tc>
          <w:tcPr>
            <w:tcW w:w="8102" w:type="dxa"/>
            <w:gridSpan w:val="2"/>
            <w:tcBorders>
              <w:left w:val="double" w:sz="4" w:space="0" w:color="auto"/>
              <w:bottom w:val="single" w:sz="4" w:space="0" w:color="auto"/>
            </w:tcBorders>
          </w:tcPr>
          <w:p w14:paraId="538D16B5" w14:textId="77777777" w:rsidR="002B29DC" w:rsidRPr="00FD773D" w:rsidRDefault="002B29DC" w:rsidP="00D15B83">
            <w:pPr>
              <w:rPr>
                <w:sz w:val="18"/>
                <w:szCs w:val="18"/>
              </w:rPr>
            </w:pPr>
            <w:r w:rsidRPr="00FD773D">
              <w:rPr>
                <w:sz w:val="18"/>
                <w:szCs w:val="18"/>
              </w:rPr>
              <w:t>(None)</w:t>
            </w:r>
          </w:p>
        </w:tc>
      </w:tr>
      <w:tr w:rsidR="002B29DC" w:rsidRPr="00FD773D" w14:paraId="142EA027" w14:textId="77777777" w:rsidTr="00D15B83">
        <w:trPr>
          <w:trHeight w:val="354"/>
          <w:jc w:val="center"/>
        </w:trPr>
        <w:tc>
          <w:tcPr>
            <w:tcW w:w="1469" w:type="dxa"/>
            <w:tcBorders>
              <w:top w:val="single" w:sz="4" w:space="0" w:color="auto"/>
              <w:right w:val="double" w:sz="4" w:space="0" w:color="auto"/>
            </w:tcBorders>
          </w:tcPr>
          <w:p w14:paraId="148F34CD" w14:textId="77777777" w:rsidR="002B29DC" w:rsidRPr="00FD773D" w:rsidRDefault="002B29DC" w:rsidP="00D15B83">
            <w:pPr>
              <w:rPr>
                <w:sz w:val="18"/>
                <w:szCs w:val="18"/>
              </w:rPr>
            </w:pPr>
            <w:r w:rsidRPr="00FD773D">
              <w:rPr>
                <w:sz w:val="18"/>
                <w:szCs w:val="18"/>
              </w:rPr>
              <w:t>Description</w:t>
            </w:r>
          </w:p>
        </w:tc>
        <w:tc>
          <w:tcPr>
            <w:tcW w:w="8102" w:type="dxa"/>
            <w:gridSpan w:val="2"/>
            <w:tcBorders>
              <w:top w:val="single" w:sz="4" w:space="0" w:color="auto"/>
              <w:left w:val="double" w:sz="4" w:space="0" w:color="auto"/>
            </w:tcBorders>
          </w:tcPr>
          <w:p w14:paraId="54E945FB" w14:textId="77777777" w:rsidR="002B29DC" w:rsidRPr="00FD773D" w:rsidRDefault="002B29DC" w:rsidP="00E70CA7">
            <w:pPr>
              <w:rPr>
                <w:sz w:val="18"/>
                <w:szCs w:val="18"/>
              </w:rPr>
            </w:pPr>
            <w:r w:rsidRPr="00FD773D">
              <w:rPr>
                <w:sz w:val="18"/>
                <w:szCs w:val="18"/>
              </w:rPr>
              <w:t>This command is used to obtain the size of the API structure, in order to allocate memory for the API structure.</w:t>
            </w:r>
          </w:p>
        </w:tc>
      </w:tr>
      <w:tr w:rsidR="002B29DC" w:rsidRPr="00FD773D" w14:paraId="20497503" w14:textId="77777777" w:rsidTr="00D15B83">
        <w:trPr>
          <w:trHeight w:val="331"/>
          <w:jc w:val="center"/>
        </w:trPr>
        <w:tc>
          <w:tcPr>
            <w:tcW w:w="1469" w:type="dxa"/>
            <w:vMerge w:val="restart"/>
            <w:tcBorders>
              <w:right w:val="double" w:sz="4" w:space="0" w:color="auto"/>
            </w:tcBorders>
          </w:tcPr>
          <w:p w14:paraId="5BC2B635" w14:textId="77777777" w:rsidR="002B29DC" w:rsidRPr="00FD773D" w:rsidRDefault="002B29DC" w:rsidP="00D15B83">
            <w:pPr>
              <w:rPr>
                <w:sz w:val="18"/>
                <w:szCs w:val="18"/>
              </w:rPr>
            </w:pPr>
            <w:r w:rsidRPr="00FD773D">
              <w:rPr>
                <w:sz w:val="18"/>
                <w:szCs w:val="18"/>
              </w:rPr>
              <w:t>Arguments</w:t>
            </w:r>
          </w:p>
        </w:tc>
        <w:tc>
          <w:tcPr>
            <w:tcW w:w="8102" w:type="dxa"/>
            <w:gridSpan w:val="2"/>
            <w:tcBorders>
              <w:left w:val="double" w:sz="4" w:space="0" w:color="auto"/>
            </w:tcBorders>
          </w:tcPr>
          <w:p w14:paraId="57D4F861"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4072B123" w14:textId="77777777" w:rsidTr="00D15B83">
        <w:trPr>
          <w:trHeight w:val="640"/>
          <w:jc w:val="center"/>
        </w:trPr>
        <w:tc>
          <w:tcPr>
            <w:tcW w:w="1469" w:type="dxa"/>
            <w:vMerge/>
            <w:tcBorders>
              <w:right w:val="double" w:sz="4" w:space="0" w:color="auto"/>
            </w:tcBorders>
          </w:tcPr>
          <w:p w14:paraId="3D1AAA6A" w14:textId="77777777" w:rsidR="002B29DC" w:rsidRPr="00FD773D" w:rsidRDefault="002B29DC" w:rsidP="00D15B83">
            <w:pPr>
              <w:rPr>
                <w:sz w:val="18"/>
                <w:szCs w:val="18"/>
              </w:rPr>
            </w:pPr>
          </w:p>
        </w:tc>
        <w:tc>
          <w:tcPr>
            <w:tcW w:w="8102" w:type="dxa"/>
            <w:gridSpan w:val="2"/>
            <w:tcBorders>
              <w:left w:val="double" w:sz="4" w:space="0" w:color="auto"/>
            </w:tcBorders>
          </w:tcPr>
          <w:p w14:paraId="4308726F" w14:textId="77777777" w:rsidR="002B29DC" w:rsidRPr="00FD773D" w:rsidRDefault="002B29DC" w:rsidP="00451163">
            <w:pPr>
              <w:ind w:leftChars="50" w:left="100" w:rightChars="44" w:right="88"/>
              <w:rPr>
                <w:sz w:val="18"/>
                <w:szCs w:val="18"/>
              </w:rPr>
            </w:pPr>
            <w:r w:rsidRPr="00FD773D">
              <w:rPr>
                <w:sz w:val="18"/>
                <w:szCs w:val="18"/>
              </w:rPr>
              <w:t>NULL</w:t>
            </w:r>
          </w:p>
          <w:p w14:paraId="361AE291"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2AFCBB47" w14:textId="77777777" w:rsidTr="00D15B83">
        <w:trPr>
          <w:trHeight w:val="351"/>
          <w:jc w:val="center"/>
        </w:trPr>
        <w:tc>
          <w:tcPr>
            <w:tcW w:w="1469" w:type="dxa"/>
            <w:vMerge/>
            <w:tcBorders>
              <w:right w:val="double" w:sz="4" w:space="0" w:color="auto"/>
            </w:tcBorders>
          </w:tcPr>
          <w:p w14:paraId="0B026B1A" w14:textId="77777777" w:rsidR="002B29DC" w:rsidRPr="00FD773D" w:rsidRDefault="002B29DC" w:rsidP="00D15B83">
            <w:pPr>
              <w:rPr>
                <w:sz w:val="18"/>
                <w:szCs w:val="18"/>
              </w:rPr>
            </w:pPr>
          </w:p>
        </w:tc>
        <w:tc>
          <w:tcPr>
            <w:tcW w:w="8102" w:type="dxa"/>
            <w:gridSpan w:val="2"/>
            <w:tcBorders>
              <w:left w:val="double" w:sz="4" w:space="0" w:color="auto"/>
            </w:tcBorders>
          </w:tcPr>
          <w:p w14:paraId="76D380AF"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33A42EBF" w14:textId="77777777" w:rsidTr="00D15B83">
        <w:trPr>
          <w:trHeight w:val="640"/>
          <w:jc w:val="center"/>
        </w:trPr>
        <w:tc>
          <w:tcPr>
            <w:tcW w:w="1469" w:type="dxa"/>
            <w:vMerge/>
            <w:tcBorders>
              <w:right w:val="double" w:sz="4" w:space="0" w:color="auto"/>
            </w:tcBorders>
          </w:tcPr>
          <w:p w14:paraId="3CA95674" w14:textId="77777777" w:rsidR="002B29DC" w:rsidRPr="00FD773D" w:rsidRDefault="002B29DC" w:rsidP="00D15B83">
            <w:pPr>
              <w:rPr>
                <w:sz w:val="18"/>
                <w:szCs w:val="18"/>
              </w:rPr>
            </w:pPr>
          </w:p>
        </w:tc>
        <w:tc>
          <w:tcPr>
            <w:tcW w:w="8102" w:type="dxa"/>
            <w:gridSpan w:val="2"/>
            <w:tcBorders>
              <w:left w:val="double" w:sz="4" w:space="0" w:color="auto"/>
            </w:tcBorders>
          </w:tcPr>
          <w:p w14:paraId="47667ACE" w14:textId="77777777" w:rsidR="002B29DC" w:rsidRPr="00FD773D" w:rsidRDefault="002B29DC" w:rsidP="00D15B83">
            <w:pPr>
              <w:ind w:firstLineChars="100" w:firstLine="180"/>
              <w:rPr>
                <w:sz w:val="18"/>
                <w:szCs w:val="18"/>
              </w:rPr>
            </w:pPr>
            <w:r w:rsidRPr="00FD773D">
              <w:rPr>
                <w:sz w:val="18"/>
                <w:szCs w:val="18"/>
              </w:rPr>
              <w:t>XA_API_CMD_GET_API_SIZE</w:t>
            </w:r>
          </w:p>
          <w:p w14:paraId="4182026F" w14:textId="77777777" w:rsidR="002B29DC" w:rsidRPr="00FD773D" w:rsidRDefault="002B29DC" w:rsidP="00D15B83">
            <w:pPr>
              <w:ind w:firstLineChars="100" w:firstLine="180"/>
              <w:rPr>
                <w:sz w:val="18"/>
                <w:szCs w:val="18"/>
              </w:rPr>
            </w:pPr>
          </w:p>
        </w:tc>
      </w:tr>
      <w:tr w:rsidR="002B29DC" w:rsidRPr="00FD773D" w14:paraId="78CE1658" w14:textId="77777777" w:rsidTr="00D15B83">
        <w:trPr>
          <w:trHeight w:val="324"/>
          <w:jc w:val="center"/>
        </w:trPr>
        <w:tc>
          <w:tcPr>
            <w:tcW w:w="1469" w:type="dxa"/>
            <w:vMerge/>
            <w:tcBorders>
              <w:right w:val="double" w:sz="4" w:space="0" w:color="auto"/>
            </w:tcBorders>
          </w:tcPr>
          <w:p w14:paraId="3CA227BC" w14:textId="77777777" w:rsidR="002B29DC" w:rsidRPr="00FD773D" w:rsidRDefault="002B29DC" w:rsidP="00D15B83">
            <w:pPr>
              <w:rPr>
                <w:sz w:val="18"/>
                <w:szCs w:val="18"/>
              </w:rPr>
            </w:pPr>
          </w:p>
        </w:tc>
        <w:tc>
          <w:tcPr>
            <w:tcW w:w="8102" w:type="dxa"/>
            <w:gridSpan w:val="2"/>
            <w:tcBorders>
              <w:left w:val="double" w:sz="4" w:space="0" w:color="auto"/>
            </w:tcBorders>
          </w:tcPr>
          <w:p w14:paraId="33DB22AD"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0B0FB578" w14:textId="77777777" w:rsidTr="00D15B83">
        <w:trPr>
          <w:trHeight w:val="640"/>
          <w:jc w:val="center"/>
        </w:trPr>
        <w:tc>
          <w:tcPr>
            <w:tcW w:w="1469" w:type="dxa"/>
            <w:vMerge/>
            <w:tcBorders>
              <w:right w:val="double" w:sz="4" w:space="0" w:color="auto"/>
            </w:tcBorders>
          </w:tcPr>
          <w:p w14:paraId="153C2376" w14:textId="77777777" w:rsidR="002B29DC" w:rsidRPr="00FD773D" w:rsidRDefault="002B29DC" w:rsidP="00D15B83">
            <w:pPr>
              <w:rPr>
                <w:sz w:val="18"/>
                <w:szCs w:val="18"/>
              </w:rPr>
            </w:pPr>
          </w:p>
        </w:tc>
        <w:tc>
          <w:tcPr>
            <w:tcW w:w="8102" w:type="dxa"/>
            <w:gridSpan w:val="2"/>
            <w:tcBorders>
              <w:left w:val="double" w:sz="4" w:space="0" w:color="auto"/>
            </w:tcBorders>
          </w:tcPr>
          <w:p w14:paraId="3F291226" w14:textId="77777777" w:rsidR="002B29DC" w:rsidRPr="00FD773D" w:rsidRDefault="002B29DC" w:rsidP="00D15B83">
            <w:pPr>
              <w:ind w:firstLineChars="100" w:firstLine="180"/>
              <w:rPr>
                <w:sz w:val="18"/>
                <w:szCs w:val="18"/>
              </w:rPr>
            </w:pPr>
            <w:r w:rsidRPr="00FD773D">
              <w:rPr>
                <w:sz w:val="18"/>
                <w:szCs w:val="18"/>
              </w:rPr>
              <w:t>NULL</w:t>
            </w:r>
          </w:p>
          <w:p w14:paraId="25AA230F" w14:textId="77777777" w:rsidR="002B29DC" w:rsidRPr="00FD773D" w:rsidRDefault="002B29DC" w:rsidP="00D15B83">
            <w:pPr>
              <w:ind w:firstLineChars="100" w:firstLine="180"/>
              <w:rPr>
                <w:sz w:val="18"/>
                <w:szCs w:val="18"/>
              </w:rPr>
            </w:pPr>
          </w:p>
        </w:tc>
      </w:tr>
      <w:tr w:rsidR="002B29DC" w:rsidRPr="00FD773D" w14:paraId="707BF487" w14:textId="77777777" w:rsidTr="00D15B83">
        <w:trPr>
          <w:trHeight w:val="338"/>
          <w:jc w:val="center"/>
        </w:trPr>
        <w:tc>
          <w:tcPr>
            <w:tcW w:w="1469" w:type="dxa"/>
            <w:vMerge/>
            <w:tcBorders>
              <w:right w:val="double" w:sz="4" w:space="0" w:color="auto"/>
            </w:tcBorders>
          </w:tcPr>
          <w:p w14:paraId="74B166DA" w14:textId="77777777" w:rsidR="002B29DC" w:rsidRPr="00FD773D" w:rsidRDefault="002B29DC" w:rsidP="00D15B83">
            <w:pPr>
              <w:rPr>
                <w:sz w:val="18"/>
                <w:szCs w:val="18"/>
              </w:rPr>
            </w:pPr>
          </w:p>
        </w:tc>
        <w:tc>
          <w:tcPr>
            <w:tcW w:w="8102" w:type="dxa"/>
            <w:gridSpan w:val="2"/>
            <w:tcBorders>
              <w:left w:val="double" w:sz="4" w:space="0" w:color="auto"/>
            </w:tcBorders>
          </w:tcPr>
          <w:p w14:paraId="54C3A41E" w14:textId="77777777" w:rsidR="002B29DC" w:rsidRPr="00FD773D" w:rsidRDefault="002B29DC" w:rsidP="00D15B83">
            <w:pPr>
              <w:rPr>
                <w:sz w:val="18"/>
                <w:szCs w:val="18"/>
              </w:rPr>
            </w:pPr>
            <w:r w:rsidRPr="00FD773D">
              <w:rPr>
                <w:sz w:val="18"/>
                <w:szCs w:val="18"/>
              </w:rPr>
              <w:t>pv_value</w:t>
            </w:r>
          </w:p>
        </w:tc>
      </w:tr>
      <w:tr w:rsidR="002B29DC" w:rsidRPr="00FD773D" w14:paraId="0DC4F229" w14:textId="77777777" w:rsidTr="00D15B83">
        <w:trPr>
          <w:trHeight w:val="640"/>
          <w:jc w:val="center"/>
        </w:trPr>
        <w:tc>
          <w:tcPr>
            <w:tcW w:w="1469" w:type="dxa"/>
            <w:vMerge/>
            <w:tcBorders>
              <w:right w:val="double" w:sz="4" w:space="0" w:color="auto"/>
            </w:tcBorders>
          </w:tcPr>
          <w:p w14:paraId="5E60D2E1" w14:textId="77777777" w:rsidR="002B29DC" w:rsidRPr="00FD773D" w:rsidRDefault="002B29DC" w:rsidP="00D15B83">
            <w:pPr>
              <w:rPr>
                <w:sz w:val="18"/>
                <w:szCs w:val="18"/>
              </w:rPr>
            </w:pPr>
          </w:p>
        </w:tc>
        <w:tc>
          <w:tcPr>
            <w:tcW w:w="8102" w:type="dxa"/>
            <w:gridSpan w:val="2"/>
            <w:tcBorders>
              <w:left w:val="double" w:sz="4" w:space="0" w:color="auto"/>
              <w:bottom w:val="single" w:sz="4" w:space="0" w:color="auto"/>
            </w:tcBorders>
          </w:tcPr>
          <w:p w14:paraId="4386FB0C" w14:textId="77777777" w:rsidR="002B29DC" w:rsidRPr="00FD773D" w:rsidRDefault="002B29DC" w:rsidP="00D15B83">
            <w:pPr>
              <w:ind w:firstLineChars="100" w:firstLine="180"/>
              <w:rPr>
                <w:sz w:val="18"/>
                <w:szCs w:val="18"/>
              </w:rPr>
            </w:pPr>
            <w:r w:rsidRPr="00FD773D">
              <w:rPr>
                <w:sz w:val="18"/>
                <w:szCs w:val="18"/>
              </w:rPr>
              <w:t>Pointer to API size variable.</w:t>
            </w:r>
          </w:p>
          <w:p w14:paraId="2C59D81F" w14:textId="77777777" w:rsidR="002B29DC" w:rsidRPr="00FD773D" w:rsidRDefault="002B29DC" w:rsidP="00D15B83">
            <w:pPr>
              <w:ind w:firstLineChars="100" w:firstLine="180"/>
              <w:rPr>
                <w:sz w:val="18"/>
                <w:szCs w:val="18"/>
              </w:rPr>
            </w:pPr>
          </w:p>
        </w:tc>
      </w:tr>
      <w:tr w:rsidR="002B29DC" w:rsidRPr="00FD773D" w14:paraId="4855FA92" w14:textId="77777777" w:rsidTr="00085188">
        <w:trPr>
          <w:trHeight w:val="395"/>
          <w:jc w:val="center"/>
        </w:trPr>
        <w:tc>
          <w:tcPr>
            <w:tcW w:w="1469" w:type="dxa"/>
            <w:vMerge w:val="restart"/>
            <w:tcBorders>
              <w:right w:val="double" w:sz="4" w:space="0" w:color="auto"/>
            </w:tcBorders>
          </w:tcPr>
          <w:p w14:paraId="578ABAA7" w14:textId="77777777" w:rsidR="002B29DC" w:rsidRPr="00FD773D" w:rsidRDefault="002B29DC" w:rsidP="00D15B83">
            <w:pPr>
              <w:rPr>
                <w:sz w:val="18"/>
                <w:szCs w:val="18"/>
              </w:rPr>
            </w:pPr>
            <w:r w:rsidRPr="00FD773D">
              <w:rPr>
                <w:sz w:val="18"/>
                <w:szCs w:val="18"/>
              </w:rPr>
              <w:t>Return value</w:t>
            </w:r>
          </w:p>
        </w:tc>
        <w:tc>
          <w:tcPr>
            <w:tcW w:w="2797" w:type="dxa"/>
            <w:tcBorders>
              <w:left w:val="double" w:sz="4" w:space="0" w:color="auto"/>
              <w:right w:val="single" w:sz="4" w:space="0" w:color="auto"/>
            </w:tcBorders>
          </w:tcPr>
          <w:p w14:paraId="00277582" w14:textId="77777777" w:rsidR="002B29DC" w:rsidRPr="00FD773D" w:rsidRDefault="002B29DC" w:rsidP="00D15B83">
            <w:pPr>
              <w:rPr>
                <w:sz w:val="18"/>
                <w:szCs w:val="18"/>
              </w:rPr>
            </w:pPr>
            <w:r w:rsidRPr="00FD773D">
              <w:rPr>
                <w:sz w:val="18"/>
                <w:szCs w:val="18"/>
              </w:rPr>
              <w:t>XA_NO_ERROR</w:t>
            </w:r>
          </w:p>
        </w:tc>
        <w:tc>
          <w:tcPr>
            <w:tcW w:w="5305" w:type="dxa"/>
            <w:tcBorders>
              <w:left w:val="single" w:sz="4" w:space="0" w:color="auto"/>
            </w:tcBorders>
          </w:tcPr>
          <w:p w14:paraId="04D3B1BB" w14:textId="77777777" w:rsidR="002B29DC" w:rsidRPr="00FD773D" w:rsidRDefault="002B29DC" w:rsidP="00D15B83">
            <w:pPr>
              <w:rPr>
                <w:sz w:val="18"/>
                <w:szCs w:val="18"/>
              </w:rPr>
            </w:pPr>
            <w:r w:rsidRPr="00FD773D">
              <w:rPr>
                <w:sz w:val="18"/>
                <w:szCs w:val="18"/>
              </w:rPr>
              <w:t>Normally ends.</w:t>
            </w:r>
          </w:p>
        </w:tc>
      </w:tr>
      <w:tr w:rsidR="002B29DC" w:rsidRPr="00FD773D" w14:paraId="7E5B8369" w14:textId="77777777" w:rsidTr="00085188">
        <w:trPr>
          <w:trHeight w:val="350"/>
          <w:jc w:val="center"/>
        </w:trPr>
        <w:tc>
          <w:tcPr>
            <w:tcW w:w="1469" w:type="dxa"/>
            <w:vMerge/>
            <w:tcBorders>
              <w:right w:val="double" w:sz="4" w:space="0" w:color="auto"/>
            </w:tcBorders>
          </w:tcPr>
          <w:p w14:paraId="257A9EA0" w14:textId="77777777" w:rsidR="002B29DC" w:rsidRPr="00FD773D" w:rsidRDefault="002B29DC" w:rsidP="00D15B83">
            <w:pPr>
              <w:rPr>
                <w:sz w:val="18"/>
                <w:szCs w:val="18"/>
              </w:rPr>
            </w:pPr>
          </w:p>
        </w:tc>
        <w:tc>
          <w:tcPr>
            <w:tcW w:w="2797" w:type="dxa"/>
            <w:tcBorders>
              <w:left w:val="double" w:sz="4" w:space="0" w:color="auto"/>
              <w:right w:val="single" w:sz="4" w:space="0" w:color="auto"/>
            </w:tcBorders>
          </w:tcPr>
          <w:p w14:paraId="6C241CD1" w14:textId="77777777" w:rsidR="002B29DC" w:rsidRPr="00FD773D" w:rsidRDefault="002B29DC" w:rsidP="00D15B83">
            <w:pPr>
              <w:rPr>
                <w:sz w:val="18"/>
                <w:szCs w:val="18"/>
              </w:rPr>
            </w:pPr>
            <w:r w:rsidRPr="00FD773D">
              <w:rPr>
                <w:sz w:val="18"/>
                <w:szCs w:val="18"/>
              </w:rPr>
              <w:t>XA_API_FATAL_MEM_ALLOC</w:t>
            </w:r>
          </w:p>
        </w:tc>
        <w:tc>
          <w:tcPr>
            <w:tcW w:w="5305" w:type="dxa"/>
            <w:tcBorders>
              <w:left w:val="single" w:sz="4" w:space="0" w:color="auto"/>
            </w:tcBorders>
          </w:tcPr>
          <w:p w14:paraId="40725CB6" w14:textId="77777777" w:rsidR="002B29DC" w:rsidRPr="00FD773D" w:rsidRDefault="002B29DC" w:rsidP="00D15B83">
            <w:pPr>
              <w:rPr>
                <w:sz w:val="18"/>
                <w:szCs w:val="18"/>
              </w:rPr>
            </w:pPr>
            <w:r w:rsidRPr="00FD773D">
              <w:rPr>
                <w:sz w:val="18"/>
                <w:szCs w:val="18"/>
              </w:rPr>
              <w:t>pv_value is NULL.</w:t>
            </w:r>
          </w:p>
        </w:tc>
      </w:tr>
      <w:tr w:rsidR="002B29DC" w:rsidRPr="00FD773D" w14:paraId="3241A845" w14:textId="77777777" w:rsidTr="00D15B83">
        <w:trPr>
          <w:jc w:val="center"/>
        </w:trPr>
        <w:tc>
          <w:tcPr>
            <w:tcW w:w="1469" w:type="dxa"/>
            <w:tcBorders>
              <w:right w:val="double" w:sz="4" w:space="0" w:color="auto"/>
            </w:tcBorders>
          </w:tcPr>
          <w:p w14:paraId="17CD566C" w14:textId="77777777" w:rsidR="002B29DC" w:rsidRPr="00FD773D" w:rsidRDefault="002B29DC" w:rsidP="00D15B83">
            <w:pPr>
              <w:rPr>
                <w:sz w:val="18"/>
                <w:szCs w:val="18"/>
              </w:rPr>
            </w:pPr>
            <w:r w:rsidRPr="00FD773D">
              <w:rPr>
                <w:sz w:val="18"/>
                <w:szCs w:val="18"/>
              </w:rPr>
              <w:t>Restrictions</w:t>
            </w:r>
          </w:p>
        </w:tc>
        <w:tc>
          <w:tcPr>
            <w:tcW w:w="8102" w:type="dxa"/>
            <w:gridSpan w:val="2"/>
            <w:tcBorders>
              <w:left w:val="double" w:sz="4" w:space="0" w:color="auto"/>
            </w:tcBorders>
          </w:tcPr>
          <w:p w14:paraId="3B7929B4" w14:textId="77777777" w:rsidR="002B29DC" w:rsidRPr="00FD773D" w:rsidRDefault="002B29DC" w:rsidP="00D15B83">
            <w:pPr>
              <w:rPr>
                <w:sz w:val="18"/>
                <w:szCs w:val="18"/>
              </w:rPr>
            </w:pPr>
            <w:r w:rsidRPr="00FD773D">
              <w:rPr>
                <w:rStyle w:val="ReqTextChar"/>
                <w:sz w:val="18"/>
                <w:szCs w:val="18"/>
              </w:rPr>
              <w:t>The application shall allocate memory with an alignment of 4 bytes</w:t>
            </w:r>
            <w:r w:rsidRPr="00FD773D">
              <w:rPr>
                <w:sz w:val="18"/>
                <w:szCs w:val="18"/>
              </w:rPr>
              <w:t>.</w:t>
            </w:r>
          </w:p>
        </w:tc>
      </w:tr>
    </w:tbl>
    <w:p w14:paraId="6B07F259" w14:textId="292EF118" w:rsidR="00085188" w:rsidRPr="00FD773D" w:rsidRDefault="00396DE2" w:rsidP="00F6508B">
      <w:pPr>
        <w:pStyle w:val="RefIDs"/>
      </w:pPr>
      <w:r>
        <w:t>[Covers: RD_014</w:t>
      </w:r>
      <w:r w:rsidRPr="00FD773D">
        <w:t>]</w:t>
      </w:r>
    </w:p>
    <w:p w14:paraId="2AE93094" w14:textId="285DD575" w:rsidR="00085188" w:rsidRPr="00FD773D" w:rsidRDefault="00085188" w:rsidP="00085188">
      <w:r w:rsidRPr="00FD773D">
        <w:t>Example</w:t>
      </w:r>
      <w:r w:rsidR="00151BC9" w:rsidRPr="00FD773D">
        <w:t>:</w:t>
      </w:r>
    </w:p>
    <w:p w14:paraId="4EF95523" w14:textId="56B87749" w:rsidR="00085188" w:rsidRPr="00FD773D" w:rsidRDefault="00085188" w:rsidP="00085188">
      <w:pPr>
        <w:widowControl/>
        <w:autoSpaceDE/>
        <w:autoSpaceDN/>
        <w:adjustRightInd/>
        <w:snapToGrid/>
        <w:jc w:val="left"/>
      </w:pPr>
      <w:r w:rsidRPr="00FD773D">
        <w:t>WORD</w:t>
      </w:r>
      <w:r w:rsidR="00515ADD" w:rsidRPr="00FD773D">
        <w:t>32</w:t>
      </w:r>
      <w:r w:rsidRPr="00FD773D">
        <w:t xml:space="preserve"> api_size;</w:t>
      </w:r>
    </w:p>
    <w:p w14:paraId="4E440278" w14:textId="77777777" w:rsidR="00085188" w:rsidRPr="00FD773D" w:rsidRDefault="00085188" w:rsidP="00085188">
      <w:pPr>
        <w:widowControl/>
        <w:autoSpaceDE/>
        <w:autoSpaceDN/>
        <w:adjustRightInd/>
        <w:snapToGrid/>
        <w:jc w:val="left"/>
      </w:pPr>
      <w:r w:rsidRPr="00FD773D">
        <w:t>res = (*api_func)(api_obj,</w:t>
      </w:r>
    </w:p>
    <w:p w14:paraId="221F9EDF" w14:textId="2C4615D7" w:rsidR="00085188" w:rsidRPr="00FD773D" w:rsidRDefault="00634C33" w:rsidP="00085188">
      <w:pPr>
        <w:widowControl/>
        <w:autoSpaceDE/>
        <w:autoSpaceDN/>
        <w:adjustRightInd/>
        <w:snapToGrid/>
        <w:jc w:val="left"/>
      </w:pPr>
      <w:r w:rsidRPr="00FD773D">
        <w:tab/>
      </w:r>
      <w:r w:rsidRPr="00FD773D">
        <w:tab/>
        <w:t xml:space="preserve">  </w:t>
      </w:r>
      <w:r w:rsidR="00085188" w:rsidRPr="00FD773D">
        <w:t>XA_CMD_TYPE_API_SIZE,</w:t>
      </w:r>
    </w:p>
    <w:p w14:paraId="321E8C5B" w14:textId="172CCC01" w:rsidR="00085188" w:rsidRPr="00FD773D" w:rsidRDefault="00634C33" w:rsidP="00085188">
      <w:pPr>
        <w:widowControl/>
        <w:autoSpaceDE/>
        <w:autoSpaceDN/>
        <w:adjustRightInd/>
        <w:snapToGrid/>
        <w:jc w:val="left"/>
      </w:pPr>
      <w:r w:rsidRPr="00FD773D">
        <w:tab/>
      </w:r>
      <w:r w:rsidRPr="00FD773D">
        <w:tab/>
        <w:t xml:space="preserve">  </w:t>
      </w:r>
      <w:r w:rsidR="00085188" w:rsidRPr="00FD773D">
        <w:t>0,</w:t>
      </w:r>
    </w:p>
    <w:p w14:paraId="58FB5380" w14:textId="46D25F42" w:rsidR="00085188" w:rsidRPr="00FD773D" w:rsidRDefault="00634C33" w:rsidP="00085188">
      <w:pPr>
        <w:widowControl/>
        <w:autoSpaceDE/>
        <w:autoSpaceDN/>
        <w:adjustRightInd/>
        <w:snapToGrid/>
        <w:jc w:val="left"/>
      </w:pPr>
      <w:r w:rsidRPr="00FD773D">
        <w:tab/>
      </w:r>
      <w:r w:rsidRPr="00FD773D">
        <w:tab/>
        <w:t xml:space="preserve">  </w:t>
      </w:r>
      <w:r w:rsidR="00085188" w:rsidRPr="00FD773D">
        <w:t>&amp;api_size);</w:t>
      </w:r>
    </w:p>
    <w:p w14:paraId="3CBF4A8A" w14:textId="77777777" w:rsidR="00085188" w:rsidRPr="00FD773D" w:rsidRDefault="00085188" w:rsidP="00085188"/>
    <w:p w14:paraId="1BE13CA8" w14:textId="77777777" w:rsidR="002B29DC" w:rsidRPr="00FD773D" w:rsidRDefault="002B29DC" w:rsidP="00E96864">
      <w:r w:rsidRPr="00FD773D">
        <w:br w:type="page"/>
      </w:r>
    </w:p>
    <w:p w14:paraId="3677F368" w14:textId="77777777" w:rsidR="003F6E95" w:rsidRPr="00FD773D" w:rsidRDefault="003F6E95" w:rsidP="00DC074C"/>
    <w:p w14:paraId="2AE0A77D"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159" w:name="_Ref437976409"/>
      <w:r w:rsidRPr="00FD773D">
        <w:t>XA_API_CMD_INIT command</w:t>
      </w:r>
      <w:bookmarkEnd w:id="159"/>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386"/>
        <w:gridCol w:w="4732"/>
      </w:tblGrid>
      <w:tr w:rsidR="002B29DC" w:rsidRPr="00FD773D" w14:paraId="4C51151C" w14:textId="77777777" w:rsidTr="00085188">
        <w:trPr>
          <w:trHeight w:val="354"/>
          <w:jc w:val="center"/>
        </w:trPr>
        <w:tc>
          <w:tcPr>
            <w:tcW w:w="1453" w:type="dxa"/>
            <w:tcBorders>
              <w:bottom w:val="single" w:sz="4" w:space="0" w:color="auto"/>
              <w:right w:val="double" w:sz="4" w:space="0" w:color="auto"/>
            </w:tcBorders>
          </w:tcPr>
          <w:p w14:paraId="42284245" w14:textId="77777777" w:rsidR="002B29DC" w:rsidRPr="00FD773D" w:rsidRDefault="002B29DC" w:rsidP="00D15B83">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1D832C8E" w14:textId="77777777" w:rsidR="002B29DC" w:rsidRPr="00FD773D" w:rsidRDefault="002B29DC" w:rsidP="00F84552">
            <w:pPr>
              <w:pStyle w:val="ReqSect"/>
            </w:pPr>
            <w:r w:rsidRPr="00FD773D">
              <w:t>XA_CMD_TYPE_INIT_API_PRE_CONFIG_PARAMS</w:t>
            </w:r>
          </w:p>
        </w:tc>
      </w:tr>
      <w:tr w:rsidR="002B29DC" w:rsidRPr="00FD773D" w14:paraId="21803039" w14:textId="77777777" w:rsidTr="00085188">
        <w:trPr>
          <w:trHeight w:val="354"/>
          <w:jc w:val="center"/>
        </w:trPr>
        <w:tc>
          <w:tcPr>
            <w:tcW w:w="1453" w:type="dxa"/>
            <w:tcBorders>
              <w:top w:val="single" w:sz="4" w:space="0" w:color="auto"/>
              <w:right w:val="double" w:sz="4" w:space="0" w:color="auto"/>
            </w:tcBorders>
          </w:tcPr>
          <w:p w14:paraId="5DA39EA0"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69093697" w14:textId="77777777" w:rsidR="002B29DC" w:rsidRPr="00FD773D" w:rsidRDefault="002B29DC" w:rsidP="002E2600">
            <w:pPr>
              <w:pStyle w:val="ReqText"/>
              <w:rPr>
                <w:sz w:val="18"/>
                <w:szCs w:val="18"/>
              </w:rPr>
            </w:pPr>
            <w:r w:rsidRPr="00FD773D">
              <w:rPr>
                <w:sz w:val="18"/>
                <w:szCs w:val="18"/>
              </w:rPr>
              <w:t>This command is used to set the default value of the configuration parameters.</w:t>
            </w:r>
          </w:p>
        </w:tc>
      </w:tr>
      <w:tr w:rsidR="002B29DC" w:rsidRPr="00FD773D" w14:paraId="4F4926BF" w14:textId="77777777" w:rsidTr="00085188">
        <w:trPr>
          <w:trHeight w:val="331"/>
          <w:jc w:val="center"/>
        </w:trPr>
        <w:tc>
          <w:tcPr>
            <w:tcW w:w="1453" w:type="dxa"/>
            <w:vMerge w:val="restart"/>
            <w:tcBorders>
              <w:right w:val="double" w:sz="4" w:space="0" w:color="auto"/>
            </w:tcBorders>
          </w:tcPr>
          <w:p w14:paraId="4DC6CDBA"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5ECF3C4C"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0D4B3BDE" w14:textId="77777777" w:rsidTr="00085188">
        <w:trPr>
          <w:trHeight w:val="640"/>
          <w:jc w:val="center"/>
        </w:trPr>
        <w:tc>
          <w:tcPr>
            <w:tcW w:w="1453" w:type="dxa"/>
            <w:vMerge/>
            <w:tcBorders>
              <w:right w:val="double" w:sz="4" w:space="0" w:color="auto"/>
            </w:tcBorders>
          </w:tcPr>
          <w:p w14:paraId="44603FE2" w14:textId="77777777" w:rsidR="002B29DC" w:rsidRPr="00FD773D" w:rsidRDefault="002B29DC" w:rsidP="00D15B83">
            <w:pPr>
              <w:rPr>
                <w:sz w:val="18"/>
                <w:szCs w:val="18"/>
              </w:rPr>
            </w:pPr>
          </w:p>
        </w:tc>
        <w:tc>
          <w:tcPr>
            <w:tcW w:w="8118" w:type="dxa"/>
            <w:gridSpan w:val="2"/>
            <w:tcBorders>
              <w:left w:val="double" w:sz="4" w:space="0" w:color="auto"/>
            </w:tcBorders>
          </w:tcPr>
          <w:p w14:paraId="2953C221" w14:textId="4B6CEF59" w:rsidR="002B29DC" w:rsidRPr="00FD773D" w:rsidRDefault="002B29DC" w:rsidP="00C44500">
            <w:pPr>
              <w:ind w:leftChars="50" w:left="100" w:rightChars="44" w:right="88"/>
              <w:rPr>
                <w:sz w:val="18"/>
                <w:szCs w:val="18"/>
                <w:lang w:val="x-none" w:eastAsia="x-none"/>
              </w:rPr>
            </w:pPr>
            <w:r w:rsidRPr="00FD773D">
              <w:rPr>
                <w:sz w:val="18"/>
                <w:szCs w:val="18"/>
              </w:rPr>
              <w:t>Pointer to API Structure.</w:t>
            </w:r>
          </w:p>
        </w:tc>
      </w:tr>
      <w:tr w:rsidR="002B29DC" w:rsidRPr="00FD773D" w14:paraId="2E498DC6" w14:textId="77777777" w:rsidTr="00085188">
        <w:trPr>
          <w:trHeight w:val="351"/>
          <w:jc w:val="center"/>
        </w:trPr>
        <w:tc>
          <w:tcPr>
            <w:tcW w:w="1453" w:type="dxa"/>
            <w:vMerge/>
            <w:tcBorders>
              <w:right w:val="double" w:sz="4" w:space="0" w:color="auto"/>
            </w:tcBorders>
          </w:tcPr>
          <w:p w14:paraId="1A4458E4" w14:textId="77777777" w:rsidR="002B29DC" w:rsidRPr="00FD773D" w:rsidRDefault="002B29DC" w:rsidP="00D15B83">
            <w:pPr>
              <w:rPr>
                <w:sz w:val="18"/>
                <w:szCs w:val="18"/>
              </w:rPr>
            </w:pPr>
          </w:p>
        </w:tc>
        <w:tc>
          <w:tcPr>
            <w:tcW w:w="8118" w:type="dxa"/>
            <w:gridSpan w:val="2"/>
            <w:tcBorders>
              <w:left w:val="double" w:sz="4" w:space="0" w:color="auto"/>
            </w:tcBorders>
          </w:tcPr>
          <w:p w14:paraId="4B12E0DE"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0A847D07" w14:textId="77777777" w:rsidTr="00085188">
        <w:trPr>
          <w:trHeight w:val="640"/>
          <w:jc w:val="center"/>
        </w:trPr>
        <w:tc>
          <w:tcPr>
            <w:tcW w:w="1453" w:type="dxa"/>
            <w:vMerge/>
            <w:tcBorders>
              <w:right w:val="double" w:sz="4" w:space="0" w:color="auto"/>
            </w:tcBorders>
          </w:tcPr>
          <w:p w14:paraId="56D0B8B3" w14:textId="77777777" w:rsidR="002B29DC" w:rsidRPr="00FD773D" w:rsidRDefault="002B29DC" w:rsidP="00D15B83">
            <w:pPr>
              <w:rPr>
                <w:sz w:val="18"/>
                <w:szCs w:val="18"/>
              </w:rPr>
            </w:pPr>
          </w:p>
        </w:tc>
        <w:tc>
          <w:tcPr>
            <w:tcW w:w="8118" w:type="dxa"/>
            <w:gridSpan w:val="2"/>
            <w:tcBorders>
              <w:left w:val="double" w:sz="4" w:space="0" w:color="auto"/>
            </w:tcBorders>
          </w:tcPr>
          <w:p w14:paraId="66454567" w14:textId="4AA5FAEB" w:rsidR="002B29DC" w:rsidRPr="00FD773D" w:rsidRDefault="002B29DC" w:rsidP="00C44500">
            <w:pPr>
              <w:ind w:firstLineChars="100" w:firstLine="180"/>
              <w:rPr>
                <w:sz w:val="18"/>
                <w:szCs w:val="18"/>
              </w:rPr>
            </w:pPr>
            <w:r w:rsidRPr="00FD773D">
              <w:rPr>
                <w:sz w:val="18"/>
                <w:szCs w:val="18"/>
              </w:rPr>
              <w:t>XA_API_CMD_INIT</w:t>
            </w:r>
          </w:p>
        </w:tc>
      </w:tr>
      <w:tr w:rsidR="002B29DC" w:rsidRPr="00FD773D" w14:paraId="67FDECF9" w14:textId="77777777" w:rsidTr="00085188">
        <w:trPr>
          <w:trHeight w:val="324"/>
          <w:jc w:val="center"/>
        </w:trPr>
        <w:tc>
          <w:tcPr>
            <w:tcW w:w="1453" w:type="dxa"/>
            <w:vMerge/>
            <w:tcBorders>
              <w:right w:val="double" w:sz="4" w:space="0" w:color="auto"/>
            </w:tcBorders>
          </w:tcPr>
          <w:p w14:paraId="17BD2BA5" w14:textId="77777777" w:rsidR="002B29DC" w:rsidRPr="00FD773D" w:rsidRDefault="002B29DC" w:rsidP="00D15B83">
            <w:pPr>
              <w:rPr>
                <w:sz w:val="18"/>
                <w:szCs w:val="18"/>
              </w:rPr>
            </w:pPr>
          </w:p>
        </w:tc>
        <w:tc>
          <w:tcPr>
            <w:tcW w:w="8118" w:type="dxa"/>
            <w:gridSpan w:val="2"/>
            <w:tcBorders>
              <w:left w:val="double" w:sz="4" w:space="0" w:color="auto"/>
            </w:tcBorders>
          </w:tcPr>
          <w:p w14:paraId="4F4011F6"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4E0F5F24" w14:textId="77777777" w:rsidTr="00085188">
        <w:trPr>
          <w:trHeight w:val="640"/>
          <w:jc w:val="center"/>
        </w:trPr>
        <w:tc>
          <w:tcPr>
            <w:tcW w:w="1453" w:type="dxa"/>
            <w:vMerge/>
            <w:tcBorders>
              <w:right w:val="double" w:sz="4" w:space="0" w:color="auto"/>
            </w:tcBorders>
          </w:tcPr>
          <w:p w14:paraId="1378E7CC" w14:textId="77777777" w:rsidR="002B29DC" w:rsidRPr="00FD773D" w:rsidRDefault="002B29DC" w:rsidP="00D15B83">
            <w:pPr>
              <w:rPr>
                <w:sz w:val="18"/>
                <w:szCs w:val="18"/>
              </w:rPr>
            </w:pPr>
          </w:p>
        </w:tc>
        <w:tc>
          <w:tcPr>
            <w:tcW w:w="8118" w:type="dxa"/>
            <w:gridSpan w:val="2"/>
            <w:tcBorders>
              <w:left w:val="double" w:sz="4" w:space="0" w:color="auto"/>
            </w:tcBorders>
          </w:tcPr>
          <w:p w14:paraId="4DFBC05C" w14:textId="5C97ED06" w:rsidR="002B29DC" w:rsidRPr="00FD773D" w:rsidRDefault="002B29DC" w:rsidP="00C44500">
            <w:pPr>
              <w:ind w:firstLineChars="100" w:firstLine="180"/>
              <w:rPr>
                <w:sz w:val="18"/>
                <w:szCs w:val="18"/>
              </w:rPr>
            </w:pPr>
            <w:r w:rsidRPr="00FD773D">
              <w:rPr>
                <w:sz w:val="18"/>
                <w:szCs w:val="18"/>
              </w:rPr>
              <w:t>XA_CMD_TYPE_INIT_API_PRE_CONFIG_PARAMS</w:t>
            </w:r>
          </w:p>
        </w:tc>
      </w:tr>
      <w:tr w:rsidR="002B29DC" w:rsidRPr="00FD773D" w14:paraId="20DA48C2" w14:textId="77777777" w:rsidTr="00085188">
        <w:trPr>
          <w:trHeight w:val="338"/>
          <w:jc w:val="center"/>
        </w:trPr>
        <w:tc>
          <w:tcPr>
            <w:tcW w:w="1453" w:type="dxa"/>
            <w:vMerge/>
            <w:tcBorders>
              <w:right w:val="double" w:sz="4" w:space="0" w:color="auto"/>
            </w:tcBorders>
          </w:tcPr>
          <w:p w14:paraId="3EC1BA20" w14:textId="77777777" w:rsidR="002B29DC" w:rsidRPr="00FD773D" w:rsidRDefault="002B29DC" w:rsidP="00D15B83">
            <w:pPr>
              <w:rPr>
                <w:sz w:val="18"/>
                <w:szCs w:val="18"/>
              </w:rPr>
            </w:pPr>
          </w:p>
        </w:tc>
        <w:tc>
          <w:tcPr>
            <w:tcW w:w="8118" w:type="dxa"/>
            <w:gridSpan w:val="2"/>
            <w:tcBorders>
              <w:left w:val="double" w:sz="4" w:space="0" w:color="auto"/>
            </w:tcBorders>
          </w:tcPr>
          <w:p w14:paraId="290E337F" w14:textId="77777777" w:rsidR="002B29DC" w:rsidRPr="00FD773D" w:rsidRDefault="002B29DC" w:rsidP="00D15B83">
            <w:pPr>
              <w:rPr>
                <w:sz w:val="18"/>
                <w:szCs w:val="18"/>
              </w:rPr>
            </w:pPr>
            <w:r w:rsidRPr="00FD773D">
              <w:rPr>
                <w:sz w:val="18"/>
                <w:szCs w:val="18"/>
              </w:rPr>
              <w:t>pv_value</w:t>
            </w:r>
          </w:p>
        </w:tc>
      </w:tr>
      <w:tr w:rsidR="002B29DC" w:rsidRPr="00FD773D" w14:paraId="3CF9B801" w14:textId="77777777" w:rsidTr="00085188">
        <w:trPr>
          <w:trHeight w:val="640"/>
          <w:jc w:val="center"/>
        </w:trPr>
        <w:tc>
          <w:tcPr>
            <w:tcW w:w="1453" w:type="dxa"/>
            <w:vMerge/>
            <w:tcBorders>
              <w:right w:val="double" w:sz="4" w:space="0" w:color="auto"/>
            </w:tcBorders>
          </w:tcPr>
          <w:p w14:paraId="71260819"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5B11AE2D" w14:textId="77777777" w:rsidR="002B29DC" w:rsidRPr="00FD773D" w:rsidRDefault="002B29DC" w:rsidP="00D15B83">
            <w:pPr>
              <w:ind w:firstLineChars="100" w:firstLine="180"/>
              <w:rPr>
                <w:sz w:val="18"/>
                <w:szCs w:val="18"/>
              </w:rPr>
            </w:pPr>
            <w:r w:rsidRPr="00FD773D">
              <w:rPr>
                <w:sz w:val="18"/>
                <w:szCs w:val="18"/>
              </w:rPr>
              <w:t>NULL</w:t>
            </w:r>
          </w:p>
          <w:p w14:paraId="5053E15E" w14:textId="77777777" w:rsidR="002B29DC" w:rsidRPr="00FD773D" w:rsidRDefault="002B29DC" w:rsidP="00D15B83">
            <w:pPr>
              <w:ind w:firstLineChars="100" w:firstLine="180"/>
              <w:rPr>
                <w:sz w:val="18"/>
                <w:szCs w:val="18"/>
              </w:rPr>
            </w:pPr>
          </w:p>
        </w:tc>
      </w:tr>
      <w:tr w:rsidR="002B29DC" w:rsidRPr="00FD773D" w14:paraId="013FFF7F" w14:textId="77777777" w:rsidTr="00085188">
        <w:trPr>
          <w:trHeight w:val="395"/>
          <w:jc w:val="center"/>
        </w:trPr>
        <w:tc>
          <w:tcPr>
            <w:tcW w:w="1453" w:type="dxa"/>
            <w:vMerge w:val="restart"/>
            <w:tcBorders>
              <w:right w:val="double" w:sz="4" w:space="0" w:color="auto"/>
            </w:tcBorders>
          </w:tcPr>
          <w:p w14:paraId="5314C492" w14:textId="77777777" w:rsidR="002B29DC" w:rsidRPr="00FD773D" w:rsidRDefault="002B29DC" w:rsidP="00D15B83">
            <w:pPr>
              <w:rPr>
                <w:sz w:val="18"/>
                <w:szCs w:val="18"/>
              </w:rPr>
            </w:pPr>
            <w:r w:rsidRPr="00FD773D">
              <w:rPr>
                <w:sz w:val="18"/>
                <w:szCs w:val="18"/>
              </w:rPr>
              <w:t>Return value</w:t>
            </w:r>
          </w:p>
        </w:tc>
        <w:tc>
          <w:tcPr>
            <w:tcW w:w="3386" w:type="dxa"/>
            <w:tcBorders>
              <w:left w:val="double" w:sz="4" w:space="0" w:color="auto"/>
              <w:right w:val="single" w:sz="4" w:space="0" w:color="auto"/>
            </w:tcBorders>
          </w:tcPr>
          <w:p w14:paraId="5EC5F672" w14:textId="77777777" w:rsidR="002B29DC" w:rsidRPr="00FD773D" w:rsidRDefault="002B29DC" w:rsidP="00D15B83">
            <w:pPr>
              <w:rPr>
                <w:sz w:val="18"/>
                <w:szCs w:val="18"/>
              </w:rPr>
            </w:pPr>
            <w:r w:rsidRPr="00FD773D">
              <w:rPr>
                <w:sz w:val="18"/>
                <w:szCs w:val="18"/>
              </w:rPr>
              <w:t>XA_NO_ERROR</w:t>
            </w:r>
          </w:p>
        </w:tc>
        <w:tc>
          <w:tcPr>
            <w:tcW w:w="4732" w:type="dxa"/>
            <w:tcBorders>
              <w:left w:val="single" w:sz="4" w:space="0" w:color="auto"/>
            </w:tcBorders>
          </w:tcPr>
          <w:p w14:paraId="6B8C5259" w14:textId="77777777" w:rsidR="002B29DC" w:rsidRPr="00FD773D" w:rsidRDefault="002B29DC" w:rsidP="00D15B83">
            <w:pPr>
              <w:rPr>
                <w:sz w:val="18"/>
                <w:szCs w:val="18"/>
              </w:rPr>
            </w:pPr>
            <w:r w:rsidRPr="00FD773D">
              <w:rPr>
                <w:sz w:val="18"/>
                <w:szCs w:val="18"/>
              </w:rPr>
              <w:t>Normally ends.</w:t>
            </w:r>
          </w:p>
        </w:tc>
      </w:tr>
      <w:tr w:rsidR="002B29DC" w:rsidRPr="00FD773D" w14:paraId="3DA4D85F" w14:textId="77777777" w:rsidTr="00085188">
        <w:trPr>
          <w:trHeight w:val="350"/>
          <w:jc w:val="center"/>
        </w:trPr>
        <w:tc>
          <w:tcPr>
            <w:tcW w:w="1453" w:type="dxa"/>
            <w:vMerge/>
            <w:tcBorders>
              <w:right w:val="double" w:sz="4" w:space="0" w:color="auto"/>
            </w:tcBorders>
          </w:tcPr>
          <w:p w14:paraId="0F3952A1" w14:textId="77777777" w:rsidR="002B29DC" w:rsidRPr="00FD773D" w:rsidRDefault="002B29DC" w:rsidP="00D15B83">
            <w:pPr>
              <w:rPr>
                <w:sz w:val="18"/>
                <w:szCs w:val="18"/>
              </w:rPr>
            </w:pPr>
          </w:p>
        </w:tc>
        <w:tc>
          <w:tcPr>
            <w:tcW w:w="3386" w:type="dxa"/>
            <w:tcBorders>
              <w:left w:val="double" w:sz="4" w:space="0" w:color="auto"/>
              <w:right w:val="single" w:sz="4" w:space="0" w:color="auto"/>
            </w:tcBorders>
          </w:tcPr>
          <w:p w14:paraId="25239367" w14:textId="77777777" w:rsidR="002B29DC" w:rsidRPr="00FD773D" w:rsidRDefault="002B29DC" w:rsidP="00D15B83">
            <w:pPr>
              <w:rPr>
                <w:sz w:val="18"/>
                <w:szCs w:val="18"/>
              </w:rPr>
            </w:pPr>
            <w:r w:rsidRPr="00FD773D">
              <w:rPr>
                <w:sz w:val="18"/>
                <w:szCs w:val="18"/>
              </w:rPr>
              <w:t>XA_API_FATAL_MEM_ALLOC</w:t>
            </w:r>
          </w:p>
        </w:tc>
        <w:tc>
          <w:tcPr>
            <w:tcW w:w="4732" w:type="dxa"/>
            <w:tcBorders>
              <w:left w:val="single" w:sz="4" w:space="0" w:color="auto"/>
            </w:tcBorders>
          </w:tcPr>
          <w:p w14:paraId="60DA9C23" w14:textId="77777777" w:rsidR="002B29DC" w:rsidRPr="00FD773D" w:rsidRDefault="002B29DC" w:rsidP="00D15B83">
            <w:pPr>
              <w:rPr>
                <w:sz w:val="18"/>
                <w:szCs w:val="18"/>
              </w:rPr>
            </w:pPr>
            <w:r w:rsidRPr="00FD773D">
              <w:rPr>
                <w:sz w:val="18"/>
                <w:szCs w:val="18"/>
                <w:lang w:val="x-none" w:eastAsia="x-none"/>
              </w:rPr>
              <w:t>p_xa_module_obj</w:t>
            </w:r>
            <w:r w:rsidRPr="00FD773D">
              <w:rPr>
                <w:sz w:val="18"/>
                <w:szCs w:val="18"/>
              </w:rPr>
              <w:t xml:space="preserve"> is NULL.</w:t>
            </w:r>
          </w:p>
        </w:tc>
      </w:tr>
      <w:tr w:rsidR="002B29DC" w:rsidRPr="00FD773D" w14:paraId="7F39257E" w14:textId="77777777" w:rsidTr="00085188">
        <w:trPr>
          <w:trHeight w:val="350"/>
          <w:jc w:val="center"/>
        </w:trPr>
        <w:tc>
          <w:tcPr>
            <w:tcW w:w="1453" w:type="dxa"/>
            <w:vMerge/>
            <w:tcBorders>
              <w:right w:val="double" w:sz="4" w:space="0" w:color="auto"/>
            </w:tcBorders>
          </w:tcPr>
          <w:p w14:paraId="780D9B03" w14:textId="77777777" w:rsidR="002B29DC" w:rsidRPr="00FD773D" w:rsidRDefault="002B29DC" w:rsidP="00D15B83">
            <w:pPr>
              <w:rPr>
                <w:sz w:val="18"/>
                <w:szCs w:val="18"/>
              </w:rPr>
            </w:pPr>
          </w:p>
        </w:tc>
        <w:tc>
          <w:tcPr>
            <w:tcW w:w="3386" w:type="dxa"/>
            <w:tcBorders>
              <w:left w:val="double" w:sz="4" w:space="0" w:color="auto"/>
              <w:right w:val="single" w:sz="4" w:space="0" w:color="auto"/>
            </w:tcBorders>
          </w:tcPr>
          <w:p w14:paraId="3D00AE83" w14:textId="77777777" w:rsidR="002B29DC" w:rsidRPr="00FD773D" w:rsidRDefault="002B29DC" w:rsidP="00D15B83">
            <w:pPr>
              <w:rPr>
                <w:sz w:val="18"/>
                <w:szCs w:val="18"/>
              </w:rPr>
            </w:pPr>
            <w:r w:rsidRPr="00FD773D">
              <w:rPr>
                <w:sz w:val="18"/>
                <w:szCs w:val="18"/>
              </w:rPr>
              <w:t>XA_API_FATAL_MEM_ALIGN</w:t>
            </w:r>
          </w:p>
        </w:tc>
        <w:tc>
          <w:tcPr>
            <w:tcW w:w="4732" w:type="dxa"/>
            <w:tcBorders>
              <w:left w:val="single" w:sz="4" w:space="0" w:color="auto"/>
            </w:tcBorders>
          </w:tcPr>
          <w:p w14:paraId="5E33AB22" w14:textId="77777777" w:rsidR="002B29DC" w:rsidRPr="00FD773D" w:rsidRDefault="002B29DC" w:rsidP="00D15B83">
            <w:pPr>
              <w:rPr>
                <w:sz w:val="18"/>
                <w:szCs w:val="18"/>
                <w:lang w:eastAsia="x-none"/>
              </w:rPr>
            </w:pPr>
            <w:r w:rsidRPr="00FD773D">
              <w:rPr>
                <w:sz w:val="18"/>
                <w:szCs w:val="18"/>
                <w:lang w:eastAsia="x-none"/>
              </w:rPr>
              <w:t>p_xa_module_obj is not aligned to 4 bytes.</w:t>
            </w:r>
          </w:p>
        </w:tc>
      </w:tr>
      <w:tr w:rsidR="002B29DC" w:rsidRPr="00FD773D" w14:paraId="5CE7A060" w14:textId="77777777" w:rsidTr="00085188">
        <w:trPr>
          <w:jc w:val="center"/>
        </w:trPr>
        <w:tc>
          <w:tcPr>
            <w:tcW w:w="1453" w:type="dxa"/>
            <w:tcBorders>
              <w:right w:val="double" w:sz="4" w:space="0" w:color="auto"/>
            </w:tcBorders>
          </w:tcPr>
          <w:p w14:paraId="4E60536D" w14:textId="77777777" w:rsidR="002B29DC" w:rsidRPr="00FD773D" w:rsidRDefault="002B29DC" w:rsidP="00D15B83">
            <w:pPr>
              <w:rPr>
                <w:sz w:val="18"/>
                <w:szCs w:val="18"/>
              </w:rPr>
            </w:pPr>
            <w:r w:rsidRPr="00FD773D">
              <w:rPr>
                <w:sz w:val="18"/>
                <w:szCs w:val="18"/>
              </w:rPr>
              <w:t>Restrictions</w:t>
            </w:r>
          </w:p>
        </w:tc>
        <w:tc>
          <w:tcPr>
            <w:tcW w:w="8118" w:type="dxa"/>
            <w:gridSpan w:val="2"/>
            <w:tcBorders>
              <w:left w:val="double" w:sz="4" w:space="0" w:color="auto"/>
            </w:tcBorders>
          </w:tcPr>
          <w:p w14:paraId="606D51CA" w14:textId="77777777" w:rsidR="002B29DC" w:rsidRPr="00FD773D" w:rsidRDefault="002B29DC" w:rsidP="00D15B83">
            <w:pPr>
              <w:rPr>
                <w:sz w:val="18"/>
                <w:szCs w:val="18"/>
              </w:rPr>
            </w:pPr>
            <w:r w:rsidRPr="00FD773D">
              <w:rPr>
                <w:sz w:val="18"/>
                <w:szCs w:val="18"/>
              </w:rPr>
              <w:t>-</w:t>
            </w:r>
          </w:p>
        </w:tc>
      </w:tr>
    </w:tbl>
    <w:p w14:paraId="7A291B1C" w14:textId="492F0087" w:rsidR="00240CC6" w:rsidRDefault="00240CC6" w:rsidP="00240CC6">
      <w:pPr>
        <w:pStyle w:val="ReqID"/>
      </w:pPr>
      <w:r>
        <w:t>FD_PLG_TDM_003</w:t>
      </w:r>
    </w:p>
    <w:p w14:paraId="1C0BAA31" w14:textId="28C25CD2" w:rsidR="00085188" w:rsidRPr="00FD773D" w:rsidRDefault="00396DE2" w:rsidP="00F6508B">
      <w:pPr>
        <w:pStyle w:val="RefIDs"/>
      </w:pPr>
      <w:r>
        <w:t>[Covers: RD_014</w:t>
      </w:r>
      <w:r w:rsidRPr="00FD773D">
        <w:t>]</w:t>
      </w:r>
    </w:p>
    <w:p w14:paraId="068CE57B" w14:textId="726F069E" w:rsidR="00085188" w:rsidRPr="00FD773D" w:rsidRDefault="00085188" w:rsidP="00085188">
      <w:r w:rsidRPr="00FD773D">
        <w:t>Example</w:t>
      </w:r>
      <w:r w:rsidR="00151BC9" w:rsidRPr="00FD773D">
        <w:t>:</w:t>
      </w:r>
    </w:p>
    <w:p w14:paraId="664C64B1" w14:textId="77777777" w:rsidR="00085188" w:rsidRPr="00FD773D" w:rsidRDefault="00085188" w:rsidP="00085188">
      <w:pPr>
        <w:widowControl/>
        <w:autoSpaceDE/>
        <w:autoSpaceDN/>
        <w:adjustRightInd/>
        <w:snapToGrid/>
        <w:jc w:val="left"/>
      </w:pPr>
      <w:r w:rsidRPr="00FD773D">
        <w:t>res = (*api_func)(api_obj,</w:t>
      </w:r>
    </w:p>
    <w:p w14:paraId="1BBFBF4F" w14:textId="337B03CC" w:rsidR="00085188" w:rsidRPr="00FD773D" w:rsidRDefault="00634C33" w:rsidP="00085188">
      <w:pPr>
        <w:widowControl/>
        <w:autoSpaceDE/>
        <w:autoSpaceDN/>
        <w:adjustRightInd/>
        <w:snapToGrid/>
        <w:jc w:val="left"/>
      </w:pPr>
      <w:r w:rsidRPr="00FD773D">
        <w:tab/>
      </w:r>
      <w:r w:rsidRPr="00FD773D">
        <w:tab/>
        <w:t xml:space="preserve">  </w:t>
      </w:r>
      <w:r w:rsidR="00085188" w:rsidRPr="00FD773D">
        <w:t>XA_API_CMD_INIT,</w:t>
      </w:r>
    </w:p>
    <w:p w14:paraId="261AE77B" w14:textId="0AA75387" w:rsidR="00085188" w:rsidRPr="00FD773D" w:rsidRDefault="00634C33" w:rsidP="00085188">
      <w:pPr>
        <w:widowControl/>
        <w:autoSpaceDE/>
        <w:autoSpaceDN/>
        <w:adjustRightInd/>
        <w:snapToGrid/>
        <w:jc w:val="left"/>
      </w:pPr>
      <w:r w:rsidRPr="00FD773D">
        <w:tab/>
      </w:r>
      <w:r w:rsidRPr="00FD773D">
        <w:tab/>
        <w:t xml:space="preserve">  </w:t>
      </w:r>
      <w:r w:rsidR="00085188" w:rsidRPr="00FD773D">
        <w:t>XA_CMD_TYPE_INIT_API_PRE_CONFIG_PARAMS,</w:t>
      </w:r>
    </w:p>
    <w:p w14:paraId="712F32D8" w14:textId="6E4FA4A6" w:rsidR="00085188" w:rsidRPr="00FD773D" w:rsidRDefault="00634C33" w:rsidP="00085188">
      <w:pPr>
        <w:widowControl/>
        <w:autoSpaceDE/>
        <w:autoSpaceDN/>
        <w:adjustRightInd/>
        <w:snapToGrid/>
        <w:jc w:val="left"/>
      </w:pPr>
      <w:r w:rsidRPr="00FD773D">
        <w:tab/>
      </w:r>
      <w:r w:rsidRPr="00FD773D">
        <w:tab/>
        <w:t xml:space="preserve">  </w:t>
      </w:r>
      <w:r w:rsidR="00085188" w:rsidRPr="00FD773D">
        <w:t>NULL);</w:t>
      </w:r>
    </w:p>
    <w:p w14:paraId="3ABE8E84" w14:textId="77777777" w:rsidR="00085188" w:rsidRPr="00FD773D" w:rsidRDefault="00085188" w:rsidP="00085188"/>
    <w:p w14:paraId="3D007597" w14:textId="77777777" w:rsidR="002B29DC" w:rsidRPr="00FD773D" w:rsidRDefault="002B29DC" w:rsidP="00E96864">
      <w:r w:rsidRPr="00FD773D">
        <w:br w:type="page"/>
      </w:r>
    </w:p>
    <w:p w14:paraId="74112715" w14:textId="77777777" w:rsidR="003F6E95" w:rsidRPr="00FD773D"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81"/>
        <w:gridCol w:w="4337"/>
      </w:tblGrid>
      <w:tr w:rsidR="002B29DC" w:rsidRPr="00FD773D" w14:paraId="156B067F" w14:textId="77777777" w:rsidTr="00085188">
        <w:trPr>
          <w:trHeight w:val="354"/>
          <w:jc w:val="center"/>
        </w:trPr>
        <w:tc>
          <w:tcPr>
            <w:tcW w:w="1453" w:type="dxa"/>
            <w:tcBorders>
              <w:bottom w:val="single" w:sz="4" w:space="0" w:color="auto"/>
              <w:right w:val="double" w:sz="4" w:space="0" w:color="auto"/>
            </w:tcBorders>
          </w:tcPr>
          <w:p w14:paraId="55ABFF37" w14:textId="77777777" w:rsidR="002B29DC" w:rsidRPr="00FD773D" w:rsidRDefault="002B29DC" w:rsidP="00D15B83">
            <w:pPr>
              <w:rPr>
                <w:sz w:val="18"/>
                <w:szCs w:val="18"/>
              </w:rPr>
            </w:pPr>
            <w:r w:rsidRPr="00FD773D">
              <w:rPr>
                <w:rStyle w:val="105pt"/>
                <w:sz w:val="18"/>
                <w:szCs w:val="18"/>
              </w:rPr>
              <w:br w:type="page"/>
            </w:r>
            <w:r w:rsidRPr="00FD773D">
              <w:rPr>
                <w:sz w:val="18"/>
                <w:szCs w:val="18"/>
              </w:rPr>
              <w:t>Subcommand</w:t>
            </w:r>
          </w:p>
        </w:tc>
        <w:tc>
          <w:tcPr>
            <w:tcW w:w="8118" w:type="dxa"/>
            <w:gridSpan w:val="2"/>
            <w:tcBorders>
              <w:left w:val="double" w:sz="4" w:space="0" w:color="auto"/>
              <w:bottom w:val="single" w:sz="4" w:space="0" w:color="auto"/>
            </w:tcBorders>
          </w:tcPr>
          <w:p w14:paraId="426AC742" w14:textId="77777777" w:rsidR="002B29DC" w:rsidRPr="00FD773D" w:rsidRDefault="002B29DC" w:rsidP="00F84552">
            <w:pPr>
              <w:pStyle w:val="ReqSect"/>
            </w:pPr>
            <w:r w:rsidRPr="00FD773D">
              <w:t>XA_CMD_TYPE_INIT_API_POST_CONFIG_PARAMS</w:t>
            </w:r>
          </w:p>
        </w:tc>
      </w:tr>
      <w:tr w:rsidR="002B29DC" w:rsidRPr="00FD773D" w14:paraId="0A2CF966" w14:textId="77777777" w:rsidTr="00085188">
        <w:trPr>
          <w:trHeight w:val="354"/>
          <w:jc w:val="center"/>
        </w:trPr>
        <w:tc>
          <w:tcPr>
            <w:tcW w:w="1453" w:type="dxa"/>
            <w:tcBorders>
              <w:top w:val="single" w:sz="4" w:space="0" w:color="auto"/>
              <w:right w:val="double" w:sz="4" w:space="0" w:color="auto"/>
            </w:tcBorders>
          </w:tcPr>
          <w:p w14:paraId="45E4EF9B"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14E9C786" w14:textId="77777777" w:rsidR="00F87112" w:rsidRPr="00FD773D" w:rsidRDefault="002B29DC" w:rsidP="00D51BCB">
            <w:pPr>
              <w:pStyle w:val="ReqText"/>
              <w:rPr>
                <w:sz w:val="18"/>
                <w:szCs w:val="18"/>
              </w:rPr>
            </w:pPr>
            <w:r w:rsidRPr="00FD773D">
              <w:rPr>
                <w:sz w:val="18"/>
                <w:szCs w:val="18"/>
              </w:rPr>
              <w:t>This command is used to calculate the sizes of all the memory blocks required by the application. It should occur after the plugin specific parameters have been set.</w:t>
            </w:r>
          </w:p>
          <w:p w14:paraId="7AC8F35C" w14:textId="7B77E0AF" w:rsidR="002E5A11" w:rsidRPr="00FD773D" w:rsidRDefault="002E5A11" w:rsidP="005049C6">
            <w:pPr>
              <w:pStyle w:val="ReqText"/>
              <w:rPr>
                <w:sz w:val="18"/>
                <w:szCs w:val="18"/>
              </w:rPr>
            </w:pPr>
            <w:r w:rsidRPr="00FD773D">
              <w:rPr>
                <w:sz w:val="18"/>
                <w:szCs w:val="18"/>
              </w:rPr>
              <w:t>If there are any parameters cannot be a</w:t>
            </w:r>
            <w:r w:rsidR="00F87112" w:rsidRPr="00FD773D">
              <w:rPr>
                <w:sz w:val="18"/>
                <w:szCs w:val="18"/>
              </w:rPr>
              <w:t>pplied. P</w:t>
            </w:r>
            <w:r w:rsidR="00D51BCB" w:rsidRPr="00FD773D">
              <w:rPr>
                <w:sz w:val="18"/>
                <w:szCs w:val="18"/>
              </w:rPr>
              <w:t xml:space="preserve">lugin returns a fatal error, or performs </w:t>
            </w:r>
            <w:r w:rsidR="00D04808" w:rsidRPr="00FD773D">
              <w:rPr>
                <w:sz w:val="18"/>
                <w:szCs w:val="18"/>
              </w:rPr>
              <w:t>the</w:t>
            </w:r>
            <w:r w:rsidR="00D51BCB" w:rsidRPr="00FD773D">
              <w:rPr>
                <w:sz w:val="18"/>
                <w:szCs w:val="18"/>
              </w:rPr>
              <w:t xml:space="preserve"> change of </w:t>
            </w:r>
            <w:r w:rsidR="00F87112" w:rsidRPr="00FD773D">
              <w:rPr>
                <w:sz w:val="18"/>
                <w:szCs w:val="18"/>
              </w:rPr>
              <w:t xml:space="preserve">these </w:t>
            </w:r>
            <w:r w:rsidR="00D51BCB" w:rsidRPr="00FD773D">
              <w:rPr>
                <w:sz w:val="18"/>
                <w:szCs w:val="18"/>
              </w:rPr>
              <w:t xml:space="preserve">parameters automatically </w:t>
            </w:r>
            <w:r w:rsidR="004A32E6" w:rsidRPr="00FD773D">
              <w:rPr>
                <w:sz w:val="18"/>
                <w:szCs w:val="18"/>
              </w:rPr>
              <w:t xml:space="preserve">based on defined cases </w:t>
            </w:r>
            <w:r w:rsidR="00D51BCB" w:rsidRPr="00FD773D">
              <w:rPr>
                <w:sz w:val="18"/>
                <w:szCs w:val="18"/>
              </w:rPr>
              <w:t xml:space="preserve">(i.e. enable SRC module if input </w:t>
            </w:r>
            <w:r w:rsidR="005049C6" w:rsidRPr="00FD773D">
              <w:rPr>
                <w:sz w:val="18"/>
                <w:szCs w:val="18"/>
              </w:rPr>
              <w:t xml:space="preserve">sample rate sets to 32000 </w:t>
            </w:r>
            <w:r w:rsidR="00D51BCB" w:rsidRPr="00FD773D">
              <w:rPr>
                <w:sz w:val="18"/>
                <w:szCs w:val="18"/>
              </w:rPr>
              <w:t xml:space="preserve">Hz, </w:t>
            </w:r>
            <w:r w:rsidR="00F87112" w:rsidRPr="00FD773D">
              <w:rPr>
                <w:sz w:val="18"/>
                <w:szCs w:val="18"/>
              </w:rPr>
              <w:t>...</w:t>
            </w:r>
            <w:r w:rsidR="00D51BCB" w:rsidRPr="00FD773D">
              <w:rPr>
                <w:sz w:val="18"/>
                <w:szCs w:val="18"/>
              </w:rPr>
              <w:t>)</w:t>
            </w:r>
          </w:p>
        </w:tc>
      </w:tr>
      <w:tr w:rsidR="002B29DC" w:rsidRPr="00FD773D" w14:paraId="61C8D9C2" w14:textId="77777777" w:rsidTr="00085188">
        <w:trPr>
          <w:trHeight w:val="331"/>
          <w:jc w:val="center"/>
        </w:trPr>
        <w:tc>
          <w:tcPr>
            <w:tcW w:w="1453" w:type="dxa"/>
            <w:vMerge w:val="restart"/>
            <w:tcBorders>
              <w:right w:val="double" w:sz="4" w:space="0" w:color="auto"/>
            </w:tcBorders>
          </w:tcPr>
          <w:p w14:paraId="7A6883F6"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169B6044"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1DE02465" w14:textId="77777777" w:rsidTr="00085188">
        <w:trPr>
          <w:trHeight w:val="640"/>
          <w:jc w:val="center"/>
        </w:trPr>
        <w:tc>
          <w:tcPr>
            <w:tcW w:w="1453" w:type="dxa"/>
            <w:vMerge/>
            <w:tcBorders>
              <w:right w:val="double" w:sz="4" w:space="0" w:color="auto"/>
            </w:tcBorders>
          </w:tcPr>
          <w:p w14:paraId="7156C522" w14:textId="77777777" w:rsidR="002B29DC" w:rsidRPr="00FD773D" w:rsidRDefault="002B29DC" w:rsidP="00D15B83">
            <w:pPr>
              <w:rPr>
                <w:sz w:val="18"/>
                <w:szCs w:val="18"/>
              </w:rPr>
            </w:pPr>
          </w:p>
        </w:tc>
        <w:tc>
          <w:tcPr>
            <w:tcW w:w="8118" w:type="dxa"/>
            <w:gridSpan w:val="2"/>
            <w:tcBorders>
              <w:left w:val="double" w:sz="4" w:space="0" w:color="auto"/>
            </w:tcBorders>
          </w:tcPr>
          <w:p w14:paraId="28D5AB81"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28213AF9"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4135D867" w14:textId="77777777" w:rsidTr="00085188">
        <w:trPr>
          <w:trHeight w:val="351"/>
          <w:jc w:val="center"/>
        </w:trPr>
        <w:tc>
          <w:tcPr>
            <w:tcW w:w="1453" w:type="dxa"/>
            <w:vMerge/>
            <w:tcBorders>
              <w:right w:val="double" w:sz="4" w:space="0" w:color="auto"/>
            </w:tcBorders>
          </w:tcPr>
          <w:p w14:paraId="3AE10A89" w14:textId="77777777" w:rsidR="002B29DC" w:rsidRPr="00FD773D" w:rsidRDefault="002B29DC" w:rsidP="00D15B83">
            <w:pPr>
              <w:rPr>
                <w:sz w:val="18"/>
                <w:szCs w:val="18"/>
              </w:rPr>
            </w:pPr>
          </w:p>
        </w:tc>
        <w:tc>
          <w:tcPr>
            <w:tcW w:w="8118" w:type="dxa"/>
            <w:gridSpan w:val="2"/>
            <w:tcBorders>
              <w:left w:val="double" w:sz="4" w:space="0" w:color="auto"/>
            </w:tcBorders>
          </w:tcPr>
          <w:p w14:paraId="665E0D6C"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4968192C" w14:textId="77777777" w:rsidTr="00085188">
        <w:trPr>
          <w:trHeight w:val="640"/>
          <w:jc w:val="center"/>
        </w:trPr>
        <w:tc>
          <w:tcPr>
            <w:tcW w:w="1453" w:type="dxa"/>
            <w:vMerge/>
            <w:tcBorders>
              <w:right w:val="double" w:sz="4" w:space="0" w:color="auto"/>
            </w:tcBorders>
          </w:tcPr>
          <w:p w14:paraId="49BBBE09" w14:textId="77777777" w:rsidR="002B29DC" w:rsidRPr="00FD773D" w:rsidRDefault="002B29DC" w:rsidP="00D15B83">
            <w:pPr>
              <w:rPr>
                <w:sz w:val="18"/>
                <w:szCs w:val="18"/>
              </w:rPr>
            </w:pPr>
          </w:p>
        </w:tc>
        <w:tc>
          <w:tcPr>
            <w:tcW w:w="8118" w:type="dxa"/>
            <w:gridSpan w:val="2"/>
            <w:tcBorders>
              <w:left w:val="double" w:sz="4" w:space="0" w:color="auto"/>
            </w:tcBorders>
          </w:tcPr>
          <w:p w14:paraId="42763836" w14:textId="77777777" w:rsidR="002B29DC" w:rsidRPr="00FD773D" w:rsidRDefault="002B29DC" w:rsidP="00D15B83">
            <w:pPr>
              <w:ind w:firstLineChars="100" w:firstLine="180"/>
              <w:rPr>
                <w:sz w:val="18"/>
                <w:szCs w:val="18"/>
              </w:rPr>
            </w:pPr>
            <w:r w:rsidRPr="00FD773D">
              <w:rPr>
                <w:sz w:val="18"/>
                <w:szCs w:val="18"/>
              </w:rPr>
              <w:t>XA_API_CMD_INIT</w:t>
            </w:r>
          </w:p>
          <w:p w14:paraId="4C573A65" w14:textId="77777777" w:rsidR="002B29DC" w:rsidRPr="00FD773D" w:rsidRDefault="002B29DC" w:rsidP="00D15B83">
            <w:pPr>
              <w:ind w:firstLineChars="100" w:firstLine="180"/>
              <w:rPr>
                <w:sz w:val="18"/>
                <w:szCs w:val="18"/>
              </w:rPr>
            </w:pPr>
          </w:p>
        </w:tc>
      </w:tr>
      <w:tr w:rsidR="002B29DC" w:rsidRPr="00FD773D" w14:paraId="3EFC410D" w14:textId="77777777" w:rsidTr="00085188">
        <w:trPr>
          <w:trHeight w:val="324"/>
          <w:jc w:val="center"/>
        </w:trPr>
        <w:tc>
          <w:tcPr>
            <w:tcW w:w="1453" w:type="dxa"/>
            <w:vMerge/>
            <w:tcBorders>
              <w:right w:val="double" w:sz="4" w:space="0" w:color="auto"/>
            </w:tcBorders>
          </w:tcPr>
          <w:p w14:paraId="399A76B7" w14:textId="77777777" w:rsidR="002B29DC" w:rsidRPr="00FD773D" w:rsidRDefault="002B29DC" w:rsidP="00D15B83">
            <w:pPr>
              <w:rPr>
                <w:sz w:val="18"/>
                <w:szCs w:val="18"/>
              </w:rPr>
            </w:pPr>
          </w:p>
        </w:tc>
        <w:tc>
          <w:tcPr>
            <w:tcW w:w="8118" w:type="dxa"/>
            <w:gridSpan w:val="2"/>
            <w:tcBorders>
              <w:left w:val="double" w:sz="4" w:space="0" w:color="auto"/>
            </w:tcBorders>
          </w:tcPr>
          <w:p w14:paraId="75C91A20"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3145A1CA" w14:textId="77777777" w:rsidTr="00085188">
        <w:trPr>
          <w:trHeight w:val="640"/>
          <w:jc w:val="center"/>
        </w:trPr>
        <w:tc>
          <w:tcPr>
            <w:tcW w:w="1453" w:type="dxa"/>
            <w:vMerge/>
            <w:tcBorders>
              <w:right w:val="double" w:sz="4" w:space="0" w:color="auto"/>
            </w:tcBorders>
          </w:tcPr>
          <w:p w14:paraId="6E585A46" w14:textId="77777777" w:rsidR="002B29DC" w:rsidRPr="00FD773D" w:rsidRDefault="002B29DC" w:rsidP="00D15B83">
            <w:pPr>
              <w:rPr>
                <w:sz w:val="18"/>
                <w:szCs w:val="18"/>
              </w:rPr>
            </w:pPr>
          </w:p>
        </w:tc>
        <w:tc>
          <w:tcPr>
            <w:tcW w:w="8118" w:type="dxa"/>
            <w:gridSpan w:val="2"/>
            <w:tcBorders>
              <w:left w:val="double" w:sz="4" w:space="0" w:color="auto"/>
            </w:tcBorders>
          </w:tcPr>
          <w:p w14:paraId="4E8C255E" w14:textId="77777777" w:rsidR="002B29DC" w:rsidRPr="00FD773D" w:rsidRDefault="002B29DC" w:rsidP="00D15B83">
            <w:pPr>
              <w:ind w:firstLineChars="100" w:firstLine="180"/>
              <w:rPr>
                <w:sz w:val="18"/>
                <w:szCs w:val="18"/>
              </w:rPr>
            </w:pPr>
            <w:r w:rsidRPr="00FD773D">
              <w:rPr>
                <w:sz w:val="18"/>
                <w:szCs w:val="18"/>
              </w:rPr>
              <w:t>XA_CMD_TYPE_INIT_API_POST_CONFIG_PARAMS</w:t>
            </w:r>
          </w:p>
          <w:p w14:paraId="71825D63" w14:textId="77777777" w:rsidR="002B29DC" w:rsidRPr="00FD773D" w:rsidRDefault="002B29DC" w:rsidP="00D15B83">
            <w:pPr>
              <w:ind w:firstLineChars="100" w:firstLine="180"/>
              <w:rPr>
                <w:sz w:val="18"/>
                <w:szCs w:val="18"/>
              </w:rPr>
            </w:pPr>
          </w:p>
        </w:tc>
      </w:tr>
      <w:tr w:rsidR="002B29DC" w:rsidRPr="00FD773D" w14:paraId="354FBA52" w14:textId="77777777" w:rsidTr="00085188">
        <w:trPr>
          <w:trHeight w:val="338"/>
          <w:jc w:val="center"/>
        </w:trPr>
        <w:tc>
          <w:tcPr>
            <w:tcW w:w="1453" w:type="dxa"/>
            <w:vMerge/>
            <w:tcBorders>
              <w:right w:val="double" w:sz="4" w:space="0" w:color="auto"/>
            </w:tcBorders>
          </w:tcPr>
          <w:p w14:paraId="575CA1EA" w14:textId="77777777" w:rsidR="002B29DC" w:rsidRPr="00FD773D" w:rsidRDefault="002B29DC" w:rsidP="00D15B83">
            <w:pPr>
              <w:rPr>
                <w:sz w:val="18"/>
                <w:szCs w:val="18"/>
              </w:rPr>
            </w:pPr>
          </w:p>
        </w:tc>
        <w:tc>
          <w:tcPr>
            <w:tcW w:w="8118" w:type="dxa"/>
            <w:gridSpan w:val="2"/>
            <w:tcBorders>
              <w:left w:val="double" w:sz="4" w:space="0" w:color="auto"/>
            </w:tcBorders>
          </w:tcPr>
          <w:p w14:paraId="17BC7E8E" w14:textId="77777777" w:rsidR="002B29DC" w:rsidRPr="00FD773D" w:rsidRDefault="002B29DC" w:rsidP="00D15B83">
            <w:pPr>
              <w:rPr>
                <w:sz w:val="18"/>
                <w:szCs w:val="18"/>
              </w:rPr>
            </w:pPr>
            <w:r w:rsidRPr="00FD773D">
              <w:rPr>
                <w:sz w:val="18"/>
                <w:szCs w:val="18"/>
              </w:rPr>
              <w:t>pv_value</w:t>
            </w:r>
          </w:p>
        </w:tc>
      </w:tr>
      <w:tr w:rsidR="002B29DC" w:rsidRPr="00FD773D" w14:paraId="1292A58E" w14:textId="77777777" w:rsidTr="00085188">
        <w:trPr>
          <w:trHeight w:val="640"/>
          <w:jc w:val="center"/>
        </w:trPr>
        <w:tc>
          <w:tcPr>
            <w:tcW w:w="1453" w:type="dxa"/>
            <w:vMerge/>
            <w:tcBorders>
              <w:right w:val="double" w:sz="4" w:space="0" w:color="auto"/>
            </w:tcBorders>
          </w:tcPr>
          <w:p w14:paraId="4EABA020"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292AB847" w14:textId="77777777" w:rsidR="002B29DC" w:rsidRPr="00FD773D" w:rsidRDefault="002B29DC" w:rsidP="00D15B83">
            <w:pPr>
              <w:ind w:firstLineChars="100" w:firstLine="180"/>
              <w:rPr>
                <w:sz w:val="18"/>
                <w:szCs w:val="18"/>
              </w:rPr>
            </w:pPr>
            <w:r w:rsidRPr="00FD773D">
              <w:rPr>
                <w:sz w:val="18"/>
                <w:szCs w:val="18"/>
              </w:rPr>
              <w:t>NULL</w:t>
            </w:r>
          </w:p>
          <w:p w14:paraId="66EC4EA9" w14:textId="77777777" w:rsidR="002B29DC" w:rsidRPr="00FD773D" w:rsidRDefault="002B29DC" w:rsidP="00D15B83">
            <w:pPr>
              <w:ind w:firstLineChars="100" w:firstLine="180"/>
              <w:rPr>
                <w:sz w:val="18"/>
                <w:szCs w:val="18"/>
              </w:rPr>
            </w:pPr>
          </w:p>
        </w:tc>
      </w:tr>
      <w:tr w:rsidR="002F7530" w:rsidRPr="00FD773D" w14:paraId="3DFFE5D5" w14:textId="77777777" w:rsidTr="002F7530">
        <w:trPr>
          <w:trHeight w:val="395"/>
          <w:jc w:val="center"/>
        </w:trPr>
        <w:tc>
          <w:tcPr>
            <w:tcW w:w="1453" w:type="dxa"/>
            <w:vMerge w:val="restart"/>
            <w:tcBorders>
              <w:right w:val="double" w:sz="4" w:space="0" w:color="auto"/>
            </w:tcBorders>
          </w:tcPr>
          <w:p w14:paraId="1EE5EB3D" w14:textId="77777777" w:rsidR="002F7530" w:rsidRPr="00FD773D" w:rsidRDefault="002F7530" w:rsidP="00D15B83">
            <w:pPr>
              <w:rPr>
                <w:sz w:val="18"/>
                <w:szCs w:val="18"/>
              </w:rPr>
            </w:pPr>
            <w:r w:rsidRPr="00FD773D">
              <w:rPr>
                <w:sz w:val="18"/>
                <w:szCs w:val="18"/>
              </w:rPr>
              <w:t>Return value</w:t>
            </w:r>
          </w:p>
        </w:tc>
        <w:tc>
          <w:tcPr>
            <w:tcW w:w="3781" w:type="dxa"/>
            <w:tcBorders>
              <w:left w:val="double" w:sz="4" w:space="0" w:color="auto"/>
              <w:right w:val="single" w:sz="4" w:space="0" w:color="auto"/>
            </w:tcBorders>
          </w:tcPr>
          <w:p w14:paraId="757E54E7" w14:textId="77777777" w:rsidR="002F7530" w:rsidRPr="00FD773D" w:rsidRDefault="002F7530" w:rsidP="00D15B83">
            <w:pPr>
              <w:rPr>
                <w:sz w:val="18"/>
                <w:szCs w:val="18"/>
              </w:rPr>
            </w:pPr>
            <w:r w:rsidRPr="00FD773D">
              <w:rPr>
                <w:sz w:val="18"/>
                <w:szCs w:val="18"/>
              </w:rPr>
              <w:t>XA_NO_ERROR</w:t>
            </w:r>
          </w:p>
        </w:tc>
        <w:tc>
          <w:tcPr>
            <w:tcW w:w="4337" w:type="dxa"/>
            <w:tcBorders>
              <w:left w:val="single" w:sz="4" w:space="0" w:color="auto"/>
            </w:tcBorders>
          </w:tcPr>
          <w:p w14:paraId="0A8C28A5" w14:textId="77777777" w:rsidR="002F7530" w:rsidRPr="00FD773D" w:rsidRDefault="002F7530" w:rsidP="00D15B83">
            <w:pPr>
              <w:rPr>
                <w:sz w:val="18"/>
                <w:szCs w:val="18"/>
              </w:rPr>
            </w:pPr>
            <w:r w:rsidRPr="00FD773D">
              <w:rPr>
                <w:sz w:val="18"/>
                <w:szCs w:val="18"/>
              </w:rPr>
              <w:t>Normally ends.</w:t>
            </w:r>
          </w:p>
        </w:tc>
      </w:tr>
      <w:tr w:rsidR="002F7530" w:rsidRPr="00FD773D" w14:paraId="423ABB4D" w14:textId="77777777" w:rsidTr="002F7530">
        <w:trPr>
          <w:trHeight w:val="350"/>
          <w:jc w:val="center"/>
        </w:trPr>
        <w:tc>
          <w:tcPr>
            <w:tcW w:w="1453" w:type="dxa"/>
            <w:vMerge/>
            <w:tcBorders>
              <w:right w:val="double" w:sz="4" w:space="0" w:color="auto"/>
            </w:tcBorders>
          </w:tcPr>
          <w:p w14:paraId="1D20F672" w14:textId="77777777" w:rsidR="002F7530" w:rsidRPr="00FD773D" w:rsidRDefault="002F7530" w:rsidP="00D15B83">
            <w:pPr>
              <w:rPr>
                <w:sz w:val="18"/>
                <w:szCs w:val="18"/>
              </w:rPr>
            </w:pPr>
          </w:p>
        </w:tc>
        <w:tc>
          <w:tcPr>
            <w:tcW w:w="3781" w:type="dxa"/>
            <w:tcBorders>
              <w:left w:val="double" w:sz="4" w:space="0" w:color="auto"/>
              <w:right w:val="single" w:sz="4" w:space="0" w:color="auto"/>
            </w:tcBorders>
          </w:tcPr>
          <w:p w14:paraId="149B33A1" w14:textId="77777777" w:rsidR="002F7530" w:rsidRPr="00FD773D" w:rsidRDefault="002F7530" w:rsidP="00D15B83">
            <w:pPr>
              <w:rPr>
                <w:sz w:val="18"/>
                <w:szCs w:val="18"/>
              </w:rPr>
            </w:pPr>
            <w:r w:rsidRPr="00FD773D">
              <w:rPr>
                <w:sz w:val="18"/>
                <w:szCs w:val="18"/>
              </w:rPr>
              <w:t>XA_API_FATAL_MEM_ALLOC</w:t>
            </w:r>
          </w:p>
        </w:tc>
        <w:tc>
          <w:tcPr>
            <w:tcW w:w="4337" w:type="dxa"/>
            <w:tcBorders>
              <w:left w:val="single" w:sz="4" w:space="0" w:color="auto"/>
            </w:tcBorders>
          </w:tcPr>
          <w:p w14:paraId="21187484" w14:textId="77777777" w:rsidR="002F7530" w:rsidRPr="00FD773D" w:rsidRDefault="002F7530" w:rsidP="00D15B83">
            <w:pPr>
              <w:rPr>
                <w:sz w:val="18"/>
                <w:szCs w:val="18"/>
              </w:rPr>
            </w:pPr>
            <w:r w:rsidRPr="00FD773D">
              <w:rPr>
                <w:sz w:val="18"/>
                <w:szCs w:val="18"/>
                <w:lang w:val="x-none" w:eastAsia="x-none"/>
              </w:rPr>
              <w:t>p_xa_module_obj</w:t>
            </w:r>
            <w:r w:rsidRPr="00FD773D">
              <w:rPr>
                <w:sz w:val="18"/>
                <w:szCs w:val="18"/>
              </w:rPr>
              <w:t xml:space="preserve"> is NULL.</w:t>
            </w:r>
          </w:p>
        </w:tc>
      </w:tr>
      <w:tr w:rsidR="002F7530" w:rsidRPr="00FD773D" w14:paraId="5ECEAEC4" w14:textId="77777777" w:rsidTr="002F7530">
        <w:trPr>
          <w:trHeight w:val="350"/>
          <w:jc w:val="center"/>
        </w:trPr>
        <w:tc>
          <w:tcPr>
            <w:tcW w:w="1453" w:type="dxa"/>
            <w:vMerge/>
            <w:tcBorders>
              <w:right w:val="double" w:sz="4" w:space="0" w:color="auto"/>
            </w:tcBorders>
          </w:tcPr>
          <w:p w14:paraId="62306086" w14:textId="77777777" w:rsidR="002F7530" w:rsidRPr="00FD773D" w:rsidRDefault="002F7530" w:rsidP="00D15B83">
            <w:pPr>
              <w:rPr>
                <w:sz w:val="18"/>
                <w:szCs w:val="18"/>
              </w:rPr>
            </w:pPr>
          </w:p>
        </w:tc>
        <w:tc>
          <w:tcPr>
            <w:tcW w:w="3781" w:type="dxa"/>
            <w:tcBorders>
              <w:left w:val="double" w:sz="4" w:space="0" w:color="auto"/>
              <w:right w:val="single" w:sz="4" w:space="0" w:color="auto"/>
            </w:tcBorders>
          </w:tcPr>
          <w:p w14:paraId="74F3CF91" w14:textId="77777777" w:rsidR="002F7530" w:rsidRPr="00FD773D" w:rsidRDefault="002F7530" w:rsidP="00D15B83">
            <w:pPr>
              <w:rPr>
                <w:sz w:val="18"/>
                <w:szCs w:val="18"/>
              </w:rPr>
            </w:pPr>
            <w:r w:rsidRPr="00FD773D">
              <w:rPr>
                <w:sz w:val="18"/>
                <w:szCs w:val="18"/>
              </w:rPr>
              <w:t>XA_API_FATAL_MEM_ALIGN</w:t>
            </w:r>
          </w:p>
        </w:tc>
        <w:tc>
          <w:tcPr>
            <w:tcW w:w="4337" w:type="dxa"/>
            <w:tcBorders>
              <w:left w:val="single" w:sz="4" w:space="0" w:color="auto"/>
            </w:tcBorders>
          </w:tcPr>
          <w:p w14:paraId="486ED42D" w14:textId="77777777" w:rsidR="002F7530" w:rsidRPr="00FD773D" w:rsidRDefault="002F7530" w:rsidP="00D15B83">
            <w:pPr>
              <w:rPr>
                <w:sz w:val="18"/>
                <w:szCs w:val="18"/>
                <w:lang w:eastAsia="x-none"/>
              </w:rPr>
            </w:pPr>
            <w:r w:rsidRPr="00FD773D">
              <w:rPr>
                <w:sz w:val="18"/>
                <w:szCs w:val="18"/>
                <w:lang w:eastAsia="x-none"/>
              </w:rPr>
              <w:t>p_xa_module_obj is not aligned to 4 bytes.</w:t>
            </w:r>
          </w:p>
        </w:tc>
      </w:tr>
      <w:tr w:rsidR="002F7530" w:rsidRPr="00FD773D" w14:paraId="31A9C566" w14:textId="77777777" w:rsidTr="002F7530">
        <w:trPr>
          <w:trHeight w:val="350"/>
          <w:jc w:val="center"/>
        </w:trPr>
        <w:tc>
          <w:tcPr>
            <w:tcW w:w="1453" w:type="dxa"/>
            <w:vMerge/>
            <w:tcBorders>
              <w:right w:val="double" w:sz="4" w:space="0" w:color="auto"/>
            </w:tcBorders>
          </w:tcPr>
          <w:p w14:paraId="3A138F0A" w14:textId="77777777" w:rsidR="002F7530" w:rsidRPr="00FD773D" w:rsidRDefault="002F7530" w:rsidP="00D15B83">
            <w:pPr>
              <w:rPr>
                <w:sz w:val="18"/>
                <w:szCs w:val="18"/>
              </w:rPr>
            </w:pPr>
          </w:p>
        </w:tc>
        <w:tc>
          <w:tcPr>
            <w:tcW w:w="3781" w:type="dxa"/>
            <w:tcBorders>
              <w:left w:val="double" w:sz="4" w:space="0" w:color="auto"/>
              <w:right w:val="single" w:sz="4" w:space="0" w:color="auto"/>
            </w:tcBorders>
          </w:tcPr>
          <w:p w14:paraId="70354CE9" w14:textId="0535C264" w:rsidR="002F7530" w:rsidRPr="00FD773D" w:rsidRDefault="002F7530" w:rsidP="00D57109">
            <w:pPr>
              <w:jc w:val="left"/>
              <w:rPr>
                <w:sz w:val="18"/>
                <w:szCs w:val="18"/>
              </w:rPr>
            </w:pPr>
            <w:r w:rsidRPr="00FD773D">
              <w:rPr>
                <w:sz w:val="18"/>
                <w:szCs w:val="18"/>
              </w:rPr>
              <w:t>XA_TDM_CAP_CONFIG_FATAL_STATE (in TDM Capture)</w:t>
            </w:r>
          </w:p>
          <w:p w14:paraId="7CF7A431" w14:textId="293033C3" w:rsidR="002F7530" w:rsidRPr="00FD773D" w:rsidRDefault="002F7530" w:rsidP="00D57109">
            <w:pPr>
              <w:jc w:val="left"/>
              <w:rPr>
                <w:sz w:val="18"/>
                <w:szCs w:val="18"/>
              </w:rPr>
            </w:pPr>
            <w:r w:rsidRPr="00FD773D">
              <w:rPr>
                <w:sz w:val="18"/>
                <w:szCs w:val="18"/>
              </w:rPr>
              <w:t>Or</w:t>
            </w:r>
          </w:p>
          <w:p w14:paraId="1B633373" w14:textId="1641AE66" w:rsidR="002F7530" w:rsidRPr="00FD773D" w:rsidRDefault="002F7530" w:rsidP="00975B1D">
            <w:pPr>
              <w:jc w:val="left"/>
              <w:rPr>
                <w:sz w:val="18"/>
                <w:szCs w:val="18"/>
              </w:rPr>
            </w:pPr>
            <w:r w:rsidRPr="00FD773D">
              <w:rPr>
                <w:sz w:val="18"/>
                <w:szCs w:val="18"/>
              </w:rPr>
              <w:t>XA_TDM_RDR_CONFIG_FATAL_STATE (in TDM Renderer)</w:t>
            </w:r>
          </w:p>
        </w:tc>
        <w:tc>
          <w:tcPr>
            <w:tcW w:w="4337" w:type="dxa"/>
            <w:tcBorders>
              <w:left w:val="single" w:sz="4" w:space="0" w:color="auto"/>
            </w:tcBorders>
          </w:tcPr>
          <w:p w14:paraId="47B97AD3" w14:textId="20FF1C44" w:rsidR="002F7530" w:rsidRPr="00FD773D" w:rsidRDefault="002F7530" w:rsidP="00D15B83">
            <w:pPr>
              <w:rPr>
                <w:sz w:val="18"/>
                <w:szCs w:val="18"/>
                <w:lang w:eastAsia="x-none"/>
              </w:rPr>
            </w:pPr>
            <w:r w:rsidRPr="00FD773D">
              <w:rPr>
                <w:sz w:val="18"/>
                <w:szCs w:val="18"/>
                <w:lang w:eastAsia="x-none"/>
              </w:rPr>
              <w:t>Incorrect sequence call (i.e. call before pre-configuration step or call before set memory table step)</w:t>
            </w:r>
          </w:p>
        </w:tc>
      </w:tr>
      <w:tr w:rsidR="002F7530" w:rsidRPr="00FD773D" w14:paraId="698D553B" w14:textId="77777777" w:rsidTr="002F7530">
        <w:trPr>
          <w:trHeight w:val="350"/>
          <w:jc w:val="center"/>
        </w:trPr>
        <w:tc>
          <w:tcPr>
            <w:tcW w:w="1453" w:type="dxa"/>
            <w:vMerge/>
            <w:tcBorders>
              <w:right w:val="double" w:sz="4" w:space="0" w:color="auto"/>
            </w:tcBorders>
          </w:tcPr>
          <w:p w14:paraId="64AB6FEF" w14:textId="77777777" w:rsidR="002F7530" w:rsidRPr="00FD773D" w:rsidRDefault="002F7530" w:rsidP="00D15B83">
            <w:pPr>
              <w:rPr>
                <w:sz w:val="18"/>
                <w:szCs w:val="18"/>
              </w:rPr>
            </w:pPr>
          </w:p>
        </w:tc>
        <w:tc>
          <w:tcPr>
            <w:tcW w:w="3781" w:type="dxa"/>
            <w:tcBorders>
              <w:left w:val="double" w:sz="4" w:space="0" w:color="auto"/>
              <w:right w:val="single" w:sz="4" w:space="0" w:color="auto"/>
            </w:tcBorders>
          </w:tcPr>
          <w:p w14:paraId="246A05D9" w14:textId="742FC8F3" w:rsidR="002F7530" w:rsidRPr="00FD773D" w:rsidRDefault="002F7530" w:rsidP="00D57109">
            <w:pPr>
              <w:jc w:val="left"/>
              <w:rPr>
                <w:sz w:val="18"/>
                <w:szCs w:val="18"/>
              </w:rPr>
            </w:pPr>
            <w:r w:rsidRPr="00FD773D">
              <w:rPr>
                <w:sz w:val="18"/>
                <w:szCs w:val="18"/>
              </w:rPr>
              <w:t>XA_TDM_CAP_EXEC_FATAL_INTERNAL (in TDM Capture)</w:t>
            </w:r>
          </w:p>
          <w:p w14:paraId="683D0D28" w14:textId="77777777" w:rsidR="002F7530" w:rsidRPr="00FD773D" w:rsidRDefault="002F7530" w:rsidP="00D57109">
            <w:pPr>
              <w:jc w:val="left"/>
              <w:rPr>
                <w:sz w:val="18"/>
                <w:szCs w:val="18"/>
              </w:rPr>
            </w:pPr>
            <w:r w:rsidRPr="00FD773D">
              <w:rPr>
                <w:sz w:val="18"/>
                <w:szCs w:val="18"/>
              </w:rPr>
              <w:t>XA_TDM_RDR_EXEC_FATAL_INTERNAL</w:t>
            </w:r>
          </w:p>
          <w:p w14:paraId="1FF20B74" w14:textId="092EB38B" w:rsidR="002F7530" w:rsidRPr="00FD773D" w:rsidRDefault="002F7530" w:rsidP="00D57109">
            <w:pPr>
              <w:jc w:val="left"/>
              <w:rPr>
                <w:sz w:val="18"/>
                <w:szCs w:val="18"/>
              </w:rPr>
            </w:pPr>
            <w:r w:rsidRPr="00FD773D">
              <w:rPr>
                <w:sz w:val="18"/>
                <w:szCs w:val="18"/>
              </w:rPr>
              <w:t>(in TDM Renderer)</w:t>
            </w:r>
          </w:p>
        </w:tc>
        <w:tc>
          <w:tcPr>
            <w:tcW w:w="4337" w:type="dxa"/>
            <w:tcBorders>
              <w:left w:val="single" w:sz="4" w:space="0" w:color="auto"/>
            </w:tcBorders>
          </w:tcPr>
          <w:p w14:paraId="23AE1CA3" w14:textId="3788E0C6" w:rsidR="002F7530" w:rsidRPr="00FD773D" w:rsidRDefault="002F7530" w:rsidP="00173A8A">
            <w:pPr>
              <w:rPr>
                <w:sz w:val="18"/>
                <w:szCs w:val="18"/>
                <w:lang w:eastAsia="x-none"/>
              </w:rPr>
            </w:pPr>
            <w:r w:rsidRPr="00FD773D">
              <w:rPr>
                <w:sz w:val="18"/>
                <w:szCs w:val="18"/>
                <w:lang w:eastAsia="x-none"/>
              </w:rPr>
              <w:t>Invalid connection device setting path (i.e. setting SRC module for both device1 and device2), or lack of memory resource.</w:t>
            </w:r>
          </w:p>
        </w:tc>
      </w:tr>
      <w:tr w:rsidR="002B29DC" w:rsidRPr="00FD773D" w14:paraId="62455245" w14:textId="77777777" w:rsidTr="00085188">
        <w:trPr>
          <w:jc w:val="center"/>
        </w:trPr>
        <w:tc>
          <w:tcPr>
            <w:tcW w:w="1453" w:type="dxa"/>
            <w:tcBorders>
              <w:right w:val="double" w:sz="4" w:space="0" w:color="auto"/>
            </w:tcBorders>
          </w:tcPr>
          <w:p w14:paraId="59069E3D" w14:textId="77777777" w:rsidR="002B29DC" w:rsidRPr="00FD773D" w:rsidRDefault="002B29DC" w:rsidP="00D15B83">
            <w:pPr>
              <w:rPr>
                <w:sz w:val="18"/>
                <w:szCs w:val="18"/>
              </w:rPr>
            </w:pPr>
            <w:r w:rsidRPr="00FD773D">
              <w:rPr>
                <w:sz w:val="18"/>
                <w:szCs w:val="18"/>
              </w:rPr>
              <w:t>Restrictions</w:t>
            </w:r>
          </w:p>
        </w:tc>
        <w:tc>
          <w:tcPr>
            <w:tcW w:w="8118" w:type="dxa"/>
            <w:gridSpan w:val="2"/>
            <w:tcBorders>
              <w:left w:val="double" w:sz="4" w:space="0" w:color="auto"/>
            </w:tcBorders>
          </w:tcPr>
          <w:p w14:paraId="6DF16F3C" w14:textId="77777777" w:rsidR="002B29DC" w:rsidRPr="00FD773D" w:rsidRDefault="002B29DC" w:rsidP="00D15B83">
            <w:pPr>
              <w:rPr>
                <w:sz w:val="18"/>
                <w:szCs w:val="18"/>
              </w:rPr>
            </w:pPr>
            <w:r w:rsidRPr="00FD773D">
              <w:rPr>
                <w:sz w:val="18"/>
                <w:szCs w:val="18"/>
              </w:rPr>
              <w:t>-</w:t>
            </w:r>
          </w:p>
        </w:tc>
      </w:tr>
    </w:tbl>
    <w:p w14:paraId="5447C4C2" w14:textId="0BFC670B" w:rsidR="00A27AC6" w:rsidRDefault="00A27AC6" w:rsidP="00A27AC6">
      <w:pPr>
        <w:pStyle w:val="ReqID"/>
      </w:pPr>
      <w:r>
        <w:t>FD_PLG_TDM_004</w:t>
      </w:r>
    </w:p>
    <w:p w14:paraId="38F22A28" w14:textId="2D00F626" w:rsidR="00085188" w:rsidRPr="00FD773D" w:rsidRDefault="00396DE2" w:rsidP="00F6508B">
      <w:pPr>
        <w:pStyle w:val="RefIDs"/>
      </w:pPr>
      <w:r>
        <w:t>[Covers: RD_014</w:t>
      </w:r>
      <w:r w:rsidRPr="00FD773D">
        <w:t>]</w:t>
      </w:r>
    </w:p>
    <w:p w14:paraId="3D481247" w14:textId="4AD1EC9C" w:rsidR="00085188" w:rsidRPr="00FD773D" w:rsidRDefault="00085188" w:rsidP="00085188">
      <w:r w:rsidRPr="00FD773D">
        <w:t>Example</w:t>
      </w:r>
      <w:r w:rsidR="00151BC9" w:rsidRPr="00FD773D">
        <w:t>:</w:t>
      </w:r>
    </w:p>
    <w:p w14:paraId="10F20E27" w14:textId="77777777" w:rsidR="00085188" w:rsidRPr="00FD773D" w:rsidRDefault="00085188" w:rsidP="00085188">
      <w:pPr>
        <w:widowControl/>
        <w:autoSpaceDE/>
        <w:autoSpaceDN/>
        <w:adjustRightInd/>
        <w:snapToGrid/>
        <w:jc w:val="left"/>
      </w:pPr>
      <w:r w:rsidRPr="00FD773D">
        <w:t>res = (*api_func)(api_obj,</w:t>
      </w:r>
    </w:p>
    <w:p w14:paraId="3115B846" w14:textId="59481EC7" w:rsidR="00085188" w:rsidRPr="00FD773D" w:rsidRDefault="00634C33" w:rsidP="00085188">
      <w:pPr>
        <w:widowControl/>
        <w:autoSpaceDE/>
        <w:autoSpaceDN/>
        <w:adjustRightInd/>
        <w:snapToGrid/>
        <w:jc w:val="left"/>
      </w:pPr>
      <w:r w:rsidRPr="00FD773D">
        <w:tab/>
      </w:r>
      <w:r w:rsidRPr="00FD773D">
        <w:tab/>
        <w:t xml:space="preserve">  </w:t>
      </w:r>
      <w:r w:rsidR="00085188" w:rsidRPr="00FD773D">
        <w:t>XA_API_CMD_INIT,</w:t>
      </w:r>
    </w:p>
    <w:p w14:paraId="294B218F" w14:textId="08E7EFD5" w:rsidR="00085188" w:rsidRPr="00FD773D" w:rsidRDefault="00634C33" w:rsidP="00085188">
      <w:pPr>
        <w:widowControl/>
        <w:autoSpaceDE/>
        <w:autoSpaceDN/>
        <w:adjustRightInd/>
        <w:snapToGrid/>
        <w:jc w:val="left"/>
      </w:pPr>
      <w:r w:rsidRPr="00FD773D">
        <w:tab/>
      </w:r>
      <w:r w:rsidRPr="00FD773D">
        <w:tab/>
        <w:t xml:space="preserve">  </w:t>
      </w:r>
      <w:r w:rsidR="00085188" w:rsidRPr="00FD773D">
        <w:t>XA_CMD_TYPE_INIT_API_POST_CONFIG_PARAMS,</w:t>
      </w:r>
    </w:p>
    <w:p w14:paraId="42533368" w14:textId="5AF23104" w:rsidR="00085188" w:rsidRPr="00FD773D" w:rsidRDefault="00634C33" w:rsidP="00085188">
      <w:pPr>
        <w:widowControl/>
        <w:autoSpaceDE/>
        <w:autoSpaceDN/>
        <w:adjustRightInd/>
        <w:snapToGrid/>
        <w:jc w:val="left"/>
      </w:pPr>
      <w:r w:rsidRPr="00FD773D">
        <w:tab/>
      </w:r>
      <w:r w:rsidRPr="00FD773D">
        <w:tab/>
        <w:t xml:space="preserve">  </w:t>
      </w:r>
      <w:r w:rsidR="00085188" w:rsidRPr="00FD773D">
        <w:t>NULL);</w:t>
      </w:r>
    </w:p>
    <w:p w14:paraId="0CE7E910" w14:textId="77777777" w:rsidR="00085188" w:rsidRPr="00FD773D" w:rsidRDefault="00085188" w:rsidP="00085188"/>
    <w:p w14:paraId="6CBB2E03" w14:textId="77777777" w:rsidR="002B29DC" w:rsidRPr="00FD773D" w:rsidRDefault="002B29DC" w:rsidP="00E96864">
      <w:r w:rsidRPr="00FD773D">
        <w:br w:type="page"/>
      </w:r>
    </w:p>
    <w:p w14:paraId="098951BB" w14:textId="77777777" w:rsidR="003F6E95" w:rsidRPr="00FD773D"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81"/>
        <w:gridCol w:w="4337"/>
      </w:tblGrid>
      <w:tr w:rsidR="002B29DC" w:rsidRPr="00FD773D" w14:paraId="1BD1434A" w14:textId="77777777" w:rsidTr="00085188">
        <w:trPr>
          <w:trHeight w:val="354"/>
          <w:jc w:val="center"/>
        </w:trPr>
        <w:tc>
          <w:tcPr>
            <w:tcW w:w="1453" w:type="dxa"/>
            <w:tcBorders>
              <w:bottom w:val="single" w:sz="4" w:space="0" w:color="auto"/>
              <w:right w:val="double" w:sz="4" w:space="0" w:color="auto"/>
            </w:tcBorders>
          </w:tcPr>
          <w:p w14:paraId="63E1240C" w14:textId="77777777" w:rsidR="002B29DC" w:rsidRPr="00FD773D" w:rsidRDefault="002B29DC" w:rsidP="00D15B83">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4F30BD0C" w14:textId="77777777" w:rsidR="002B29DC" w:rsidRPr="00FD773D" w:rsidRDefault="002B29DC" w:rsidP="00F84552">
            <w:pPr>
              <w:pStyle w:val="ReqSect"/>
            </w:pPr>
            <w:r w:rsidRPr="00FD773D">
              <w:t>XA_CMD_TYPE_INIT_PROCESS</w:t>
            </w:r>
          </w:p>
        </w:tc>
      </w:tr>
      <w:tr w:rsidR="002B29DC" w:rsidRPr="00FD773D" w14:paraId="05C6CF5C" w14:textId="77777777" w:rsidTr="00085188">
        <w:trPr>
          <w:trHeight w:val="354"/>
          <w:jc w:val="center"/>
        </w:trPr>
        <w:tc>
          <w:tcPr>
            <w:tcW w:w="1453" w:type="dxa"/>
            <w:tcBorders>
              <w:top w:val="single" w:sz="4" w:space="0" w:color="auto"/>
              <w:right w:val="double" w:sz="4" w:space="0" w:color="auto"/>
            </w:tcBorders>
          </w:tcPr>
          <w:p w14:paraId="460F1DC3"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4CF59E4D" w14:textId="1AA11C49" w:rsidR="002B29DC" w:rsidRPr="00FD773D" w:rsidRDefault="002B29DC" w:rsidP="004D44C3">
            <w:pPr>
              <w:pStyle w:val="ReqText"/>
              <w:rPr>
                <w:sz w:val="18"/>
                <w:szCs w:val="18"/>
              </w:rPr>
            </w:pPr>
            <w:r w:rsidRPr="00FD773D">
              <w:rPr>
                <w:sz w:val="18"/>
                <w:szCs w:val="18"/>
              </w:rPr>
              <w:t>Setup</w:t>
            </w:r>
            <w:r w:rsidR="004D44C3" w:rsidRPr="00FD773D">
              <w:rPr>
                <w:sz w:val="18"/>
                <w:szCs w:val="18"/>
              </w:rPr>
              <w:t xml:space="preserve"> and start</w:t>
            </w:r>
            <w:r w:rsidRPr="00FD773D">
              <w:rPr>
                <w:sz w:val="18"/>
                <w:szCs w:val="18"/>
              </w:rPr>
              <w:t xml:space="preserve"> HW operation, and initialize state and configuration structure. No output data is created during initialization</w:t>
            </w:r>
            <w:r w:rsidR="008D5426" w:rsidRPr="00FD773D">
              <w:rPr>
                <w:sz w:val="18"/>
                <w:szCs w:val="18"/>
              </w:rPr>
              <w:t>.</w:t>
            </w:r>
            <w:r w:rsidR="00EE0468" w:rsidRPr="00FD773D">
              <w:t xml:space="preserve"> </w:t>
            </w:r>
            <w:r w:rsidR="00EE0468" w:rsidRPr="00FD773D">
              <w:rPr>
                <w:sz w:val="18"/>
              </w:rPr>
              <w:t>In this state, plugin will check all hardware modules. If a module is busy, plugin will try to establish connection with next available one. If all module are busy, plugin will return error code.</w:t>
            </w:r>
          </w:p>
        </w:tc>
      </w:tr>
      <w:tr w:rsidR="002B29DC" w:rsidRPr="00FD773D" w14:paraId="4B38DBAB" w14:textId="77777777" w:rsidTr="00085188">
        <w:trPr>
          <w:trHeight w:val="331"/>
          <w:jc w:val="center"/>
        </w:trPr>
        <w:tc>
          <w:tcPr>
            <w:tcW w:w="1453" w:type="dxa"/>
            <w:vMerge w:val="restart"/>
            <w:tcBorders>
              <w:right w:val="double" w:sz="4" w:space="0" w:color="auto"/>
            </w:tcBorders>
          </w:tcPr>
          <w:p w14:paraId="370DB8AA"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24722D19"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160DE7C8" w14:textId="77777777" w:rsidTr="00085188">
        <w:trPr>
          <w:trHeight w:val="640"/>
          <w:jc w:val="center"/>
        </w:trPr>
        <w:tc>
          <w:tcPr>
            <w:tcW w:w="1453" w:type="dxa"/>
            <w:vMerge/>
            <w:tcBorders>
              <w:right w:val="double" w:sz="4" w:space="0" w:color="auto"/>
            </w:tcBorders>
          </w:tcPr>
          <w:p w14:paraId="5F5002D0" w14:textId="77777777" w:rsidR="002B29DC" w:rsidRPr="00FD773D" w:rsidRDefault="002B29DC" w:rsidP="00D15B83">
            <w:pPr>
              <w:rPr>
                <w:sz w:val="18"/>
                <w:szCs w:val="18"/>
              </w:rPr>
            </w:pPr>
          </w:p>
        </w:tc>
        <w:tc>
          <w:tcPr>
            <w:tcW w:w="8118" w:type="dxa"/>
            <w:gridSpan w:val="2"/>
            <w:tcBorders>
              <w:left w:val="double" w:sz="4" w:space="0" w:color="auto"/>
            </w:tcBorders>
          </w:tcPr>
          <w:p w14:paraId="6D4548FC" w14:textId="3AA54450" w:rsidR="002B29DC" w:rsidRPr="00FD773D" w:rsidRDefault="002B29DC" w:rsidP="007B5476">
            <w:pPr>
              <w:ind w:leftChars="50" w:left="100" w:rightChars="44" w:right="88"/>
              <w:rPr>
                <w:sz w:val="18"/>
                <w:szCs w:val="18"/>
                <w:lang w:val="x-none" w:eastAsia="x-none"/>
              </w:rPr>
            </w:pPr>
            <w:r w:rsidRPr="00FD773D">
              <w:rPr>
                <w:sz w:val="18"/>
                <w:szCs w:val="18"/>
              </w:rPr>
              <w:t>Pointer to API Structure.</w:t>
            </w:r>
          </w:p>
        </w:tc>
      </w:tr>
      <w:tr w:rsidR="002B29DC" w:rsidRPr="00FD773D" w14:paraId="21A10F63" w14:textId="77777777" w:rsidTr="00085188">
        <w:trPr>
          <w:trHeight w:val="351"/>
          <w:jc w:val="center"/>
        </w:trPr>
        <w:tc>
          <w:tcPr>
            <w:tcW w:w="1453" w:type="dxa"/>
            <w:vMerge/>
            <w:tcBorders>
              <w:right w:val="double" w:sz="4" w:space="0" w:color="auto"/>
            </w:tcBorders>
          </w:tcPr>
          <w:p w14:paraId="2E819D6D" w14:textId="77777777" w:rsidR="002B29DC" w:rsidRPr="00FD773D" w:rsidRDefault="002B29DC" w:rsidP="00D15B83">
            <w:pPr>
              <w:rPr>
                <w:sz w:val="18"/>
                <w:szCs w:val="18"/>
              </w:rPr>
            </w:pPr>
          </w:p>
        </w:tc>
        <w:tc>
          <w:tcPr>
            <w:tcW w:w="8118" w:type="dxa"/>
            <w:gridSpan w:val="2"/>
            <w:tcBorders>
              <w:left w:val="double" w:sz="4" w:space="0" w:color="auto"/>
            </w:tcBorders>
          </w:tcPr>
          <w:p w14:paraId="3D813A29"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00BF778B" w14:textId="77777777" w:rsidTr="00085188">
        <w:trPr>
          <w:trHeight w:val="640"/>
          <w:jc w:val="center"/>
        </w:trPr>
        <w:tc>
          <w:tcPr>
            <w:tcW w:w="1453" w:type="dxa"/>
            <w:vMerge/>
            <w:tcBorders>
              <w:right w:val="double" w:sz="4" w:space="0" w:color="auto"/>
            </w:tcBorders>
          </w:tcPr>
          <w:p w14:paraId="3AD8104C" w14:textId="77777777" w:rsidR="002B29DC" w:rsidRPr="00FD773D" w:rsidRDefault="002B29DC" w:rsidP="00D15B83">
            <w:pPr>
              <w:rPr>
                <w:sz w:val="18"/>
                <w:szCs w:val="18"/>
              </w:rPr>
            </w:pPr>
          </w:p>
        </w:tc>
        <w:tc>
          <w:tcPr>
            <w:tcW w:w="8118" w:type="dxa"/>
            <w:gridSpan w:val="2"/>
            <w:tcBorders>
              <w:left w:val="double" w:sz="4" w:space="0" w:color="auto"/>
            </w:tcBorders>
          </w:tcPr>
          <w:p w14:paraId="32FBCBA0" w14:textId="70384B14" w:rsidR="002B29DC" w:rsidRPr="00FD773D" w:rsidRDefault="002B29DC" w:rsidP="007B5476">
            <w:pPr>
              <w:ind w:firstLineChars="100" w:firstLine="180"/>
              <w:rPr>
                <w:sz w:val="18"/>
                <w:szCs w:val="18"/>
              </w:rPr>
            </w:pPr>
            <w:r w:rsidRPr="00FD773D">
              <w:rPr>
                <w:sz w:val="18"/>
                <w:szCs w:val="18"/>
              </w:rPr>
              <w:t>XA_API_CMD_INIT</w:t>
            </w:r>
          </w:p>
        </w:tc>
      </w:tr>
      <w:tr w:rsidR="002B29DC" w:rsidRPr="00FD773D" w14:paraId="033673AE" w14:textId="77777777" w:rsidTr="00085188">
        <w:trPr>
          <w:trHeight w:val="324"/>
          <w:jc w:val="center"/>
        </w:trPr>
        <w:tc>
          <w:tcPr>
            <w:tcW w:w="1453" w:type="dxa"/>
            <w:vMerge/>
            <w:tcBorders>
              <w:right w:val="double" w:sz="4" w:space="0" w:color="auto"/>
            </w:tcBorders>
          </w:tcPr>
          <w:p w14:paraId="4C59CEBC" w14:textId="77777777" w:rsidR="002B29DC" w:rsidRPr="00FD773D" w:rsidRDefault="002B29DC" w:rsidP="00D15B83">
            <w:pPr>
              <w:rPr>
                <w:sz w:val="18"/>
                <w:szCs w:val="18"/>
              </w:rPr>
            </w:pPr>
          </w:p>
        </w:tc>
        <w:tc>
          <w:tcPr>
            <w:tcW w:w="8118" w:type="dxa"/>
            <w:gridSpan w:val="2"/>
            <w:tcBorders>
              <w:left w:val="double" w:sz="4" w:space="0" w:color="auto"/>
            </w:tcBorders>
          </w:tcPr>
          <w:p w14:paraId="2C5CE7D4"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15355FDD" w14:textId="77777777" w:rsidTr="00085188">
        <w:trPr>
          <w:trHeight w:val="640"/>
          <w:jc w:val="center"/>
        </w:trPr>
        <w:tc>
          <w:tcPr>
            <w:tcW w:w="1453" w:type="dxa"/>
            <w:vMerge/>
            <w:tcBorders>
              <w:right w:val="double" w:sz="4" w:space="0" w:color="auto"/>
            </w:tcBorders>
          </w:tcPr>
          <w:p w14:paraId="5B008E82" w14:textId="77777777" w:rsidR="002B29DC" w:rsidRPr="00FD773D" w:rsidRDefault="002B29DC" w:rsidP="00D15B83">
            <w:pPr>
              <w:rPr>
                <w:sz w:val="18"/>
                <w:szCs w:val="18"/>
              </w:rPr>
            </w:pPr>
          </w:p>
        </w:tc>
        <w:tc>
          <w:tcPr>
            <w:tcW w:w="8118" w:type="dxa"/>
            <w:gridSpan w:val="2"/>
            <w:tcBorders>
              <w:left w:val="double" w:sz="4" w:space="0" w:color="auto"/>
            </w:tcBorders>
          </w:tcPr>
          <w:p w14:paraId="3F680931" w14:textId="77777777" w:rsidR="002B29DC" w:rsidRPr="00FD773D" w:rsidRDefault="002B29DC" w:rsidP="00D15B83">
            <w:pPr>
              <w:ind w:firstLineChars="100" w:firstLine="180"/>
              <w:rPr>
                <w:sz w:val="18"/>
                <w:szCs w:val="18"/>
              </w:rPr>
            </w:pPr>
            <w:r w:rsidRPr="00FD773D">
              <w:rPr>
                <w:sz w:val="18"/>
                <w:szCs w:val="18"/>
              </w:rPr>
              <w:t>XA_CMD_TYPE_INIT_PROCESS</w:t>
            </w:r>
          </w:p>
        </w:tc>
      </w:tr>
      <w:tr w:rsidR="002B29DC" w:rsidRPr="00FD773D" w14:paraId="13756F2A" w14:textId="77777777" w:rsidTr="00085188">
        <w:trPr>
          <w:trHeight w:val="338"/>
          <w:jc w:val="center"/>
        </w:trPr>
        <w:tc>
          <w:tcPr>
            <w:tcW w:w="1453" w:type="dxa"/>
            <w:vMerge/>
            <w:tcBorders>
              <w:right w:val="double" w:sz="4" w:space="0" w:color="auto"/>
            </w:tcBorders>
          </w:tcPr>
          <w:p w14:paraId="3BAB6A91" w14:textId="77777777" w:rsidR="002B29DC" w:rsidRPr="00FD773D" w:rsidRDefault="002B29DC" w:rsidP="00D15B83">
            <w:pPr>
              <w:rPr>
                <w:sz w:val="18"/>
                <w:szCs w:val="18"/>
              </w:rPr>
            </w:pPr>
          </w:p>
        </w:tc>
        <w:tc>
          <w:tcPr>
            <w:tcW w:w="8118" w:type="dxa"/>
            <w:gridSpan w:val="2"/>
            <w:tcBorders>
              <w:left w:val="double" w:sz="4" w:space="0" w:color="auto"/>
            </w:tcBorders>
          </w:tcPr>
          <w:p w14:paraId="3A2408E1" w14:textId="77777777" w:rsidR="002B29DC" w:rsidRPr="00FD773D" w:rsidRDefault="002B29DC" w:rsidP="00D15B83">
            <w:pPr>
              <w:rPr>
                <w:sz w:val="18"/>
                <w:szCs w:val="18"/>
              </w:rPr>
            </w:pPr>
            <w:r w:rsidRPr="00FD773D">
              <w:rPr>
                <w:sz w:val="18"/>
                <w:szCs w:val="18"/>
              </w:rPr>
              <w:t>pv_value</w:t>
            </w:r>
          </w:p>
        </w:tc>
      </w:tr>
      <w:tr w:rsidR="002B29DC" w:rsidRPr="00FD773D" w14:paraId="0A522C3D" w14:textId="77777777" w:rsidTr="00085188">
        <w:trPr>
          <w:trHeight w:val="640"/>
          <w:jc w:val="center"/>
        </w:trPr>
        <w:tc>
          <w:tcPr>
            <w:tcW w:w="1453" w:type="dxa"/>
            <w:vMerge/>
            <w:tcBorders>
              <w:right w:val="double" w:sz="4" w:space="0" w:color="auto"/>
            </w:tcBorders>
          </w:tcPr>
          <w:p w14:paraId="1B36666B"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5900AF4E" w14:textId="0E0F33BC" w:rsidR="002B29DC" w:rsidRPr="00FD773D" w:rsidRDefault="002B29DC" w:rsidP="00486313">
            <w:pPr>
              <w:ind w:firstLineChars="100" w:firstLine="180"/>
              <w:rPr>
                <w:sz w:val="18"/>
                <w:szCs w:val="18"/>
              </w:rPr>
            </w:pPr>
            <w:r w:rsidRPr="00FD773D">
              <w:rPr>
                <w:sz w:val="18"/>
                <w:szCs w:val="18"/>
              </w:rPr>
              <w:t>NULL</w:t>
            </w:r>
          </w:p>
        </w:tc>
      </w:tr>
      <w:tr w:rsidR="002F7530" w:rsidRPr="00FD773D" w14:paraId="3F84549B" w14:textId="77777777" w:rsidTr="002F7530">
        <w:trPr>
          <w:trHeight w:val="395"/>
          <w:jc w:val="center"/>
        </w:trPr>
        <w:tc>
          <w:tcPr>
            <w:tcW w:w="1453" w:type="dxa"/>
            <w:vMerge w:val="restart"/>
            <w:tcBorders>
              <w:right w:val="double" w:sz="4" w:space="0" w:color="auto"/>
            </w:tcBorders>
          </w:tcPr>
          <w:p w14:paraId="0D77DF07" w14:textId="77777777" w:rsidR="002F7530" w:rsidRPr="00FD773D" w:rsidRDefault="002F7530" w:rsidP="00D15B83">
            <w:pPr>
              <w:rPr>
                <w:sz w:val="18"/>
                <w:szCs w:val="18"/>
              </w:rPr>
            </w:pPr>
            <w:r w:rsidRPr="00FD773D">
              <w:rPr>
                <w:sz w:val="18"/>
                <w:szCs w:val="18"/>
              </w:rPr>
              <w:t>Return value</w:t>
            </w:r>
          </w:p>
        </w:tc>
        <w:tc>
          <w:tcPr>
            <w:tcW w:w="3781" w:type="dxa"/>
            <w:tcBorders>
              <w:left w:val="double" w:sz="4" w:space="0" w:color="auto"/>
              <w:right w:val="single" w:sz="4" w:space="0" w:color="auto"/>
            </w:tcBorders>
          </w:tcPr>
          <w:p w14:paraId="4AB3D23B" w14:textId="77777777" w:rsidR="002F7530" w:rsidRPr="00FD773D" w:rsidRDefault="002F7530" w:rsidP="00D15B83">
            <w:pPr>
              <w:rPr>
                <w:sz w:val="18"/>
                <w:szCs w:val="18"/>
              </w:rPr>
            </w:pPr>
            <w:r w:rsidRPr="00FD773D">
              <w:rPr>
                <w:sz w:val="18"/>
                <w:szCs w:val="18"/>
              </w:rPr>
              <w:t>XA_NO_ERROR</w:t>
            </w:r>
          </w:p>
        </w:tc>
        <w:tc>
          <w:tcPr>
            <w:tcW w:w="4337" w:type="dxa"/>
            <w:tcBorders>
              <w:left w:val="single" w:sz="4" w:space="0" w:color="auto"/>
            </w:tcBorders>
          </w:tcPr>
          <w:p w14:paraId="6F94EE3C" w14:textId="77777777" w:rsidR="002F7530" w:rsidRPr="00FD773D" w:rsidRDefault="002F7530" w:rsidP="00D15B83">
            <w:pPr>
              <w:rPr>
                <w:sz w:val="18"/>
                <w:szCs w:val="18"/>
              </w:rPr>
            </w:pPr>
            <w:r w:rsidRPr="00FD773D">
              <w:rPr>
                <w:sz w:val="18"/>
                <w:szCs w:val="18"/>
              </w:rPr>
              <w:t>Normally ends.</w:t>
            </w:r>
          </w:p>
        </w:tc>
      </w:tr>
      <w:tr w:rsidR="002F7530" w:rsidRPr="00FD773D" w14:paraId="6CE28316" w14:textId="77777777" w:rsidTr="002F7530">
        <w:trPr>
          <w:trHeight w:val="350"/>
          <w:jc w:val="center"/>
        </w:trPr>
        <w:tc>
          <w:tcPr>
            <w:tcW w:w="1453" w:type="dxa"/>
            <w:vMerge/>
            <w:tcBorders>
              <w:right w:val="double" w:sz="4" w:space="0" w:color="auto"/>
            </w:tcBorders>
          </w:tcPr>
          <w:p w14:paraId="52AE8BDC" w14:textId="77777777" w:rsidR="002F7530" w:rsidRPr="00FD773D" w:rsidRDefault="002F7530" w:rsidP="00D15B83">
            <w:pPr>
              <w:rPr>
                <w:sz w:val="18"/>
                <w:szCs w:val="18"/>
              </w:rPr>
            </w:pPr>
          </w:p>
        </w:tc>
        <w:tc>
          <w:tcPr>
            <w:tcW w:w="3781" w:type="dxa"/>
            <w:tcBorders>
              <w:left w:val="double" w:sz="4" w:space="0" w:color="auto"/>
              <w:right w:val="single" w:sz="4" w:space="0" w:color="auto"/>
            </w:tcBorders>
          </w:tcPr>
          <w:p w14:paraId="0D3850B0" w14:textId="77777777" w:rsidR="002F7530" w:rsidRPr="00FD773D" w:rsidRDefault="002F7530" w:rsidP="00D15B83">
            <w:pPr>
              <w:rPr>
                <w:sz w:val="18"/>
                <w:szCs w:val="18"/>
              </w:rPr>
            </w:pPr>
            <w:r w:rsidRPr="00FD773D">
              <w:rPr>
                <w:sz w:val="18"/>
                <w:szCs w:val="18"/>
              </w:rPr>
              <w:t>XA_API_FATAL_MEM_ALLOC</w:t>
            </w:r>
          </w:p>
        </w:tc>
        <w:tc>
          <w:tcPr>
            <w:tcW w:w="4337" w:type="dxa"/>
            <w:tcBorders>
              <w:left w:val="single" w:sz="4" w:space="0" w:color="auto"/>
            </w:tcBorders>
          </w:tcPr>
          <w:p w14:paraId="447C3AA4" w14:textId="77777777" w:rsidR="002F7530" w:rsidRPr="00FD773D" w:rsidRDefault="002F7530" w:rsidP="00D15B83">
            <w:pPr>
              <w:rPr>
                <w:sz w:val="18"/>
                <w:szCs w:val="18"/>
              </w:rPr>
            </w:pPr>
            <w:r w:rsidRPr="00FD773D">
              <w:rPr>
                <w:sz w:val="18"/>
                <w:szCs w:val="18"/>
                <w:lang w:val="x-none" w:eastAsia="x-none"/>
              </w:rPr>
              <w:t>p_xa_module_obj</w:t>
            </w:r>
            <w:r w:rsidRPr="00FD773D">
              <w:rPr>
                <w:sz w:val="18"/>
                <w:szCs w:val="18"/>
              </w:rPr>
              <w:t xml:space="preserve"> is NULL.</w:t>
            </w:r>
          </w:p>
        </w:tc>
      </w:tr>
      <w:tr w:rsidR="002F7530" w:rsidRPr="00FD773D" w14:paraId="04720507" w14:textId="77777777" w:rsidTr="002F7530">
        <w:trPr>
          <w:trHeight w:val="350"/>
          <w:jc w:val="center"/>
        </w:trPr>
        <w:tc>
          <w:tcPr>
            <w:tcW w:w="1453" w:type="dxa"/>
            <w:vMerge/>
            <w:tcBorders>
              <w:right w:val="double" w:sz="4" w:space="0" w:color="auto"/>
            </w:tcBorders>
          </w:tcPr>
          <w:p w14:paraId="48CBD735" w14:textId="77777777" w:rsidR="002F7530" w:rsidRPr="00FD773D" w:rsidRDefault="002F7530" w:rsidP="00D15B83">
            <w:pPr>
              <w:rPr>
                <w:sz w:val="18"/>
                <w:szCs w:val="18"/>
              </w:rPr>
            </w:pPr>
          </w:p>
        </w:tc>
        <w:tc>
          <w:tcPr>
            <w:tcW w:w="3781" w:type="dxa"/>
            <w:tcBorders>
              <w:left w:val="double" w:sz="4" w:space="0" w:color="auto"/>
              <w:right w:val="single" w:sz="4" w:space="0" w:color="auto"/>
            </w:tcBorders>
          </w:tcPr>
          <w:p w14:paraId="4F0BDB9A" w14:textId="77777777" w:rsidR="002F7530" w:rsidRPr="00FD773D" w:rsidRDefault="002F7530" w:rsidP="00D15B83">
            <w:pPr>
              <w:rPr>
                <w:sz w:val="18"/>
                <w:szCs w:val="18"/>
              </w:rPr>
            </w:pPr>
            <w:r w:rsidRPr="00FD773D">
              <w:rPr>
                <w:sz w:val="18"/>
                <w:szCs w:val="18"/>
              </w:rPr>
              <w:t>XA_API_FATAL_MEM_ALIGN</w:t>
            </w:r>
          </w:p>
        </w:tc>
        <w:tc>
          <w:tcPr>
            <w:tcW w:w="4337" w:type="dxa"/>
            <w:tcBorders>
              <w:left w:val="single" w:sz="4" w:space="0" w:color="auto"/>
            </w:tcBorders>
          </w:tcPr>
          <w:p w14:paraId="14F48A80" w14:textId="77777777" w:rsidR="002F7530" w:rsidRPr="00FD773D" w:rsidRDefault="002F7530" w:rsidP="00D15B83">
            <w:pPr>
              <w:rPr>
                <w:sz w:val="18"/>
                <w:szCs w:val="18"/>
                <w:lang w:eastAsia="x-none"/>
              </w:rPr>
            </w:pPr>
            <w:r w:rsidRPr="00FD773D">
              <w:rPr>
                <w:sz w:val="18"/>
                <w:szCs w:val="18"/>
                <w:lang w:eastAsia="x-none"/>
              </w:rPr>
              <w:t>p_xa_module_obj is not aligned to 4 bytes.</w:t>
            </w:r>
          </w:p>
        </w:tc>
      </w:tr>
      <w:tr w:rsidR="002F7530" w:rsidRPr="00FD773D" w14:paraId="6A0EEAF7" w14:textId="77777777" w:rsidTr="002F7530">
        <w:trPr>
          <w:trHeight w:val="350"/>
          <w:jc w:val="center"/>
        </w:trPr>
        <w:tc>
          <w:tcPr>
            <w:tcW w:w="1453" w:type="dxa"/>
            <w:vMerge/>
            <w:tcBorders>
              <w:right w:val="double" w:sz="4" w:space="0" w:color="auto"/>
            </w:tcBorders>
          </w:tcPr>
          <w:p w14:paraId="25379DAF" w14:textId="77777777" w:rsidR="002F7530" w:rsidRPr="00FD773D" w:rsidRDefault="002F7530" w:rsidP="00D15B83">
            <w:pPr>
              <w:rPr>
                <w:sz w:val="18"/>
                <w:szCs w:val="18"/>
              </w:rPr>
            </w:pPr>
          </w:p>
        </w:tc>
        <w:tc>
          <w:tcPr>
            <w:tcW w:w="3781" w:type="dxa"/>
            <w:tcBorders>
              <w:left w:val="double" w:sz="4" w:space="0" w:color="auto"/>
              <w:right w:val="single" w:sz="4" w:space="0" w:color="auto"/>
            </w:tcBorders>
          </w:tcPr>
          <w:p w14:paraId="37E8D352" w14:textId="512B2F99" w:rsidR="002F7530" w:rsidRPr="00FD773D" w:rsidRDefault="002F7530" w:rsidP="00523ACB">
            <w:pPr>
              <w:jc w:val="left"/>
              <w:rPr>
                <w:sz w:val="18"/>
                <w:szCs w:val="18"/>
              </w:rPr>
            </w:pPr>
            <w:r w:rsidRPr="00FD773D">
              <w:rPr>
                <w:sz w:val="18"/>
                <w:szCs w:val="18"/>
              </w:rPr>
              <w:t>XA_TDM_CAP_EXEC_FATAL_STATE (in TDM Capture)</w:t>
            </w:r>
          </w:p>
          <w:p w14:paraId="61A908A1" w14:textId="55069735" w:rsidR="002F7530" w:rsidRPr="00FD773D" w:rsidRDefault="002F7530" w:rsidP="00975B1D">
            <w:pPr>
              <w:jc w:val="left"/>
              <w:rPr>
                <w:sz w:val="18"/>
                <w:szCs w:val="18"/>
              </w:rPr>
            </w:pPr>
            <w:r w:rsidRPr="00FD773D">
              <w:rPr>
                <w:sz w:val="18"/>
                <w:szCs w:val="18"/>
              </w:rPr>
              <w:t>(XA_TDM_RDR_EXEC_FATAL_STATE (in TDM Renderer)</w:t>
            </w:r>
          </w:p>
        </w:tc>
        <w:tc>
          <w:tcPr>
            <w:tcW w:w="4337" w:type="dxa"/>
            <w:tcBorders>
              <w:left w:val="single" w:sz="4" w:space="0" w:color="auto"/>
            </w:tcBorders>
          </w:tcPr>
          <w:p w14:paraId="2CBD0253" w14:textId="158BB508" w:rsidR="002F7530" w:rsidRPr="00FD773D" w:rsidRDefault="002F7530" w:rsidP="00C260EF">
            <w:pPr>
              <w:rPr>
                <w:sz w:val="18"/>
                <w:szCs w:val="18"/>
                <w:lang w:eastAsia="x-none"/>
              </w:rPr>
            </w:pPr>
            <w:r w:rsidRPr="00FD773D">
              <w:rPr>
                <w:sz w:val="18"/>
                <w:szCs w:val="18"/>
                <w:lang w:eastAsia="x-none"/>
              </w:rPr>
              <w:t>Incorrect sequence call (i.e. call before post-configuration step or without persistent/scratch buffer allocation, or without DTCM/Built-in descriptor memory allocation (in case of DMAC used)).</w:t>
            </w:r>
          </w:p>
        </w:tc>
      </w:tr>
      <w:tr w:rsidR="002F7530" w:rsidRPr="00FD773D" w14:paraId="09920134" w14:textId="77777777" w:rsidTr="002F7530">
        <w:trPr>
          <w:trHeight w:val="350"/>
          <w:jc w:val="center"/>
        </w:trPr>
        <w:tc>
          <w:tcPr>
            <w:tcW w:w="1453" w:type="dxa"/>
            <w:vMerge/>
            <w:tcBorders>
              <w:right w:val="double" w:sz="4" w:space="0" w:color="auto"/>
            </w:tcBorders>
          </w:tcPr>
          <w:p w14:paraId="3373B5FC" w14:textId="77777777" w:rsidR="002F7530" w:rsidRPr="00FD773D" w:rsidRDefault="002F7530" w:rsidP="00D15B83">
            <w:pPr>
              <w:rPr>
                <w:sz w:val="18"/>
                <w:szCs w:val="18"/>
              </w:rPr>
            </w:pPr>
          </w:p>
        </w:tc>
        <w:tc>
          <w:tcPr>
            <w:tcW w:w="3781" w:type="dxa"/>
            <w:tcBorders>
              <w:left w:val="double" w:sz="4" w:space="0" w:color="auto"/>
              <w:right w:val="single" w:sz="4" w:space="0" w:color="auto"/>
            </w:tcBorders>
          </w:tcPr>
          <w:p w14:paraId="4144E0B0" w14:textId="77777777" w:rsidR="002F7530" w:rsidRPr="00FD773D" w:rsidRDefault="002F7530" w:rsidP="00C312BC">
            <w:pPr>
              <w:jc w:val="left"/>
              <w:rPr>
                <w:sz w:val="18"/>
                <w:szCs w:val="18"/>
              </w:rPr>
            </w:pPr>
            <w:r w:rsidRPr="00FD773D">
              <w:rPr>
                <w:sz w:val="18"/>
                <w:szCs w:val="18"/>
              </w:rPr>
              <w:t>XA_TDM_CAP_EXEC_FATAL_INTERNAL (in TDM Capture)</w:t>
            </w:r>
          </w:p>
          <w:p w14:paraId="0A6C8DA4" w14:textId="77777777" w:rsidR="002F7530" w:rsidRPr="00FD773D" w:rsidRDefault="002F7530" w:rsidP="00C312BC">
            <w:pPr>
              <w:jc w:val="left"/>
              <w:rPr>
                <w:sz w:val="18"/>
                <w:szCs w:val="18"/>
              </w:rPr>
            </w:pPr>
            <w:r w:rsidRPr="00FD773D">
              <w:rPr>
                <w:sz w:val="18"/>
                <w:szCs w:val="18"/>
              </w:rPr>
              <w:t>XA_TDM_RDR_EXEC_FATAL_INTERNAL</w:t>
            </w:r>
          </w:p>
          <w:p w14:paraId="7919619B" w14:textId="01828DEB" w:rsidR="002F7530" w:rsidRPr="00FD773D" w:rsidRDefault="002F7530" w:rsidP="00C312BC">
            <w:pPr>
              <w:jc w:val="left"/>
              <w:rPr>
                <w:sz w:val="18"/>
                <w:szCs w:val="18"/>
              </w:rPr>
            </w:pPr>
            <w:r w:rsidRPr="00FD773D">
              <w:rPr>
                <w:sz w:val="18"/>
                <w:szCs w:val="18"/>
              </w:rPr>
              <w:t>(in TDM Renderer)</w:t>
            </w:r>
          </w:p>
        </w:tc>
        <w:tc>
          <w:tcPr>
            <w:tcW w:w="4337" w:type="dxa"/>
            <w:tcBorders>
              <w:left w:val="single" w:sz="4" w:space="0" w:color="auto"/>
            </w:tcBorders>
          </w:tcPr>
          <w:p w14:paraId="5DC27F14" w14:textId="4449563F" w:rsidR="002F7530" w:rsidRPr="00FD773D" w:rsidRDefault="002F7530" w:rsidP="00420C11">
            <w:pPr>
              <w:rPr>
                <w:sz w:val="18"/>
                <w:szCs w:val="18"/>
                <w:lang w:eastAsia="x-none"/>
              </w:rPr>
            </w:pPr>
            <w:r w:rsidRPr="00FD773D">
              <w:rPr>
                <w:sz w:val="18"/>
                <w:szCs w:val="18"/>
                <w:lang w:eastAsia="x-none"/>
              </w:rPr>
              <w:t>Plugin has some abnormal cases happened from hardware modules (i.e. all hardware resource is busy).</w:t>
            </w:r>
          </w:p>
        </w:tc>
      </w:tr>
      <w:tr w:rsidR="002B29DC" w:rsidRPr="00FD773D" w14:paraId="08601BD7" w14:textId="77777777" w:rsidTr="00085188">
        <w:trPr>
          <w:jc w:val="center"/>
        </w:trPr>
        <w:tc>
          <w:tcPr>
            <w:tcW w:w="1453" w:type="dxa"/>
            <w:tcBorders>
              <w:right w:val="double" w:sz="4" w:space="0" w:color="auto"/>
            </w:tcBorders>
          </w:tcPr>
          <w:p w14:paraId="5958E424" w14:textId="77777777" w:rsidR="002B29DC" w:rsidRPr="00FD773D" w:rsidRDefault="002B29DC" w:rsidP="00D15B83">
            <w:pPr>
              <w:rPr>
                <w:sz w:val="18"/>
                <w:szCs w:val="18"/>
              </w:rPr>
            </w:pPr>
            <w:r w:rsidRPr="00FD773D">
              <w:rPr>
                <w:sz w:val="18"/>
                <w:szCs w:val="18"/>
              </w:rPr>
              <w:t>Restrictions</w:t>
            </w:r>
          </w:p>
        </w:tc>
        <w:tc>
          <w:tcPr>
            <w:tcW w:w="8118" w:type="dxa"/>
            <w:gridSpan w:val="2"/>
            <w:tcBorders>
              <w:left w:val="double" w:sz="4" w:space="0" w:color="auto"/>
            </w:tcBorders>
          </w:tcPr>
          <w:p w14:paraId="42350DD2" w14:textId="77777777" w:rsidR="002B29DC" w:rsidRPr="00FD773D" w:rsidRDefault="002B29DC" w:rsidP="00D15B83">
            <w:pPr>
              <w:rPr>
                <w:sz w:val="18"/>
                <w:szCs w:val="18"/>
              </w:rPr>
            </w:pPr>
            <w:r w:rsidRPr="00FD773D">
              <w:rPr>
                <w:sz w:val="18"/>
                <w:szCs w:val="18"/>
              </w:rPr>
              <w:t>-</w:t>
            </w:r>
          </w:p>
        </w:tc>
      </w:tr>
    </w:tbl>
    <w:p w14:paraId="08AE2900" w14:textId="7772D662" w:rsidR="00A27AC6" w:rsidRDefault="00A27AC6" w:rsidP="00A27AC6">
      <w:pPr>
        <w:pStyle w:val="ReqID"/>
      </w:pPr>
      <w:r>
        <w:t>FD_PLG_TDM_005</w:t>
      </w:r>
    </w:p>
    <w:p w14:paraId="089B8D04" w14:textId="468CF47E" w:rsidR="00085188" w:rsidRPr="00FD773D" w:rsidRDefault="00396DE2" w:rsidP="00F6508B">
      <w:pPr>
        <w:pStyle w:val="RefIDs"/>
      </w:pPr>
      <w:r>
        <w:t>[Covers: RD_014</w:t>
      </w:r>
      <w:r w:rsidRPr="00FD773D">
        <w:t>]</w:t>
      </w:r>
    </w:p>
    <w:p w14:paraId="527D9643" w14:textId="3808F5FE" w:rsidR="00085188" w:rsidRPr="00FD773D" w:rsidRDefault="00085188" w:rsidP="00085188">
      <w:r w:rsidRPr="00FD773D">
        <w:t>Example</w:t>
      </w:r>
      <w:r w:rsidR="00151BC9" w:rsidRPr="00FD773D">
        <w:t>:</w:t>
      </w:r>
    </w:p>
    <w:p w14:paraId="36FA70F1" w14:textId="77777777" w:rsidR="00085188" w:rsidRPr="00FD773D" w:rsidRDefault="00085188" w:rsidP="00085188">
      <w:pPr>
        <w:widowControl/>
        <w:autoSpaceDE/>
        <w:autoSpaceDN/>
        <w:adjustRightInd/>
        <w:snapToGrid/>
        <w:jc w:val="left"/>
      </w:pPr>
      <w:r w:rsidRPr="00FD773D">
        <w:t>res = (*api_func)(api_obj,</w:t>
      </w:r>
    </w:p>
    <w:p w14:paraId="40CB96E8" w14:textId="3021D180" w:rsidR="00085188" w:rsidRPr="00FD773D" w:rsidRDefault="00CB484B" w:rsidP="00085188">
      <w:pPr>
        <w:widowControl/>
        <w:autoSpaceDE/>
        <w:autoSpaceDN/>
        <w:adjustRightInd/>
        <w:snapToGrid/>
        <w:jc w:val="left"/>
      </w:pPr>
      <w:r w:rsidRPr="00FD773D">
        <w:tab/>
      </w:r>
      <w:r w:rsidRPr="00FD773D">
        <w:tab/>
        <w:t xml:space="preserve">  </w:t>
      </w:r>
      <w:r w:rsidR="00085188" w:rsidRPr="00FD773D">
        <w:t>XA_API_CMD_INIT,</w:t>
      </w:r>
    </w:p>
    <w:p w14:paraId="5D691573" w14:textId="155BDE4D" w:rsidR="00085188" w:rsidRPr="00FD773D" w:rsidRDefault="00CB484B" w:rsidP="00085188">
      <w:pPr>
        <w:widowControl/>
        <w:autoSpaceDE/>
        <w:autoSpaceDN/>
        <w:adjustRightInd/>
        <w:snapToGrid/>
        <w:jc w:val="left"/>
      </w:pPr>
      <w:r w:rsidRPr="00FD773D">
        <w:tab/>
      </w:r>
      <w:r w:rsidRPr="00FD773D">
        <w:tab/>
        <w:t xml:space="preserve">  </w:t>
      </w:r>
      <w:r w:rsidR="00085188" w:rsidRPr="00FD773D">
        <w:t>XA_CMD_TYPE_INIT_PROCESS,</w:t>
      </w:r>
    </w:p>
    <w:p w14:paraId="2368CE72" w14:textId="35BFF42D" w:rsidR="00085188" w:rsidRPr="00FD773D" w:rsidRDefault="00CB484B" w:rsidP="00085188">
      <w:pPr>
        <w:widowControl/>
        <w:autoSpaceDE/>
        <w:autoSpaceDN/>
        <w:adjustRightInd/>
        <w:snapToGrid/>
        <w:jc w:val="left"/>
      </w:pPr>
      <w:r w:rsidRPr="00FD773D">
        <w:tab/>
      </w:r>
      <w:r w:rsidRPr="00FD773D">
        <w:tab/>
        <w:t xml:space="preserve">  </w:t>
      </w:r>
      <w:r w:rsidR="00085188" w:rsidRPr="00FD773D">
        <w:t>NULL);</w:t>
      </w:r>
    </w:p>
    <w:p w14:paraId="06C4B3F3" w14:textId="77777777" w:rsidR="00085188" w:rsidRPr="00FD773D" w:rsidRDefault="00085188" w:rsidP="00085188"/>
    <w:p w14:paraId="5369E467" w14:textId="77777777" w:rsidR="002B29DC" w:rsidRPr="00FD773D" w:rsidRDefault="002B29DC" w:rsidP="00E96864">
      <w:r w:rsidRPr="00FD773D">
        <w:br w:type="page"/>
      </w:r>
    </w:p>
    <w:p w14:paraId="280D85D9" w14:textId="77777777" w:rsidR="003F6E95" w:rsidRPr="00FD773D"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526"/>
        <w:gridCol w:w="4592"/>
      </w:tblGrid>
      <w:tr w:rsidR="002B29DC" w:rsidRPr="00FD773D" w14:paraId="28F4C6B2" w14:textId="77777777" w:rsidTr="00396DE2">
        <w:trPr>
          <w:trHeight w:val="354"/>
          <w:jc w:val="center"/>
        </w:trPr>
        <w:tc>
          <w:tcPr>
            <w:tcW w:w="1453" w:type="dxa"/>
            <w:tcBorders>
              <w:bottom w:val="single" w:sz="4" w:space="0" w:color="auto"/>
              <w:right w:val="double" w:sz="4" w:space="0" w:color="auto"/>
            </w:tcBorders>
          </w:tcPr>
          <w:p w14:paraId="206C1877" w14:textId="77777777" w:rsidR="002B29DC" w:rsidRPr="00FD773D" w:rsidRDefault="002B29DC" w:rsidP="00D15B83">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6DF346EC" w14:textId="77777777" w:rsidR="002B29DC" w:rsidRPr="00FD773D" w:rsidRDefault="002B29DC" w:rsidP="00F84552">
            <w:pPr>
              <w:pStyle w:val="ReqSect"/>
            </w:pPr>
            <w:r w:rsidRPr="00FD773D">
              <w:t>XA_CMD_TYPE_INIT_DONE_QUERY</w:t>
            </w:r>
          </w:p>
        </w:tc>
      </w:tr>
      <w:tr w:rsidR="002B29DC" w:rsidRPr="00FD773D" w14:paraId="408132FC" w14:textId="77777777" w:rsidTr="00396DE2">
        <w:trPr>
          <w:trHeight w:val="354"/>
          <w:jc w:val="center"/>
        </w:trPr>
        <w:tc>
          <w:tcPr>
            <w:tcW w:w="1453" w:type="dxa"/>
            <w:tcBorders>
              <w:top w:val="single" w:sz="4" w:space="0" w:color="auto"/>
              <w:right w:val="double" w:sz="4" w:space="0" w:color="auto"/>
            </w:tcBorders>
          </w:tcPr>
          <w:p w14:paraId="517750FD"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696AC7D5" w14:textId="7FA13204" w:rsidR="002B29DC" w:rsidRPr="00FD773D" w:rsidRDefault="002B29DC" w:rsidP="00CA0D72">
            <w:pPr>
              <w:rPr>
                <w:sz w:val="18"/>
                <w:szCs w:val="18"/>
              </w:rPr>
            </w:pPr>
            <w:r w:rsidRPr="00FD773D">
              <w:rPr>
                <w:sz w:val="18"/>
                <w:szCs w:val="18"/>
              </w:rPr>
              <w:t xml:space="preserve">This command checks to see if the initialization process has completed. If it has, the flag value is set to </w:t>
            </w:r>
            <w:r w:rsidR="00CA0D72" w:rsidRPr="00FD773D">
              <w:rPr>
                <w:sz w:val="18"/>
                <w:szCs w:val="18"/>
              </w:rPr>
              <w:t>one</w:t>
            </w:r>
            <w:r w:rsidRPr="00FD773D">
              <w:rPr>
                <w:sz w:val="18"/>
                <w:szCs w:val="18"/>
              </w:rPr>
              <w:t>; else, it is set to zero. A pointer to the flag variable is passed as an argument.</w:t>
            </w:r>
          </w:p>
        </w:tc>
      </w:tr>
      <w:tr w:rsidR="002B29DC" w:rsidRPr="00FD773D" w14:paraId="65D7AAC7" w14:textId="77777777" w:rsidTr="00396DE2">
        <w:trPr>
          <w:trHeight w:val="331"/>
          <w:jc w:val="center"/>
        </w:trPr>
        <w:tc>
          <w:tcPr>
            <w:tcW w:w="1453" w:type="dxa"/>
            <w:vMerge w:val="restart"/>
            <w:tcBorders>
              <w:right w:val="double" w:sz="4" w:space="0" w:color="auto"/>
            </w:tcBorders>
          </w:tcPr>
          <w:p w14:paraId="378DCA02"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558B8E1C"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18F13652" w14:textId="77777777" w:rsidTr="00396DE2">
        <w:trPr>
          <w:trHeight w:val="640"/>
          <w:jc w:val="center"/>
        </w:trPr>
        <w:tc>
          <w:tcPr>
            <w:tcW w:w="1453" w:type="dxa"/>
            <w:vMerge/>
            <w:tcBorders>
              <w:right w:val="double" w:sz="4" w:space="0" w:color="auto"/>
            </w:tcBorders>
          </w:tcPr>
          <w:p w14:paraId="1DBF6FA2" w14:textId="77777777" w:rsidR="002B29DC" w:rsidRPr="00FD773D" w:rsidRDefault="002B29DC" w:rsidP="00D15B83">
            <w:pPr>
              <w:rPr>
                <w:sz w:val="18"/>
                <w:szCs w:val="18"/>
              </w:rPr>
            </w:pPr>
          </w:p>
        </w:tc>
        <w:tc>
          <w:tcPr>
            <w:tcW w:w="8118" w:type="dxa"/>
            <w:gridSpan w:val="2"/>
            <w:tcBorders>
              <w:left w:val="double" w:sz="4" w:space="0" w:color="auto"/>
            </w:tcBorders>
          </w:tcPr>
          <w:p w14:paraId="542A5D70"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784F6561"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0A496CCF" w14:textId="77777777" w:rsidTr="00396DE2">
        <w:trPr>
          <w:trHeight w:val="351"/>
          <w:jc w:val="center"/>
        </w:trPr>
        <w:tc>
          <w:tcPr>
            <w:tcW w:w="1453" w:type="dxa"/>
            <w:vMerge/>
            <w:tcBorders>
              <w:right w:val="double" w:sz="4" w:space="0" w:color="auto"/>
            </w:tcBorders>
          </w:tcPr>
          <w:p w14:paraId="78BDB9D5" w14:textId="77777777" w:rsidR="002B29DC" w:rsidRPr="00FD773D" w:rsidRDefault="002B29DC" w:rsidP="00D15B83">
            <w:pPr>
              <w:rPr>
                <w:sz w:val="18"/>
                <w:szCs w:val="18"/>
              </w:rPr>
            </w:pPr>
          </w:p>
        </w:tc>
        <w:tc>
          <w:tcPr>
            <w:tcW w:w="8118" w:type="dxa"/>
            <w:gridSpan w:val="2"/>
            <w:tcBorders>
              <w:left w:val="double" w:sz="4" w:space="0" w:color="auto"/>
            </w:tcBorders>
          </w:tcPr>
          <w:p w14:paraId="218F1C9D"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15265FA5" w14:textId="77777777" w:rsidTr="00396DE2">
        <w:trPr>
          <w:trHeight w:val="640"/>
          <w:jc w:val="center"/>
        </w:trPr>
        <w:tc>
          <w:tcPr>
            <w:tcW w:w="1453" w:type="dxa"/>
            <w:vMerge/>
            <w:tcBorders>
              <w:right w:val="double" w:sz="4" w:space="0" w:color="auto"/>
            </w:tcBorders>
          </w:tcPr>
          <w:p w14:paraId="3DDFF666" w14:textId="77777777" w:rsidR="002B29DC" w:rsidRPr="00FD773D" w:rsidRDefault="002B29DC" w:rsidP="00D15B83">
            <w:pPr>
              <w:rPr>
                <w:sz w:val="18"/>
                <w:szCs w:val="18"/>
              </w:rPr>
            </w:pPr>
          </w:p>
        </w:tc>
        <w:tc>
          <w:tcPr>
            <w:tcW w:w="8118" w:type="dxa"/>
            <w:gridSpan w:val="2"/>
            <w:tcBorders>
              <w:left w:val="double" w:sz="4" w:space="0" w:color="auto"/>
            </w:tcBorders>
          </w:tcPr>
          <w:p w14:paraId="53FC7F8B" w14:textId="77777777" w:rsidR="002B29DC" w:rsidRPr="00FD773D" w:rsidRDefault="002B29DC" w:rsidP="00D15B83">
            <w:pPr>
              <w:ind w:firstLineChars="100" w:firstLine="180"/>
              <w:rPr>
                <w:sz w:val="18"/>
                <w:szCs w:val="18"/>
              </w:rPr>
            </w:pPr>
            <w:r w:rsidRPr="00FD773D">
              <w:rPr>
                <w:sz w:val="18"/>
                <w:szCs w:val="18"/>
              </w:rPr>
              <w:t>XA_API_CMD_INIT</w:t>
            </w:r>
          </w:p>
          <w:p w14:paraId="18B5E532" w14:textId="77777777" w:rsidR="002B29DC" w:rsidRPr="00FD773D" w:rsidRDefault="002B29DC" w:rsidP="00D15B83">
            <w:pPr>
              <w:ind w:firstLineChars="100" w:firstLine="180"/>
              <w:rPr>
                <w:sz w:val="18"/>
                <w:szCs w:val="18"/>
              </w:rPr>
            </w:pPr>
          </w:p>
        </w:tc>
      </w:tr>
      <w:tr w:rsidR="002B29DC" w:rsidRPr="00FD773D" w14:paraId="363CC0C5" w14:textId="77777777" w:rsidTr="00396DE2">
        <w:trPr>
          <w:trHeight w:val="324"/>
          <w:jc w:val="center"/>
        </w:trPr>
        <w:tc>
          <w:tcPr>
            <w:tcW w:w="1453" w:type="dxa"/>
            <w:vMerge/>
            <w:tcBorders>
              <w:right w:val="double" w:sz="4" w:space="0" w:color="auto"/>
            </w:tcBorders>
          </w:tcPr>
          <w:p w14:paraId="7C30046B" w14:textId="77777777" w:rsidR="002B29DC" w:rsidRPr="00FD773D" w:rsidRDefault="002B29DC" w:rsidP="00D15B83">
            <w:pPr>
              <w:rPr>
                <w:sz w:val="18"/>
                <w:szCs w:val="18"/>
              </w:rPr>
            </w:pPr>
          </w:p>
        </w:tc>
        <w:tc>
          <w:tcPr>
            <w:tcW w:w="8118" w:type="dxa"/>
            <w:gridSpan w:val="2"/>
            <w:tcBorders>
              <w:left w:val="double" w:sz="4" w:space="0" w:color="auto"/>
            </w:tcBorders>
          </w:tcPr>
          <w:p w14:paraId="59268803"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23FA344A" w14:textId="77777777" w:rsidTr="00396DE2">
        <w:trPr>
          <w:trHeight w:val="640"/>
          <w:jc w:val="center"/>
        </w:trPr>
        <w:tc>
          <w:tcPr>
            <w:tcW w:w="1453" w:type="dxa"/>
            <w:vMerge/>
            <w:tcBorders>
              <w:right w:val="double" w:sz="4" w:space="0" w:color="auto"/>
            </w:tcBorders>
          </w:tcPr>
          <w:p w14:paraId="53BC0BB3" w14:textId="77777777" w:rsidR="002B29DC" w:rsidRPr="00FD773D" w:rsidRDefault="002B29DC" w:rsidP="00D15B83">
            <w:pPr>
              <w:rPr>
                <w:sz w:val="18"/>
                <w:szCs w:val="18"/>
              </w:rPr>
            </w:pPr>
          </w:p>
        </w:tc>
        <w:tc>
          <w:tcPr>
            <w:tcW w:w="8118" w:type="dxa"/>
            <w:gridSpan w:val="2"/>
            <w:tcBorders>
              <w:left w:val="double" w:sz="4" w:space="0" w:color="auto"/>
            </w:tcBorders>
          </w:tcPr>
          <w:p w14:paraId="7019AC77" w14:textId="77777777" w:rsidR="002B29DC" w:rsidRPr="00FD773D" w:rsidRDefault="002B29DC" w:rsidP="00D15B83">
            <w:pPr>
              <w:ind w:firstLineChars="100" w:firstLine="180"/>
              <w:rPr>
                <w:sz w:val="18"/>
                <w:szCs w:val="18"/>
              </w:rPr>
            </w:pPr>
            <w:r w:rsidRPr="00FD773D">
              <w:rPr>
                <w:sz w:val="18"/>
                <w:szCs w:val="18"/>
              </w:rPr>
              <w:t>XA_CMD_TYPE_INIT_DONE_QUERY</w:t>
            </w:r>
          </w:p>
        </w:tc>
      </w:tr>
      <w:tr w:rsidR="002B29DC" w:rsidRPr="00FD773D" w14:paraId="45C37FAC" w14:textId="77777777" w:rsidTr="00396DE2">
        <w:trPr>
          <w:trHeight w:val="338"/>
          <w:jc w:val="center"/>
        </w:trPr>
        <w:tc>
          <w:tcPr>
            <w:tcW w:w="1453" w:type="dxa"/>
            <w:vMerge/>
            <w:tcBorders>
              <w:right w:val="double" w:sz="4" w:space="0" w:color="auto"/>
            </w:tcBorders>
          </w:tcPr>
          <w:p w14:paraId="50B4B374" w14:textId="77777777" w:rsidR="002B29DC" w:rsidRPr="00FD773D" w:rsidRDefault="002B29DC" w:rsidP="00D15B83">
            <w:pPr>
              <w:rPr>
                <w:sz w:val="18"/>
                <w:szCs w:val="18"/>
              </w:rPr>
            </w:pPr>
          </w:p>
        </w:tc>
        <w:tc>
          <w:tcPr>
            <w:tcW w:w="8118" w:type="dxa"/>
            <w:gridSpan w:val="2"/>
            <w:tcBorders>
              <w:left w:val="double" w:sz="4" w:space="0" w:color="auto"/>
            </w:tcBorders>
          </w:tcPr>
          <w:p w14:paraId="3F55484D" w14:textId="77777777" w:rsidR="002B29DC" w:rsidRPr="00FD773D" w:rsidRDefault="002B29DC" w:rsidP="00D15B83">
            <w:pPr>
              <w:rPr>
                <w:sz w:val="18"/>
                <w:szCs w:val="18"/>
              </w:rPr>
            </w:pPr>
            <w:r w:rsidRPr="00FD773D">
              <w:rPr>
                <w:sz w:val="18"/>
                <w:szCs w:val="18"/>
              </w:rPr>
              <w:t>pv_value</w:t>
            </w:r>
          </w:p>
        </w:tc>
      </w:tr>
      <w:tr w:rsidR="002B29DC" w:rsidRPr="00FD773D" w14:paraId="5E5EB5E3" w14:textId="77777777" w:rsidTr="00396DE2">
        <w:trPr>
          <w:trHeight w:val="640"/>
          <w:jc w:val="center"/>
        </w:trPr>
        <w:tc>
          <w:tcPr>
            <w:tcW w:w="1453" w:type="dxa"/>
            <w:vMerge/>
            <w:tcBorders>
              <w:right w:val="double" w:sz="4" w:space="0" w:color="auto"/>
            </w:tcBorders>
          </w:tcPr>
          <w:p w14:paraId="7805D12F"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1236E0E7" w14:textId="77777777" w:rsidR="002B29DC" w:rsidRPr="00FD773D" w:rsidRDefault="002B29DC" w:rsidP="00E70CA7">
            <w:pPr>
              <w:pStyle w:val="ReqText"/>
              <w:rPr>
                <w:sz w:val="18"/>
                <w:szCs w:val="18"/>
              </w:rPr>
            </w:pPr>
            <w:r w:rsidRPr="00FD773D">
              <w:rPr>
                <w:sz w:val="18"/>
                <w:szCs w:val="18"/>
              </w:rPr>
              <w:t>Pointer to flag that indicates the completion of initialization process</w:t>
            </w:r>
          </w:p>
        </w:tc>
      </w:tr>
      <w:tr w:rsidR="002B29DC" w:rsidRPr="00FD773D" w14:paraId="29D81F2B" w14:textId="77777777" w:rsidTr="00396DE2">
        <w:trPr>
          <w:trHeight w:val="395"/>
          <w:jc w:val="center"/>
        </w:trPr>
        <w:tc>
          <w:tcPr>
            <w:tcW w:w="1453" w:type="dxa"/>
            <w:vMerge w:val="restart"/>
            <w:tcBorders>
              <w:right w:val="double" w:sz="4" w:space="0" w:color="auto"/>
            </w:tcBorders>
          </w:tcPr>
          <w:p w14:paraId="7274B99A" w14:textId="77777777" w:rsidR="002B29DC" w:rsidRPr="00FD773D" w:rsidRDefault="002B29DC" w:rsidP="00D15B83">
            <w:pPr>
              <w:rPr>
                <w:sz w:val="18"/>
                <w:szCs w:val="18"/>
              </w:rPr>
            </w:pPr>
            <w:r w:rsidRPr="00FD773D">
              <w:rPr>
                <w:sz w:val="18"/>
                <w:szCs w:val="18"/>
              </w:rPr>
              <w:t>Return value</w:t>
            </w:r>
          </w:p>
        </w:tc>
        <w:tc>
          <w:tcPr>
            <w:tcW w:w="3526" w:type="dxa"/>
            <w:tcBorders>
              <w:left w:val="double" w:sz="4" w:space="0" w:color="auto"/>
              <w:right w:val="single" w:sz="4" w:space="0" w:color="auto"/>
            </w:tcBorders>
          </w:tcPr>
          <w:p w14:paraId="0301379E" w14:textId="77777777" w:rsidR="002B29DC" w:rsidRPr="00FD773D" w:rsidRDefault="002B29DC" w:rsidP="00D15B83">
            <w:pPr>
              <w:rPr>
                <w:sz w:val="18"/>
                <w:szCs w:val="18"/>
              </w:rPr>
            </w:pPr>
            <w:r w:rsidRPr="00FD773D">
              <w:rPr>
                <w:sz w:val="18"/>
                <w:szCs w:val="18"/>
              </w:rPr>
              <w:t>XA_NO_ERROR</w:t>
            </w:r>
          </w:p>
        </w:tc>
        <w:tc>
          <w:tcPr>
            <w:tcW w:w="4592" w:type="dxa"/>
            <w:tcBorders>
              <w:left w:val="single" w:sz="4" w:space="0" w:color="auto"/>
            </w:tcBorders>
          </w:tcPr>
          <w:p w14:paraId="60BF66D0" w14:textId="77777777" w:rsidR="002B29DC" w:rsidRPr="00FD773D" w:rsidRDefault="002B29DC" w:rsidP="00D15B83">
            <w:pPr>
              <w:rPr>
                <w:sz w:val="18"/>
                <w:szCs w:val="18"/>
              </w:rPr>
            </w:pPr>
            <w:r w:rsidRPr="00FD773D">
              <w:rPr>
                <w:sz w:val="18"/>
                <w:szCs w:val="18"/>
              </w:rPr>
              <w:t>Normally ends.</w:t>
            </w:r>
          </w:p>
        </w:tc>
      </w:tr>
      <w:tr w:rsidR="002B29DC" w:rsidRPr="00FD773D" w14:paraId="0712D9F9" w14:textId="77777777" w:rsidTr="00396DE2">
        <w:trPr>
          <w:trHeight w:val="350"/>
          <w:jc w:val="center"/>
        </w:trPr>
        <w:tc>
          <w:tcPr>
            <w:tcW w:w="1453" w:type="dxa"/>
            <w:vMerge/>
            <w:tcBorders>
              <w:right w:val="double" w:sz="4" w:space="0" w:color="auto"/>
            </w:tcBorders>
          </w:tcPr>
          <w:p w14:paraId="63308AC9" w14:textId="77777777" w:rsidR="002B29DC" w:rsidRPr="00FD773D" w:rsidRDefault="002B29DC" w:rsidP="00D15B83">
            <w:pPr>
              <w:rPr>
                <w:sz w:val="18"/>
                <w:szCs w:val="18"/>
              </w:rPr>
            </w:pPr>
          </w:p>
        </w:tc>
        <w:tc>
          <w:tcPr>
            <w:tcW w:w="3526" w:type="dxa"/>
            <w:tcBorders>
              <w:left w:val="double" w:sz="4" w:space="0" w:color="auto"/>
              <w:right w:val="single" w:sz="4" w:space="0" w:color="auto"/>
            </w:tcBorders>
          </w:tcPr>
          <w:p w14:paraId="58493CE0" w14:textId="77777777" w:rsidR="002B29DC" w:rsidRPr="00FD773D" w:rsidRDefault="002B29DC" w:rsidP="00D15B83">
            <w:pPr>
              <w:rPr>
                <w:sz w:val="18"/>
                <w:szCs w:val="18"/>
              </w:rPr>
            </w:pPr>
            <w:r w:rsidRPr="00FD773D">
              <w:rPr>
                <w:sz w:val="18"/>
                <w:szCs w:val="18"/>
              </w:rPr>
              <w:t>XA_API_FATAL_MEM_ALLOC</w:t>
            </w:r>
          </w:p>
        </w:tc>
        <w:tc>
          <w:tcPr>
            <w:tcW w:w="4592" w:type="dxa"/>
            <w:tcBorders>
              <w:left w:val="single" w:sz="4" w:space="0" w:color="auto"/>
            </w:tcBorders>
          </w:tcPr>
          <w:p w14:paraId="0CB140E2" w14:textId="77777777" w:rsidR="002B29DC" w:rsidRPr="00FD773D" w:rsidRDefault="002B29DC" w:rsidP="00D15B83">
            <w:pPr>
              <w:rPr>
                <w:sz w:val="18"/>
                <w:szCs w:val="18"/>
              </w:rPr>
            </w:pPr>
            <w:r w:rsidRPr="00FD773D">
              <w:rPr>
                <w:sz w:val="18"/>
                <w:szCs w:val="18"/>
                <w:lang w:val="x-none" w:eastAsia="x-none"/>
              </w:rPr>
              <w:t>p_xa_module_obj</w:t>
            </w:r>
            <w:r w:rsidRPr="00FD773D">
              <w:rPr>
                <w:sz w:val="18"/>
                <w:szCs w:val="18"/>
                <w:lang w:eastAsia="x-none"/>
              </w:rPr>
              <w:t xml:space="preserve"> or pv_value</w:t>
            </w:r>
            <w:r w:rsidRPr="00FD773D">
              <w:rPr>
                <w:sz w:val="18"/>
                <w:szCs w:val="18"/>
              </w:rPr>
              <w:t xml:space="preserve"> is NULL.</w:t>
            </w:r>
          </w:p>
        </w:tc>
      </w:tr>
      <w:tr w:rsidR="002B29DC" w:rsidRPr="00FD773D" w14:paraId="3BE50DBA" w14:textId="77777777" w:rsidTr="00396DE2">
        <w:trPr>
          <w:trHeight w:val="350"/>
          <w:jc w:val="center"/>
        </w:trPr>
        <w:tc>
          <w:tcPr>
            <w:tcW w:w="1453" w:type="dxa"/>
            <w:vMerge/>
            <w:tcBorders>
              <w:right w:val="double" w:sz="4" w:space="0" w:color="auto"/>
            </w:tcBorders>
          </w:tcPr>
          <w:p w14:paraId="7940DDF3" w14:textId="77777777" w:rsidR="002B29DC" w:rsidRPr="00FD773D" w:rsidRDefault="002B29DC" w:rsidP="00D15B83">
            <w:pPr>
              <w:rPr>
                <w:sz w:val="18"/>
                <w:szCs w:val="18"/>
              </w:rPr>
            </w:pPr>
          </w:p>
        </w:tc>
        <w:tc>
          <w:tcPr>
            <w:tcW w:w="3526" w:type="dxa"/>
            <w:tcBorders>
              <w:left w:val="double" w:sz="4" w:space="0" w:color="auto"/>
              <w:right w:val="single" w:sz="4" w:space="0" w:color="auto"/>
            </w:tcBorders>
          </w:tcPr>
          <w:p w14:paraId="488FB1D5" w14:textId="77777777" w:rsidR="002B29DC" w:rsidRPr="00FD773D" w:rsidRDefault="002B29DC" w:rsidP="00D15B83">
            <w:pPr>
              <w:rPr>
                <w:sz w:val="18"/>
                <w:szCs w:val="18"/>
              </w:rPr>
            </w:pPr>
            <w:r w:rsidRPr="00FD773D">
              <w:rPr>
                <w:sz w:val="18"/>
                <w:szCs w:val="18"/>
              </w:rPr>
              <w:t>XA_API_FATAL_MEM_ALIGN</w:t>
            </w:r>
          </w:p>
        </w:tc>
        <w:tc>
          <w:tcPr>
            <w:tcW w:w="4592" w:type="dxa"/>
            <w:tcBorders>
              <w:left w:val="single" w:sz="4" w:space="0" w:color="auto"/>
            </w:tcBorders>
          </w:tcPr>
          <w:p w14:paraId="4BA60A46" w14:textId="77777777" w:rsidR="002B29DC" w:rsidRPr="00FD773D" w:rsidRDefault="002B29DC" w:rsidP="00D15B83">
            <w:pPr>
              <w:rPr>
                <w:sz w:val="18"/>
                <w:szCs w:val="18"/>
                <w:lang w:eastAsia="x-none"/>
              </w:rPr>
            </w:pPr>
            <w:r w:rsidRPr="00FD773D">
              <w:rPr>
                <w:sz w:val="18"/>
                <w:szCs w:val="18"/>
                <w:lang w:eastAsia="x-none"/>
              </w:rPr>
              <w:t>p_xa_module_obj is not aligned to 4 bytes.</w:t>
            </w:r>
          </w:p>
        </w:tc>
      </w:tr>
      <w:tr w:rsidR="002B29DC" w:rsidRPr="00FD773D" w14:paraId="7B343EC3" w14:textId="77777777" w:rsidTr="00396DE2">
        <w:trPr>
          <w:trHeight w:val="350"/>
          <w:jc w:val="center"/>
        </w:trPr>
        <w:tc>
          <w:tcPr>
            <w:tcW w:w="1453" w:type="dxa"/>
            <w:vMerge/>
            <w:tcBorders>
              <w:right w:val="double" w:sz="4" w:space="0" w:color="auto"/>
            </w:tcBorders>
          </w:tcPr>
          <w:p w14:paraId="5D4C5A6E" w14:textId="77777777" w:rsidR="002B29DC" w:rsidRPr="00FD773D" w:rsidRDefault="002B29DC" w:rsidP="00D15B83">
            <w:pPr>
              <w:rPr>
                <w:sz w:val="18"/>
                <w:szCs w:val="18"/>
              </w:rPr>
            </w:pPr>
          </w:p>
        </w:tc>
        <w:tc>
          <w:tcPr>
            <w:tcW w:w="3526" w:type="dxa"/>
            <w:tcBorders>
              <w:left w:val="double" w:sz="4" w:space="0" w:color="auto"/>
              <w:right w:val="single" w:sz="4" w:space="0" w:color="auto"/>
            </w:tcBorders>
          </w:tcPr>
          <w:p w14:paraId="6D78F5FC" w14:textId="1848992B" w:rsidR="00481951" w:rsidRPr="00FD773D" w:rsidRDefault="00481951" w:rsidP="00481951">
            <w:pPr>
              <w:jc w:val="left"/>
              <w:rPr>
                <w:sz w:val="18"/>
                <w:szCs w:val="18"/>
              </w:rPr>
            </w:pPr>
            <w:r w:rsidRPr="00FD773D">
              <w:rPr>
                <w:sz w:val="18"/>
                <w:szCs w:val="18"/>
              </w:rPr>
              <w:t>XA_</w:t>
            </w:r>
            <w:r w:rsidR="00975B1D" w:rsidRPr="00FD773D">
              <w:rPr>
                <w:sz w:val="18"/>
                <w:szCs w:val="18"/>
              </w:rPr>
              <w:t>TDM_</w:t>
            </w:r>
            <w:r w:rsidRPr="00FD773D">
              <w:rPr>
                <w:sz w:val="18"/>
                <w:szCs w:val="18"/>
              </w:rPr>
              <w:t>CAP_EXEC_FATAL_STATE</w:t>
            </w:r>
            <w:r w:rsidR="00975B1D" w:rsidRPr="00FD773D">
              <w:rPr>
                <w:sz w:val="18"/>
                <w:szCs w:val="18"/>
              </w:rPr>
              <w:t xml:space="preserve"> (in TDM Capture</w:t>
            </w:r>
            <w:r w:rsidRPr="00FD773D">
              <w:rPr>
                <w:sz w:val="18"/>
                <w:szCs w:val="18"/>
              </w:rPr>
              <w:t>)</w:t>
            </w:r>
          </w:p>
          <w:p w14:paraId="55362133" w14:textId="1DBD9383" w:rsidR="002B29DC" w:rsidRPr="00FD773D" w:rsidRDefault="00481951" w:rsidP="00481951">
            <w:pPr>
              <w:rPr>
                <w:sz w:val="18"/>
                <w:szCs w:val="18"/>
              </w:rPr>
            </w:pPr>
            <w:r w:rsidRPr="00FD773D">
              <w:rPr>
                <w:sz w:val="18"/>
                <w:szCs w:val="18"/>
              </w:rPr>
              <w:t>(</w:t>
            </w:r>
            <w:r w:rsidR="00975B1D" w:rsidRPr="00FD773D">
              <w:rPr>
                <w:sz w:val="18"/>
                <w:szCs w:val="18"/>
              </w:rPr>
              <w:t>XA_TDM_RDR</w:t>
            </w:r>
            <w:r w:rsidRPr="00FD773D">
              <w:rPr>
                <w:sz w:val="18"/>
                <w:szCs w:val="18"/>
              </w:rPr>
              <w:t xml:space="preserve">_EXEC_FATAL_STATE (in </w:t>
            </w:r>
            <w:r w:rsidR="00975B1D" w:rsidRPr="00FD773D">
              <w:rPr>
                <w:sz w:val="18"/>
                <w:szCs w:val="18"/>
              </w:rPr>
              <w:t>TDM Renderer</w:t>
            </w:r>
            <w:r w:rsidRPr="00FD773D">
              <w:rPr>
                <w:sz w:val="18"/>
                <w:szCs w:val="18"/>
              </w:rPr>
              <w:t>)</w:t>
            </w:r>
          </w:p>
        </w:tc>
        <w:tc>
          <w:tcPr>
            <w:tcW w:w="4592" w:type="dxa"/>
            <w:tcBorders>
              <w:left w:val="single" w:sz="4" w:space="0" w:color="auto"/>
            </w:tcBorders>
          </w:tcPr>
          <w:p w14:paraId="18A4894E" w14:textId="77777777" w:rsidR="002B29DC" w:rsidRPr="00FD773D" w:rsidRDefault="002B29DC" w:rsidP="00D15B83">
            <w:pPr>
              <w:rPr>
                <w:sz w:val="18"/>
                <w:szCs w:val="18"/>
                <w:lang w:eastAsia="x-none"/>
              </w:rPr>
            </w:pPr>
            <w:r w:rsidRPr="00FD773D">
              <w:rPr>
                <w:sz w:val="18"/>
                <w:szCs w:val="18"/>
                <w:lang w:eastAsia="x-none"/>
              </w:rPr>
              <w:t>Incorrect sequence call (i.e. call before post-configuration step)</w:t>
            </w:r>
          </w:p>
        </w:tc>
      </w:tr>
      <w:tr w:rsidR="002B29DC" w:rsidRPr="00FD773D" w14:paraId="27DF32F2" w14:textId="77777777" w:rsidTr="00396DE2">
        <w:trPr>
          <w:jc w:val="center"/>
        </w:trPr>
        <w:tc>
          <w:tcPr>
            <w:tcW w:w="1453" w:type="dxa"/>
            <w:tcBorders>
              <w:right w:val="double" w:sz="4" w:space="0" w:color="auto"/>
            </w:tcBorders>
          </w:tcPr>
          <w:p w14:paraId="1E58BF58" w14:textId="77777777" w:rsidR="002B29DC" w:rsidRPr="00FD773D" w:rsidRDefault="002B29DC" w:rsidP="00D15B83">
            <w:pPr>
              <w:rPr>
                <w:sz w:val="18"/>
                <w:szCs w:val="18"/>
              </w:rPr>
            </w:pPr>
            <w:r w:rsidRPr="00FD773D">
              <w:rPr>
                <w:sz w:val="18"/>
                <w:szCs w:val="18"/>
              </w:rPr>
              <w:t>Restrictions</w:t>
            </w:r>
          </w:p>
        </w:tc>
        <w:tc>
          <w:tcPr>
            <w:tcW w:w="8118" w:type="dxa"/>
            <w:gridSpan w:val="2"/>
            <w:tcBorders>
              <w:left w:val="double" w:sz="4" w:space="0" w:color="auto"/>
            </w:tcBorders>
          </w:tcPr>
          <w:p w14:paraId="4DB15A3A" w14:textId="77777777" w:rsidR="002B29DC" w:rsidRPr="00FD773D" w:rsidRDefault="002B29DC" w:rsidP="00D15B83">
            <w:pPr>
              <w:rPr>
                <w:sz w:val="18"/>
                <w:szCs w:val="18"/>
              </w:rPr>
            </w:pPr>
            <w:r w:rsidRPr="00FD773D">
              <w:rPr>
                <w:sz w:val="18"/>
                <w:szCs w:val="18"/>
              </w:rPr>
              <w:t>-</w:t>
            </w:r>
          </w:p>
        </w:tc>
      </w:tr>
    </w:tbl>
    <w:p w14:paraId="2610795F" w14:textId="51D22260" w:rsidR="00A27AC6" w:rsidRDefault="00A27AC6" w:rsidP="00A27AC6">
      <w:pPr>
        <w:pStyle w:val="ReqID"/>
      </w:pPr>
      <w:r>
        <w:t>FD_PLG_TDM_006</w:t>
      </w:r>
    </w:p>
    <w:p w14:paraId="32920D1B" w14:textId="2D734DBE" w:rsidR="003F6E95" w:rsidRPr="00FD773D" w:rsidRDefault="00396DE2" w:rsidP="00F6508B">
      <w:pPr>
        <w:pStyle w:val="RefIDs"/>
      </w:pPr>
      <w:r>
        <w:t>[Covers: RD_014</w:t>
      </w:r>
      <w:r w:rsidRPr="00FD773D">
        <w:t>]</w:t>
      </w:r>
    </w:p>
    <w:p w14:paraId="5B65ECDF" w14:textId="7CFE04BE" w:rsidR="00E93053" w:rsidRPr="00FD773D" w:rsidRDefault="00E93053" w:rsidP="00E93053">
      <w:r w:rsidRPr="00FD773D">
        <w:t>Example</w:t>
      </w:r>
      <w:r w:rsidR="00151BC9" w:rsidRPr="00FD773D">
        <w:t>:</w:t>
      </w:r>
    </w:p>
    <w:p w14:paraId="703D1D19" w14:textId="77777777" w:rsidR="00E93053" w:rsidRPr="00FD773D" w:rsidRDefault="00E93053" w:rsidP="00E93053">
      <w:r w:rsidRPr="00FD773D">
        <w:t>WORD32 done;</w:t>
      </w:r>
    </w:p>
    <w:p w14:paraId="73922C1C" w14:textId="77777777" w:rsidR="00E93053" w:rsidRPr="00FD773D" w:rsidRDefault="00E93053" w:rsidP="00E93053">
      <w:pPr>
        <w:widowControl/>
        <w:autoSpaceDE/>
        <w:autoSpaceDN/>
        <w:adjustRightInd/>
        <w:snapToGrid/>
        <w:jc w:val="left"/>
      </w:pPr>
      <w:r w:rsidRPr="00FD773D">
        <w:t>res = (*api_func)(api_obj,</w:t>
      </w:r>
    </w:p>
    <w:p w14:paraId="49B31AE4" w14:textId="25648D3C" w:rsidR="00E93053" w:rsidRPr="00FD773D" w:rsidRDefault="00E9197B" w:rsidP="00E93053">
      <w:pPr>
        <w:widowControl/>
        <w:autoSpaceDE/>
        <w:autoSpaceDN/>
        <w:adjustRightInd/>
        <w:snapToGrid/>
        <w:jc w:val="left"/>
      </w:pPr>
      <w:r w:rsidRPr="00FD773D">
        <w:tab/>
      </w:r>
      <w:r w:rsidRPr="00FD773D">
        <w:tab/>
        <w:t xml:space="preserve">  </w:t>
      </w:r>
      <w:r w:rsidR="00E93053" w:rsidRPr="00FD773D">
        <w:t>XA_API_CMD_INIT,</w:t>
      </w:r>
    </w:p>
    <w:p w14:paraId="771B8C3E" w14:textId="12C3B4DD" w:rsidR="00E93053" w:rsidRPr="00FD773D" w:rsidRDefault="00E9197B" w:rsidP="00E93053">
      <w:pPr>
        <w:widowControl/>
        <w:autoSpaceDE/>
        <w:autoSpaceDN/>
        <w:adjustRightInd/>
        <w:snapToGrid/>
        <w:jc w:val="left"/>
      </w:pPr>
      <w:r w:rsidRPr="00FD773D">
        <w:tab/>
      </w:r>
      <w:r w:rsidRPr="00FD773D">
        <w:tab/>
        <w:t xml:space="preserve">  </w:t>
      </w:r>
      <w:r w:rsidR="00E93053" w:rsidRPr="00FD773D">
        <w:t>XA_CMD_TYPE_INIT_DONE_QUERY,</w:t>
      </w:r>
    </w:p>
    <w:p w14:paraId="76E02A8B" w14:textId="4720D99C" w:rsidR="00E93053" w:rsidRPr="00FD773D" w:rsidRDefault="00E9197B" w:rsidP="00E93053">
      <w:pPr>
        <w:widowControl/>
        <w:autoSpaceDE/>
        <w:autoSpaceDN/>
        <w:adjustRightInd/>
        <w:snapToGrid/>
        <w:jc w:val="left"/>
      </w:pPr>
      <w:r w:rsidRPr="00FD773D">
        <w:tab/>
      </w:r>
      <w:r w:rsidRPr="00FD773D">
        <w:tab/>
        <w:t xml:space="preserve">  </w:t>
      </w:r>
      <w:r w:rsidR="00E93053" w:rsidRPr="00FD773D">
        <w:t>&amp;done);</w:t>
      </w:r>
    </w:p>
    <w:p w14:paraId="6B9328FA" w14:textId="77777777" w:rsidR="00E93053" w:rsidRPr="00FD773D" w:rsidRDefault="00E93053" w:rsidP="00E96864"/>
    <w:p w14:paraId="38B23984" w14:textId="77777777" w:rsidR="002B29DC" w:rsidRPr="00FD773D" w:rsidRDefault="002B29DC" w:rsidP="00E96864">
      <w:r w:rsidRPr="00FD773D">
        <w:br w:type="page"/>
      </w:r>
    </w:p>
    <w:p w14:paraId="1C20D4D7" w14:textId="77777777" w:rsidR="003F6E95" w:rsidRPr="00FD773D" w:rsidRDefault="003F6E95" w:rsidP="00DC074C"/>
    <w:p w14:paraId="2855615C"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160" w:name="_Ref438038826"/>
      <w:r w:rsidRPr="00FD773D">
        <w:t>XA_API_CMD_GET_MEMTABS_SIZE command</w:t>
      </w:r>
    </w:p>
    <w:p w14:paraId="6E84C92E" w14:textId="7FC11FC4" w:rsidR="002B29DC" w:rsidRPr="00FD773D" w:rsidRDefault="00786BE7" w:rsidP="00F6508B">
      <w:pPr>
        <w:pStyle w:val="ReqID"/>
      </w:pPr>
      <w:r>
        <w:t>FD_PLG_TDM_007</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689"/>
        <w:gridCol w:w="4429"/>
      </w:tblGrid>
      <w:tr w:rsidR="002B29DC" w:rsidRPr="00FD773D" w14:paraId="51683646" w14:textId="77777777" w:rsidTr="009510F2">
        <w:trPr>
          <w:trHeight w:val="354"/>
          <w:jc w:val="center"/>
        </w:trPr>
        <w:tc>
          <w:tcPr>
            <w:tcW w:w="1453" w:type="dxa"/>
            <w:tcBorders>
              <w:bottom w:val="single" w:sz="4" w:space="0" w:color="auto"/>
              <w:right w:val="double" w:sz="4" w:space="0" w:color="auto"/>
            </w:tcBorders>
          </w:tcPr>
          <w:p w14:paraId="7726E3D7" w14:textId="77777777" w:rsidR="002B29DC" w:rsidRPr="00FD773D" w:rsidRDefault="002B29DC" w:rsidP="00D15B83">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29FFB24E" w14:textId="77777777" w:rsidR="002B29DC" w:rsidRPr="00FD773D" w:rsidRDefault="002B29DC" w:rsidP="00D15B83">
            <w:pPr>
              <w:rPr>
                <w:sz w:val="18"/>
                <w:szCs w:val="18"/>
              </w:rPr>
            </w:pPr>
            <w:r w:rsidRPr="00FD773D">
              <w:rPr>
                <w:sz w:val="18"/>
                <w:szCs w:val="18"/>
              </w:rPr>
              <w:t>None</w:t>
            </w:r>
          </w:p>
        </w:tc>
      </w:tr>
      <w:tr w:rsidR="002B29DC" w:rsidRPr="00FD773D" w14:paraId="4F692E28" w14:textId="77777777" w:rsidTr="009510F2">
        <w:trPr>
          <w:trHeight w:val="354"/>
          <w:jc w:val="center"/>
        </w:trPr>
        <w:tc>
          <w:tcPr>
            <w:tcW w:w="1453" w:type="dxa"/>
            <w:tcBorders>
              <w:top w:val="single" w:sz="4" w:space="0" w:color="auto"/>
              <w:right w:val="double" w:sz="4" w:space="0" w:color="auto"/>
            </w:tcBorders>
          </w:tcPr>
          <w:p w14:paraId="25F6F066"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0D715226" w14:textId="413B7328" w:rsidR="002B29DC" w:rsidRPr="00FD773D" w:rsidRDefault="002B29DC" w:rsidP="00E70CA7">
            <w:pPr>
              <w:rPr>
                <w:sz w:val="18"/>
                <w:szCs w:val="18"/>
              </w:rPr>
            </w:pPr>
            <w:r w:rsidRPr="00FD773D">
              <w:rPr>
                <w:sz w:val="18"/>
                <w:szCs w:val="18"/>
              </w:rPr>
              <w:t xml:space="preserve">This command is used to obtain the size of the table used to hold the memory blocks required for the </w:t>
            </w:r>
            <w:r w:rsidR="00BD0FB4" w:rsidRPr="00FD773D">
              <w:rPr>
                <w:sz w:val="18"/>
                <w:szCs w:val="18"/>
              </w:rPr>
              <w:t>plugin</w:t>
            </w:r>
            <w:r w:rsidRPr="00FD773D">
              <w:rPr>
                <w:sz w:val="18"/>
                <w:szCs w:val="18"/>
              </w:rPr>
              <w:t xml:space="preserve"> operation. The API returns the total size of the required table. A pointer to the size variable is sent with this API command and the </w:t>
            </w:r>
            <w:r w:rsidR="00BD0FB4" w:rsidRPr="00FD773D">
              <w:rPr>
                <w:sz w:val="18"/>
                <w:szCs w:val="18"/>
              </w:rPr>
              <w:t>plugin</w:t>
            </w:r>
            <w:r w:rsidRPr="00FD773D">
              <w:rPr>
                <w:sz w:val="18"/>
                <w:szCs w:val="18"/>
              </w:rPr>
              <w:t xml:space="preserve"> writes the value to the variable.</w:t>
            </w:r>
          </w:p>
        </w:tc>
      </w:tr>
      <w:tr w:rsidR="002B29DC" w:rsidRPr="00FD773D" w14:paraId="370AB4F7" w14:textId="77777777" w:rsidTr="009510F2">
        <w:trPr>
          <w:trHeight w:val="331"/>
          <w:jc w:val="center"/>
        </w:trPr>
        <w:tc>
          <w:tcPr>
            <w:tcW w:w="1453" w:type="dxa"/>
            <w:vMerge w:val="restart"/>
            <w:tcBorders>
              <w:right w:val="double" w:sz="4" w:space="0" w:color="auto"/>
            </w:tcBorders>
          </w:tcPr>
          <w:p w14:paraId="111C90C5"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0FEAA00C"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193D2478" w14:textId="77777777" w:rsidTr="009510F2">
        <w:trPr>
          <w:trHeight w:val="640"/>
          <w:jc w:val="center"/>
        </w:trPr>
        <w:tc>
          <w:tcPr>
            <w:tcW w:w="1453" w:type="dxa"/>
            <w:vMerge/>
            <w:tcBorders>
              <w:right w:val="double" w:sz="4" w:space="0" w:color="auto"/>
            </w:tcBorders>
          </w:tcPr>
          <w:p w14:paraId="30CD41F2" w14:textId="77777777" w:rsidR="002B29DC" w:rsidRPr="00FD773D" w:rsidRDefault="002B29DC" w:rsidP="00D15B83">
            <w:pPr>
              <w:rPr>
                <w:sz w:val="18"/>
                <w:szCs w:val="18"/>
              </w:rPr>
            </w:pPr>
          </w:p>
        </w:tc>
        <w:tc>
          <w:tcPr>
            <w:tcW w:w="8118" w:type="dxa"/>
            <w:gridSpan w:val="2"/>
            <w:tcBorders>
              <w:left w:val="double" w:sz="4" w:space="0" w:color="auto"/>
            </w:tcBorders>
          </w:tcPr>
          <w:p w14:paraId="4D67AF10"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1DB3E3F6"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0566D048" w14:textId="77777777" w:rsidTr="009510F2">
        <w:trPr>
          <w:trHeight w:val="351"/>
          <w:jc w:val="center"/>
        </w:trPr>
        <w:tc>
          <w:tcPr>
            <w:tcW w:w="1453" w:type="dxa"/>
            <w:vMerge/>
            <w:tcBorders>
              <w:right w:val="double" w:sz="4" w:space="0" w:color="auto"/>
            </w:tcBorders>
          </w:tcPr>
          <w:p w14:paraId="59ACC9BD" w14:textId="77777777" w:rsidR="002B29DC" w:rsidRPr="00FD773D" w:rsidRDefault="002B29DC" w:rsidP="00D15B83">
            <w:pPr>
              <w:rPr>
                <w:sz w:val="18"/>
                <w:szCs w:val="18"/>
              </w:rPr>
            </w:pPr>
          </w:p>
        </w:tc>
        <w:tc>
          <w:tcPr>
            <w:tcW w:w="8118" w:type="dxa"/>
            <w:gridSpan w:val="2"/>
            <w:tcBorders>
              <w:left w:val="double" w:sz="4" w:space="0" w:color="auto"/>
            </w:tcBorders>
          </w:tcPr>
          <w:p w14:paraId="54C42FB3"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15570758" w14:textId="77777777" w:rsidTr="009510F2">
        <w:trPr>
          <w:trHeight w:val="640"/>
          <w:jc w:val="center"/>
        </w:trPr>
        <w:tc>
          <w:tcPr>
            <w:tcW w:w="1453" w:type="dxa"/>
            <w:vMerge/>
            <w:tcBorders>
              <w:right w:val="double" w:sz="4" w:space="0" w:color="auto"/>
            </w:tcBorders>
          </w:tcPr>
          <w:p w14:paraId="5450FCFF" w14:textId="77777777" w:rsidR="002B29DC" w:rsidRPr="00FD773D" w:rsidRDefault="002B29DC" w:rsidP="00D15B83">
            <w:pPr>
              <w:rPr>
                <w:sz w:val="18"/>
                <w:szCs w:val="18"/>
              </w:rPr>
            </w:pPr>
          </w:p>
        </w:tc>
        <w:tc>
          <w:tcPr>
            <w:tcW w:w="8118" w:type="dxa"/>
            <w:gridSpan w:val="2"/>
            <w:tcBorders>
              <w:left w:val="double" w:sz="4" w:space="0" w:color="auto"/>
            </w:tcBorders>
          </w:tcPr>
          <w:p w14:paraId="4206AE3C" w14:textId="59C913BD" w:rsidR="002B29DC" w:rsidRPr="00FD773D" w:rsidRDefault="002B29DC" w:rsidP="00D15B83">
            <w:pPr>
              <w:ind w:firstLineChars="100" w:firstLine="180"/>
              <w:rPr>
                <w:sz w:val="18"/>
                <w:szCs w:val="18"/>
              </w:rPr>
            </w:pPr>
            <w:r w:rsidRPr="00FD773D">
              <w:rPr>
                <w:sz w:val="18"/>
                <w:szCs w:val="18"/>
              </w:rPr>
              <w:t>XA_API_CMD_GET_MEMTABS_SIZE</w:t>
            </w:r>
          </w:p>
        </w:tc>
      </w:tr>
      <w:tr w:rsidR="002B29DC" w:rsidRPr="00FD773D" w14:paraId="0FD686C1" w14:textId="77777777" w:rsidTr="009510F2">
        <w:trPr>
          <w:trHeight w:val="324"/>
          <w:jc w:val="center"/>
        </w:trPr>
        <w:tc>
          <w:tcPr>
            <w:tcW w:w="1453" w:type="dxa"/>
            <w:vMerge/>
            <w:tcBorders>
              <w:right w:val="double" w:sz="4" w:space="0" w:color="auto"/>
            </w:tcBorders>
          </w:tcPr>
          <w:p w14:paraId="46C182C0" w14:textId="77777777" w:rsidR="002B29DC" w:rsidRPr="00FD773D" w:rsidRDefault="002B29DC" w:rsidP="00D15B83">
            <w:pPr>
              <w:rPr>
                <w:sz w:val="18"/>
                <w:szCs w:val="18"/>
              </w:rPr>
            </w:pPr>
          </w:p>
        </w:tc>
        <w:tc>
          <w:tcPr>
            <w:tcW w:w="8118" w:type="dxa"/>
            <w:gridSpan w:val="2"/>
            <w:tcBorders>
              <w:left w:val="double" w:sz="4" w:space="0" w:color="auto"/>
            </w:tcBorders>
          </w:tcPr>
          <w:p w14:paraId="08C1DA0B"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1347C031" w14:textId="77777777" w:rsidTr="009510F2">
        <w:trPr>
          <w:trHeight w:val="640"/>
          <w:jc w:val="center"/>
        </w:trPr>
        <w:tc>
          <w:tcPr>
            <w:tcW w:w="1453" w:type="dxa"/>
            <w:vMerge/>
            <w:tcBorders>
              <w:right w:val="double" w:sz="4" w:space="0" w:color="auto"/>
            </w:tcBorders>
          </w:tcPr>
          <w:p w14:paraId="33FC5AC7" w14:textId="77777777" w:rsidR="002B29DC" w:rsidRPr="00FD773D" w:rsidRDefault="002B29DC" w:rsidP="00D15B83">
            <w:pPr>
              <w:rPr>
                <w:sz w:val="18"/>
                <w:szCs w:val="18"/>
              </w:rPr>
            </w:pPr>
          </w:p>
        </w:tc>
        <w:tc>
          <w:tcPr>
            <w:tcW w:w="8118" w:type="dxa"/>
            <w:gridSpan w:val="2"/>
            <w:tcBorders>
              <w:left w:val="double" w:sz="4" w:space="0" w:color="auto"/>
            </w:tcBorders>
          </w:tcPr>
          <w:p w14:paraId="733354C3" w14:textId="77777777" w:rsidR="002B29DC" w:rsidRPr="00FD773D" w:rsidRDefault="002B29DC" w:rsidP="00D15B83">
            <w:pPr>
              <w:ind w:firstLineChars="100" w:firstLine="180"/>
              <w:rPr>
                <w:sz w:val="18"/>
                <w:szCs w:val="18"/>
              </w:rPr>
            </w:pPr>
            <w:r w:rsidRPr="00FD773D">
              <w:rPr>
                <w:sz w:val="18"/>
                <w:szCs w:val="18"/>
              </w:rPr>
              <w:t>NULL</w:t>
            </w:r>
          </w:p>
        </w:tc>
      </w:tr>
      <w:tr w:rsidR="002B29DC" w:rsidRPr="00FD773D" w14:paraId="0F21173A" w14:textId="77777777" w:rsidTr="009510F2">
        <w:trPr>
          <w:trHeight w:val="338"/>
          <w:jc w:val="center"/>
        </w:trPr>
        <w:tc>
          <w:tcPr>
            <w:tcW w:w="1453" w:type="dxa"/>
            <w:vMerge/>
            <w:tcBorders>
              <w:right w:val="double" w:sz="4" w:space="0" w:color="auto"/>
            </w:tcBorders>
          </w:tcPr>
          <w:p w14:paraId="42A4DB50" w14:textId="77777777" w:rsidR="002B29DC" w:rsidRPr="00FD773D" w:rsidRDefault="002B29DC" w:rsidP="00D15B83">
            <w:pPr>
              <w:rPr>
                <w:sz w:val="18"/>
                <w:szCs w:val="18"/>
              </w:rPr>
            </w:pPr>
          </w:p>
        </w:tc>
        <w:tc>
          <w:tcPr>
            <w:tcW w:w="8118" w:type="dxa"/>
            <w:gridSpan w:val="2"/>
            <w:tcBorders>
              <w:left w:val="double" w:sz="4" w:space="0" w:color="auto"/>
            </w:tcBorders>
          </w:tcPr>
          <w:p w14:paraId="497E58CA" w14:textId="77777777" w:rsidR="002B29DC" w:rsidRPr="00FD773D" w:rsidRDefault="002B29DC" w:rsidP="00D15B83">
            <w:pPr>
              <w:rPr>
                <w:sz w:val="18"/>
                <w:szCs w:val="18"/>
              </w:rPr>
            </w:pPr>
            <w:r w:rsidRPr="00FD773D">
              <w:rPr>
                <w:sz w:val="18"/>
                <w:szCs w:val="18"/>
              </w:rPr>
              <w:t>pv_value</w:t>
            </w:r>
          </w:p>
        </w:tc>
      </w:tr>
      <w:tr w:rsidR="002B29DC" w:rsidRPr="00FD773D" w14:paraId="4BF237B7" w14:textId="77777777" w:rsidTr="009510F2">
        <w:trPr>
          <w:trHeight w:val="640"/>
          <w:jc w:val="center"/>
        </w:trPr>
        <w:tc>
          <w:tcPr>
            <w:tcW w:w="1453" w:type="dxa"/>
            <w:vMerge/>
            <w:tcBorders>
              <w:right w:val="double" w:sz="4" w:space="0" w:color="auto"/>
            </w:tcBorders>
          </w:tcPr>
          <w:p w14:paraId="0384B762"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157BDDA1" w14:textId="77777777" w:rsidR="002B29DC" w:rsidRPr="00FD773D" w:rsidRDefault="002B29DC" w:rsidP="00E70CA7">
            <w:pPr>
              <w:pStyle w:val="ReqText"/>
              <w:rPr>
                <w:sz w:val="18"/>
                <w:szCs w:val="18"/>
              </w:rPr>
            </w:pPr>
            <w:r w:rsidRPr="00FD773D">
              <w:rPr>
                <w:sz w:val="18"/>
                <w:szCs w:val="18"/>
              </w:rPr>
              <w:t>Pointer to memory size variable</w:t>
            </w:r>
          </w:p>
        </w:tc>
      </w:tr>
      <w:tr w:rsidR="002B29DC" w:rsidRPr="00FD773D" w14:paraId="0B51AC29" w14:textId="77777777" w:rsidTr="00396DE2">
        <w:trPr>
          <w:trHeight w:val="395"/>
          <w:jc w:val="center"/>
        </w:trPr>
        <w:tc>
          <w:tcPr>
            <w:tcW w:w="1453" w:type="dxa"/>
            <w:vMerge w:val="restart"/>
            <w:tcBorders>
              <w:right w:val="double" w:sz="4" w:space="0" w:color="auto"/>
            </w:tcBorders>
          </w:tcPr>
          <w:p w14:paraId="2650333C" w14:textId="77777777" w:rsidR="002B29DC" w:rsidRPr="00FD773D" w:rsidRDefault="002B29DC" w:rsidP="00D15B83">
            <w:pPr>
              <w:rPr>
                <w:sz w:val="18"/>
                <w:szCs w:val="18"/>
              </w:rPr>
            </w:pPr>
            <w:r w:rsidRPr="00FD773D">
              <w:rPr>
                <w:sz w:val="18"/>
                <w:szCs w:val="18"/>
              </w:rPr>
              <w:t>Return value</w:t>
            </w:r>
          </w:p>
        </w:tc>
        <w:tc>
          <w:tcPr>
            <w:tcW w:w="3689" w:type="dxa"/>
            <w:tcBorders>
              <w:left w:val="double" w:sz="4" w:space="0" w:color="auto"/>
              <w:right w:val="single" w:sz="4" w:space="0" w:color="auto"/>
            </w:tcBorders>
          </w:tcPr>
          <w:p w14:paraId="6DCA50C6" w14:textId="77777777" w:rsidR="002B29DC" w:rsidRPr="00FD773D" w:rsidRDefault="002B29DC" w:rsidP="00D15B83">
            <w:pPr>
              <w:rPr>
                <w:sz w:val="18"/>
                <w:szCs w:val="18"/>
              </w:rPr>
            </w:pPr>
            <w:r w:rsidRPr="00FD773D">
              <w:rPr>
                <w:sz w:val="18"/>
                <w:szCs w:val="18"/>
              </w:rPr>
              <w:t>XA_NO_ERROR</w:t>
            </w:r>
          </w:p>
        </w:tc>
        <w:tc>
          <w:tcPr>
            <w:tcW w:w="4429" w:type="dxa"/>
            <w:tcBorders>
              <w:left w:val="single" w:sz="4" w:space="0" w:color="auto"/>
            </w:tcBorders>
          </w:tcPr>
          <w:p w14:paraId="05899CD1" w14:textId="77777777" w:rsidR="002B29DC" w:rsidRPr="00FD773D" w:rsidRDefault="002B29DC" w:rsidP="00D15B83">
            <w:pPr>
              <w:rPr>
                <w:sz w:val="18"/>
                <w:szCs w:val="18"/>
              </w:rPr>
            </w:pPr>
            <w:r w:rsidRPr="00FD773D">
              <w:rPr>
                <w:sz w:val="18"/>
                <w:szCs w:val="18"/>
              </w:rPr>
              <w:t>Normally ends.</w:t>
            </w:r>
          </w:p>
        </w:tc>
      </w:tr>
      <w:tr w:rsidR="002B29DC" w:rsidRPr="00FD773D" w14:paraId="74CBB0F4" w14:textId="77777777" w:rsidTr="00396DE2">
        <w:trPr>
          <w:trHeight w:val="350"/>
          <w:jc w:val="center"/>
        </w:trPr>
        <w:tc>
          <w:tcPr>
            <w:tcW w:w="1453" w:type="dxa"/>
            <w:vMerge/>
            <w:tcBorders>
              <w:right w:val="double" w:sz="4" w:space="0" w:color="auto"/>
            </w:tcBorders>
          </w:tcPr>
          <w:p w14:paraId="57465724" w14:textId="77777777" w:rsidR="002B29DC" w:rsidRPr="00FD773D" w:rsidRDefault="002B29DC" w:rsidP="00D15B83">
            <w:pPr>
              <w:rPr>
                <w:sz w:val="18"/>
                <w:szCs w:val="18"/>
              </w:rPr>
            </w:pPr>
          </w:p>
        </w:tc>
        <w:tc>
          <w:tcPr>
            <w:tcW w:w="3689" w:type="dxa"/>
            <w:tcBorders>
              <w:left w:val="double" w:sz="4" w:space="0" w:color="auto"/>
              <w:right w:val="single" w:sz="4" w:space="0" w:color="auto"/>
            </w:tcBorders>
          </w:tcPr>
          <w:p w14:paraId="4089ED66" w14:textId="77777777" w:rsidR="002B29DC" w:rsidRPr="00FD773D" w:rsidRDefault="002B29DC" w:rsidP="00D15B83">
            <w:pPr>
              <w:rPr>
                <w:sz w:val="18"/>
                <w:szCs w:val="18"/>
              </w:rPr>
            </w:pPr>
            <w:r w:rsidRPr="00FD773D">
              <w:rPr>
                <w:sz w:val="18"/>
                <w:szCs w:val="18"/>
              </w:rPr>
              <w:t>XA_API_FATAL_MEM_ALLOC</w:t>
            </w:r>
          </w:p>
        </w:tc>
        <w:tc>
          <w:tcPr>
            <w:tcW w:w="4429" w:type="dxa"/>
            <w:tcBorders>
              <w:left w:val="single" w:sz="4" w:space="0" w:color="auto"/>
            </w:tcBorders>
          </w:tcPr>
          <w:p w14:paraId="06653C6C" w14:textId="77777777" w:rsidR="002B29DC" w:rsidRPr="00FD773D" w:rsidRDefault="002B29DC" w:rsidP="00D15B83">
            <w:pPr>
              <w:rPr>
                <w:sz w:val="18"/>
                <w:szCs w:val="18"/>
              </w:rPr>
            </w:pPr>
            <w:r w:rsidRPr="00FD773D">
              <w:rPr>
                <w:sz w:val="18"/>
                <w:szCs w:val="18"/>
                <w:lang w:val="x-none" w:eastAsia="x-none"/>
              </w:rPr>
              <w:t>p_xa_module_obj</w:t>
            </w:r>
            <w:r w:rsidRPr="00FD773D">
              <w:rPr>
                <w:sz w:val="18"/>
                <w:szCs w:val="18"/>
                <w:lang w:eastAsia="x-none"/>
              </w:rPr>
              <w:t xml:space="preserve"> or pv_value</w:t>
            </w:r>
            <w:r w:rsidRPr="00FD773D">
              <w:rPr>
                <w:sz w:val="18"/>
                <w:szCs w:val="18"/>
              </w:rPr>
              <w:t xml:space="preserve"> is NULL.</w:t>
            </w:r>
          </w:p>
        </w:tc>
      </w:tr>
      <w:tr w:rsidR="002B29DC" w:rsidRPr="00FD773D" w14:paraId="7682685A" w14:textId="77777777" w:rsidTr="00396DE2">
        <w:trPr>
          <w:trHeight w:val="350"/>
          <w:jc w:val="center"/>
        </w:trPr>
        <w:tc>
          <w:tcPr>
            <w:tcW w:w="1453" w:type="dxa"/>
            <w:vMerge/>
            <w:tcBorders>
              <w:right w:val="double" w:sz="4" w:space="0" w:color="auto"/>
            </w:tcBorders>
          </w:tcPr>
          <w:p w14:paraId="455089E9" w14:textId="77777777" w:rsidR="002B29DC" w:rsidRPr="00FD773D" w:rsidRDefault="002B29DC" w:rsidP="00D15B83">
            <w:pPr>
              <w:rPr>
                <w:sz w:val="18"/>
                <w:szCs w:val="18"/>
              </w:rPr>
            </w:pPr>
          </w:p>
        </w:tc>
        <w:tc>
          <w:tcPr>
            <w:tcW w:w="3689" w:type="dxa"/>
            <w:tcBorders>
              <w:left w:val="double" w:sz="4" w:space="0" w:color="auto"/>
              <w:right w:val="single" w:sz="4" w:space="0" w:color="auto"/>
            </w:tcBorders>
          </w:tcPr>
          <w:p w14:paraId="3DC7807E" w14:textId="77777777" w:rsidR="002B29DC" w:rsidRPr="00FD773D" w:rsidRDefault="002B29DC" w:rsidP="00D15B83">
            <w:pPr>
              <w:rPr>
                <w:sz w:val="18"/>
                <w:szCs w:val="18"/>
              </w:rPr>
            </w:pPr>
            <w:r w:rsidRPr="00FD773D">
              <w:rPr>
                <w:sz w:val="18"/>
                <w:szCs w:val="18"/>
              </w:rPr>
              <w:t>XA_API_FATAL_MEM_ALIGN</w:t>
            </w:r>
          </w:p>
        </w:tc>
        <w:tc>
          <w:tcPr>
            <w:tcW w:w="4429" w:type="dxa"/>
            <w:tcBorders>
              <w:left w:val="single" w:sz="4" w:space="0" w:color="auto"/>
            </w:tcBorders>
          </w:tcPr>
          <w:p w14:paraId="29993B3D" w14:textId="77777777" w:rsidR="002B29DC" w:rsidRPr="00FD773D" w:rsidRDefault="002B29DC" w:rsidP="00D15B83">
            <w:pPr>
              <w:rPr>
                <w:sz w:val="18"/>
                <w:szCs w:val="18"/>
                <w:lang w:eastAsia="x-none"/>
              </w:rPr>
            </w:pPr>
            <w:r w:rsidRPr="00FD773D">
              <w:rPr>
                <w:sz w:val="18"/>
                <w:szCs w:val="18"/>
                <w:lang w:eastAsia="x-none"/>
              </w:rPr>
              <w:t>p_xa_module_obj is not aligned to 4 bytes.</w:t>
            </w:r>
          </w:p>
        </w:tc>
      </w:tr>
      <w:tr w:rsidR="009510F2" w:rsidRPr="00FD773D" w14:paraId="5FB622D2" w14:textId="77777777" w:rsidTr="00396DE2">
        <w:trPr>
          <w:trHeight w:val="350"/>
          <w:jc w:val="center"/>
        </w:trPr>
        <w:tc>
          <w:tcPr>
            <w:tcW w:w="1453" w:type="dxa"/>
            <w:vMerge/>
            <w:tcBorders>
              <w:right w:val="double" w:sz="4" w:space="0" w:color="auto"/>
            </w:tcBorders>
          </w:tcPr>
          <w:p w14:paraId="03EA32B2" w14:textId="77777777" w:rsidR="009510F2" w:rsidRPr="00FD773D" w:rsidRDefault="009510F2" w:rsidP="00D15B83">
            <w:pPr>
              <w:rPr>
                <w:sz w:val="18"/>
                <w:szCs w:val="18"/>
              </w:rPr>
            </w:pPr>
          </w:p>
        </w:tc>
        <w:tc>
          <w:tcPr>
            <w:tcW w:w="3689" w:type="dxa"/>
            <w:tcBorders>
              <w:left w:val="double" w:sz="4" w:space="0" w:color="auto"/>
              <w:right w:val="single" w:sz="4" w:space="0" w:color="auto"/>
            </w:tcBorders>
          </w:tcPr>
          <w:p w14:paraId="523003EC" w14:textId="23A6F8DD" w:rsidR="009510F2" w:rsidRPr="00FD773D" w:rsidRDefault="009510F2" w:rsidP="00792F05">
            <w:pPr>
              <w:jc w:val="left"/>
              <w:rPr>
                <w:sz w:val="18"/>
                <w:szCs w:val="18"/>
              </w:rPr>
            </w:pPr>
            <w:r w:rsidRPr="00FD773D">
              <w:rPr>
                <w:sz w:val="18"/>
                <w:szCs w:val="18"/>
              </w:rPr>
              <w:t>XA_</w:t>
            </w:r>
            <w:r w:rsidR="00975B1D" w:rsidRPr="00FD773D">
              <w:rPr>
                <w:sz w:val="18"/>
                <w:szCs w:val="18"/>
              </w:rPr>
              <w:t>TDM_</w:t>
            </w:r>
            <w:r w:rsidRPr="00FD773D">
              <w:rPr>
                <w:sz w:val="18"/>
                <w:szCs w:val="18"/>
              </w:rPr>
              <w:t>CAP_CONFIG_FATAL_STATE</w:t>
            </w:r>
            <w:r w:rsidR="00975B1D" w:rsidRPr="00FD773D">
              <w:rPr>
                <w:sz w:val="18"/>
                <w:szCs w:val="18"/>
              </w:rPr>
              <w:t xml:space="preserve"> (in TDM Capture</w:t>
            </w:r>
            <w:r w:rsidRPr="00FD773D">
              <w:rPr>
                <w:sz w:val="18"/>
                <w:szCs w:val="18"/>
              </w:rPr>
              <w:t>)</w:t>
            </w:r>
          </w:p>
          <w:p w14:paraId="17135CF6" w14:textId="77777777" w:rsidR="009510F2" w:rsidRPr="00FD773D" w:rsidRDefault="009510F2" w:rsidP="00792F05">
            <w:pPr>
              <w:jc w:val="left"/>
              <w:rPr>
                <w:sz w:val="18"/>
                <w:szCs w:val="18"/>
              </w:rPr>
            </w:pPr>
            <w:r w:rsidRPr="00FD773D">
              <w:rPr>
                <w:sz w:val="18"/>
                <w:szCs w:val="18"/>
              </w:rPr>
              <w:t>Or</w:t>
            </w:r>
          </w:p>
          <w:p w14:paraId="4AA77CA7" w14:textId="14C61B57" w:rsidR="009510F2" w:rsidRPr="00FD773D" w:rsidRDefault="00975B1D" w:rsidP="00D15B83">
            <w:pPr>
              <w:rPr>
                <w:sz w:val="18"/>
                <w:szCs w:val="18"/>
              </w:rPr>
            </w:pPr>
            <w:r w:rsidRPr="00FD773D">
              <w:rPr>
                <w:sz w:val="18"/>
                <w:szCs w:val="18"/>
              </w:rPr>
              <w:t>XA_TDM_RD</w:t>
            </w:r>
            <w:r w:rsidR="009510F2" w:rsidRPr="00FD773D">
              <w:rPr>
                <w:sz w:val="18"/>
                <w:szCs w:val="18"/>
              </w:rPr>
              <w:t>R_CONFIG_FATAL_STATE</w:t>
            </w:r>
            <w:r w:rsidRPr="00FD773D">
              <w:rPr>
                <w:sz w:val="18"/>
                <w:szCs w:val="18"/>
              </w:rPr>
              <w:t xml:space="preserve"> (in TDM Renderer</w:t>
            </w:r>
            <w:r w:rsidR="009510F2" w:rsidRPr="00FD773D">
              <w:rPr>
                <w:sz w:val="18"/>
                <w:szCs w:val="18"/>
              </w:rPr>
              <w:t>)</w:t>
            </w:r>
          </w:p>
        </w:tc>
        <w:tc>
          <w:tcPr>
            <w:tcW w:w="4429" w:type="dxa"/>
            <w:tcBorders>
              <w:left w:val="single" w:sz="4" w:space="0" w:color="auto"/>
            </w:tcBorders>
          </w:tcPr>
          <w:p w14:paraId="1665F008" w14:textId="77777777" w:rsidR="009510F2" w:rsidRPr="00FD773D" w:rsidRDefault="009510F2" w:rsidP="00D15B83">
            <w:pPr>
              <w:rPr>
                <w:sz w:val="18"/>
                <w:szCs w:val="18"/>
                <w:lang w:eastAsia="x-none"/>
              </w:rPr>
            </w:pPr>
            <w:r w:rsidRPr="00FD773D">
              <w:rPr>
                <w:sz w:val="18"/>
                <w:szCs w:val="18"/>
                <w:lang w:eastAsia="x-none"/>
              </w:rPr>
              <w:t>Incorrect sequence call (i.e. call before pre-configuration step)</w:t>
            </w:r>
          </w:p>
        </w:tc>
      </w:tr>
      <w:tr w:rsidR="009510F2" w:rsidRPr="00FD773D" w14:paraId="247A3D2D" w14:textId="77777777" w:rsidTr="009510F2">
        <w:trPr>
          <w:jc w:val="center"/>
        </w:trPr>
        <w:tc>
          <w:tcPr>
            <w:tcW w:w="1453" w:type="dxa"/>
            <w:tcBorders>
              <w:right w:val="double" w:sz="4" w:space="0" w:color="auto"/>
            </w:tcBorders>
          </w:tcPr>
          <w:p w14:paraId="6962A9CE" w14:textId="77777777" w:rsidR="009510F2" w:rsidRPr="00FD773D" w:rsidRDefault="009510F2" w:rsidP="00D15B83">
            <w:pPr>
              <w:rPr>
                <w:sz w:val="18"/>
                <w:szCs w:val="18"/>
              </w:rPr>
            </w:pPr>
            <w:r w:rsidRPr="00FD773D">
              <w:rPr>
                <w:sz w:val="18"/>
                <w:szCs w:val="18"/>
              </w:rPr>
              <w:t>Restrictions</w:t>
            </w:r>
          </w:p>
        </w:tc>
        <w:tc>
          <w:tcPr>
            <w:tcW w:w="8118" w:type="dxa"/>
            <w:gridSpan w:val="2"/>
            <w:tcBorders>
              <w:left w:val="double" w:sz="4" w:space="0" w:color="auto"/>
            </w:tcBorders>
          </w:tcPr>
          <w:p w14:paraId="091923AC" w14:textId="77777777" w:rsidR="009510F2" w:rsidRPr="00FD773D" w:rsidRDefault="009510F2" w:rsidP="00D15B83">
            <w:pPr>
              <w:rPr>
                <w:sz w:val="18"/>
                <w:szCs w:val="18"/>
              </w:rPr>
            </w:pPr>
            <w:r w:rsidRPr="00FD773D">
              <w:rPr>
                <w:sz w:val="18"/>
                <w:szCs w:val="18"/>
              </w:rPr>
              <w:t>-</w:t>
            </w:r>
          </w:p>
        </w:tc>
      </w:tr>
    </w:tbl>
    <w:p w14:paraId="0089A9F7" w14:textId="5A369790" w:rsidR="002B29DC" w:rsidRPr="00FD773D" w:rsidRDefault="00396DE2" w:rsidP="00F6508B">
      <w:pPr>
        <w:pStyle w:val="RefIDs"/>
      </w:pPr>
      <w:r>
        <w:t>[Covers: RD_014</w:t>
      </w:r>
      <w:r w:rsidRPr="00FD773D">
        <w:t>]</w:t>
      </w:r>
    </w:p>
    <w:p w14:paraId="1974A083" w14:textId="66C70B01" w:rsidR="00E93053" w:rsidRPr="00FD773D" w:rsidRDefault="00E93053" w:rsidP="00E93053">
      <w:r w:rsidRPr="00FD773D">
        <w:t>Example</w:t>
      </w:r>
      <w:r w:rsidR="00151BC9" w:rsidRPr="00FD773D">
        <w:t>:</w:t>
      </w:r>
    </w:p>
    <w:p w14:paraId="2A3E8FAB" w14:textId="77777777" w:rsidR="00E93053" w:rsidRPr="00FD773D" w:rsidRDefault="00E93053" w:rsidP="00E93053">
      <w:r w:rsidRPr="00FD773D">
        <w:t>WORD32 memtab_size;</w:t>
      </w:r>
    </w:p>
    <w:p w14:paraId="3D1A50F0" w14:textId="77777777" w:rsidR="00E93053" w:rsidRPr="00FD773D" w:rsidRDefault="00E93053" w:rsidP="00E93053">
      <w:pPr>
        <w:widowControl/>
        <w:autoSpaceDE/>
        <w:autoSpaceDN/>
        <w:adjustRightInd/>
        <w:snapToGrid/>
        <w:jc w:val="left"/>
      </w:pPr>
      <w:r w:rsidRPr="00FD773D">
        <w:t>res = (*api_func)(api_obj,</w:t>
      </w:r>
    </w:p>
    <w:p w14:paraId="359FDB68" w14:textId="7EB29EBA" w:rsidR="00E93053" w:rsidRPr="00FD773D" w:rsidRDefault="00E93053" w:rsidP="00E93053">
      <w:pPr>
        <w:widowControl/>
        <w:autoSpaceDE/>
        <w:autoSpaceDN/>
        <w:adjustRightInd/>
        <w:snapToGrid/>
        <w:jc w:val="left"/>
      </w:pPr>
      <w:r w:rsidRPr="00FD773D">
        <w:tab/>
      </w:r>
      <w:r w:rsidRPr="00FD773D">
        <w:tab/>
        <w:t xml:space="preserve">  XA_API_CMD_GET_MEMTABS_SIZE,</w:t>
      </w:r>
    </w:p>
    <w:p w14:paraId="50B104EA" w14:textId="38726A2D" w:rsidR="00E93053" w:rsidRPr="00FD773D" w:rsidRDefault="00E93053" w:rsidP="00E93053">
      <w:pPr>
        <w:widowControl/>
        <w:autoSpaceDE/>
        <w:autoSpaceDN/>
        <w:adjustRightInd/>
        <w:snapToGrid/>
        <w:jc w:val="left"/>
      </w:pPr>
      <w:r w:rsidRPr="00FD773D">
        <w:tab/>
      </w:r>
      <w:r w:rsidRPr="00FD773D">
        <w:tab/>
        <w:t xml:space="preserve">  0,</w:t>
      </w:r>
    </w:p>
    <w:p w14:paraId="32166092" w14:textId="03EED261" w:rsidR="00E93053" w:rsidRPr="00FD773D" w:rsidRDefault="00E93053" w:rsidP="00E93053">
      <w:pPr>
        <w:widowControl/>
        <w:autoSpaceDE/>
        <w:autoSpaceDN/>
        <w:adjustRightInd/>
        <w:snapToGrid/>
        <w:jc w:val="left"/>
      </w:pPr>
      <w:r w:rsidRPr="00FD773D">
        <w:tab/>
      </w:r>
      <w:r w:rsidRPr="00FD773D">
        <w:tab/>
        <w:t xml:space="preserve">  &amp;memtab_size);</w:t>
      </w:r>
    </w:p>
    <w:p w14:paraId="592271CD" w14:textId="77777777" w:rsidR="00E93053" w:rsidRPr="00FD773D" w:rsidRDefault="00E93053" w:rsidP="00E96864"/>
    <w:p w14:paraId="3C4A0833" w14:textId="77777777" w:rsidR="002B29DC" w:rsidRPr="00FD773D" w:rsidRDefault="002B29DC" w:rsidP="00E96864">
      <w:r w:rsidRPr="00FD773D">
        <w:br w:type="page"/>
      </w:r>
    </w:p>
    <w:p w14:paraId="2654BE9A" w14:textId="77777777" w:rsidR="003F6E95" w:rsidRPr="00FD773D" w:rsidRDefault="003F6E95" w:rsidP="00DC074C"/>
    <w:p w14:paraId="7F297174"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FD773D">
        <w:t>XA_API_CMD_SET_MEMTABS_PTR command</w:t>
      </w:r>
    </w:p>
    <w:p w14:paraId="73F26E24" w14:textId="291F89E5" w:rsidR="002B29DC" w:rsidRPr="00FD773D" w:rsidRDefault="00786BE7" w:rsidP="00F6508B">
      <w:pPr>
        <w:pStyle w:val="ReqID"/>
      </w:pPr>
      <w:r>
        <w:t>FD_PLG_TDM_008</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689"/>
        <w:gridCol w:w="4429"/>
      </w:tblGrid>
      <w:tr w:rsidR="002B29DC" w:rsidRPr="00FD773D" w14:paraId="1FF26ED7" w14:textId="77777777" w:rsidTr="00285555">
        <w:trPr>
          <w:trHeight w:val="354"/>
          <w:jc w:val="center"/>
        </w:trPr>
        <w:tc>
          <w:tcPr>
            <w:tcW w:w="1453" w:type="dxa"/>
            <w:tcBorders>
              <w:bottom w:val="single" w:sz="4" w:space="0" w:color="auto"/>
              <w:right w:val="double" w:sz="4" w:space="0" w:color="auto"/>
            </w:tcBorders>
          </w:tcPr>
          <w:p w14:paraId="367856C9" w14:textId="77777777" w:rsidR="002B29DC" w:rsidRPr="00FD773D" w:rsidRDefault="002B29DC" w:rsidP="00D15B83">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41A632AA" w14:textId="77777777" w:rsidR="002B29DC" w:rsidRPr="00FD773D" w:rsidRDefault="002B29DC" w:rsidP="00D15B83">
            <w:pPr>
              <w:rPr>
                <w:sz w:val="18"/>
                <w:szCs w:val="18"/>
              </w:rPr>
            </w:pPr>
            <w:r w:rsidRPr="00FD773D">
              <w:rPr>
                <w:sz w:val="18"/>
                <w:szCs w:val="18"/>
              </w:rPr>
              <w:t>None</w:t>
            </w:r>
          </w:p>
        </w:tc>
      </w:tr>
      <w:tr w:rsidR="002B29DC" w:rsidRPr="00FD773D" w14:paraId="0F6A7FA6" w14:textId="77777777" w:rsidTr="00285555">
        <w:trPr>
          <w:trHeight w:val="354"/>
          <w:jc w:val="center"/>
        </w:trPr>
        <w:tc>
          <w:tcPr>
            <w:tcW w:w="1453" w:type="dxa"/>
            <w:tcBorders>
              <w:top w:val="single" w:sz="4" w:space="0" w:color="auto"/>
              <w:right w:val="double" w:sz="4" w:space="0" w:color="auto"/>
            </w:tcBorders>
          </w:tcPr>
          <w:p w14:paraId="3292E1BB"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47EAA28B" w14:textId="77777777" w:rsidR="002B29DC" w:rsidRPr="00FD773D" w:rsidRDefault="002B29DC" w:rsidP="00E70CA7">
            <w:pPr>
              <w:rPr>
                <w:sz w:val="18"/>
                <w:szCs w:val="18"/>
              </w:rPr>
            </w:pPr>
            <w:r w:rsidRPr="00FD773D">
              <w:rPr>
                <w:sz w:val="18"/>
                <w:szCs w:val="18"/>
              </w:rPr>
              <w:t>This command is used to set the memory structure pointer in the library to the allocated value.</w:t>
            </w:r>
          </w:p>
        </w:tc>
      </w:tr>
      <w:tr w:rsidR="002B29DC" w:rsidRPr="00FD773D" w14:paraId="4612BDC2" w14:textId="77777777" w:rsidTr="00285555">
        <w:trPr>
          <w:trHeight w:val="331"/>
          <w:jc w:val="center"/>
        </w:trPr>
        <w:tc>
          <w:tcPr>
            <w:tcW w:w="1453" w:type="dxa"/>
            <w:vMerge w:val="restart"/>
            <w:tcBorders>
              <w:right w:val="double" w:sz="4" w:space="0" w:color="auto"/>
            </w:tcBorders>
          </w:tcPr>
          <w:p w14:paraId="03AFABEB"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05631B16"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6BA58B61" w14:textId="77777777" w:rsidTr="00285555">
        <w:trPr>
          <w:trHeight w:val="640"/>
          <w:jc w:val="center"/>
        </w:trPr>
        <w:tc>
          <w:tcPr>
            <w:tcW w:w="1453" w:type="dxa"/>
            <w:vMerge/>
            <w:tcBorders>
              <w:right w:val="double" w:sz="4" w:space="0" w:color="auto"/>
            </w:tcBorders>
          </w:tcPr>
          <w:p w14:paraId="5806A01B" w14:textId="77777777" w:rsidR="002B29DC" w:rsidRPr="00FD773D" w:rsidRDefault="002B29DC" w:rsidP="00D15B83">
            <w:pPr>
              <w:rPr>
                <w:sz w:val="18"/>
                <w:szCs w:val="18"/>
              </w:rPr>
            </w:pPr>
          </w:p>
        </w:tc>
        <w:tc>
          <w:tcPr>
            <w:tcW w:w="8118" w:type="dxa"/>
            <w:gridSpan w:val="2"/>
            <w:tcBorders>
              <w:left w:val="double" w:sz="4" w:space="0" w:color="auto"/>
            </w:tcBorders>
          </w:tcPr>
          <w:p w14:paraId="1139037A"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534726BA"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788D6344" w14:textId="77777777" w:rsidTr="00285555">
        <w:trPr>
          <w:trHeight w:val="351"/>
          <w:jc w:val="center"/>
        </w:trPr>
        <w:tc>
          <w:tcPr>
            <w:tcW w:w="1453" w:type="dxa"/>
            <w:vMerge/>
            <w:tcBorders>
              <w:right w:val="double" w:sz="4" w:space="0" w:color="auto"/>
            </w:tcBorders>
          </w:tcPr>
          <w:p w14:paraId="48E0F1F6" w14:textId="77777777" w:rsidR="002B29DC" w:rsidRPr="00FD773D" w:rsidRDefault="002B29DC" w:rsidP="00D15B83">
            <w:pPr>
              <w:rPr>
                <w:sz w:val="18"/>
                <w:szCs w:val="18"/>
              </w:rPr>
            </w:pPr>
          </w:p>
        </w:tc>
        <w:tc>
          <w:tcPr>
            <w:tcW w:w="8118" w:type="dxa"/>
            <w:gridSpan w:val="2"/>
            <w:tcBorders>
              <w:left w:val="double" w:sz="4" w:space="0" w:color="auto"/>
            </w:tcBorders>
          </w:tcPr>
          <w:p w14:paraId="78AF4F98"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110BE4B6" w14:textId="77777777" w:rsidTr="00285555">
        <w:trPr>
          <w:trHeight w:val="640"/>
          <w:jc w:val="center"/>
        </w:trPr>
        <w:tc>
          <w:tcPr>
            <w:tcW w:w="1453" w:type="dxa"/>
            <w:vMerge/>
            <w:tcBorders>
              <w:right w:val="double" w:sz="4" w:space="0" w:color="auto"/>
            </w:tcBorders>
          </w:tcPr>
          <w:p w14:paraId="63261B04" w14:textId="77777777" w:rsidR="002B29DC" w:rsidRPr="00FD773D" w:rsidRDefault="002B29DC" w:rsidP="00D15B83">
            <w:pPr>
              <w:rPr>
                <w:sz w:val="18"/>
                <w:szCs w:val="18"/>
              </w:rPr>
            </w:pPr>
          </w:p>
        </w:tc>
        <w:tc>
          <w:tcPr>
            <w:tcW w:w="8118" w:type="dxa"/>
            <w:gridSpan w:val="2"/>
            <w:tcBorders>
              <w:left w:val="double" w:sz="4" w:space="0" w:color="auto"/>
            </w:tcBorders>
          </w:tcPr>
          <w:p w14:paraId="47E75746" w14:textId="77777777" w:rsidR="002B29DC" w:rsidRPr="00FD773D" w:rsidRDefault="002B29DC" w:rsidP="00D15B83">
            <w:pPr>
              <w:ind w:firstLineChars="100" w:firstLine="180"/>
              <w:rPr>
                <w:sz w:val="18"/>
                <w:szCs w:val="18"/>
              </w:rPr>
            </w:pPr>
            <w:r w:rsidRPr="00FD773D">
              <w:rPr>
                <w:sz w:val="18"/>
                <w:szCs w:val="18"/>
              </w:rPr>
              <w:t>XA_API_CMD_SET_MEMTABS_PTR</w:t>
            </w:r>
          </w:p>
        </w:tc>
      </w:tr>
      <w:tr w:rsidR="002B29DC" w:rsidRPr="00FD773D" w14:paraId="16992A40" w14:textId="77777777" w:rsidTr="00285555">
        <w:trPr>
          <w:trHeight w:val="324"/>
          <w:jc w:val="center"/>
        </w:trPr>
        <w:tc>
          <w:tcPr>
            <w:tcW w:w="1453" w:type="dxa"/>
            <w:vMerge/>
            <w:tcBorders>
              <w:right w:val="double" w:sz="4" w:space="0" w:color="auto"/>
            </w:tcBorders>
          </w:tcPr>
          <w:p w14:paraId="1051CA26" w14:textId="77777777" w:rsidR="002B29DC" w:rsidRPr="00FD773D" w:rsidRDefault="002B29DC" w:rsidP="00D15B83">
            <w:pPr>
              <w:rPr>
                <w:sz w:val="18"/>
                <w:szCs w:val="18"/>
              </w:rPr>
            </w:pPr>
          </w:p>
        </w:tc>
        <w:tc>
          <w:tcPr>
            <w:tcW w:w="8118" w:type="dxa"/>
            <w:gridSpan w:val="2"/>
            <w:tcBorders>
              <w:left w:val="double" w:sz="4" w:space="0" w:color="auto"/>
            </w:tcBorders>
          </w:tcPr>
          <w:p w14:paraId="2CC4D7D7"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5F02E507" w14:textId="77777777" w:rsidTr="00285555">
        <w:trPr>
          <w:trHeight w:val="640"/>
          <w:jc w:val="center"/>
        </w:trPr>
        <w:tc>
          <w:tcPr>
            <w:tcW w:w="1453" w:type="dxa"/>
            <w:vMerge/>
            <w:tcBorders>
              <w:right w:val="double" w:sz="4" w:space="0" w:color="auto"/>
            </w:tcBorders>
          </w:tcPr>
          <w:p w14:paraId="0CF6963F" w14:textId="77777777" w:rsidR="002B29DC" w:rsidRPr="00FD773D" w:rsidRDefault="002B29DC" w:rsidP="00D15B83">
            <w:pPr>
              <w:rPr>
                <w:sz w:val="18"/>
                <w:szCs w:val="18"/>
              </w:rPr>
            </w:pPr>
          </w:p>
        </w:tc>
        <w:tc>
          <w:tcPr>
            <w:tcW w:w="8118" w:type="dxa"/>
            <w:gridSpan w:val="2"/>
            <w:tcBorders>
              <w:left w:val="double" w:sz="4" w:space="0" w:color="auto"/>
            </w:tcBorders>
          </w:tcPr>
          <w:p w14:paraId="6AEE9CD1" w14:textId="77777777" w:rsidR="002B29DC" w:rsidRPr="00FD773D" w:rsidRDefault="002B29DC" w:rsidP="00D15B83">
            <w:pPr>
              <w:ind w:firstLineChars="100" w:firstLine="180"/>
              <w:rPr>
                <w:sz w:val="18"/>
                <w:szCs w:val="18"/>
              </w:rPr>
            </w:pPr>
            <w:r w:rsidRPr="00FD773D">
              <w:rPr>
                <w:sz w:val="18"/>
                <w:szCs w:val="18"/>
              </w:rPr>
              <w:t>NULL</w:t>
            </w:r>
          </w:p>
        </w:tc>
      </w:tr>
      <w:tr w:rsidR="002B29DC" w:rsidRPr="00FD773D" w14:paraId="381C0652" w14:textId="77777777" w:rsidTr="00285555">
        <w:trPr>
          <w:trHeight w:val="338"/>
          <w:jc w:val="center"/>
        </w:trPr>
        <w:tc>
          <w:tcPr>
            <w:tcW w:w="1453" w:type="dxa"/>
            <w:vMerge/>
            <w:tcBorders>
              <w:right w:val="double" w:sz="4" w:space="0" w:color="auto"/>
            </w:tcBorders>
          </w:tcPr>
          <w:p w14:paraId="0D1914FD" w14:textId="77777777" w:rsidR="002B29DC" w:rsidRPr="00FD773D" w:rsidRDefault="002B29DC" w:rsidP="00D15B83">
            <w:pPr>
              <w:rPr>
                <w:sz w:val="18"/>
                <w:szCs w:val="18"/>
              </w:rPr>
            </w:pPr>
          </w:p>
        </w:tc>
        <w:tc>
          <w:tcPr>
            <w:tcW w:w="8118" w:type="dxa"/>
            <w:gridSpan w:val="2"/>
            <w:tcBorders>
              <w:left w:val="double" w:sz="4" w:space="0" w:color="auto"/>
            </w:tcBorders>
          </w:tcPr>
          <w:p w14:paraId="1646E06A" w14:textId="77777777" w:rsidR="002B29DC" w:rsidRPr="00FD773D" w:rsidRDefault="002B29DC" w:rsidP="00D15B83">
            <w:pPr>
              <w:rPr>
                <w:sz w:val="18"/>
                <w:szCs w:val="18"/>
              </w:rPr>
            </w:pPr>
            <w:r w:rsidRPr="00FD773D">
              <w:rPr>
                <w:sz w:val="18"/>
                <w:szCs w:val="18"/>
              </w:rPr>
              <w:t>pv_value</w:t>
            </w:r>
          </w:p>
        </w:tc>
      </w:tr>
      <w:tr w:rsidR="002B29DC" w:rsidRPr="00FD773D" w14:paraId="249635BA" w14:textId="77777777" w:rsidTr="00285555">
        <w:trPr>
          <w:trHeight w:val="640"/>
          <w:jc w:val="center"/>
        </w:trPr>
        <w:tc>
          <w:tcPr>
            <w:tcW w:w="1453" w:type="dxa"/>
            <w:vMerge/>
            <w:tcBorders>
              <w:right w:val="double" w:sz="4" w:space="0" w:color="auto"/>
            </w:tcBorders>
          </w:tcPr>
          <w:p w14:paraId="262B3A07"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635DE7E5" w14:textId="77777777" w:rsidR="002B29DC" w:rsidRPr="00FD773D" w:rsidRDefault="002B29DC" w:rsidP="00E70CA7">
            <w:pPr>
              <w:pStyle w:val="ReqText"/>
              <w:rPr>
                <w:sz w:val="18"/>
                <w:szCs w:val="18"/>
              </w:rPr>
            </w:pPr>
            <w:r w:rsidRPr="00FD773D">
              <w:rPr>
                <w:sz w:val="18"/>
                <w:szCs w:val="18"/>
              </w:rPr>
              <w:t>Allocated pointer</w:t>
            </w:r>
          </w:p>
        </w:tc>
      </w:tr>
      <w:tr w:rsidR="002B29DC" w:rsidRPr="00FD773D" w14:paraId="5A7D6050" w14:textId="77777777" w:rsidTr="00396DE2">
        <w:trPr>
          <w:trHeight w:val="395"/>
          <w:jc w:val="center"/>
        </w:trPr>
        <w:tc>
          <w:tcPr>
            <w:tcW w:w="1453" w:type="dxa"/>
            <w:vMerge w:val="restart"/>
            <w:tcBorders>
              <w:right w:val="double" w:sz="4" w:space="0" w:color="auto"/>
            </w:tcBorders>
          </w:tcPr>
          <w:p w14:paraId="3197EBE0" w14:textId="77777777" w:rsidR="002B29DC" w:rsidRPr="00FD773D" w:rsidRDefault="002B29DC" w:rsidP="00D15B83">
            <w:pPr>
              <w:rPr>
                <w:sz w:val="18"/>
                <w:szCs w:val="18"/>
              </w:rPr>
            </w:pPr>
            <w:r w:rsidRPr="00FD773D">
              <w:rPr>
                <w:sz w:val="18"/>
                <w:szCs w:val="18"/>
              </w:rPr>
              <w:t>Return value</w:t>
            </w:r>
          </w:p>
        </w:tc>
        <w:tc>
          <w:tcPr>
            <w:tcW w:w="3689" w:type="dxa"/>
            <w:tcBorders>
              <w:left w:val="double" w:sz="4" w:space="0" w:color="auto"/>
              <w:right w:val="single" w:sz="4" w:space="0" w:color="auto"/>
            </w:tcBorders>
          </w:tcPr>
          <w:p w14:paraId="2C40B8E8" w14:textId="77777777" w:rsidR="002B29DC" w:rsidRPr="00FD773D" w:rsidRDefault="002B29DC" w:rsidP="00D15B83">
            <w:pPr>
              <w:rPr>
                <w:sz w:val="18"/>
                <w:szCs w:val="18"/>
              </w:rPr>
            </w:pPr>
            <w:r w:rsidRPr="00FD773D">
              <w:rPr>
                <w:sz w:val="18"/>
                <w:szCs w:val="18"/>
              </w:rPr>
              <w:t>XA_NO_ERROR</w:t>
            </w:r>
          </w:p>
        </w:tc>
        <w:tc>
          <w:tcPr>
            <w:tcW w:w="4429" w:type="dxa"/>
            <w:tcBorders>
              <w:left w:val="single" w:sz="4" w:space="0" w:color="auto"/>
            </w:tcBorders>
          </w:tcPr>
          <w:p w14:paraId="4A026F87" w14:textId="77777777" w:rsidR="002B29DC" w:rsidRPr="00FD773D" w:rsidRDefault="002B29DC" w:rsidP="00D15B83">
            <w:pPr>
              <w:rPr>
                <w:sz w:val="18"/>
                <w:szCs w:val="18"/>
              </w:rPr>
            </w:pPr>
            <w:r w:rsidRPr="00FD773D">
              <w:rPr>
                <w:sz w:val="18"/>
                <w:szCs w:val="18"/>
              </w:rPr>
              <w:t>Normally ends.</w:t>
            </w:r>
          </w:p>
        </w:tc>
      </w:tr>
      <w:tr w:rsidR="002B29DC" w:rsidRPr="00FD773D" w14:paraId="754D13EF" w14:textId="77777777" w:rsidTr="00396DE2">
        <w:trPr>
          <w:trHeight w:val="350"/>
          <w:jc w:val="center"/>
        </w:trPr>
        <w:tc>
          <w:tcPr>
            <w:tcW w:w="1453" w:type="dxa"/>
            <w:vMerge/>
            <w:tcBorders>
              <w:right w:val="double" w:sz="4" w:space="0" w:color="auto"/>
            </w:tcBorders>
          </w:tcPr>
          <w:p w14:paraId="16E4C7D7" w14:textId="77777777" w:rsidR="002B29DC" w:rsidRPr="00FD773D" w:rsidRDefault="002B29DC" w:rsidP="00D15B83">
            <w:pPr>
              <w:rPr>
                <w:sz w:val="18"/>
                <w:szCs w:val="18"/>
              </w:rPr>
            </w:pPr>
          </w:p>
        </w:tc>
        <w:tc>
          <w:tcPr>
            <w:tcW w:w="3689" w:type="dxa"/>
            <w:tcBorders>
              <w:left w:val="double" w:sz="4" w:space="0" w:color="auto"/>
              <w:right w:val="single" w:sz="4" w:space="0" w:color="auto"/>
            </w:tcBorders>
          </w:tcPr>
          <w:p w14:paraId="61D3305C" w14:textId="77777777" w:rsidR="002B29DC" w:rsidRPr="00FD773D" w:rsidRDefault="002B29DC" w:rsidP="00D15B83">
            <w:pPr>
              <w:rPr>
                <w:sz w:val="18"/>
                <w:szCs w:val="18"/>
              </w:rPr>
            </w:pPr>
            <w:r w:rsidRPr="00FD773D">
              <w:rPr>
                <w:sz w:val="18"/>
                <w:szCs w:val="18"/>
              </w:rPr>
              <w:t>XA_API_FATAL_MEM_ALLOC</w:t>
            </w:r>
          </w:p>
        </w:tc>
        <w:tc>
          <w:tcPr>
            <w:tcW w:w="4429" w:type="dxa"/>
            <w:tcBorders>
              <w:left w:val="single" w:sz="4" w:space="0" w:color="auto"/>
            </w:tcBorders>
          </w:tcPr>
          <w:p w14:paraId="7DF32E88" w14:textId="77777777" w:rsidR="002B29DC" w:rsidRPr="00FD773D" w:rsidRDefault="002B29DC" w:rsidP="00D15B83">
            <w:pPr>
              <w:rPr>
                <w:sz w:val="18"/>
                <w:szCs w:val="18"/>
              </w:rPr>
            </w:pPr>
            <w:r w:rsidRPr="00FD773D">
              <w:rPr>
                <w:sz w:val="18"/>
                <w:szCs w:val="18"/>
                <w:lang w:val="x-none" w:eastAsia="x-none"/>
              </w:rPr>
              <w:t>p_xa_module_obj</w:t>
            </w:r>
            <w:r w:rsidRPr="00FD773D">
              <w:rPr>
                <w:sz w:val="18"/>
                <w:szCs w:val="18"/>
                <w:lang w:eastAsia="x-none"/>
              </w:rPr>
              <w:t xml:space="preserve"> or pv_value</w:t>
            </w:r>
            <w:r w:rsidRPr="00FD773D">
              <w:rPr>
                <w:sz w:val="18"/>
                <w:szCs w:val="18"/>
              </w:rPr>
              <w:t xml:space="preserve"> is NULL.</w:t>
            </w:r>
          </w:p>
        </w:tc>
      </w:tr>
      <w:tr w:rsidR="002B29DC" w:rsidRPr="00FD773D" w14:paraId="7A5A2A45" w14:textId="77777777" w:rsidTr="00396DE2">
        <w:trPr>
          <w:trHeight w:val="350"/>
          <w:jc w:val="center"/>
        </w:trPr>
        <w:tc>
          <w:tcPr>
            <w:tcW w:w="1453" w:type="dxa"/>
            <w:vMerge/>
            <w:tcBorders>
              <w:right w:val="double" w:sz="4" w:space="0" w:color="auto"/>
            </w:tcBorders>
          </w:tcPr>
          <w:p w14:paraId="2902B3D5" w14:textId="77777777" w:rsidR="002B29DC" w:rsidRPr="00FD773D" w:rsidRDefault="002B29DC" w:rsidP="00D15B83">
            <w:pPr>
              <w:rPr>
                <w:sz w:val="18"/>
                <w:szCs w:val="18"/>
              </w:rPr>
            </w:pPr>
          </w:p>
        </w:tc>
        <w:tc>
          <w:tcPr>
            <w:tcW w:w="3689" w:type="dxa"/>
            <w:tcBorders>
              <w:left w:val="double" w:sz="4" w:space="0" w:color="auto"/>
              <w:right w:val="single" w:sz="4" w:space="0" w:color="auto"/>
            </w:tcBorders>
          </w:tcPr>
          <w:p w14:paraId="67B9BD88" w14:textId="77777777" w:rsidR="002B29DC" w:rsidRPr="00FD773D" w:rsidRDefault="002B29DC" w:rsidP="00D15B83">
            <w:pPr>
              <w:rPr>
                <w:sz w:val="18"/>
                <w:szCs w:val="18"/>
              </w:rPr>
            </w:pPr>
            <w:r w:rsidRPr="00FD773D">
              <w:rPr>
                <w:sz w:val="18"/>
                <w:szCs w:val="18"/>
              </w:rPr>
              <w:t>XA_API_FATAL_MEM_ALIGN</w:t>
            </w:r>
          </w:p>
        </w:tc>
        <w:tc>
          <w:tcPr>
            <w:tcW w:w="4429" w:type="dxa"/>
            <w:tcBorders>
              <w:left w:val="single" w:sz="4" w:space="0" w:color="auto"/>
            </w:tcBorders>
          </w:tcPr>
          <w:p w14:paraId="5BA8EB5D" w14:textId="77777777" w:rsidR="002B29DC" w:rsidRPr="00FD773D" w:rsidRDefault="002B29DC" w:rsidP="00D15B83">
            <w:pPr>
              <w:rPr>
                <w:sz w:val="18"/>
                <w:szCs w:val="18"/>
                <w:lang w:eastAsia="x-none"/>
              </w:rPr>
            </w:pPr>
            <w:r w:rsidRPr="00FD773D">
              <w:rPr>
                <w:sz w:val="18"/>
                <w:szCs w:val="18"/>
                <w:lang w:eastAsia="x-none"/>
              </w:rPr>
              <w:t>p_xa_module_obj or pv_value is not aligned to 4 bytes.</w:t>
            </w:r>
          </w:p>
        </w:tc>
      </w:tr>
      <w:tr w:rsidR="00285555" w:rsidRPr="00FD773D" w14:paraId="401D3B50" w14:textId="77777777" w:rsidTr="00396DE2">
        <w:trPr>
          <w:trHeight w:val="350"/>
          <w:jc w:val="center"/>
        </w:trPr>
        <w:tc>
          <w:tcPr>
            <w:tcW w:w="1453" w:type="dxa"/>
            <w:vMerge/>
            <w:tcBorders>
              <w:right w:val="double" w:sz="4" w:space="0" w:color="auto"/>
            </w:tcBorders>
          </w:tcPr>
          <w:p w14:paraId="701490F3" w14:textId="77777777" w:rsidR="00285555" w:rsidRPr="00FD773D" w:rsidRDefault="00285555" w:rsidP="00D15B83">
            <w:pPr>
              <w:rPr>
                <w:sz w:val="18"/>
                <w:szCs w:val="18"/>
              </w:rPr>
            </w:pPr>
          </w:p>
        </w:tc>
        <w:tc>
          <w:tcPr>
            <w:tcW w:w="3689" w:type="dxa"/>
            <w:tcBorders>
              <w:left w:val="double" w:sz="4" w:space="0" w:color="auto"/>
              <w:right w:val="single" w:sz="4" w:space="0" w:color="auto"/>
            </w:tcBorders>
          </w:tcPr>
          <w:p w14:paraId="52370197" w14:textId="69E2332E" w:rsidR="00285555" w:rsidRPr="00FD773D" w:rsidRDefault="00285555" w:rsidP="00792F05">
            <w:pPr>
              <w:jc w:val="left"/>
              <w:rPr>
                <w:sz w:val="18"/>
                <w:szCs w:val="18"/>
              </w:rPr>
            </w:pPr>
            <w:r w:rsidRPr="00FD773D">
              <w:rPr>
                <w:sz w:val="18"/>
                <w:szCs w:val="18"/>
              </w:rPr>
              <w:t>XA_</w:t>
            </w:r>
            <w:r w:rsidR="00975B1D" w:rsidRPr="00FD773D">
              <w:rPr>
                <w:sz w:val="18"/>
                <w:szCs w:val="18"/>
              </w:rPr>
              <w:t>TDM_</w:t>
            </w:r>
            <w:r w:rsidRPr="00FD773D">
              <w:rPr>
                <w:sz w:val="18"/>
                <w:szCs w:val="18"/>
              </w:rPr>
              <w:t xml:space="preserve">CAP_CONFIG_FATAL_STATE (in </w:t>
            </w:r>
            <w:r w:rsidR="00975B1D" w:rsidRPr="00FD773D">
              <w:rPr>
                <w:sz w:val="18"/>
                <w:szCs w:val="18"/>
              </w:rPr>
              <w:t>TDM C</w:t>
            </w:r>
            <w:r w:rsidRPr="00FD773D">
              <w:rPr>
                <w:sz w:val="18"/>
                <w:szCs w:val="18"/>
              </w:rPr>
              <w:t>apture</w:t>
            </w:r>
            <w:r w:rsidR="00975B1D" w:rsidRPr="00FD773D">
              <w:rPr>
                <w:sz w:val="18"/>
                <w:szCs w:val="18"/>
              </w:rPr>
              <w:t>)</w:t>
            </w:r>
          </w:p>
          <w:p w14:paraId="2344F046" w14:textId="77777777" w:rsidR="00285555" w:rsidRPr="00FD773D" w:rsidRDefault="00285555" w:rsidP="00792F05">
            <w:pPr>
              <w:jc w:val="left"/>
              <w:rPr>
                <w:sz w:val="18"/>
                <w:szCs w:val="18"/>
              </w:rPr>
            </w:pPr>
            <w:r w:rsidRPr="00FD773D">
              <w:rPr>
                <w:sz w:val="18"/>
                <w:szCs w:val="18"/>
              </w:rPr>
              <w:t>Or</w:t>
            </w:r>
          </w:p>
          <w:p w14:paraId="6009AC17" w14:textId="660A2002" w:rsidR="00285555" w:rsidRPr="00FD773D" w:rsidRDefault="00975B1D" w:rsidP="00975B1D">
            <w:pPr>
              <w:rPr>
                <w:sz w:val="18"/>
                <w:szCs w:val="18"/>
              </w:rPr>
            </w:pPr>
            <w:r w:rsidRPr="00FD773D">
              <w:rPr>
                <w:sz w:val="18"/>
                <w:szCs w:val="18"/>
              </w:rPr>
              <w:t>XA_TDM_RD</w:t>
            </w:r>
            <w:r w:rsidR="00285555" w:rsidRPr="00FD773D">
              <w:rPr>
                <w:sz w:val="18"/>
                <w:szCs w:val="18"/>
              </w:rPr>
              <w:t xml:space="preserve">R_CONFIG_FATAL_STATE (in </w:t>
            </w:r>
            <w:r w:rsidRPr="00FD773D">
              <w:rPr>
                <w:sz w:val="18"/>
                <w:szCs w:val="18"/>
              </w:rPr>
              <w:t>TDM R</w:t>
            </w:r>
            <w:r w:rsidR="00285555" w:rsidRPr="00FD773D">
              <w:rPr>
                <w:sz w:val="18"/>
                <w:szCs w:val="18"/>
              </w:rPr>
              <w:t>enderer)</w:t>
            </w:r>
          </w:p>
        </w:tc>
        <w:tc>
          <w:tcPr>
            <w:tcW w:w="4429" w:type="dxa"/>
            <w:tcBorders>
              <w:left w:val="single" w:sz="4" w:space="0" w:color="auto"/>
            </w:tcBorders>
          </w:tcPr>
          <w:p w14:paraId="6E1BEB42" w14:textId="77777777" w:rsidR="00285555" w:rsidRPr="00FD773D" w:rsidRDefault="00285555" w:rsidP="00D15B83">
            <w:pPr>
              <w:rPr>
                <w:sz w:val="18"/>
                <w:szCs w:val="18"/>
                <w:lang w:eastAsia="x-none"/>
              </w:rPr>
            </w:pPr>
            <w:r w:rsidRPr="00FD773D">
              <w:rPr>
                <w:sz w:val="18"/>
                <w:szCs w:val="18"/>
                <w:lang w:eastAsia="x-none"/>
              </w:rPr>
              <w:t>Incorrect sequence call (i.e. call before pre-configuration step)</w:t>
            </w:r>
          </w:p>
        </w:tc>
      </w:tr>
      <w:tr w:rsidR="00285555" w:rsidRPr="00FD773D" w14:paraId="7C6569FC" w14:textId="77777777" w:rsidTr="00285555">
        <w:trPr>
          <w:jc w:val="center"/>
        </w:trPr>
        <w:tc>
          <w:tcPr>
            <w:tcW w:w="1453" w:type="dxa"/>
            <w:tcBorders>
              <w:right w:val="double" w:sz="4" w:space="0" w:color="auto"/>
            </w:tcBorders>
          </w:tcPr>
          <w:p w14:paraId="3C793B1D" w14:textId="77777777" w:rsidR="00285555" w:rsidRPr="00FD773D" w:rsidRDefault="00285555" w:rsidP="00D15B83">
            <w:pPr>
              <w:rPr>
                <w:sz w:val="18"/>
                <w:szCs w:val="18"/>
              </w:rPr>
            </w:pPr>
            <w:r w:rsidRPr="00FD773D">
              <w:rPr>
                <w:sz w:val="18"/>
                <w:szCs w:val="18"/>
              </w:rPr>
              <w:t>Restrictions</w:t>
            </w:r>
          </w:p>
        </w:tc>
        <w:tc>
          <w:tcPr>
            <w:tcW w:w="8118" w:type="dxa"/>
            <w:gridSpan w:val="2"/>
            <w:tcBorders>
              <w:left w:val="double" w:sz="4" w:space="0" w:color="auto"/>
            </w:tcBorders>
          </w:tcPr>
          <w:p w14:paraId="11DD9337" w14:textId="77777777" w:rsidR="00285555" w:rsidRPr="00FD773D" w:rsidRDefault="00285555" w:rsidP="00D15B83">
            <w:pPr>
              <w:rPr>
                <w:sz w:val="18"/>
                <w:szCs w:val="18"/>
              </w:rPr>
            </w:pPr>
            <w:r w:rsidRPr="00FD773D">
              <w:rPr>
                <w:sz w:val="18"/>
                <w:szCs w:val="18"/>
              </w:rPr>
              <w:t>-</w:t>
            </w:r>
          </w:p>
        </w:tc>
      </w:tr>
    </w:tbl>
    <w:p w14:paraId="685D2C26" w14:textId="6261FF3F" w:rsidR="002B29DC" w:rsidRPr="00FD773D" w:rsidRDefault="00396DE2" w:rsidP="00F6508B">
      <w:pPr>
        <w:pStyle w:val="RefIDs"/>
      </w:pPr>
      <w:r>
        <w:t>[Covers: RD_014</w:t>
      </w:r>
      <w:r w:rsidRPr="00FD773D">
        <w:t>]</w:t>
      </w:r>
    </w:p>
    <w:p w14:paraId="747F8906" w14:textId="2C878A07" w:rsidR="00E93053" w:rsidRPr="00FD773D" w:rsidRDefault="00E93053" w:rsidP="00E93053">
      <w:r w:rsidRPr="00FD773D">
        <w:t>Example</w:t>
      </w:r>
      <w:r w:rsidR="00151BC9" w:rsidRPr="00FD773D">
        <w:t>:</w:t>
      </w:r>
    </w:p>
    <w:p w14:paraId="5BB89D98" w14:textId="77777777" w:rsidR="00E93053" w:rsidRPr="00FD773D" w:rsidRDefault="00E93053" w:rsidP="00E93053">
      <w:r w:rsidRPr="00FD773D">
        <w:t>pVOID memtab_ptr;</w:t>
      </w:r>
    </w:p>
    <w:p w14:paraId="5482B825" w14:textId="77777777" w:rsidR="00E93053" w:rsidRPr="00FD773D" w:rsidRDefault="00E93053" w:rsidP="00E93053">
      <w:pPr>
        <w:widowControl/>
        <w:autoSpaceDE/>
        <w:autoSpaceDN/>
        <w:adjustRightInd/>
        <w:snapToGrid/>
        <w:jc w:val="left"/>
      </w:pPr>
      <w:r w:rsidRPr="00FD773D">
        <w:t>res = (*api_func)(api_obj,</w:t>
      </w:r>
    </w:p>
    <w:p w14:paraId="35DF3ACF" w14:textId="77777777" w:rsidR="00E93053" w:rsidRPr="00FD773D" w:rsidRDefault="00E93053" w:rsidP="00E93053">
      <w:pPr>
        <w:widowControl/>
        <w:autoSpaceDE/>
        <w:autoSpaceDN/>
        <w:adjustRightInd/>
        <w:snapToGrid/>
        <w:jc w:val="left"/>
      </w:pPr>
      <w:r w:rsidRPr="00FD773D">
        <w:tab/>
      </w:r>
      <w:r w:rsidRPr="00FD773D">
        <w:tab/>
        <w:t xml:space="preserve">  XA_API_CMD_SET_MEMTABS_PTR,</w:t>
      </w:r>
    </w:p>
    <w:p w14:paraId="4FDFE918" w14:textId="77777777" w:rsidR="00E93053" w:rsidRPr="00FD773D" w:rsidRDefault="00E93053" w:rsidP="00E93053">
      <w:pPr>
        <w:widowControl/>
        <w:autoSpaceDE/>
        <w:autoSpaceDN/>
        <w:adjustRightInd/>
        <w:snapToGrid/>
        <w:jc w:val="left"/>
      </w:pPr>
      <w:r w:rsidRPr="00FD773D">
        <w:tab/>
      </w:r>
      <w:r w:rsidRPr="00FD773D">
        <w:tab/>
        <w:t xml:space="preserve">  0,</w:t>
      </w:r>
    </w:p>
    <w:p w14:paraId="5BFE2C03" w14:textId="77777777" w:rsidR="00E93053" w:rsidRPr="00FD773D" w:rsidRDefault="00E93053" w:rsidP="00E93053">
      <w:pPr>
        <w:widowControl/>
        <w:autoSpaceDE/>
        <w:autoSpaceDN/>
        <w:adjustRightInd/>
        <w:snapToGrid/>
        <w:jc w:val="left"/>
      </w:pPr>
      <w:r w:rsidRPr="00FD773D">
        <w:tab/>
      </w:r>
      <w:r w:rsidRPr="00FD773D">
        <w:tab/>
        <w:t xml:space="preserve">  memtab_ptr);</w:t>
      </w:r>
    </w:p>
    <w:p w14:paraId="57E482EC" w14:textId="77777777" w:rsidR="00E93053" w:rsidRPr="00FD773D" w:rsidRDefault="00E93053" w:rsidP="00E96864"/>
    <w:p w14:paraId="5973AD55" w14:textId="77777777" w:rsidR="002B29DC" w:rsidRPr="00FD773D" w:rsidRDefault="002B29DC" w:rsidP="00E96864">
      <w:r w:rsidRPr="00FD773D">
        <w:br w:type="page"/>
      </w:r>
    </w:p>
    <w:p w14:paraId="04A50005" w14:textId="77777777" w:rsidR="003F6E95" w:rsidRPr="00FD773D" w:rsidRDefault="003F6E95" w:rsidP="00DC074C"/>
    <w:p w14:paraId="45CD7590"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FD773D">
        <w:t>XA_API_CMD_GET_N_MEMTABS command</w:t>
      </w:r>
    </w:p>
    <w:p w14:paraId="7623ED6D" w14:textId="2719B5A0" w:rsidR="002B29DC" w:rsidRPr="00FD773D" w:rsidRDefault="00786BE7" w:rsidP="00F6508B">
      <w:pPr>
        <w:pStyle w:val="ReqID"/>
      </w:pPr>
      <w:r>
        <w:t>FD_PLG_TDM_009</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689"/>
        <w:gridCol w:w="4429"/>
      </w:tblGrid>
      <w:tr w:rsidR="002B29DC" w:rsidRPr="00FD773D" w14:paraId="5D040A91" w14:textId="77777777" w:rsidTr="00F6508B">
        <w:trPr>
          <w:trHeight w:val="354"/>
          <w:jc w:val="center"/>
        </w:trPr>
        <w:tc>
          <w:tcPr>
            <w:tcW w:w="1453" w:type="dxa"/>
            <w:tcBorders>
              <w:bottom w:val="single" w:sz="4" w:space="0" w:color="auto"/>
              <w:right w:val="double" w:sz="4" w:space="0" w:color="auto"/>
            </w:tcBorders>
          </w:tcPr>
          <w:p w14:paraId="5B585FD0" w14:textId="77777777" w:rsidR="002B29DC" w:rsidRPr="00FD773D" w:rsidRDefault="002B29DC" w:rsidP="00D15B83">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68609A15" w14:textId="77777777" w:rsidR="002B29DC" w:rsidRPr="00FD773D" w:rsidRDefault="002B29DC" w:rsidP="00D15B83">
            <w:pPr>
              <w:rPr>
                <w:sz w:val="18"/>
                <w:szCs w:val="18"/>
              </w:rPr>
            </w:pPr>
            <w:r w:rsidRPr="00FD773D">
              <w:rPr>
                <w:sz w:val="18"/>
                <w:szCs w:val="18"/>
              </w:rPr>
              <w:t>None</w:t>
            </w:r>
          </w:p>
        </w:tc>
      </w:tr>
      <w:tr w:rsidR="002B29DC" w:rsidRPr="00FD773D" w14:paraId="32ABA6DF" w14:textId="77777777" w:rsidTr="00F6508B">
        <w:trPr>
          <w:trHeight w:val="354"/>
          <w:jc w:val="center"/>
        </w:trPr>
        <w:tc>
          <w:tcPr>
            <w:tcW w:w="1453" w:type="dxa"/>
            <w:tcBorders>
              <w:top w:val="single" w:sz="4" w:space="0" w:color="auto"/>
              <w:right w:val="double" w:sz="4" w:space="0" w:color="auto"/>
            </w:tcBorders>
          </w:tcPr>
          <w:p w14:paraId="7F164EF0"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15DF4D78" w14:textId="3B22A643" w:rsidR="002B29DC" w:rsidRPr="00FD773D" w:rsidRDefault="002B29DC" w:rsidP="00E70CA7">
            <w:pPr>
              <w:rPr>
                <w:sz w:val="18"/>
                <w:szCs w:val="18"/>
              </w:rPr>
            </w:pPr>
            <w:r w:rsidRPr="00FD773D">
              <w:rPr>
                <w:sz w:val="18"/>
                <w:szCs w:val="18"/>
              </w:rPr>
              <w:t xml:space="preserve">This command is used to obtain the number of memory blocks needed by the </w:t>
            </w:r>
            <w:r w:rsidR="00BD0FB4" w:rsidRPr="00FD773D">
              <w:rPr>
                <w:sz w:val="18"/>
                <w:szCs w:val="18"/>
              </w:rPr>
              <w:t>plugin</w:t>
            </w:r>
            <w:r w:rsidRPr="00FD773D">
              <w:rPr>
                <w:sz w:val="18"/>
                <w:szCs w:val="18"/>
              </w:rPr>
              <w:t xml:space="preserve">. This value is used as the iteration counter for the allocation of the memory blocks. A pointer to each memory block will be placed in the previously allocated memory tables. The pointer to the variable is passed to the API and the </w:t>
            </w:r>
            <w:r w:rsidR="00BD0FB4" w:rsidRPr="00FD773D">
              <w:rPr>
                <w:sz w:val="18"/>
                <w:szCs w:val="18"/>
              </w:rPr>
              <w:t>plugin</w:t>
            </w:r>
            <w:r w:rsidRPr="00FD773D">
              <w:rPr>
                <w:sz w:val="18"/>
                <w:szCs w:val="18"/>
              </w:rPr>
              <w:t xml:space="preserve"> writes the value to this variable.</w:t>
            </w:r>
          </w:p>
        </w:tc>
      </w:tr>
      <w:tr w:rsidR="002B29DC" w:rsidRPr="00FD773D" w14:paraId="18E690C9" w14:textId="77777777" w:rsidTr="00F6508B">
        <w:trPr>
          <w:trHeight w:val="331"/>
          <w:jc w:val="center"/>
        </w:trPr>
        <w:tc>
          <w:tcPr>
            <w:tcW w:w="1453" w:type="dxa"/>
            <w:vMerge w:val="restart"/>
            <w:tcBorders>
              <w:right w:val="double" w:sz="4" w:space="0" w:color="auto"/>
            </w:tcBorders>
          </w:tcPr>
          <w:p w14:paraId="7E2D8E47"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34B82EC2"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3B888D7B" w14:textId="77777777" w:rsidTr="00F6508B">
        <w:trPr>
          <w:trHeight w:val="640"/>
          <w:jc w:val="center"/>
        </w:trPr>
        <w:tc>
          <w:tcPr>
            <w:tcW w:w="1453" w:type="dxa"/>
            <w:vMerge/>
            <w:tcBorders>
              <w:right w:val="double" w:sz="4" w:space="0" w:color="auto"/>
            </w:tcBorders>
          </w:tcPr>
          <w:p w14:paraId="604D2D5C" w14:textId="77777777" w:rsidR="002B29DC" w:rsidRPr="00FD773D" w:rsidRDefault="002B29DC" w:rsidP="00D15B83">
            <w:pPr>
              <w:rPr>
                <w:sz w:val="18"/>
                <w:szCs w:val="18"/>
              </w:rPr>
            </w:pPr>
          </w:p>
        </w:tc>
        <w:tc>
          <w:tcPr>
            <w:tcW w:w="8118" w:type="dxa"/>
            <w:gridSpan w:val="2"/>
            <w:tcBorders>
              <w:left w:val="double" w:sz="4" w:space="0" w:color="auto"/>
            </w:tcBorders>
          </w:tcPr>
          <w:p w14:paraId="0BD2010F"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127F5FBD"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161E6D0C" w14:textId="77777777" w:rsidTr="00F6508B">
        <w:trPr>
          <w:trHeight w:val="351"/>
          <w:jc w:val="center"/>
        </w:trPr>
        <w:tc>
          <w:tcPr>
            <w:tcW w:w="1453" w:type="dxa"/>
            <w:vMerge/>
            <w:tcBorders>
              <w:right w:val="double" w:sz="4" w:space="0" w:color="auto"/>
            </w:tcBorders>
          </w:tcPr>
          <w:p w14:paraId="00A88DE4" w14:textId="77777777" w:rsidR="002B29DC" w:rsidRPr="00FD773D" w:rsidRDefault="002B29DC" w:rsidP="00D15B83">
            <w:pPr>
              <w:rPr>
                <w:sz w:val="18"/>
                <w:szCs w:val="18"/>
              </w:rPr>
            </w:pPr>
          </w:p>
        </w:tc>
        <w:tc>
          <w:tcPr>
            <w:tcW w:w="8118" w:type="dxa"/>
            <w:gridSpan w:val="2"/>
            <w:tcBorders>
              <w:left w:val="double" w:sz="4" w:space="0" w:color="auto"/>
            </w:tcBorders>
          </w:tcPr>
          <w:p w14:paraId="5D580E03"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598CAEE4" w14:textId="77777777" w:rsidTr="00F6508B">
        <w:trPr>
          <w:trHeight w:val="640"/>
          <w:jc w:val="center"/>
        </w:trPr>
        <w:tc>
          <w:tcPr>
            <w:tcW w:w="1453" w:type="dxa"/>
            <w:vMerge/>
            <w:tcBorders>
              <w:right w:val="double" w:sz="4" w:space="0" w:color="auto"/>
            </w:tcBorders>
          </w:tcPr>
          <w:p w14:paraId="284A3024" w14:textId="77777777" w:rsidR="002B29DC" w:rsidRPr="00FD773D" w:rsidRDefault="002B29DC" w:rsidP="00D15B83">
            <w:pPr>
              <w:rPr>
                <w:sz w:val="18"/>
                <w:szCs w:val="18"/>
              </w:rPr>
            </w:pPr>
          </w:p>
        </w:tc>
        <w:tc>
          <w:tcPr>
            <w:tcW w:w="8118" w:type="dxa"/>
            <w:gridSpan w:val="2"/>
            <w:tcBorders>
              <w:left w:val="double" w:sz="4" w:space="0" w:color="auto"/>
            </w:tcBorders>
          </w:tcPr>
          <w:p w14:paraId="41259332" w14:textId="77777777" w:rsidR="002B29DC" w:rsidRPr="00FD773D" w:rsidRDefault="002B29DC" w:rsidP="00D15B83">
            <w:pPr>
              <w:ind w:firstLineChars="100" w:firstLine="180"/>
              <w:rPr>
                <w:sz w:val="18"/>
                <w:szCs w:val="18"/>
              </w:rPr>
            </w:pPr>
            <w:r w:rsidRPr="00FD773D">
              <w:rPr>
                <w:sz w:val="18"/>
                <w:szCs w:val="18"/>
              </w:rPr>
              <w:tab/>
              <w:t>XA_API_CMD_GET_N_MEMTABS</w:t>
            </w:r>
          </w:p>
        </w:tc>
      </w:tr>
      <w:tr w:rsidR="002B29DC" w:rsidRPr="00FD773D" w14:paraId="3FE16306" w14:textId="77777777" w:rsidTr="00F6508B">
        <w:trPr>
          <w:trHeight w:val="324"/>
          <w:jc w:val="center"/>
        </w:trPr>
        <w:tc>
          <w:tcPr>
            <w:tcW w:w="1453" w:type="dxa"/>
            <w:vMerge/>
            <w:tcBorders>
              <w:right w:val="double" w:sz="4" w:space="0" w:color="auto"/>
            </w:tcBorders>
          </w:tcPr>
          <w:p w14:paraId="051E56D8" w14:textId="77777777" w:rsidR="002B29DC" w:rsidRPr="00FD773D" w:rsidRDefault="002B29DC" w:rsidP="00D15B83">
            <w:pPr>
              <w:rPr>
                <w:sz w:val="18"/>
                <w:szCs w:val="18"/>
              </w:rPr>
            </w:pPr>
          </w:p>
        </w:tc>
        <w:tc>
          <w:tcPr>
            <w:tcW w:w="8118" w:type="dxa"/>
            <w:gridSpan w:val="2"/>
            <w:tcBorders>
              <w:left w:val="double" w:sz="4" w:space="0" w:color="auto"/>
            </w:tcBorders>
          </w:tcPr>
          <w:p w14:paraId="77F6532A"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5D208806" w14:textId="77777777" w:rsidTr="00F6508B">
        <w:trPr>
          <w:trHeight w:val="640"/>
          <w:jc w:val="center"/>
        </w:trPr>
        <w:tc>
          <w:tcPr>
            <w:tcW w:w="1453" w:type="dxa"/>
            <w:vMerge/>
            <w:tcBorders>
              <w:right w:val="double" w:sz="4" w:space="0" w:color="auto"/>
            </w:tcBorders>
          </w:tcPr>
          <w:p w14:paraId="44A0C541" w14:textId="77777777" w:rsidR="002B29DC" w:rsidRPr="00FD773D" w:rsidRDefault="002B29DC" w:rsidP="00D15B83">
            <w:pPr>
              <w:rPr>
                <w:sz w:val="18"/>
                <w:szCs w:val="18"/>
              </w:rPr>
            </w:pPr>
          </w:p>
        </w:tc>
        <w:tc>
          <w:tcPr>
            <w:tcW w:w="8118" w:type="dxa"/>
            <w:gridSpan w:val="2"/>
            <w:tcBorders>
              <w:left w:val="double" w:sz="4" w:space="0" w:color="auto"/>
            </w:tcBorders>
          </w:tcPr>
          <w:p w14:paraId="66BC33EA" w14:textId="77777777" w:rsidR="002B29DC" w:rsidRPr="00FD773D" w:rsidRDefault="002B29DC" w:rsidP="00D15B83">
            <w:pPr>
              <w:ind w:firstLineChars="100" w:firstLine="180"/>
              <w:rPr>
                <w:sz w:val="18"/>
                <w:szCs w:val="18"/>
              </w:rPr>
            </w:pPr>
            <w:r w:rsidRPr="00FD773D">
              <w:rPr>
                <w:sz w:val="18"/>
                <w:szCs w:val="18"/>
              </w:rPr>
              <w:t>NULL</w:t>
            </w:r>
          </w:p>
        </w:tc>
      </w:tr>
      <w:tr w:rsidR="002B29DC" w:rsidRPr="00FD773D" w14:paraId="52D8B8DB" w14:textId="77777777" w:rsidTr="00F6508B">
        <w:trPr>
          <w:trHeight w:val="338"/>
          <w:jc w:val="center"/>
        </w:trPr>
        <w:tc>
          <w:tcPr>
            <w:tcW w:w="1453" w:type="dxa"/>
            <w:vMerge/>
            <w:tcBorders>
              <w:right w:val="double" w:sz="4" w:space="0" w:color="auto"/>
            </w:tcBorders>
          </w:tcPr>
          <w:p w14:paraId="440F3D39" w14:textId="77777777" w:rsidR="002B29DC" w:rsidRPr="00FD773D" w:rsidRDefault="002B29DC" w:rsidP="00D15B83">
            <w:pPr>
              <w:rPr>
                <w:sz w:val="18"/>
                <w:szCs w:val="18"/>
              </w:rPr>
            </w:pPr>
          </w:p>
        </w:tc>
        <w:tc>
          <w:tcPr>
            <w:tcW w:w="8118" w:type="dxa"/>
            <w:gridSpan w:val="2"/>
            <w:tcBorders>
              <w:left w:val="double" w:sz="4" w:space="0" w:color="auto"/>
            </w:tcBorders>
          </w:tcPr>
          <w:p w14:paraId="17AC94E4" w14:textId="77777777" w:rsidR="002B29DC" w:rsidRPr="00FD773D" w:rsidRDefault="002B29DC" w:rsidP="00D15B83">
            <w:pPr>
              <w:rPr>
                <w:sz w:val="18"/>
                <w:szCs w:val="18"/>
              </w:rPr>
            </w:pPr>
            <w:r w:rsidRPr="00FD773D">
              <w:rPr>
                <w:sz w:val="18"/>
                <w:szCs w:val="18"/>
              </w:rPr>
              <w:t>pv_value</w:t>
            </w:r>
          </w:p>
        </w:tc>
      </w:tr>
      <w:tr w:rsidR="002B29DC" w:rsidRPr="00FD773D" w14:paraId="0239A429" w14:textId="77777777" w:rsidTr="00F6508B">
        <w:trPr>
          <w:trHeight w:val="640"/>
          <w:jc w:val="center"/>
        </w:trPr>
        <w:tc>
          <w:tcPr>
            <w:tcW w:w="1453" w:type="dxa"/>
            <w:vMerge/>
            <w:tcBorders>
              <w:right w:val="double" w:sz="4" w:space="0" w:color="auto"/>
            </w:tcBorders>
          </w:tcPr>
          <w:p w14:paraId="5F389514"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18BC1335" w14:textId="77777777" w:rsidR="002B29DC" w:rsidRPr="00FD773D" w:rsidRDefault="002B29DC" w:rsidP="00E70CA7">
            <w:pPr>
              <w:pStyle w:val="ReqText"/>
              <w:rPr>
                <w:sz w:val="18"/>
                <w:szCs w:val="18"/>
              </w:rPr>
            </w:pPr>
            <w:r w:rsidRPr="00FD773D">
              <w:rPr>
                <w:sz w:val="18"/>
                <w:szCs w:val="18"/>
              </w:rPr>
              <w:t>Pointer to variable of number of memory blocks required to be allocated</w:t>
            </w:r>
          </w:p>
        </w:tc>
      </w:tr>
      <w:tr w:rsidR="001008F3" w:rsidRPr="00FD773D" w14:paraId="69AC59F4" w14:textId="77777777" w:rsidTr="001008F3">
        <w:trPr>
          <w:trHeight w:val="395"/>
          <w:jc w:val="center"/>
        </w:trPr>
        <w:tc>
          <w:tcPr>
            <w:tcW w:w="1453" w:type="dxa"/>
            <w:vMerge w:val="restart"/>
            <w:tcBorders>
              <w:right w:val="double" w:sz="4" w:space="0" w:color="auto"/>
            </w:tcBorders>
          </w:tcPr>
          <w:p w14:paraId="785B6C71" w14:textId="77777777" w:rsidR="001008F3" w:rsidRPr="00FD773D" w:rsidRDefault="001008F3" w:rsidP="00D15B83">
            <w:pPr>
              <w:rPr>
                <w:sz w:val="18"/>
                <w:szCs w:val="18"/>
              </w:rPr>
            </w:pPr>
            <w:r w:rsidRPr="00FD773D">
              <w:rPr>
                <w:sz w:val="18"/>
                <w:szCs w:val="18"/>
              </w:rPr>
              <w:t>Return value</w:t>
            </w:r>
          </w:p>
        </w:tc>
        <w:tc>
          <w:tcPr>
            <w:tcW w:w="3689" w:type="dxa"/>
            <w:tcBorders>
              <w:left w:val="double" w:sz="4" w:space="0" w:color="auto"/>
              <w:right w:val="single" w:sz="4" w:space="0" w:color="auto"/>
            </w:tcBorders>
          </w:tcPr>
          <w:p w14:paraId="665C2A0E" w14:textId="77777777" w:rsidR="001008F3" w:rsidRPr="00FD773D" w:rsidRDefault="001008F3" w:rsidP="00D15B83">
            <w:pPr>
              <w:rPr>
                <w:sz w:val="18"/>
                <w:szCs w:val="18"/>
              </w:rPr>
            </w:pPr>
            <w:r w:rsidRPr="00FD773D">
              <w:rPr>
                <w:sz w:val="18"/>
                <w:szCs w:val="18"/>
              </w:rPr>
              <w:t>XA_NO_ERROR</w:t>
            </w:r>
          </w:p>
        </w:tc>
        <w:tc>
          <w:tcPr>
            <w:tcW w:w="4429" w:type="dxa"/>
            <w:tcBorders>
              <w:left w:val="single" w:sz="4" w:space="0" w:color="auto"/>
            </w:tcBorders>
          </w:tcPr>
          <w:p w14:paraId="78C6475B" w14:textId="77777777" w:rsidR="001008F3" w:rsidRPr="00FD773D" w:rsidRDefault="001008F3" w:rsidP="00D15B83">
            <w:pPr>
              <w:rPr>
                <w:sz w:val="18"/>
                <w:szCs w:val="18"/>
              </w:rPr>
            </w:pPr>
            <w:r w:rsidRPr="00FD773D">
              <w:rPr>
                <w:sz w:val="18"/>
                <w:szCs w:val="18"/>
              </w:rPr>
              <w:t>Normally ends.</w:t>
            </w:r>
          </w:p>
        </w:tc>
      </w:tr>
      <w:tr w:rsidR="001008F3" w:rsidRPr="00FD773D" w14:paraId="74134B79" w14:textId="77777777" w:rsidTr="001008F3">
        <w:trPr>
          <w:trHeight w:val="350"/>
          <w:jc w:val="center"/>
        </w:trPr>
        <w:tc>
          <w:tcPr>
            <w:tcW w:w="1453" w:type="dxa"/>
            <w:vMerge/>
            <w:tcBorders>
              <w:right w:val="double" w:sz="4" w:space="0" w:color="auto"/>
            </w:tcBorders>
          </w:tcPr>
          <w:p w14:paraId="1403D510" w14:textId="77777777" w:rsidR="001008F3" w:rsidRPr="00FD773D" w:rsidRDefault="001008F3" w:rsidP="00D15B83">
            <w:pPr>
              <w:rPr>
                <w:sz w:val="18"/>
                <w:szCs w:val="18"/>
              </w:rPr>
            </w:pPr>
          </w:p>
        </w:tc>
        <w:tc>
          <w:tcPr>
            <w:tcW w:w="3689" w:type="dxa"/>
            <w:tcBorders>
              <w:left w:val="double" w:sz="4" w:space="0" w:color="auto"/>
              <w:right w:val="single" w:sz="4" w:space="0" w:color="auto"/>
            </w:tcBorders>
          </w:tcPr>
          <w:p w14:paraId="72117E1B" w14:textId="77777777" w:rsidR="001008F3" w:rsidRPr="00FD773D" w:rsidRDefault="001008F3" w:rsidP="00D15B83">
            <w:pPr>
              <w:rPr>
                <w:sz w:val="18"/>
                <w:szCs w:val="18"/>
              </w:rPr>
            </w:pPr>
            <w:r w:rsidRPr="00FD773D">
              <w:rPr>
                <w:sz w:val="18"/>
                <w:szCs w:val="18"/>
              </w:rPr>
              <w:t>XA_API_FATAL_MEM_ALLOC</w:t>
            </w:r>
          </w:p>
        </w:tc>
        <w:tc>
          <w:tcPr>
            <w:tcW w:w="4429" w:type="dxa"/>
            <w:tcBorders>
              <w:left w:val="single" w:sz="4" w:space="0" w:color="auto"/>
            </w:tcBorders>
          </w:tcPr>
          <w:p w14:paraId="241FD3F6" w14:textId="77777777" w:rsidR="001008F3" w:rsidRPr="00FD773D" w:rsidRDefault="001008F3" w:rsidP="00D15B83">
            <w:pPr>
              <w:rPr>
                <w:sz w:val="18"/>
                <w:szCs w:val="18"/>
              </w:rPr>
            </w:pPr>
            <w:r w:rsidRPr="00FD773D">
              <w:rPr>
                <w:sz w:val="18"/>
                <w:szCs w:val="18"/>
                <w:lang w:val="x-none" w:eastAsia="x-none"/>
              </w:rPr>
              <w:t>p_xa_module_obj</w:t>
            </w:r>
            <w:r w:rsidRPr="00FD773D">
              <w:rPr>
                <w:sz w:val="18"/>
                <w:szCs w:val="18"/>
                <w:lang w:eastAsia="x-none"/>
              </w:rPr>
              <w:t xml:space="preserve"> or pv_value</w:t>
            </w:r>
            <w:r w:rsidRPr="00FD773D">
              <w:rPr>
                <w:sz w:val="18"/>
                <w:szCs w:val="18"/>
              </w:rPr>
              <w:t xml:space="preserve"> is NULL.</w:t>
            </w:r>
          </w:p>
        </w:tc>
      </w:tr>
      <w:tr w:rsidR="001008F3" w:rsidRPr="00FD773D" w14:paraId="0F1938B9" w14:textId="77777777" w:rsidTr="001008F3">
        <w:trPr>
          <w:trHeight w:val="350"/>
          <w:jc w:val="center"/>
        </w:trPr>
        <w:tc>
          <w:tcPr>
            <w:tcW w:w="1453" w:type="dxa"/>
            <w:vMerge/>
            <w:tcBorders>
              <w:right w:val="double" w:sz="4" w:space="0" w:color="auto"/>
            </w:tcBorders>
          </w:tcPr>
          <w:p w14:paraId="23434942" w14:textId="77777777" w:rsidR="001008F3" w:rsidRPr="00FD773D" w:rsidRDefault="001008F3" w:rsidP="00D15B83">
            <w:pPr>
              <w:rPr>
                <w:sz w:val="18"/>
                <w:szCs w:val="18"/>
              </w:rPr>
            </w:pPr>
          </w:p>
        </w:tc>
        <w:tc>
          <w:tcPr>
            <w:tcW w:w="3689" w:type="dxa"/>
            <w:tcBorders>
              <w:left w:val="double" w:sz="4" w:space="0" w:color="auto"/>
              <w:right w:val="single" w:sz="4" w:space="0" w:color="auto"/>
            </w:tcBorders>
          </w:tcPr>
          <w:p w14:paraId="675E3CD2" w14:textId="77777777" w:rsidR="001008F3" w:rsidRPr="00FD773D" w:rsidRDefault="001008F3" w:rsidP="00D15B83">
            <w:pPr>
              <w:rPr>
                <w:sz w:val="18"/>
                <w:szCs w:val="18"/>
              </w:rPr>
            </w:pPr>
            <w:r w:rsidRPr="00FD773D">
              <w:rPr>
                <w:sz w:val="18"/>
                <w:szCs w:val="18"/>
              </w:rPr>
              <w:t>XA_API_FATAL_MEM_ALIGN</w:t>
            </w:r>
          </w:p>
        </w:tc>
        <w:tc>
          <w:tcPr>
            <w:tcW w:w="4429" w:type="dxa"/>
            <w:tcBorders>
              <w:left w:val="single" w:sz="4" w:space="0" w:color="auto"/>
            </w:tcBorders>
          </w:tcPr>
          <w:p w14:paraId="255027F2" w14:textId="77777777" w:rsidR="001008F3" w:rsidRPr="00FD773D" w:rsidRDefault="001008F3" w:rsidP="00D15B83">
            <w:pPr>
              <w:rPr>
                <w:sz w:val="18"/>
                <w:szCs w:val="18"/>
                <w:lang w:eastAsia="x-none"/>
              </w:rPr>
            </w:pPr>
            <w:r w:rsidRPr="00FD773D">
              <w:rPr>
                <w:sz w:val="18"/>
                <w:szCs w:val="18"/>
                <w:lang w:eastAsia="x-none"/>
              </w:rPr>
              <w:t>p_xa_module_obj is not aligned to 4 bytes.</w:t>
            </w:r>
          </w:p>
        </w:tc>
      </w:tr>
      <w:tr w:rsidR="001008F3" w:rsidRPr="00FD773D" w14:paraId="5947658E" w14:textId="77777777" w:rsidTr="001008F3">
        <w:trPr>
          <w:trHeight w:val="350"/>
          <w:jc w:val="center"/>
        </w:trPr>
        <w:tc>
          <w:tcPr>
            <w:tcW w:w="1453" w:type="dxa"/>
            <w:vMerge/>
            <w:tcBorders>
              <w:right w:val="double" w:sz="4" w:space="0" w:color="auto"/>
            </w:tcBorders>
          </w:tcPr>
          <w:p w14:paraId="74A4783F" w14:textId="77777777" w:rsidR="001008F3" w:rsidRPr="00FD773D" w:rsidRDefault="001008F3" w:rsidP="001008F3">
            <w:pPr>
              <w:rPr>
                <w:sz w:val="18"/>
                <w:szCs w:val="18"/>
              </w:rPr>
            </w:pPr>
          </w:p>
        </w:tc>
        <w:tc>
          <w:tcPr>
            <w:tcW w:w="3689" w:type="dxa"/>
            <w:tcBorders>
              <w:left w:val="double" w:sz="4" w:space="0" w:color="auto"/>
              <w:right w:val="single" w:sz="4" w:space="0" w:color="auto"/>
            </w:tcBorders>
          </w:tcPr>
          <w:p w14:paraId="20E231C2" w14:textId="77777777" w:rsidR="001008F3" w:rsidRPr="00FD773D" w:rsidRDefault="001008F3" w:rsidP="001008F3">
            <w:pPr>
              <w:jc w:val="left"/>
              <w:rPr>
                <w:sz w:val="18"/>
                <w:szCs w:val="18"/>
              </w:rPr>
            </w:pPr>
            <w:r w:rsidRPr="00FD773D">
              <w:rPr>
                <w:sz w:val="18"/>
                <w:szCs w:val="18"/>
              </w:rPr>
              <w:t>XA_TDM_CAP_CONFIG_FATAL_STATE (in TDM Capture)</w:t>
            </w:r>
          </w:p>
          <w:p w14:paraId="209BA71C" w14:textId="77777777" w:rsidR="001008F3" w:rsidRPr="00FD773D" w:rsidRDefault="001008F3" w:rsidP="001008F3">
            <w:pPr>
              <w:jc w:val="left"/>
              <w:rPr>
                <w:sz w:val="18"/>
                <w:szCs w:val="18"/>
              </w:rPr>
            </w:pPr>
            <w:r w:rsidRPr="00FD773D">
              <w:rPr>
                <w:sz w:val="18"/>
                <w:szCs w:val="18"/>
              </w:rPr>
              <w:t>Or</w:t>
            </w:r>
          </w:p>
          <w:p w14:paraId="64A60CAF" w14:textId="0E66A987" w:rsidR="001008F3" w:rsidRPr="00FD773D" w:rsidRDefault="001008F3" w:rsidP="001008F3">
            <w:pPr>
              <w:rPr>
                <w:sz w:val="18"/>
                <w:szCs w:val="18"/>
              </w:rPr>
            </w:pPr>
            <w:r w:rsidRPr="00FD773D">
              <w:rPr>
                <w:sz w:val="18"/>
                <w:szCs w:val="18"/>
              </w:rPr>
              <w:t>XA_TDM_RDR_CONFIG_FATAL_STATE (in TDM Renderer)</w:t>
            </w:r>
          </w:p>
        </w:tc>
        <w:tc>
          <w:tcPr>
            <w:tcW w:w="4429" w:type="dxa"/>
            <w:tcBorders>
              <w:left w:val="single" w:sz="4" w:space="0" w:color="auto"/>
            </w:tcBorders>
          </w:tcPr>
          <w:p w14:paraId="514182E5" w14:textId="1EB944CD" w:rsidR="001008F3" w:rsidRPr="00FD773D" w:rsidRDefault="001008F3" w:rsidP="001008F3">
            <w:pPr>
              <w:rPr>
                <w:sz w:val="18"/>
                <w:szCs w:val="18"/>
                <w:lang w:eastAsia="x-none"/>
              </w:rPr>
            </w:pPr>
            <w:r w:rsidRPr="00FD773D">
              <w:rPr>
                <w:sz w:val="18"/>
                <w:szCs w:val="18"/>
                <w:lang w:eastAsia="x-none"/>
              </w:rPr>
              <w:t>Incorrect seq</w:t>
            </w:r>
            <w:r w:rsidR="00A565AD" w:rsidRPr="00FD773D">
              <w:rPr>
                <w:sz w:val="18"/>
                <w:szCs w:val="18"/>
                <w:lang w:eastAsia="x-none"/>
              </w:rPr>
              <w:t>uence call (i.e. call before post</w:t>
            </w:r>
            <w:r w:rsidRPr="00FD773D">
              <w:rPr>
                <w:sz w:val="18"/>
                <w:szCs w:val="18"/>
                <w:lang w:eastAsia="x-none"/>
              </w:rPr>
              <w:t>-configuration step)</w:t>
            </w:r>
          </w:p>
        </w:tc>
      </w:tr>
      <w:tr w:rsidR="001008F3" w:rsidRPr="00FD773D" w14:paraId="23CA63FB" w14:textId="77777777" w:rsidTr="00F6508B">
        <w:trPr>
          <w:jc w:val="center"/>
        </w:trPr>
        <w:tc>
          <w:tcPr>
            <w:tcW w:w="1453" w:type="dxa"/>
            <w:tcBorders>
              <w:right w:val="double" w:sz="4" w:space="0" w:color="auto"/>
            </w:tcBorders>
          </w:tcPr>
          <w:p w14:paraId="55A1C176" w14:textId="77777777" w:rsidR="001008F3" w:rsidRPr="00FD773D" w:rsidRDefault="001008F3" w:rsidP="001008F3">
            <w:pPr>
              <w:rPr>
                <w:sz w:val="18"/>
                <w:szCs w:val="18"/>
              </w:rPr>
            </w:pPr>
            <w:r w:rsidRPr="00FD773D">
              <w:rPr>
                <w:sz w:val="18"/>
                <w:szCs w:val="18"/>
              </w:rPr>
              <w:t>Restrictions</w:t>
            </w:r>
          </w:p>
        </w:tc>
        <w:tc>
          <w:tcPr>
            <w:tcW w:w="8118" w:type="dxa"/>
            <w:gridSpan w:val="2"/>
            <w:tcBorders>
              <w:left w:val="double" w:sz="4" w:space="0" w:color="auto"/>
            </w:tcBorders>
          </w:tcPr>
          <w:p w14:paraId="3987A4CF" w14:textId="7D9517BC" w:rsidR="001008F3" w:rsidRPr="00FD773D" w:rsidRDefault="00DB3E8B" w:rsidP="00DB3E8B">
            <w:pPr>
              <w:rPr>
                <w:sz w:val="18"/>
                <w:szCs w:val="18"/>
              </w:rPr>
            </w:pPr>
            <w:r w:rsidRPr="00FD773D">
              <w:rPr>
                <w:sz w:val="18"/>
                <w:szCs w:val="18"/>
              </w:rPr>
              <w:t>pv_value will be changed depend on channel mode and DMAC transfer type (using ADMAC or DMACPP)</w:t>
            </w:r>
          </w:p>
        </w:tc>
      </w:tr>
    </w:tbl>
    <w:p w14:paraId="06664CE8" w14:textId="1D182BB9" w:rsidR="00F6508B" w:rsidRPr="00FD773D" w:rsidRDefault="00396DE2" w:rsidP="00F6508B">
      <w:pPr>
        <w:pStyle w:val="RefIDs"/>
      </w:pPr>
      <w:r>
        <w:t>[Covers: RD_014</w:t>
      </w:r>
      <w:r w:rsidRPr="00FD773D">
        <w:t>]</w:t>
      </w:r>
    </w:p>
    <w:p w14:paraId="537F3A1D" w14:textId="564B945D" w:rsidR="00E93053" w:rsidRPr="00FD773D" w:rsidRDefault="00E93053" w:rsidP="00F6508B">
      <w:pPr>
        <w:widowControl/>
        <w:snapToGrid/>
        <w:jc w:val="left"/>
      </w:pPr>
      <w:r w:rsidRPr="00FD773D">
        <w:t>Example</w:t>
      </w:r>
      <w:r w:rsidR="00151BC9" w:rsidRPr="00FD773D">
        <w:t>:</w:t>
      </w:r>
    </w:p>
    <w:p w14:paraId="52E53C48" w14:textId="77777777" w:rsidR="00E93053" w:rsidRPr="00FD773D" w:rsidRDefault="00E93053" w:rsidP="00E93053">
      <w:r w:rsidRPr="00FD773D">
        <w:t>WORD32 n_memtab;</w:t>
      </w:r>
    </w:p>
    <w:p w14:paraId="3F467684" w14:textId="77777777" w:rsidR="00E93053" w:rsidRPr="00FD773D" w:rsidRDefault="00E93053" w:rsidP="00E93053">
      <w:pPr>
        <w:widowControl/>
        <w:autoSpaceDE/>
        <w:autoSpaceDN/>
        <w:adjustRightInd/>
        <w:snapToGrid/>
        <w:jc w:val="left"/>
      </w:pPr>
      <w:r w:rsidRPr="00FD773D">
        <w:t>res = (*api_func)(api_obj,</w:t>
      </w:r>
    </w:p>
    <w:p w14:paraId="0D3D7010" w14:textId="77777777" w:rsidR="00E93053" w:rsidRPr="00FD773D" w:rsidRDefault="00E93053" w:rsidP="00E93053">
      <w:pPr>
        <w:widowControl/>
        <w:autoSpaceDE/>
        <w:autoSpaceDN/>
        <w:adjustRightInd/>
        <w:snapToGrid/>
        <w:jc w:val="left"/>
      </w:pPr>
      <w:r w:rsidRPr="00FD773D">
        <w:tab/>
      </w:r>
      <w:r w:rsidRPr="00FD773D">
        <w:tab/>
        <w:t xml:space="preserve">  XA_API_CMD_GET_N_MEMTABS,</w:t>
      </w:r>
    </w:p>
    <w:p w14:paraId="0900BB94" w14:textId="77777777" w:rsidR="00E93053" w:rsidRPr="00FD773D" w:rsidRDefault="00E93053" w:rsidP="00E93053">
      <w:pPr>
        <w:widowControl/>
        <w:autoSpaceDE/>
        <w:autoSpaceDN/>
        <w:adjustRightInd/>
        <w:snapToGrid/>
        <w:jc w:val="left"/>
      </w:pPr>
      <w:r w:rsidRPr="00FD773D">
        <w:tab/>
      </w:r>
      <w:r w:rsidRPr="00FD773D">
        <w:tab/>
        <w:t xml:space="preserve">  0,</w:t>
      </w:r>
    </w:p>
    <w:p w14:paraId="7C28E538" w14:textId="77777777" w:rsidR="00E93053" w:rsidRPr="00FD773D" w:rsidRDefault="00E93053" w:rsidP="00E93053">
      <w:pPr>
        <w:widowControl/>
        <w:autoSpaceDE/>
        <w:autoSpaceDN/>
        <w:adjustRightInd/>
        <w:snapToGrid/>
        <w:jc w:val="left"/>
      </w:pPr>
      <w:r w:rsidRPr="00FD773D">
        <w:tab/>
      </w:r>
      <w:r w:rsidRPr="00FD773D">
        <w:tab/>
        <w:t xml:space="preserve">  &amp;n_memtab);</w:t>
      </w:r>
    </w:p>
    <w:p w14:paraId="354281ED" w14:textId="77777777" w:rsidR="00E93053" w:rsidRPr="00FD773D" w:rsidRDefault="00E93053" w:rsidP="00E96864"/>
    <w:p w14:paraId="266A524D" w14:textId="77777777" w:rsidR="002B29DC" w:rsidRPr="00FD773D" w:rsidRDefault="002B29DC" w:rsidP="00E96864">
      <w:r w:rsidRPr="00FD773D">
        <w:br w:type="page"/>
      </w:r>
    </w:p>
    <w:p w14:paraId="10B7297B" w14:textId="77777777" w:rsidR="003F6E95" w:rsidRPr="00FD773D" w:rsidRDefault="003F6E95" w:rsidP="00DC074C"/>
    <w:p w14:paraId="57E41DB3"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161" w:name="_Ref453400420"/>
      <w:r w:rsidRPr="00FD773D">
        <w:t>XA_API_CMD_GET_MEM_INFO_SIZE command</w:t>
      </w:r>
      <w:bookmarkEnd w:id="161"/>
    </w:p>
    <w:p w14:paraId="324DF3BB" w14:textId="378C7B31" w:rsidR="00F6508B" w:rsidRPr="00FD773D" w:rsidRDefault="00786BE7" w:rsidP="00F6508B">
      <w:pPr>
        <w:pStyle w:val="ReqID"/>
      </w:pPr>
      <w:r>
        <w:t>FD_PLG_TDM_010</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3774"/>
        <w:gridCol w:w="4330"/>
      </w:tblGrid>
      <w:tr w:rsidR="002B29DC" w:rsidRPr="00FD773D" w14:paraId="40F78540" w14:textId="77777777" w:rsidTr="00F6508B">
        <w:trPr>
          <w:trHeight w:val="354"/>
          <w:jc w:val="center"/>
        </w:trPr>
        <w:tc>
          <w:tcPr>
            <w:tcW w:w="1467" w:type="dxa"/>
            <w:tcBorders>
              <w:right w:val="double" w:sz="4" w:space="0" w:color="auto"/>
            </w:tcBorders>
          </w:tcPr>
          <w:p w14:paraId="6EDC26B1" w14:textId="77777777" w:rsidR="002B29DC" w:rsidRPr="00FD773D" w:rsidRDefault="002B29DC" w:rsidP="00D15B83">
            <w:pPr>
              <w:rPr>
                <w:sz w:val="18"/>
                <w:szCs w:val="18"/>
              </w:rPr>
            </w:pPr>
            <w:r w:rsidRPr="00FD773D">
              <w:rPr>
                <w:sz w:val="18"/>
                <w:szCs w:val="18"/>
              </w:rPr>
              <w:t>Subcommand</w:t>
            </w:r>
          </w:p>
        </w:tc>
        <w:tc>
          <w:tcPr>
            <w:tcW w:w="8104" w:type="dxa"/>
            <w:gridSpan w:val="2"/>
            <w:tcBorders>
              <w:left w:val="double" w:sz="4" w:space="0" w:color="auto"/>
            </w:tcBorders>
          </w:tcPr>
          <w:p w14:paraId="0EC54512" w14:textId="77777777" w:rsidR="002B29DC" w:rsidRPr="00FD773D" w:rsidRDefault="002B29DC" w:rsidP="00D15B83">
            <w:pPr>
              <w:rPr>
                <w:sz w:val="18"/>
                <w:szCs w:val="18"/>
              </w:rPr>
            </w:pPr>
            <w:r w:rsidRPr="00FD773D">
              <w:rPr>
                <w:sz w:val="18"/>
                <w:szCs w:val="18"/>
              </w:rPr>
              <w:t>Memory index</w:t>
            </w:r>
          </w:p>
        </w:tc>
      </w:tr>
      <w:tr w:rsidR="002B29DC" w:rsidRPr="00FD773D" w14:paraId="2AED3548" w14:textId="77777777" w:rsidTr="00F6508B">
        <w:trPr>
          <w:trHeight w:val="354"/>
          <w:jc w:val="center"/>
        </w:trPr>
        <w:tc>
          <w:tcPr>
            <w:tcW w:w="1467" w:type="dxa"/>
            <w:tcBorders>
              <w:right w:val="double" w:sz="4" w:space="0" w:color="auto"/>
            </w:tcBorders>
          </w:tcPr>
          <w:p w14:paraId="72BFCD8D" w14:textId="77777777" w:rsidR="002B29DC" w:rsidRPr="00FD773D" w:rsidRDefault="002B29DC" w:rsidP="00D15B83">
            <w:pPr>
              <w:rPr>
                <w:sz w:val="18"/>
                <w:szCs w:val="18"/>
              </w:rPr>
            </w:pPr>
            <w:r w:rsidRPr="00FD773D">
              <w:rPr>
                <w:sz w:val="18"/>
                <w:szCs w:val="18"/>
              </w:rPr>
              <w:t>Description</w:t>
            </w:r>
          </w:p>
        </w:tc>
        <w:tc>
          <w:tcPr>
            <w:tcW w:w="8104" w:type="dxa"/>
            <w:gridSpan w:val="2"/>
            <w:tcBorders>
              <w:left w:val="double" w:sz="4" w:space="0" w:color="auto"/>
            </w:tcBorders>
          </w:tcPr>
          <w:p w14:paraId="433D8A3E" w14:textId="77777777" w:rsidR="002B29DC" w:rsidRPr="00FD773D" w:rsidRDefault="002B29DC" w:rsidP="00E70CA7">
            <w:pPr>
              <w:rPr>
                <w:sz w:val="18"/>
                <w:szCs w:val="18"/>
              </w:rPr>
            </w:pPr>
            <w:r w:rsidRPr="00FD773D">
              <w:rPr>
                <w:sz w:val="18"/>
                <w:szCs w:val="18"/>
              </w:rPr>
              <w:t>This command obtains the size of the memory type being referred to by the index. The size in bytes is returned in the variable pointed to by the final argument.</w:t>
            </w:r>
          </w:p>
        </w:tc>
      </w:tr>
      <w:tr w:rsidR="002B29DC" w:rsidRPr="00FD773D" w14:paraId="6E3A5B7D" w14:textId="77777777" w:rsidTr="00F6508B">
        <w:trPr>
          <w:trHeight w:val="331"/>
          <w:jc w:val="center"/>
        </w:trPr>
        <w:tc>
          <w:tcPr>
            <w:tcW w:w="1467" w:type="dxa"/>
            <w:vMerge w:val="restart"/>
            <w:tcBorders>
              <w:right w:val="double" w:sz="4" w:space="0" w:color="auto"/>
            </w:tcBorders>
          </w:tcPr>
          <w:p w14:paraId="6921CCF1" w14:textId="77777777" w:rsidR="002B29DC" w:rsidRPr="00FD773D" w:rsidRDefault="002B29DC" w:rsidP="00D15B83">
            <w:pPr>
              <w:rPr>
                <w:sz w:val="18"/>
                <w:szCs w:val="18"/>
              </w:rPr>
            </w:pPr>
            <w:r w:rsidRPr="00FD773D">
              <w:rPr>
                <w:sz w:val="18"/>
                <w:szCs w:val="18"/>
              </w:rPr>
              <w:t>Arguments</w:t>
            </w:r>
          </w:p>
          <w:p w14:paraId="50C025D2" w14:textId="77777777" w:rsidR="002B29DC" w:rsidRPr="00FD773D" w:rsidRDefault="002B29DC" w:rsidP="00D15B83">
            <w:pPr>
              <w:rPr>
                <w:sz w:val="18"/>
                <w:szCs w:val="18"/>
              </w:rPr>
            </w:pPr>
          </w:p>
        </w:tc>
        <w:tc>
          <w:tcPr>
            <w:tcW w:w="8104" w:type="dxa"/>
            <w:gridSpan w:val="2"/>
            <w:tcBorders>
              <w:left w:val="double" w:sz="4" w:space="0" w:color="auto"/>
            </w:tcBorders>
          </w:tcPr>
          <w:p w14:paraId="7677D52F"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18CD8D1B" w14:textId="77777777" w:rsidTr="00F6508B">
        <w:trPr>
          <w:trHeight w:val="640"/>
          <w:jc w:val="center"/>
        </w:trPr>
        <w:tc>
          <w:tcPr>
            <w:tcW w:w="1467" w:type="dxa"/>
            <w:vMerge/>
            <w:tcBorders>
              <w:right w:val="double" w:sz="4" w:space="0" w:color="auto"/>
            </w:tcBorders>
          </w:tcPr>
          <w:p w14:paraId="4FD4CE82" w14:textId="77777777" w:rsidR="002B29DC" w:rsidRPr="00FD773D" w:rsidRDefault="002B29DC" w:rsidP="00D15B83">
            <w:pPr>
              <w:rPr>
                <w:sz w:val="18"/>
                <w:szCs w:val="18"/>
              </w:rPr>
            </w:pPr>
          </w:p>
        </w:tc>
        <w:tc>
          <w:tcPr>
            <w:tcW w:w="8104" w:type="dxa"/>
            <w:gridSpan w:val="2"/>
            <w:tcBorders>
              <w:left w:val="double" w:sz="4" w:space="0" w:color="auto"/>
            </w:tcBorders>
          </w:tcPr>
          <w:p w14:paraId="3203340F"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3FF0ED54"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0468AC85" w14:textId="77777777" w:rsidTr="00F6508B">
        <w:trPr>
          <w:trHeight w:val="351"/>
          <w:jc w:val="center"/>
        </w:trPr>
        <w:tc>
          <w:tcPr>
            <w:tcW w:w="1467" w:type="dxa"/>
            <w:vMerge/>
            <w:tcBorders>
              <w:right w:val="double" w:sz="4" w:space="0" w:color="auto"/>
            </w:tcBorders>
          </w:tcPr>
          <w:p w14:paraId="20AAF344" w14:textId="77777777" w:rsidR="002B29DC" w:rsidRPr="00FD773D" w:rsidRDefault="002B29DC" w:rsidP="00D15B83">
            <w:pPr>
              <w:rPr>
                <w:sz w:val="18"/>
                <w:szCs w:val="18"/>
              </w:rPr>
            </w:pPr>
          </w:p>
        </w:tc>
        <w:tc>
          <w:tcPr>
            <w:tcW w:w="8104" w:type="dxa"/>
            <w:gridSpan w:val="2"/>
            <w:tcBorders>
              <w:left w:val="double" w:sz="4" w:space="0" w:color="auto"/>
            </w:tcBorders>
          </w:tcPr>
          <w:p w14:paraId="594342DB"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39BF4D07" w14:textId="77777777" w:rsidTr="00F6508B">
        <w:trPr>
          <w:trHeight w:val="640"/>
          <w:jc w:val="center"/>
        </w:trPr>
        <w:tc>
          <w:tcPr>
            <w:tcW w:w="1467" w:type="dxa"/>
            <w:vMerge/>
            <w:tcBorders>
              <w:right w:val="double" w:sz="4" w:space="0" w:color="auto"/>
            </w:tcBorders>
          </w:tcPr>
          <w:p w14:paraId="3EAF1F71" w14:textId="77777777" w:rsidR="002B29DC" w:rsidRPr="00FD773D" w:rsidRDefault="002B29DC" w:rsidP="00D15B83">
            <w:pPr>
              <w:rPr>
                <w:sz w:val="18"/>
                <w:szCs w:val="18"/>
              </w:rPr>
            </w:pPr>
          </w:p>
        </w:tc>
        <w:tc>
          <w:tcPr>
            <w:tcW w:w="8104" w:type="dxa"/>
            <w:gridSpan w:val="2"/>
            <w:tcBorders>
              <w:left w:val="double" w:sz="4" w:space="0" w:color="auto"/>
            </w:tcBorders>
          </w:tcPr>
          <w:p w14:paraId="5F560392" w14:textId="77777777" w:rsidR="002B29DC" w:rsidRPr="00FD773D" w:rsidRDefault="002B29DC" w:rsidP="00D15B83">
            <w:pPr>
              <w:ind w:firstLineChars="100" w:firstLine="180"/>
              <w:rPr>
                <w:sz w:val="18"/>
                <w:szCs w:val="18"/>
              </w:rPr>
            </w:pPr>
            <w:r w:rsidRPr="00FD773D">
              <w:rPr>
                <w:sz w:val="18"/>
                <w:szCs w:val="18"/>
              </w:rPr>
              <w:t>XA_API_CMD_GET_MEM_INFO_SIZE</w:t>
            </w:r>
          </w:p>
          <w:p w14:paraId="01D3E9DC" w14:textId="77777777" w:rsidR="002B29DC" w:rsidRPr="00FD773D" w:rsidRDefault="002B29DC" w:rsidP="00D15B83">
            <w:pPr>
              <w:ind w:firstLineChars="100" w:firstLine="180"/>
              <w:rPr>
                <w:sz w:val="18"/>
                <w:szCs w:val="18"/>
              </w:rPr>
            </w:pPr>
          </w:p>
        </w:tc>
      </w:tr>
      <w:tr w:rsidR="002B29DC" w:rsidRPr="00FD773D" w14:paraId="68D3DCD6" w14:textId="77777777" w:rsidTr="00F6508B">
        <w:trPr>
          <w:trHeight w:val="324"/>
          <w:jc w:val="center"/>
        </w:trPr>
        <w:tc>
          <w:tcPr>
            <w:tcW w:w="1467" w:type="dxa"/>
            <w:vMerge/>
            <w:tcBorders>
              <w:right w:val="double" w:sz="4" w:space="0" w:color="auto"/>
            </w:tcBorders>
          </w:tcPr>
          <w:p w14:paraId="7AFAD08C" w14:textId="77777777" w:rsidR="002B29DC" w:rsidRPr="00FD773D" w:rsidRDefault="002B29DC" w:rsidP="00D15B83">
            <w:pPr>
              <w:rPr>
                <w:sz w:val="18"/>
                <w:szCs w:val="18"/>
              </w:rPr>
            </w:pPr>
          </w:p>
        </w:tc>
        <w:tc>
          <w:tcPr>
            <w:tcW w:w="8104" w:type="dxa"/>
            <w:gridSpan w:val="2"/>
            <w:tcBorders>
              <w:left w:val="double" w:sz="4" w:space="0" w:color="auto"/>
            </w:tcBorders>
          </w:tcPr>
          <w:p w14:paraId="031F74E3"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0720E040" w14:textId="77777777" w:rsidTr="00F6508B">
        <w:trPr>
          <w:trHeight w:val="640"/>
          <w:jc w:val="center"/>
        </w:trPr>
        <w:tc>
          <w:tcPr>
            <w:tcW w:w="1467" w:type="dxa"/>
            <w:vMerge/>
            <w:tcBorders>
              <w:right w:val="double" w:sz="4" w:space="0" w:color="auto"/>
            </w:tcBorders>
          </w:tcPr>
          <w:p w14:paraId="22CBFCAD" w14:textId="77777777" w:rsidR="002B29DC" w:rsidRPr="00FD773D" w:rsidRDefault="002B29DC" w:rsidP="00D15B83">
            <w:pPr>
              <w:rPr>
                <w:sz w:val="18"/>
                <w:szCs w:val="18"/>
              </w:rPr>
            </w:pPr>
          </w:p>
        </w:tc>
        <w:tc>
          <w:tcPr>
            <w:tcW w:w="8104" w:type="dxa"/>
            <w:gridSpan w:val="2"/>
            <w:tcBorders>
              <w:left w:val="double" w:sz="4" w:space="0" w:color="auto"/>
            </w:tcBorders>
          </w:tcPr>
          <w:p w14:paraId="06A937CB" w14:textId="77777777" w:rsidR="002B29DC" w:rsidRPr="00FD773D" w:rsidRDefault="002B29DC" w:rsidP="00D15B83">
            <w:pPr>
              <w:ind w:firstLineChars="100" w:firstLine="180"/>
              <w:rPr>
                <w:sz w:val="18"/>
                <w:szCs w:val="18"/>
              </w:rPr>
            </w:pPr>
            <w:r w:rsidRPr="00FD773D">
              <w:rPr>
                <w:sz w:val="18"/>
                <w:szCs w:val="18"/>
              </w:rPr>
              <w:t>Index of the memory</w:t>
            </w:r>
          </w:p>
          <w:p w14:paraId="326B1564" w14:textId="642DC87C" w:rsidR="00DB3E8B" w:rsidRPr="00FD773D" w:rsidRDefault="00DB3E8B" w:rsidP="00DB3E8B">
            <w:pPr>
              <w:ind w:firstLineChars="300" w:firstLine="540"/>
              <w:rPr>
                <w:sz w:val="18"/>
                <w:szCs w:val="18"/>
              </w:rPr>
            </w:pPr>
            <w:r w:rsidRPr="00FD773D">
              <w:rPr>
                <w:sz w:val="18"/>
                <w:szCs w:val="18"/>
              </w:rPr>
              <w:t>0 - 1</w:t>
            </w:r>
            <w:r w:rsidRPr="00FD773D">
              <w:rPr>
                <w:sz w:val="18"/>
                <w:szCs w:val="18"/>
                <w:vertAlign w:val="superscript"/>
              </w:rPr>
              <w:t>st</w:t>
            </w:r>
            <w:r w:rsidRPr="00FD773D">
              <w:rPr>
                <w:sz w:val="18"/>
                <w:szCs w:val="18"/>
              </w:rPr>
              <w:t xml:space="preserve"> Input Buffer (TDM Renderer) / 1</w:t>
            </w:r>
            <w:r w:rsidRPr="00FD773D">
              <w:rPr>
                <w:sz w:val="18"/>
                <w:szCs w:val="18"/>
                <w:vertAlign w:val="superscript"/>
              </w:rPr>
              <w:t>st</w:t>
            </w:r>
            <w:r w:rsidRPr="00FD773D">
              <w:rPr>
                <w:sz w:val="18"/>
                <w:szCs w:val="18"/>
              </w:rPr>
              <w:t xml:space="preserve"> Output Buffer (TDM Capture)</w:t>
            </w:r>
          </w:p>
          <w:p w14:paraId="51207BF6" w14:textId="4FCC4E81" w:rsidR="00DB3E8B" w:rsidRPr="00FD773D" w:rsidRDefault="00DB3E8B" w:rsidP="00DB3E8B">
            <w:pPr>
              <w:ind w:firstLineChars="300" w:firstLine="540"/>
              <w:rPr>
                <w:sz w:val="18"/>
                <w:szCs w:val="18"/>
              </w:rPr>
            </w:pPr>
            <w:r w:rsidRPr="00FD773D">
              <w:rPr>
                <w:sz w:val="18"/>
                <w:szCs w:val="18"/>
              </w:rPr>
              <w:t>1 - 2</w:t>
            </w:r>
            <w:r w:rsidRPr="00FD773D">
              <w:rPr>
                <w:sz w:val="18"/>
                <w:szCs w:val="18"/>
                <w:vertAlign w:val="superscript"/>
              </w:rPr>
              <w:t>nd</w:t>
            </w:r>
            <w:r w:rsidRPr="00FD773D">
              <w:rPr>
                <w:sz w:val="18"/>
                <w:szCs w:val="18"/>
              </w:rPr>
              <w:t xml:space="preserve"> Input Buffer (TDM Renderer) / 2</w:t>
            </w:r>
            <w:r w:rsidRPr="00FD773D">
              <w:rPr>
                <w:sz w:val="18"/>
                <w:szCs w:val="18"/>
                <w:vertAlign w:val="superscript"/>
              </w:rPr>
              <w:t>nd</w:t>
            </w:r>
            <w:r w:rsidRPr="00FD773D">
              <w:rPr>
                <w:sz w:val="18"/>
                <w:szCs w:val="18"/>
              </w:rPr>
              <w:t xml:space="preserve"> Output Buffer (TDM Capture)</w:t>
            </w:r>
          </w:p>
          <w:p w14:paraId="66407604" w14:textId="6A1C3109" w:rsidR="00DB3E8B" w:rsidRPr="00FD773D" w:rsidRDefault="00DB3E8B" w:rsidP="00DB3E8B">
            <w:pPr>
              <w:ind w:firstLineChars="300" w:firstLine="540"/>
              <w:rPr>
                <w:sz w:val="18"/>
                <w:szCs w:val="18"/>
              </w:rPr>
            </w:pPr>
            <w:r w:rsidRPr="00FD773D">
              <w:rPr>
                <w:sz w:val="18"/>
                <w:szCs w:val="18"/>
              </w:rPr>
              <w:t>2 - 3</w:t>
            </w:r>
            <w:r w:rsidRPr="00FD773D">
              <w:rPr>
                <w:sz w:val="18"/>
                <w:szCs w:val="18"/>
                <w:vertAlign w:val="superscript"/>
              </w:rPr>
              <w:t>rd</w:t>
            </w:r>
            <w:r w:rsidRPr="00FD773D">
              <w:rPr>
                <w:sz w:val="18"/>
                <w:szCs w:val="18"/>
              </w:rPr>
              <w:t xml:space="preserve"> Input Buffer (TDM Renderer) / 3</w:t>
            </w:r>
            <w:r w:rsidRPr="00FD773D">
              <w:rPr>
                <w:sz w:val="18"/>
                <w:szCs w:val="18"/>
                <w:vertAlign w:val="superscript"/>
              </w:rPr>
              <w:t>rd</w:t>
            </w:r>
            <w:r w:rsidRPr="00FD773D">
              <w:rPr>
                <w:sz w:val="18"/>
                <w:szCs w:val="18"/>
              </w:rPr>
              <w:t xml:space="preserve"> Output Buffer (TDM Capture)</w:t>
            </w:r>
          </w:p>
          <w:p w14:paraId="07DC8871" w14:textId="3F67C6CD" w:rsidR="00DB3E8B" w:rsidRPr="00FD773D" w:rsidRDefault="00DB3E8B" w:rsidP="00DB3E8B">
            <w:pPr>
              <w:ind w:firstLineChars="300" w:firstLine="540"/>
              <w:rPr>
                <w:sz w:val="18"/>
                <w:szCs w:val="18"/>
              </w:rPr>
            </w:pPr>
            <w:r w:rsidRPr="00FD773D">
              <w:rPr>
                <w:sz w:val="18"/>
                <w:szCs w:val="18"/>
              </w:rPr>
              <w:t>3 - 4</w:t>
            </w:r>
            <w:r w:rsidRPr="00FD773D">
              <w:rPr>
                <w:sz w:val="18"/>
                <w:szCs w:val="18"/>
                <w:vertAlign w:val="superscript"/>
              </w:rPr>
              <w:t>th</w:t>
            </w:r>
            <w:r w:rsidRPr="00FD773D">
              <w:rPr>
                <w:sz w:val="18"/>
                <w:szCs w:val="18"/>
              </w:rPr>
              <w:t xml:space="preserve"> Input Buffer (TDM Renderer) / 4</w:t>
            </w:r>
            <w:r w:rsidRPr="00FD773D">
              <w:rPr>
                <w:sz w:val="18"/>
                <w:szCs w:val="18"/>
                <w:vertAlign w:val="superscript"/>
              </w:rPr>
              <w:t>th</w:t>
            </w:r>
            <w:r w:rsidRPr="00FD773D">
              <w:rPr>
                <w:sz w:val="18"/>
                <w:szCs w:val="18"/>
              </w:rPr>
              <w:t xml:space="preserve"> Output Buffer (TDM Capture)</w:t>
            </w:r>
          </w:p>
          <w:p w14:paraId="24CE0A0A" w14:textId="12E4FBDB" w:rsidR="002B29DC" w:rsidRPr="00FD773D" w:rsidRDefault="00DB3E8B" w:rsidP="00D15B83">
            <w:pPr>
              <w:ind w:firstLineChars="300" w:firstLine="540"/>
              <w:rPr>
                <w:sz w:val="18"/>
                <w:szCs w:val="18"/>
              </w:rPr>
            </w:pPr>
            <w:r w:rsidRPr="00FD773D">
              <w:rPr>
                <w:sz w:val="18"/>
                <w:szCs w:val="18"/>
              </w:rPr>
              <w:t>4</w:t>
            </w:r>
            <w:r w:rsidR="002B29DC" w:rsidRPr="00FD773D">
              <w:rPr>
                <w:sz w:val="18"/>
                <w:szCs w:val="18"/>
              </w:rPr>
              <w:t xml:space="preserve"> - Persistent Area</w:t>
            </w:r>
          </w:p>
          <w:p w14:paraId="686F9001" w14:textId="662DFAC4" w:rsidR="009C7A3B" w:rsidRPr="00FD773D" w:rsidRDefault="00DB3E8B" w:rsidP="00D15B83">
            <w:pPr>
              <w:ind w:firstLineChars="300" w:firstLine="540"/>
              <w:rPr>
                <w:sz w:val="18"/>
                <w:szCs w:val="18"/>
              </w:rPr>
            </w:pPr>
            <w:r w:rsidRPr="00FD773D">
              <w:rPr>
                <w:sz w:val="18"/>
                <w:szCs w:val="18"/>
              </w:rPr>
              <w:t>5</w:t>
            </w:r>
            <w:r w:rsidR="009C7A3B" w:rsidRPr="00FD773D">
              <w:rPr>
                <w:sz w:val="18"/>
                <w:szCs w:val="18"/>
              </w:rPr>
              <w:t xml:space="preserve"> - Scratch Area</w:t>
            </w:r>
          </w:p>
          <w:p w14:paraId="42CB7403" w14:textId="5A6970B9" w:rsidR="00DB3E8B" w:rsidRPr="00FD773D" w:rsidRDefault="00DB3E8B" w:rsidP="00D15B83">
            <w:pPr>
              <w:ind w:firstLineChars="300" w:firstLine="540"/>
              <w:rPr>
                <w:sz w:val="18"/>
                <w:szCs w:val="18"/>
              </w:rPr>
            </w:pPr>
            <w:r w:rsidRPr="00FD773D">
              <w:rPr>
                <w:sz w:val="18"/>
                <w:szCs w:val="18"/>
              </w:rPr>
              <w:t>6 - DTMC Area</w:t>
            </w:r>
          </w:p>
          <w:p w14:paraId="0F63EA51" w14:textId="12F282A4" w:rsidR="00DB3E8B" w:rsidRPr="00FD773D" w:rsidRDefault="00DB3E8B" w:rsidP="00D15B83">
            <w:pPr>
              <w:ind w:firstLineChars="300" w:firstLine="540"/>
              <w:rPr>
                <w:sz w:val="18"/>
                <w:szCs w:val="18"/>
              </w:rPr>
            </w:pPr>
            <w:r w:rsidRPr="00FD773D">
              <w:rPr>
                <w:sz w:val="18"/>
                <w:szCs w:val="18"/>
              </w:rPr>
              <w:t xml:space="preserve">7 </w:t>
            </w:r>
            <w:r w:rsidR="00CE292E" w:rsidRPr="00FD773D">
              <w:rPr>
                <w:sz w:val="18"/>
                <w:szCs w:val="18"/>
              </w:rPr>
              <w:t>-</w:t>
            </w:r>
            <w:r w:rsidRPr="00FD773D">
              <w:rPr>
                <w:sz w:val="18"/>
                <w:szCs w:val="18"/>
              </w:rPr>
              <w:t xml:space="preserve"> Built-in Area</w:t>
            </w:r>
          </w:p>
        </w:tc>
      </w:tr>
      <w:tr w:rsidR="002B29DC" w:rsidRPr="00FD773D" w14:paraId="00E1A3FD" w14:textId="77777777" w:rsidTr="00F6508B">
        <w:trPr>
          <w:trHeight w:val="338"/>
          <w:jc w:val="center"/>
        </w:trPr>
        <w:tc>
          <w:tcPr>
            <w:tcW w:w="1467" w:type="dxa"/>
            <w:vMerge/>
            <w:tcBorders>
              <w:right w:val="double" w:sz="4" w:space="0" w:color="auto"/>
            </w:tcBorders>
          </w:tcPr>
          <w:p w14:paraId="13479AEB" w14:textId="122E7188" w:rsidR="002B29DC" w:rsidRPr="00FD773D" w:rsidRDefault="002B29DC" w:rsidP="00D15B83">
            <w:pPr>
              <w:rPr>
                <w:sz w:val="18"/>
                <w:szCs w:val="18"/>
              </w:rPr>
            </w:pPr>
          </w:p>
        </w:tc>
        <w:tc>
          <w:tcPr>
            <w:tcW w:w="8104" w:type="dxa"/>
            <w:gridSpan w:val="2"/>
            <w:tcBorders>
              <w:left w:val="double" w:sz="4" w:space="0" w:color="auto"/>
            </w:tcBorders>
          </w:tcPr>
          <w:p w14:paraId="3D0EEE88" w14:textId="77777777" w:rsidR="002B29DC" w:rsidRPr="00FD773D" w:rsidRDefault="002B29DC" w:rsidP="00D15B83">
            <w:pPr>
              <w:rPr>
                <w:sz w:val="18"/>
                <w:szCs w:val="18"/>
              </w:rPr>
            </w:pPr>
            <w:r w:rsidRPr="00FD773D">
              <w:rPr>
                <w:sz w:val="18"/>
                <w:szCs w:val="18"/>
              </w:rPr>
              <w:t>pv_value</w:t>
            </w:r>
          </w:p>
        </w:tc>
      </w:tr>
      <w:tr w:rsidR="002B29DC" w:rsidRPr="00FD773D" w14:paraId="42CC1FE7" w14:textId="77777777" w:rsidTr="00F6508B">
        <w:trPr>
          <w:trHeight w:val="640"/>
          <w:jc w:val="center"/>
        </w:trPr>
        <w:tc>
          <w:tcPr>
            <w:tcW w:w="1467" w:type="dxa"/>
            <w:vMerge/>
            <w:tcBorders>
              <w:right w:val="double" w:sz="4" w:space="0" w:color="auto"/>
            </w:tcBorders>
          </w:tcPr>
          <w:p w14:paraId="6B5CC672" w14:textId="77777777" w:rsidR="002B29DC" w:rsidRPr="00FD773D" w:rsidRDefault="002B29DC" w:rsidP="00D15B83">
            <w:pPr>
              <w:rPr>
                <w:sz w:val="18"/>
                <w:szCs w:val="18"/>
              </w:rPr>
            </w:pPr>
          </w:p>
        </w:tc>
        <w:tc>
          <w:tcPr>
            <w:tcW w:w="8104" w:type="dxa"/>
            <w:gridSpan w:val="2"/>
            <w:tcBorders>
              <w:left w:val="double" w:sz="4" w:space="0" w:color="auto"/>
              <w:bottom w:val="single" w:sz="4" w:space="0" w:color="auto"/>
            </w:tcBorders>
          </w:tcPr>
          <w:p w14:paraId="7038817A" w14:textId="4AE7D242" w:rsidR="002B29DC" w:rsidRPr="00FD773D" w:rsidRDefault="002B29DC" w:rsidP="00E70CA7">
            <w:pPr>
              <w:pStyle w:val="ReqText"/>
              <w:rPr>
                <w:sz w:val="18"/>
                <w:szCs w:val="18"/>
              </w:rPr>
            </w:pPr>
            <w:r w:rsidRPr="00FD773D">
              <w:rPr>
                <w:sz w:val="18"/>
                <w:szCs w:val="18"/>
              </w:rPr>
              <w:t>Pointer to memory size.</w:t>
            </w:r>
          </w:p>
        </w:tc>
      </w:tr>
      <w:tr w:rsidR="00B32131" w:rsidRPr="00FD773D" w14:paraId="5EB8C26C" w14:textId="77777777" w:rsidTr="00F6508B">
        <w:trPr>
          <w:trHeight w:val="292"/>
          <w:jc w:val="center"/>
        </w:trPr>
        <w:tc>
          <w:tcPr>
            <w:tcW w:w="1467" w:type="dxa"/>
            <w:vMerge w:val="restart"/>
            <w:tcBorders>
              <w:right w:val="double" w:sz="4" w:space="0" w:color="auto"/>
            </w:tcBorders>
          </w:tcPr>
          <w:p w14:paraId="2BF0C10D" w14:textId="77777777" w:rsidR="00B32131" w:rsidRPr="00FD773D" w:rsidRDefault="00B32131" w:rsidP="00D15B83">
            <w:pPr>
              <w:rPr>
                <w:sz w:val="18"/>
                <w:szCs w:val="18"/>
              </w:rPr>
            </w:pPr>
            <w:r w:rsidRPr="00FD773D">
              <w:rPr>
                <w:sz w:val="18"/>
                <w:szCs w:val="18"/>
              </w:rPr>
              <w:t>Return value</w:t>
            </w:r>
          </w:p>
        </w:tc>
        <w:tc>
          <w:tcPr>
            <w:tcW w:w="3774" w:type="dxa"/>
            <w:tcBorders>
              <w:left w:val="double" w:sz="4" w:space="0" w:color="auto"/>
              <w:right w:val="single" w:sz="4" w:space="0" w:color="auto"/>
            </w:tcBorders>
          </w:tcPr>
          <w:p w14:paraId="4E2AEB49" w14:textId="77777777" w:rsidR="00B32131" w:rsidRPr="00FD773D" w:rsidRDefault="00B32131" w:rsidP="00D15B83">
            <w:pPr>
              <w:rPr>
                <w:sz w:val="18"/>
                <w:szCs w:val="18"/>
              </w:rPr>
            </w:pPr>
            <w:r w:rsidRPr="00FD773D">
              <w:rPr>
                <w:sz w:val="18"/>
                <w:szCs w:val="18"/>
              </w:rPr>
              <w:t>XA_NO_ERROR</w:t>
            </w:r>
          </w:p>
        </w:tc>
        <w:tc>
          <w:tcPr>
            <w:tcW w:w="4330" w:type="dxa"/>
            <w:tcBorders>
              <w:left w:val="single" w:sz="4" w:space="0" w:color="auto"/>
            </w:tcBorders>
          </w:tcPr>
          <w:p w14:paraId="5F912802" w14:textId="77777777" w:rsidR="00B32131" w:rsidRPr="00FD773D" w:rsidRDefault="00B32131" w:rsidP="00D15B83">
            <w:pPr>
              <w:rPr>
                <w:sz w:val="18"/>
                <w:szCs w:val="18"/>
              </w:rPr>
            </w:pPr>
            <w:r w:rsidRPr="00FD773D">
              <w:rPr>
                <w:sz w:val="18"/>
                <w:szCs w:val="18"/>
              </w:rPr>
              <w:t>Normally ends.</w:t>
            </w:r>
          </w:p>
        </w:tc>
      </w:tr>
      <w:tr w:rsidR="00B32131" w:rsidRPr="00FD773D" w14:paraId="527BDA9A" w14:textId="77777777" w:rsidTr="00F6508B">
        <w:trPr>
          <w:trHeight w:val="292"/>
          <w:jc w:val="center"/>
        </w:trPr>
        <w:tc>
          <w:tcPr>
            <w:tcW w:w="1467" w:type="dxa"/>
            <w:vMerge/>
            <w:tcBorders>
              <w:right w:val="double" w:sz="4" w:space="0" w:color="auto"/>
            </w:tcBorders>
          </w:tcPr>
          <w:p w14:paraId="71078013" w14:textId="77777777" w:rsidR="00B32131" w:rsidRPr="00FD773D" w:rsidRDefault="00B32131" w:rsidP="00D15B83">
            <w:pPr>
              <w:rPr>
                <w:sz w:val="18"/>
                <w:szCs w:val="18"/>
              </w:rPr>
            </w:pPr>
          </w:p>
        </w:tc>
        <w:tc>
          <w:tcPr>
            <w:tcW w:w="3774" w:type="dxa"/>
            <w:tcBorders>
              <w:left w:val="double" w:sz="4" w:space="0" w:color="auto"/>
              <w:right w:val="single" w:sz="4" w:space="0" w:color="auto"/>
            </w:tcBorders>
          </w:tcPr>
          <w:p w14:paraId="47C946BF" w14:textId="77777777" w:rsidR="00B32131" w:rsidRPr="00FD773D" w:rsidRDefault="00B32131" w:rsidP="00D15B83">
            <w:pPr>
              <w:rPr>
                <w:sz w:val="18"/>
                <w:szCs w:val="18"/>
              </w:rPr>
            </w:pPr>
            <w:r w:rsidRPr="00FD773D">
              <w:rPr>
                <w:sz w:val="18"/>
                <w:szCs w:val="18"/>
              </w:rPr>
              <w:t>XA_API_FATAL_MEM_ALLOC</w:t>
            </w:r>
          </w:p>
        </w:tc>
        <w:tc>
          <w:tcPr>
            <w:tcW w:w="4330" w:type="dxa"/>
            <w:tcBorders>
              <w:left w:val="single" w:sz="4" w:space="0" w:color="auto"/>
            </w:tcBorders>
          </w:tcPr>
          <w:p w14:paraId="0FABF252" w14:textId="77777777" w:rsidR="00B32131" w:rsidRPr="00FD773D" w:rsidRDefault="00B32131" w:rsidP="00D15B83">
            <w:pPr>
              <w:rPr>
                <w:sz w:val="18"/>
                <w:szCs w:val="18"/>
              </w:rPr>
            </w:pPr>
            <w:r w:rsidRPr="00FD773D">
              <w:rPr>
                <w:sz w:val="18"/>
                <w:szCs w:val="18"/>
                <w:lang w:val="x-none" w:eastAsia="x-none"/>
              </w:rPr>
              <w:t>p_xa_module_obj</w:t>
            </w:r>
            <w:r w:rsidRPr="00FD773D">
              <w:rPr>
                <w:sz w:val="18"/>
                <w:szCs w:val="18"/>
                <w:lang w:eastAsia="x-none"/>
              </w:rPr>
              <w:t xml:space="preserve"> or pv_value</w:t>
            </w:r>
            <w:r w:rsidRPr="00FD773D">
              <w:rPr>
                <w:sz w:val="18"/>
                <w:szCs w:val="18"/>
              </w:rPr>
              <w:t xml:space="preserve"> is NULL.</w:t>
            </w:r>
          </w:p>
        </w:tc>
      </w:tr>
      <w:tr w:rsidR="00B32131" w:rsidRPr="00FD773D" w14:paraId="5BDA4BDA" w14:textId="77777777" w:rsidTr="00F6508B">
        <w:trPr>
          <w:trHeight w:val="292"/>
          <w:jc w:val="center"/>
        </w:trPr>
        <w:tc>
          <w:tcPr>
            <w:tcW w:w="1467" w:type="dxa"/>
            <w:vMerge/>
            <w:tcBorders>
              <w:right w:val="double" w:sz="4" w:space="0" w:color="auto"/>
            </w:tcBorders>
          </w:tcPr>
          <w:p w14:paraId="747E233A" w14:textId="77777777" w:rsidR="00B32131" w:rsidRPr="00FD773D" w:rsidRDefault="00B32131" w:rsidP="00D15B83">
            <w:pPr>
              <w:rPr>
                <w:sz w:val="18"/>
                <w:szCs w:val="18"/>
              </w:rPr>
            </w:pPr>
          </w:p>
        </w:tc>
        <w:tc>
          <w:tcPr>
            <w:tcW w:w="3774" w:type="dxa"/>
            <w:tcBorders>
              <w:left w:val="double" w:sz="4" w:space="0" w:color="auto"/>
              <w:right w:val="single" w:sz="4" w:space="0" w:color="auto"/>
            </w:tcBorders>
          </w:tcPr>
          <w:p w14:paraId="261A6DBF" w14:textId="77777777" w:rsidR="00B32131" w:rsidRPr="00FD773D" w:rsidRDefault="00B32131" w:rsidP="00D15B83">
            <w:pPr>
              <w:rPr>
                <w:sz w:val="18"/>
                <w:szCs w:val="18"/>
              </w:rPr>
            </w:pPr>
            <w:r w:rsidRPr="00FD773D">
              <w:rPr>
                <w:sz w:val="18"/>
                <w:szCs w:val="18"/>
              </w:rPr>
              <w:t>XA_API_FATAL_MEM_ALIGN</w:t>
            </w:r>
          </w:p>
        </w:tc>
        <w:tc>
          <w:tcPr>
            <w:tcW w:w="4330" w:type="dxa"/>
            <w:tcBorders>
              <w:left w:val="single" w:sz="4" w:space="0" w:color="auto"/>
            </w:tcBorders>
          </w:tcPr>
          <w:p w14:paraId="5EF0EDA9" w14:textId="77777777" w:rsidR="00B32131" w:rsidRPr="00FD773D" w:rsidRDefault="00B32131" w:rsidP="00D15B83">
            <w:pPr>
              <w:rPr>
                <w:sz w:val="18"/>
                <w:szCs w:val="18"/>
                <w:lang w:eastAsia="x-none"/>
              </w:rPr>
            </w:pPr>
            <w:r w:rsidRPr="00FD773D">
              <w:rPr>
                <w:sz w:val="18"/>
                <w:szCs w:val="18"/>
                <w:lang w:eastAsia="x-none"/>
              </w:rPr>
              <w:t>p_xa_module_obj is not aligned 4 bytes</w:t>
            </w:r>
          </w:p>
        </w:tc>
      </w:tr>
      <w:tr w:rsidR="00B32131" w:rsidRPr="00FD773D" w14:paraId="6668E26E" w14:textId="77777777" w:rsidTr="00F6508B">
        <w:trPr>
          <w:trHeight w:val="292"/>
          <w:jc w:val="center"/>
        </w:trPr>
        <w:tc>
          <w:tcPr>
            <w:tcW w:w="1467" w:type="dxa"/>
            <w:vMerge/>
            <w:tcBorders>
              <w:right w:val="double" w:sz="4" w:space="0" w:color="auto"/>
            </w:tcBorders>
          </w:tcPr>
          <w:p w14:paraId="609CD3C5" w14:textId="77777777" w:rsidR="00B32131" w:rsidRPr="00FD773D" w:rsidRDefault="00B32131" w:rsidP="00D15B83">
            <w:pPr>
              <w:rPr>
                <w:sz w:val="18"/>
                <w:szCs w:val="18"/>
              </w:rPr>
            </w:pPr>
          </w:p>
        </w:tc>
        <w:tc>
          <w:tcPr>
            <w:tcW w:w="3774" w:type="dxa"/>
            <w:tcBorders>
              <w:left w:val="double" w:sz="4" w:space="0" w:color="auto"/>
              <w:right w:val="single" w:sz="4" w:space="0" w:color="auto"/>
            </w:tcBorders>
          </w:tcPr>
          <w:p w14:paraId="043B5BCA" w14:textId="29543E7C" w:rsidR="00B32131" w:rsidRPr="00FD773D" w:rsidRDefault="00B32131" w:rsidP="00792F05">
            <w:pPr>
              <w:jc w:val="left"/>
              <w:rPr>
                <w:sz w:val="18"/>
                <w:szCs w:val="18"/>
              </w:rPr>
            </w:pPr>
            <w:r w:rsidRPr="00FD773D">
              <w:rPr>
                <w:sz w:val="18"/>
                <w:szCs w:val="18"/>
              </w:rPr>
              <w:t>XA_TDM_CAP_CONFIG_FATAL_STATE (in TDM Capture)</w:t>
            </w:r>
          </w:p>
          <w:p w14:paraId="743D090E" w14:textId="77777777" w:rsidR="00B32131" w:rsidRPr="00FD773D" w:rsidRDefault="00B32131" w:rsidP="00792F05">
            <w:pPr>
              <w:jc w:val="left"/>
              <w:rPr>
                <w:sz w:val="18"/>
                <w:szCs w:val="18"/>
              </w:rPr>
            </w:pPr>
            <w:r w:rsidRPr="00FD773D">
              <w:rPr>
                <w:sz w:val="18"/>
                <w:szCs w:val="18"/>
              </w:rPr>
              <w:t>Or</w:t>
            </w:r>
          </w:p>
          <w:p w14:paraId="7B7503C8" w14:textId="64DF0D8B" w:rsidR="00B32131" w:rsidRPr="00FD773D" w:rsidRDefault="00B32131" w:rsidP="00975B1D">
            <w:pPr>
              <w:rPr>
                <w:sz w:val="18"/>
                <w:szCs w:val="18"/>
              </w:rPr>
            </w:pPr>
            <w:r w:rsidRPr="00FD773D">
              <w:rPr>
                <w:sz w:val="18"/>
                <w:szCs w:val="18"/>
              </w:rPr>
              <w:t>XA_TDM_RDR_CONFIG_FATAL_STATE (in TDM Renderer)</w:t>
            </w:r>
          </w:p>
        </w:tc>
        <w:tc>
          <w:tcPr>
            <w:tcW w:w="4330" w:type="dxa"/>
            <w:tcBorders>
              <w:left w:val="single" w:sz="4" w:space="0" w:color="auto"/>
            </w:tcBorders>
          </w:tcPr>
          <w:p w14:paraId="440F44EB" w14:textId="77777777" w:rsidR="00B32131" w:rsidRPr="00FD773D" w:rsidRDefault="00B32131" w:rsidP="00D15B83">
            <w:pPr>
              <w:rPr>
                <w:sz w:val="18"/>
                <w:szCs w:val="18"/>
                <w:lang w:eastAsia="x-none"/>
              </w:rPr>
            </w:pPr>
            <w:r w:rsidRPr="00FD773D">
              <w:rPr>
                <w:sz w:val="18"/>
                <w:szCs w:val="18"/>
                <w:lang w:eastAsia="x-none"/>
              </w:rPr>
              <w:t>Incorrect sequence call</w:t>
            </w:r>
          </w:p>
          <w:p w14:paraId="531EF9FB" w14:textId="427CAD40" w:rsidR="00B32131" w:rsidRPr="00FD773D" w:rsidRDefault="00B32131" w:rsidP="00D15B83">
            <w:pPr>
              <w:rPr>
                <w:sz w:val="18"/>
                <w:szCs w:val="18"/>
                <w:lang w:eastAsia="x-none"/>
              </w:rPr>
            </w:pPr>
            <w:r w:rsidRPr="00FD773D">
              <w:rPr>
                <w:sz w:val="18"/>
                <w:szCs w:val="18"/>
                <w:lang w:eastAsia="x-none"/>
              </w:rPr>
              <w:t>(i.e. call before post-configuration step)</w:t>
            </w:r>
          </w:p>
        </w:tc>
      </w:tr>
      <w:tr w:rsidR="00B32131" w:rsidRPr="00FD773D" w14:paraId="20802443" w14:textId="77777777" w:rsidTr="00F6508B">
        <w:trPr>
          <w:trHeight w:val="292"/>
          <w:jc w:val="center"/>
        </w:trPr>
        <w:tc>
          <w:tcPr>
            <w:tcW w:w="1467" w:type="dxa"/>
            <w:vMerge/>
            <w:tcBorders>
              <w:right w:val="double" w:sz="4" w:space="0" w:color="auto"/>
            </w:tcBorders>
          </w:tcPr>
          <w:p w14:paraId="4835317D" w14:textId="77777777" w:rsidR="00B32131" w:rsidRPr="00FD773D" w:rsidRDefault="00B32131" w:rsidP="00B32131">
            <w:pPr>
              <w:rPr>
                <w:sz w:val="18"/>
                <w:szCs w:val="18"/>
              </w:rPr>
            </w:pPr>
          </w:p>
        </w:tc>
        <w:tc>
          <w:tcPr>
            <w:tcW w:w="3774" w:type="dxa"/>
            <w:tcBorders>
              <w:left w:val="double" w:sz="4" w:space="0" w:color="auto"/>
              <w:right w:val="single" w:sz="4" w:space="0" w:color="auto"/>
            </w:tcBorders>
          </w:tcPr>
          <w:p w14:paraId="3BB87608" w14:textId="63EA51B5" w:rsidR="00B32131" w:rsidRPr="00FD773D" w:rsidRDefault="00B32131" w:rsidP="00B32131">
            <w:pPr>
              <w:jc w:val="left"/>
              <w:rPr>
                <w:sz w:val="18"/>
                <w:szCs w:val="18"/>
              </w:rPr>
            </w:pPr>
            <w:r w:rsidRPr="00FD773D">
              <w:rPr>
                <w:sz w:val="18"/>
                <w:szCs w:val="18"/>
              </w:rPr>
              <w:t>XA_API_FATAL_INVALID_CMD_TYPE</w:t>
            </w:r>
          </w:p>
        </w:tc>
        <w:tc>
          <w:tcPr>
            <w:tcW w:w="4330" w:type="dxa"/>
            <w:tcBorders>
              <w:left w:val="single" w:sz="4" w:space="0" w:color="auto"/>
            </w:tcBorders>
          </w:tcPr>
          <w:p w14:paraId="2E94E0C8" w14:textId="2F4D71FC" w:rsidR="00B32131" w:rsidRPr="00FD773D" w:rsidRDefault="00B32131" w:rsidP="00B32131">
            <w:pPr>
              <w:rPr>
                <w:sz w:val="18"/>
                <w:szCs w:val="18"/>
                <w:lang w:eastAsia="x-none"/>
              </w:rPr>
            </w:pPr>
            <w:r w:rsidRPr="00FD773D">
              <w:rPr>
                <w:sz w:val="18"/>
                <w:szCs w:val="18"/>
                <w:lang w:eastAsia="x-none"/>
              </w:rPr>
              <w:t>Incorrect index</w:t>
            </w:r>
          </w:p>
        </w:tc>
      </w:tr>
      <w:tr w:rsidR="00B32131" w:rsidRPr="00FD773D" w14:paraId="79686DC3" w14:textId="77777777" w:rsidTr="00F6508B">
        <w:trPr>
          <w:jc w:val="center"/>
        </w:trPr>
        <w:tc>
          <w:tcPr>
            <w:tcW w:w="1467" w:type="dxa"/>
            <w:tcBorders>
              <w:right w:val="double" w:sz="4" w:space="0" w:color="auto"/>
            </w:tcBorders>
          </w:tcPr>
          <w:p w14:paraId="60C38467" w14:textId="18D3CEF4" w:rsidR="00B32131" w:rsidRPr="00FD773D" w:rsidRDefault="00B32131" w:rsidP="00B32131">
            <w:pPr>
              <w:rPr>
                <w:sz w:val="18"/>
                <w:szCs w:val="18"/>
              </w:rPr>
            </w:pPr>
            <w:r w:rsidRPr="00FD773D">
              <w:rPr>
                <w:sz w:val="18"/>
                <w:szCs w:val="18"/>
              </w:rPr>
              <w:t>Restrictions</w:t>
            </w:r>
          </w:p>
        </w:tc>
        <w:tc>
          <w:tcPr>
            <w:tcW w:w="8104" w:type="dxa"/>
            <w:gridSpan w:val="2"/>
            <w:tcBorders>
              <w:left w:val="double" w:sz="4" w:space="0" w:color="auto"/>
            </w:tcBorders>
          </w:tcPr>
          <w:p w14:paraId="47BB5994" w14:textId="0FBEACC4" w:rsidR="00B32131" w:rsidRPr="00FD773D" w:rsidRDefault="004A1B7E" w:rsidP="00CE292E">
            <w:pPr>
              <w:rPr>
                <w:sz w:val="18"/>
                <w:szCs w:val="18"/>
              </w:rPr>
            </w:pPr>
            <w:r w:rsidRPr="00FD773D">
              <w:rPr>
                <w:sz w:val="18"/>
                <w:szCs w:val="18"/>
              </w:rPr>
              <w:t xml:space="preserve">The index of DTCM and </w:t>
            </w:r>
            <w:r w:rsidR="00CE292E" w:rsidRPr="00FD773D">
              <w:rPr>
                <w:sz w:val="18"/>
                <w:szCs w:val="18"/>
              </w:rPr>
              <w:t>b</w:t>
            </w:r>
            <w:r w:rsidRPr="00FD773D">
              <w:rPr>
                <w:sz w:val="18"/>
                <w:szCs w:val="18"/>
              </w:rPr>
              <w:t>uilt-in area are only used in case of using ADMAC module to t</w:t>
            </w:r>
            <w:r w:rsidR="00CE292E" w:rsidRPr="00FD773D">
              <w:rPr>
                <w:sz w:val="18"/>
                <w:szCs w:val="18"/>
              </w:rPr>
              <w:t>ransfer data. And the index of i</w:t>
            </w:r>
            <w:r w:rsidRPr="00FD773D">
              <w:rPr>
                <w:sz w:val="18"/>
                <w:szCs w:val="18"/>
              </w:rPr>
              <w:t>nput buffer will be affected by channel mode</w:t>
            </w:r>
            <w:r w:rsidR="00CE292E" w:rsidRPr="00FD773D">
              <w:rPr>
                <w:sz w:val="18"/>
                <w:szCs w:val="18"/>
              </w:rPr>
              <w:t>. So it may also affect to the other index memory.</w:t>
            </w:r>
          </w:p>
        </w:tc>
      </w:tr>
    </w:tbl>
    <w:p w14:paraId="190292ED" w14:textId="41402016" w:rsidR="00F6508B" w:rsidRPr="00FD773D" w:rsidRDefault="00396DE2" w:rsidP="00F6508B">
      <w:pPr>
        <w:pStyle w:val="RefIDs"/>
      </w:pPr>
      <w:r>
        <w:t>[Covers: RD_014</w:t>
      </w:r>
      <w:r w:rsidRPr="00FD773D">
        <w:t>]</w:t>
      </w:r>
    </w:p>
    <w:p w14:paraId="30A2011B" w14:textId="79A8A840" w:rsidR="00151BC9" w:rsidRPr="00FD773D" w:rsidRDefault="00151BC9" w:rsidP="00E93053">
      <w:r w:rsidRPr="00FD773D">
        <w:t>Example:</w:t>
      </w:r>
    </w:p>
    <w:p w14:paraId="587E0CC6" w14:textId="7A145909" w:rsidR="00E93053" w:rsidRPr="00FD773D" w:rsidRDefault="00151BC9" w:rsidP="00E93053">
      <w:r w:rsidRPr="00FD773D">
        <w:t>W</w:t>
      </w:r>
      <w:r w:rsidR="00E93053" w:rsidRPr="00FD773D">
        <w:t>ORD32 mem_size;</w:t>
      </w:r>
    </w:p>
    <w:p w14:paraId="76BCE31D" w14:textId="77777777" w:rsidR="00E93053" w:rsidRPr="00FD773D" w:rsidRDefault="00E93053" w:rsidP="00E93053">
      <w:pPr>
        <w:widowControl/>
        <w:autoSpaceDE/>
        <w:autoSpaceDN/>
        <w:adjustRightInd/>
        <w:snapToGrid/>
        <w:jc w:val="left"/>
      </w:pPr>
      <w:r w:rsidRPr="00FD773D">
        <w:t>res = (*api_func)(api_obj,</w:t>
      </w:r>
    </w:p>
    <w:p w14:paraId="4761D1E9" w14:textId="131C27C3" w:rsidR="00E93053" w:rsidRPr="00FD773D" w:rsidRDefault="00DA6107" w:rsidP="00E93053">
      <w:pPr>
        <w:widowControl/>
        <w:autoSpaceDE/>
        <w:autoSpaceDN/>
        <w:adjustRightInd/>
        <w:snapToGrid/>
        <w:jc w:val="left"/>
      </w:pPr>
      <w:r w:rsidRPr="00FD773D">
        <w:tab/>
      </w:r>
      <w:r w:rsidRPr="00FD773D">
        <w:tab/>
        <w:t xml:space="preserve">  </w:t>
      </w:r>
      <w:r w:rsidR="00E93053" w:rsidRPr="00FD773D">
        <w:t>XA_API_CMD_GET_MEM_INFO_SIZE,</w:t>
      </w:r>
    </w:p>
    <w:p w14:paraId="0EBEB396" w14:textId="6A7C9BBE" w:rsidR="00E93053" w:rsidRPr="00FD773D" w:rsidRDefault="00DA6107" w:rsidP="00E93053">
      <w:pPr>
        <w:widowControl/>
        <w:autoSpaceDE/>
        <w:autoSpaceDN/>
        <w:adjustRightInd/>
        <w:snapToGrid/>
        <w:jc w:val="left"/>
      </w:pPr>
      <w:r w:rsidRPr="00FD773D">
        <w:tab/>
      </w:r>
      <w:r w:rsidRPr="00FD773D">
        <w:tab/>
        <w:t xml:space="preserve">  </w:t>
      </w:r>
      <w:r w:rsidR="00E93053" w:rsidRPr="00FD773D">
        <w:t>index,</w:t>
      </w:r>
    </w:p>
    <w:p w14:paraId="44FC3019" w14:textId="1B81B36C" w:rsidR="00E93053" w:rsidRPr="00FD773D" w:rsidRDefault="00DA6107" w:rsidP="00E93053">
      <w:pPr>
        <w:widowControl/>
        <w:autoSpaceDE/>
        <w:autoSpaceDN/>
        <w:adjustRightInd/>
        <w:snapToGrid/>
        <w:jc w:val="left"/>
      </w:pPr>
      <w:r w:rsidRPr="00FD773D">
        <w:tab/>
      </w:r>
      <w:r w:rsidRPr="00FD773D">
        <w:tab/>
        <w:t xml:space="preserve">  </w:t>
      </w:r>
      <w:r w:rsidR="00E93053" w:rsidRPr="00FD773D">
        <w:t>&amp;mem_size);</w:t>
      </w:r>
    </w:p>
    <w:p w14:paraId="392B9849" w14:textId="77777777" w:rsidR="00E93053" w:rsidRPr="00FD773D" w:rsidRDefault="00E93053" w:rsidP="00E96864"/>
    <w:p w14:paraId="78C56A9B" w14:textId="77777777" w:rsidR="002B29DC" w:rsidRPr="00FD773D" w:rsidRDefault="002B29DC" w:rsidP="00E96864">
      <w:r w:rsidRPr="00FD773D">
        <w:br w:type="page"/>
      </w:r>
    </w:p>
    <w:p w14:paraId="205D9DD5" w14:textId="77777777" w:rsidR="003F6E95" w:rsidRPr="00FD773D" w:rsidRDefault="003F6E95" w:rsidP="00DC074C"/>
    <w:p w14:paraId="4897C0EE"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FD773D">
        <w:t>XA_API_CMD_GET_MEM_INFO_ALIGNMENT command</w:t>
      </w:r>
    </w:p>
    <w:p w14:paraId="00D157C9" w14:textId="78188F05" w:rsidR="002B29DC" w:rsidRPr="00FD773D" w:rsidRDefault="00786BE7" w:rsidP="003966B3">
      <w:pPr>
        <w:pStyle w:val="ReqID"/>
      </w:pPr>
      <w:r>
        <w:t>FD_PLG_TDM_011</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74"/>
        <w:gridCol w:w="4344"/>
      </w:tblGrid>
      <w:tr w:rsidR="002B29DC" w:rsidRPr="00FD773D" w14:paraId="18983971" w14:textId="77777777" w:rsidTr="00676883">
        <w:trPr>
          <w:trHeight w:val="354"/>
          <w:jc w:val="center"/>
        </w:trPr>
        <w:tc>
          <w:tcPr>
            <w:tcW w:w="1453" w:type="dxa"/>
            <w:tcBorders>
              <w:bottom w:val="single" w:sz="4" w:space="0" w:color="auto"/>
              <w:right w:val="double" w:sz="4" w:space="0" w:color="auto"/>
            </w:tcBorders>
          </w:tcPr>
          <w:p w14:paraId="7A216E04" w14:textId="77777777" w:rsidR="002B29DC" w:rsidRPr="00FD773D" w:rsidRDefault="002B29DC" w:rsidP="00D15B83">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6F8691E7" w14:textId="77777777" w:rsidR="002B29DC" w:rsidRPr="00FD773D" w:rsidRDefault="002B29DC" w:rsidP="00D15B83">
            <w:pPr>
              <w:rPr>
                <w:sz w:val="18"/>
                <w:szCs w:val="18"/>
              </w:rPr>
            </w:pPr>
            <w:r w:rsidRPr="00FD773D">
              <w:rPr>
                <w:sz w:val="18"/>
                <w:szCs w:val="18"/>
              </w:rPr>
              <w:t>Memory index</w:t>
            </w:r>
          </w:p>
        </w:tc>
      </w:tr>
      <w:tr w:rsidR="002B29DC" w:rsidRPr="00FD773D" w14:paraId="0E50653F" w14:textId="77777777" w:rsidTr="00676883">
        <w:trPr>
          <w:trHeight w:val="354"/>
          <w:jc w:val="center"/>
        </w:trPr>
        <w:tc>
          <w:tcPr>
            <w:tcW w:w="1453" w:type="dxa"/>
            <w:tcBorders>
              <w:top w:val="single" w:sz="4" w:space="0" w:color="auto"/>
              <w:right w:val="double" w:sz="4" w:space="0" w:color="auto"/>
            </w:tcBorders>
          </w:tcPr>
          <w:p w14:paraId="22E05488"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1317ACE4" w14:textId="77777777" w:rsidR="002B29DC" w:rsidRPr="00FD773D" w:rsidRDefault="002B29DC" w:rsidP="00E70CA7">
            <w:pPr>
              <w:rPr>
                <w:sz w:val="18"/>
                <w:szCs w:val="18"/>
              </w:rPr>
            </w:pPr>
            <w:r w:rsidRPr="00FD773D">
              <w:rPr>
                <w:sz w:val="18"/>
                <w:szCs w:val="18"/>
              </w:rPr>
              <w:t>This command gets the alignment information of the memory-type being referred to by the index. The alignment required in bytes is returned to the application.</w:t>
            </w:r>
          </w:p>
        </w:tc>
      </w:tr>
      <w:tr w:rsidR="002B29DC" w:rsidRPr="00FD773D" w14:paraId="5C1BACBA" w14:textId="77777777" w:rsidTr="00676883">
        <w:trPr>
          <w:trHeight w:val="331"/>
          <w:jc w:val="center"/>
        </w:trPr>
        <w:tc>
          <w:tcPr>
            <w:tcW w:w="1453" w:type="dxa"/>
            <w:vMerge w:val="restart"/>
            <w:tcBorders>
              <w:right w:val="double" w:sz="4" w:space="0" w:color="auto"/>
            </w:tcBorders>
          </w:tcPr>
          <w:p w14:paraId="3D48E120"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2FF16E27"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46564694" w14:textId="77777777" w:rsidTr="00676883">
        <w:trPr>
          <w:trHeight w:val="640"/>
          <w:jc w:val="center"/>
        </w:trPr>
        <w:tc>
          <w:tcPr>
            <w:tcW w:w="1453" w:type="dxa"/>
            <w:vMerge/>
            <w:tcBorders>
              <w:right w:val="double" w:sz="4" w:space="0" w:color="auto"/>
            </w:tcBorders>
          </w:tcPr>
          <w:p w14:paraId="2CBE3E41" w14:textId="77777777" w:rsidR="002B29DC" w:rsidRPr="00FD773D" w:rsidRDefault="002B29DC" w:rsidP="00D15B83">
            <w:pPr>
              <w:rPr>
                <w:sz w:val="18"/>
                <w:szCs w:val="18"/>
              </w:rPr>
            </w:pPr>
          </w:p>
        </w:tc>
        <w:tc>
          <w:tcPr>
            <w:tcW w:w="8118" w:type="dxa"/>
            <w:gridSpan w:val="2"/>
            <w:tcBorders>
              <w:left w:val="double" w:sz="4" w:space="0" w:color="auto"/>
            </w:tcBorders>
          </w:tcPr>
          <w:p w14:paraId="1966FF8F"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1F66D06A"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3CE921BA" w14:textId="77777777" w:rsidTr="00676883">
        <w:trPr>
          <w:trHeight w:val="351"/>
          <w:jc w:val="center"/>
        </w:trPr>
        <w:tc>
          <w:tcPr>
            <w:tcW w:w="1453" w:type="dxa"/>
            <w:vMerge/>
            <w:tcBorders>
              <w:right w:val="double" w:sz="4" w:space="0" w:color="auto"/>
            </w:tcBorders>
          </w:tcPr>
          <w:p w14:paraId="76DE6DF5" w14:textId="77777777" w:rsidR="002B29DC" w:rsidRPr="00FD773D" w:rsidRDefault="002B29DC" w:rsidP="00D15B83">
            <w:pPr>
              <w:rPr>
                <w:sz w:val="18"/>
                <w:szCs w:val="18"/>
              </w:rPr>
            </w:pPr>
          </w:p>
        </w:tc>
        <w:tc>
          <w:tcPr>
            <w:tcW w:w="8118" w:type="dxa"/>
            <w:gridSpan w:val="2"/>
            <w:tcBorders>
              <w:left w:val="double" w:sz="4" w:space="0" w:color="auto"/>
            </w:tcBorders>
          </w:tcPr>
          <w:p w14:paraId="4E2D5A2C"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3948010B" w14:textId="77777777" w:rsidTr="00676883">
        <w:trPr>
          <w:trHeight w:val="640"/>
          <w:jc w:val="center"/>
        </w:trPr>
        <w:tc>
          <w:tcPr>
            <w:tcW w:w="1453" w:type="dxa"/>
            <w:vMerge/>
            <w:tcBorders>
              <w:right w:val="double" w:sz="4" w:space="0" w:color="auto"/>
            </w:tcBorders>
          </w:tcPr>
          <w:p w14:paraId="56BFAAF2" w14:textId="77777777" w:rsidR="002B29DC" w:rsidRPr="00FD773D" w:rsidRDefault="002B29DC" w:rsidP="00D15B83">
            <w:pPr>
              <w:rPr>
                <w:sz w:val="18"/>
                <w:szCs w:val="18"/>
              </w:rPr>
            </w:pPr>
          </w:p>
        </w:tc>
        <w:tc>
          <w:tcPr>
            <w:tcW w:w="8118" w:type="dxa"/>
            <w:gridSpan w:val="2"/>
            <w:tcBorders>
              <w:left w:val="double" w:sz="4" w:space="0" w:color="auto"/>
            </w:tcBorders>
          </w:tcPr>
          <w:p w14:paraId="120DDF9B" w14:textId="77777777" w:rsidR="002B29DC" w:rsidRPr="00FD773D" w:rsidRDefault="002B29DC" w:rsidP="00D15B83">
            <w:pPr>
              <w:ind w:firstLineChars="100" w:firstLine="180"/>
              <w:rPr>
                <w:sz w:val="18"/>
                <w:szCs w:val="18"/>
              </w:rPr>
            </w:pPr>
            <w:r w:rsidRPr="00FD773D">
              <w:rPr>
                <w:sz w:val="18"/>
                <w:szCs w:val="18"/>
              </w:rPr>
              <w:tab/>
              <w:t>XA_API_CMD_GET_MEM_INFO_ALIGNMENT</w:t>
            </w:r>
          </w:p>
        </w:tc>
      </w:tr>
      <w:tr w:rsidR="002B29DC" w:rsidRPr="00FD773D" w14:paraId="560CF386" w14:textId="77777777" w:rsidTr="00676883">
        <w:trPr>
          <w:trHeight w:val="324"/>
          <w:jc w:val="center"/>
        </w:trPr>
        <w:tc>
          <w:tcPr>
            <w:tcW w:w="1453" w:type="dxa"/>
            <w:vMerge/>
            <w:tcBorders>
              <w:right w:val="double" w:sz="4" w:space="0" w:color="auto"/>
            </w:tcBorders>
          </w:tcPr>
          <w:p w14:paraId="1A5CE4A1" w14:textId="77777777" w:rsidR="002B29DC" w:rsidRPr="00FD773D" w:rsidRDefault="002B29DC" w:rsidP="00D15B83">
            <w:pPr>
              <w:rPr>
                <w:sz w:val="18"/>
                <w:szCs w:val="18"/>
              </w:rPr>
            </w:pPr>
          </w:p>
        </w:tc>
        <w:tc>
          <w:tcPr>
            <w:tcW w:w="8118" w:type="dxa"/>
            <w:gridSpan w:val="2"/>
            <w:tcBorders>
              <w:left w:val="double" w:sz="4" w:space="0" w:color="auto"/>
            </w:tcBorders>
          </w:tcPr>
          <w:p w14:paraId="78BBC1F6"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61B36C55" w14:textId="77777777" w:rsidTr="00676883">
        <w:trPr>
          <w:trHeight w:val="640"/>
          <w:jc w:val="center"/>
        </w:trPr>
        <w:tc>
          <w:tcPr>
            <w:tcW w:w="1453" w:type="dxa"/>
            <w:vMerge/>
            <w:tcBorders>
              <w:right w:val="double" w:sz="4" w:space="0" w:color="auto"/>
            </w:tcBorders>
          </w:tcPr>
          <w:p w14:paraId="49E750F1" w14:textId="77777777" w:rsidR="002B29DC" w:rsidRPr="00FD773D" w:rsidRDefault="002B29DC" w:rsidP="00D15B83">
            <w:pPr>
              <w:rPr>
                <w:sz w:val="18"/>
                <w:szCs w:val="18"/>
              </w:rPr>
            </w:pPr>
          </w:p>
        </w:tc>
        <w:tc>
          <w:tcPr>
            <w:tcW w:w="8118" w:type="dxa"/>
            <w:gridSpan w:val="2"/>
            <w:tcBorders>
              <w:left w:val="double" w:sz="4" w:space="0" w:color="auto"/>
            </w:tcBorders>
          </w:tcPr>
          <w:p w14:paraId="56029C21" w14:textId="77777777" w:rsidR="00CC63D1" w:rsidRPr="00FD773D" w:rsidRDefault="00CC63D1" w:rsidP="00CC63D1">
            <w:pPr>
              <w:ind w:firstLineChars="100" w:firstLine="180"/>
              <w:rPr>
                <w:sz w:val="18"/>
                <w:szCs w:val="18"/>
              </w:rPr>
            </w:pPr>
            <w:r w:rsidRPr="00FD773D">
              <w:rPr>
                <w:sz w:val="18"/>
                <w:szCs w:val="18"/>
              </w:rPr>
              <w:t>Index of the memory</w:t>
            </w:r>
          </w:p>
          <w:p w14:paraId="3D2C72F5" w14:textId="77777777" w:rsidR="00CC63D1" w:rsidRPr="00FD773D" w:rsidRDefault="00CC63D1" w:rsidP="00CC63D1">
            <w:pPr>
              <w:ind w:firstLineChars="300" w:firstLine="540"/>
              <w:rPr>
                <w:sz w:val="18"/>
                <w:szCs w:val="18"/>
              </w:rPr>
            </w:pPr>
            <w:r w:rsidRPr="00FD773D">
              <w:rPr>
                <w:sz w:val="18"/>
                <w:szCs w:val="18"/>
              </w:rPr>
              <w:t>0 - 1</w:t>
            </w:r>
            <w:r w:rsidRPr="00FD773D">
              <w:rPr>
                <w:sz w:val="18"/>
                <w:szCs w:val="18"/>
                <w:vertAlign w:val="superscript"/>
              </w:rPr>
              <w:t>st</w:t>
            </w:r>
            <w:r w:rsidRPr="00FD773D">
              <w:rPr>
                <w:sz w:val="18"/>
                <w:szCs w:val="18"/>
              </w:rPr>
              <w:t xml:space="preserve"> Input Buffer (TDM Renderer) / 1</w:t>
            </w:r>
            <w:r w:rsidRPr="00FD773D">
              <w:rPr>
                <w:sz w:val="18"/>
                <w:szCs w:val="18"/>
                <w:vertAlign w:val="superscript"/>
              </w:rPr>
              <w:t>st</w:t>
            </w:r>
            <w:r w:rsidRPr="00FD773D">
              <w:rPr>
                <w:sz w:val="18"/>
                <w:szCs w:val="18"/>
              </w:rPr>
              <w:t xml:space="preserve"> Output Buffer (TDM Capture)</w:t>
            </w:r>
          </w:p>
          <w:p w14:paraId="6D42FA17" w14:textId="77777777" w:rsidR="00CC63D1" w:rsidRPr="00FD773D" w:rsidRDefault="00CC63D1" w:rsidP="00CC63D1">
            <w:pPr>
              <w:ind w:firstLineChars="300" w:firstLine="540"/>
              <w:rPr>
                <w:sz w:val="18"/>
                <w:szCs w:val="18"/>
              </w:rPr>
            </w:pPr>
            <w:r w:rsidRPr="00FD773D">
              <w:rPr>
                <w:sz w:val="18"/>
                <w:szCs w:val="18"/>
              </w:rPr>
              <w:t>1 - 2</w:t>
            </w:r>
            <w:r w:rsidRPr="00FD773D">
              <w:rPr>
                <w:sz w:val="18"/>
                <w:szCs w:val="18"/>
                <w:vertAlign w:val="superscript"/>
              </w:rPr>
              <w:t>nd</w:t>
            </w:r>
            <w:r w:rsidRPr="00FD773D">
              <w:rPr>
                <w:sz w:val="18"/>
                <w:szCs w:val="18"/>
              </w:rPr>
              <w:t xml:space="preserve"> Input Buffer (TDM Renderer) / 2</w:t>
            </w:r>
            <w:r w:rsidRPr="00FD773D">
              <w:rPr>
                <w:sz w:val="18"/>
                <w:szCs w:val="18"/>
                <w:vertAlign w:val="superscript"/>
              </w:rPr>
              <w:t>nd</w:t>
            </w:r>
            <w:r w:rsidRPr="00FD773D">
              <w:rPr>
                <w:sz w:val="18"/>
                <w:szCs w:val="18"/>
              </w:rPr>
              <w:t xml:space="preserve"> Output Buffer (TDM Capture)</w:t>
            </w:r>
          </w:p>
          <w:p w14:paraId="3D81436F" w14:textId="77777777" w:rsidR="00CC63D1" w:rsidRPr="00FD773D" w:rsidRDefault="00CC63D1" w:rsidP="00CC63D1">
            <w:pPr>
              <w:ind w:firstLineChars="300" w:firstLine="540"/>
              <w:rPr>
                <w:sz w:val="18"/>
                <w:szCs w:val="18"/>
              </w:rPr>
            </w:pPr>
            <w:r w:rsidRPr="00FD773D">
              <w:rPr>
                <w:sz w:val="18"/>
                <w:szCs w:val="18"/>
              </w:rPr>
              <w:t>2 - 3</w:t>
            </w:r>
            <w:r w:rsidRPr="00FD773D">
              <w:rPr>
                <w:sz w:val="18"/>
                <w:szCs w:val="18"/>
                <w:vertAlign w:val="superscript"/>
              </w:rPr>
              <w:t>rd</w:t>
            </w:r>
            <w:r w:rsidRPr="00FD773D">
              <w:rPr>
                <w:sz w:val="18"/>
                <w:szCs w:val="18"/>
              </w:rPr>
              <w:t xml:space="preserve"> Input Buffer (TDM Renderer) / 3</w:t>
            </w:r>
            <w:r w:rsidRPr="00FD773D">
              <w:rPr>
                <w:sz w:val="18"/>
                <w:szCs w:val="18"/>
                <w:vertAlign w:val="superscript"/>
              </w:rPr>
              <w:t>rd</w:t>
            </w:r>
            <w:r w:rsidRPr="00FD773D">
              <w:rPr>
                <w:sz w:val="18"/>
                <w:szCs w:val="18"/>
              </w:rPr>
              <w:t xml:space="preserve"> Output Buffer (TDM Capture)</w:t>
            </w:r>
          </w:p>
          <w:p w14:paraId="2304D590" w14:textId="77777777" w:rsidR="00CC63D1" w:rsidRPr="00FD773D" w:rsidRDefault="00CC63D1" w:rsidP="00CC63D1">
            <w:pPr>
              <w:ind w:firstLineChars="300" w:firstLine="540"/>
              <w:rPr>
                <w:sz w:val="18"/>
                <w:szCs w:val="18"/>
              </w:rPr>
            </w:pPr>
            <w:r w:rsidRPr="00FD773D">
              <w:rPr>
                <w:sz w:val="18"/>
                <w:szCs w:val="18"/>
              </w:rPr>
              <w:t>3 - 4</w:t>
            </w:r>
            <w:r w:rsidRPr="00FD773D">
              <w:rPr>
                <w:sz w:val="18"/>
                <w:szCs w:val="18"/>
                <w:vertAlign w:val="superscript"/>
              </w:rPr>
              <w:t>th</w:t>
            </w:r>
            <w:r w:rsidRPr="00FD773D">
              <w:rPr>
                <w:sz w:val="18"/>
                <w:szCs w:val="18"/>
              </w:rPr>
              <w:t xml:space="preserve"> Input Buffer (TDM Renderer) / 4</w:t>
            </w:r>
            <w:r w:rsidRPr="00FD773D">
              <w:rPr>
                <w:sz w:val="18"/>
                <w:szCs w:val="18"/>
                <w:vertAlign w:val="superscript"/>
              </w:rPr>
              <w:t>th</w:t>
            </w:r>
            <w:r w:rsidRPr="00FD773D">
              <w:rPr>
                <w:sz w:val="18"/>
                <w:szCs w:val="18"/>
              </w:rPr>
              <w:t xml:space="preserve"> Output Buffer (TDM Capture)</w:t>
            </w:r>
          </w:p>
          <w:p w14:paraId="0B81BFCB" w14:textId="77777777" w:rsidR="00CC63D1" w:rsidRPr="00FD773D" w:rsidRDefault="00CC63D1" w:rsidP="00CC63D1">
            <w:pPr>
              <w:ind w:firstLineChars="300" w:firstLine="540"/>
              <w:rPr>
                <w:sz w:val="18"/>
                <w:szCs w:val="18"/>
              </w:rPr>
            </w:pPr>
            <w:r w:rsidRPr="00FD773D">
              <w:rPr>
                <w:sz w:val="18"/>
                <w:szCs w:val="18"/>
              </w:rPr>
              <w:t>4 - Persistent Area</w:t>
            </w:r>
          </w:p>
          <w:p w14:paraId="0BA7975B" w14:textId="77777777" w:rsidR="00CC63D1" w:rsidRPr="00FD773D" w:rsidRDefault="00CC63D1" w:rsidP="00CC63D1">
            <w:pPr>
              <w:ind w:firstLineChars="300" w:firstLine="540"/>
              <w:rPr>
                <w:sz w:val="18"/>
                <w:szCs w:val="18"/>
              </w:rPr>
            </w:pPr>
            <w:r w:rsidRPr="00FD773D">
              <w:rPr>
                <w:sz w:val="18"/>
                <w:szCs w:val="18"/>
              </w:rPr>
              <w:t>5 - Scratch Area</w:t>
            </w:r>
          </w:p>
          <w:p w14:paraId="376631E9" w14:textId="77777777" w:rsidR="00CC63D1" w:rsidRPr="00FD773D" w:rsidRDefault="00CC63D1" w:rsidP="00CC63D1">
            <w:pPr>
              <w:ind w:firstLineChars="300" w:firstLine="540"/>
              <w:rPr>
                <w:sz w:val="18"/>
                <w:szCs w:val="18"/>
              </w:rPr>
            </w:pPr>
            <w:r w:rsidRPr="00FD773D">
              <w:rPr>
                <w:sz w:val="18"/>
                <w:szCs w:val="18"/>
              </w:rPr>
              <w:t>6 - DTMC Area</w:t>
            </w:r>
          </w:p>
          <w:p w14:paraId="793AD968" w14:textId="669585CB" w:rsidR="002B29DC" w:rsidRPr="00FD773D" w:rsidRDefault="00CC63D1" w:rsidP="00CC63D1">
            <w:pPr>
              <w:ind w:firstLineChars="300" w:firstLine="540"/>
              <w:rPr>
                <w:sz w:val="18"/>
                <w:szCs w:val="18"/>
              </w:rPr>
            </w:pPr>
            <w:r w:rsidRPr="00FD773D">
              <w:rPr>
                <w:sz w:val="18"/>
                <w:szCs w:val="18"/>
              </w:rPr>
              <w:t>7 - Built-in Area</w:t>
            </w:r>
          </w:p>
        </w:tc>
      </w:tr>
      <w:tr w:rsidR="002B29DC" w:rsidRPr="00FD773D" w14:paraId="119B4011" w14:textId="77777777" w:rsidTr="00676883">
        <w:trPr>
          <w:trHeight w:val="338"/>
          <w:jc w:val="center"/>
        </w:trPr>
        <w:tc>
          <w:tcPr>
            <w:tcW w:w="1453" w:type="dxa"/>
            <w:vMerge/>
            <w:tcBorders>
              <w:right w:val="double" w:sz="4" w:space="0" w:color="auto"/>
            </w:tcBorders>
          </w:tcPr>
          <w:p w14:paraId="3B4FD4F7" w14:textId="7573F224" w:rsidR="002B29DC" w:rsidRPr="00FD773D" w:rsidRDefault="002B29DC" w:rsidP="00D15B83">
            <w:pPr>
              <w:rPr>
                <w:sz w:val="18"/>
                <w:szCs w:val="18"/>
              </w:rPr>
            </w:pPr>
          </w:p>
        </w:tc>
        <w:tc>
          <w:tcPr>
            <w:tcW w:w="8118" w:type="dxa"/>
            <w:gridSpan w:val="2"/>
            <w:tcBorders>
              <w:left w:val="double" w:sz="4" w:space="0" w:color="auto"/>
            </w:tcBorders>
          </w:tcPr>
          <w:p w14:paraId="00A9EAA4" w14:textId="77777777" w:rsidR="002B29DC" w:rsidRPr="00FD773D" w:rsidRDefault="002B29DC" w:rsidP="00D15B83">
            <w:pPr>
              <w:rPr>
                <w:sz w:val="18"/>
                <w:szCs w:val="18"/>
              </w:rPr>
            </w:pPr>
            <w:r w:rsidRPr="00FD773D">
              <w:rPr>
                <w:sz w:val="18"/>
                <w:szCs w:val="18"/>
              </w:rPr>
              <w:t>pv_value</w:t>
            </w:r>
          </w:p>
        </w:tc>
      </w:tr>
      <w:tr w:rsidR="002B29DC" w:rsidRPr="00FD773D" w14:paraId="53C63CB0" w14:textId="77777777" w:rsidTr="00676883">
        <w:trPr>
          <w:trHeight w:val="640"/>
          <w:jc w:val="center"/>
        </w:trPr>
        <w:tc>
          <w:tcPr>
            <w:tcW w:w="1453" w:type="dxa"/>
            <w:vMerge/>
            <w:tcBorders>
              <w:right w:val="double" w:sz="4" w:space="0" w:color="auto"/>
            </w:tcBorders>
          </w:tcPr>
          <w:p w14:paraId="0BF57F48"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6420A77C" w14:textId="77777777" w:rsidR="002B29DC" w:rsidRPr="00FD773D" w:rsidRDefault="002B29DC" w:rsidP="00E70CA7">
            <w:pPr>
              <w:pStyle w:val="ReqText"/>
              <w:rPr>
                <w:sz w:val="18"/>
                <w:szCs w:val="18"/>
              </w:rPr>
            </w:pPr>
            <w:r w:rsidRPr="00FD773D">
              <w:rPr>
                <w:sz w:val="18"/>
                <w:szCs w:val="18"/>
              </w:rPr>
              <w:t>Pointer to the alignment info variable</w:t>
            </w:r>
          </w:p>
        </w:tc>
      </w:tr>
      <w:tr w:rsidR="002B29DC" w:rsidRPr="00FD773D" w14:paraId="748D44B0" w14:textId="77777777" w:rsidTr="003966B3">
        <w:trPr>
          <w:trHeight w:val="395"/>
          <w:jc w:val="center"/>
        </w:trPr>
        <w:tc>
          <w:tcPr>
            <w:tcW w:w="1453" w:type="dxa"/>
            <w:vMerge w:val="restart"/>
            <w:tcBorders>
              <w:right w:val="double" w:sz="4" w:space="0" w:color="auto"/>
            </w:tcBorders>
          </w:tcPr>
          <w:p w14:paraId="77131F06" w14:textId="77777777" w:rsidR="002B29DC" w:rsidRPr="00FD773D" w:rsidRDefault="002B29DC" w:rsidP="00D15B83">
            <w:pPr>
              <w:rPr>
                <w:sz w:val="18"/>
                <w:szCs w:val="18"/>
              </w:rPr>
            </w:pPr>
            <w:r w:rsidRPr="00FD773D">
              <w:rPr>
                <w:sz w:val="18"/>
                <w:szCs w:val="18"/>
              </w:rPr>
              <w:t>Return value</w:t>
            </w:r>
          </w:p>
        </w:tc>
        <w:tc>
          <w:tcPr>
            <w:tcW w:w="3774" w:type="dxa"/>
            <w:tcBorders>
              <w:left w:val="double" w:sz="4" w:space="0" w:color="auto"/>
              <w:right w:val="single" w:sz="4" w:space="0" w:color="auto"/>
            </w:tcBorders>
          </w:tcPr>
          <w:p w14:paraId="339A2962" w14:textId="77777777" w:rsidR="002B29DC" w:rsidRPr="00FD773D" w:rsidRDefault="002B29DC" w:rsidP="00D15B83">
            <w:pPr>
              <w:rPr>
                <w:sz w:val="18"/>
                <w:szCs w:val="18"/>
              </w:rPr>
            </w:pPr>
            <w:r w:rsidRPr="00FD773D">
              <w:rPr>
                <w:sz w:val="18"/>
                <w:szCs w:val="18"/>
              </w:rPr>
              <w:t>XA_NO_ERROR</w:t>
            </w:r>
          </w:p>
        </w:tc>
        <w:tc>
          <w:tcPr>
            <w:tcW w:w="4344" w:type="dxa"/>
            <w:tcBorders>
              <w:left w:val="single" w:sz="4" w:space="0" w:color="auto"/>
            </w:tcBorders>
          </w:tcPr>
          <w:p w14:paraId="3C326659" w14:textId="77777777" w:rsidR="002B29DC" w:rsidRPr="00FD773D" w:rsidRDefault="002B29DC" w:rsidP="00D15B83">
            <w:pPr>
              <w:rPr>
                <w:sz w:val="18"/>
                <w:szCs w:val="18"/>
              </w:rPr>
            </w:pPr>
            <w:r w:rsidRPr="00FD773D">
              <w:rPr>
                <w:sz w:val="18"/>
                <w:szCs w:val="18"/>
              </w:rPr>
              <w:t>Normally ends.</w:t>
            </w:r>
          </w:p>
        </w:tc>
      </w:tr>
      <w:tr w:rsidR="002B29DC" w:rsidRPr="00FD773D" w14:paraId="46175F9D" w14:textId="77777777" w:rsidTr="003966B3">
        <w:trPr>
          <w:trHeight w:val="350"/>
          <w:jc w:val="center"/>
        </w:trPr>
        <w:tc>
          <w:tcPr>
            <w:tcW w:w="1453" w:type="dxa"/>
            <w:vMerge/>
            <w:tcBorders>
              <w:right w:val="double" w:sz="4" w:space="0" w:color="auto"/>
            </w:tcBorders>
          </w:tcPr>
          <w:p w14:paraId="6A910467" w14:textId="77777777" w:rsidR="002B29DC" w:rsidRPr="00FD773D" w:rsidRDefault="002B29DC" w:rsidP="00D15B83">
            <w:pPr>
              <w:rPr>
                <w:sz w:val="18"/>
                <w:szCs w:val="18"/>
              </w:rPr>
            </w:pPr>
          </w:p>
        </w:tc>
        <w:tc>
          <w:tcPr>
            <w:tcW w:w="3774" w:type="dxa"/>
            <w:tcBorders>
              <w:left w:val="double" w:sz="4" w:space="0" w:color="auto"/>
              <w:right w:val="single" w:sz="4" w:space="0" w:color="auto"/>
            </w:tcBorders>
          </w:tcPr>
          <w:p w14:paraId="5862D5FB" w14:textId="77777777" w:rsidR="002B29DC" w:rsidRPr="00FD773D" w:rsidRDefault="002B29DC" w:rsidP="00D15B83">
            <w:pPr>
              <w:rPr>
                <w:sz w:val="18"/>
                <w:szCs w:val="18"/>
              </w:rPr>
            </w:pPr>
            <w:r w:rsidRPr="00FD773D">
              <w:rPr>
                <w:sz w:val="18"/>
                <w:szCs w:val="18"/>
              </w:rPr>
              <w:t>XA_API_FATAL_MEM_ALLOC</w:t>
            </w:r>
          </w:p>
        </w:tc>
        <w:tc>
          <w:tcPr>
            <w:tcW w:w="4344" w:type="dxa"/>
            <w:tcBorders>
              <w:left w:val="single" w:sz="4" w:space="0" w:color="auto"/>
            </w:tcBorders>
          </w:tcPr>
          <w:p w14:paraId="62B7F3F8" w14:textId="77777777" w:rsidR="002B29DC" w:rsidRPr="00FD773D" w:rsidRDefault="002B29DC" w:rsidP="00D15B83">
            <w:pPr>
              <w:rPr>
                <w:sz w:val="18"/>
                <w:szCs w:val="18"/>
              </w:rPr>
            </w:pPr>
            <w:r w:rsidRPr="00FD773D">
              <w:rPr>
                <w:sz w:val="18"/>
                <w:szCs w:val="18"/>
                <w:lang w:val="x-none" w:eastAsia="x-none"/>
              </w:rPr>
              <w:t>p_xa_module_obj</w:t>
            </w:r>
            <w:r w:rsidRPr="00FD773D">
              <w:rPr>
                <w:sz w:val="18"/>
                <w:szCs w:val="18"/>
                <w:lang w:eastAsia="x-none"/>
              </w:rPr>
              <w:t xml:space="preserve"> or pv_value</w:t>
            </w:r>
            <w:r w:rsidRPr="00FD773D">
              <w:rPr>
                <w:sz w:val="18"/>
                <w:szCs w:val="18"/>
              </w:rPr>
              <w:t xml:space="preserve"> is NULL.</w:t>
            </w:r>
          </w:p>
        </w:tc>
      </w:tr>
      <w:tr w:rsidR="002B29DC" w:rsidRPr="00FD773D" w14:paraId="1B46D6AA" w14:textId="77777777" w:rsidTr="003966B3">
        <w:trPr>
          <w:trHeight w:val="350"/>
          <w:jc w:val="center"/>
        </w:trPr>
        <w:tc>
          <w:tcPr>
            <w:tcW w:w="1453" w:type="dxa"/>
            <w:vMerge/>
            <w:tcBorders>
              <w:right w:val="double" w:sz="4" w:space="0" w:color="auto"/>
            </w:tcBorders>
          </w:tcPr>
          <w:p w14:paraId="09BBE0CE" w14:textId="77777777" w:rsidR="002B29DC" w:rsidRPr="00FD773D" w:rsidRDefault="002B29DC" w:rsidP="00D15B83">
            <w:pPr>
              <w:rPr>
                <w:sz w:val="18"/>
                <w:szCs w:val="18"/>
              </w:rPr>
            </w:pPr>
          </w:p>
        </w:tc>
        <w:tc>
          <w:tcPr>
            <w:tcW w:w="3774" w:type="dxa"/>
            <w:tcBorders>
              <w:left w:val="double" w:sz="4" w:space="0" w:color="auto"/>
              <w:right w:val="single" w:sz="4" w:space="0" w:color="auto"/>
            </w:tcBorders>
          </w:tcPr>
          <w:p w14:paraId="07ABFF5A" w14:textId="77777777" w:rsidR="002B29DC" w:rsidRPr="00FD773D" w:rsidRDefault="002B29DC" w:rsidP="00D15B83">
            <w:pPr>
              <w:rPr>
                <w:sz w:val="18"/>
                <w:szCs w:val="18"/>
              </w:rPr>
            </w:pPr>
            <w:r w:rsidRPr="00FD773D">
              <w:rPr>
                <w:sz w:val="18"/>
                <w:szCs w:val="18"/>
              </w:rPr>
              <w:t>XA_API_FATAL_MEM_ALIGN</w:t>
            </w:r>
          </w:p>
        </w:tc>
        <w:tc>
          <w:tcPr>
            <w:tcW w:w="4344" w:type="dxa"/>
            <w:tcBorders>
              <w:left w:val="single" w:sz="4" w:space="0" w:color="auto"/>
            </w:tcBorders>
          </w:tcPr>
          <w:p w14:paraId="6C6FE23B" w14:textId="77777777" w:rsidR="002B29DC" w:rsidRPr="00FD773D" w:rsidRDefault="002B29DC" w:rsidP="00D15B83">
            <w:pPr>
              <w:rPr>
                <w:sz w:val="18"/>
                <w:szCs w:val="18"/>
                <w:lang w:eastAsia="x-none"/>
              </w:rPr>
            </w:pPr>
            <w:r w:rsidRPr="00FD773D">
              <w:rPr>
                <w:sz w:val="18"/>
                <w:szCs w:val="18"/>
                <w:lang w:eastAsia="x-none"/>
              </w:rPr>
              <w:t>p_xa_module_obj is not aligned 4 bytes</w:t>
            </w:r>
          </w:p>
        </w:tc>
      </w:tr>
      <w:tr w:rsidR="00B32131" w:rsidRPr="00FD773D" w14:paraId="1FDBF86F" w14:textId="77777777" w:rsidTr="003966B3">
        <w:trPr>
          <w:trHeight w:val="350"/>
          <w:jc w:val="center"/>
        </w:trPr>
        <w:tc>
          <w:tcPr>
            <w:tcW w:w="1453" w:type="dxa"/>
            <w:vMerge/>
            <w:tcBorders>
              <w:right w:val="double" w:sz="4" w:space="0" w:color="auto"/>
            </w:tcBorders>
          </w:tcPr>
          <w:p w14:paraId="09D12E45" w14:textId="77777777" w:rsidR="00B32131" w:rsidRPr="00FD773D" w:rsidRDefault="00B32131" w:rsidP="00B32131">
            <w:pPr>
              <w:rPr>
                <w:sz w:val="18"/>
                <w:szCs w:val="18"/>
              </w:rPr>
            </w:pPr>
          </w:p>
        </w:tc>
        <w:tc>
          <w:tcPr>
            <w:tcW w:w="3774" w:type="dxa"/>
            <w:tcBorders>
              <w:left w:val="double" w:sz="4" w:space="0" w:color="auto"/>
              <w:right w:val="single" w:sz="4" w:space="0" w:color="auto"/>
            </w:tcBorders>
          </w:tcPr>
          <w:p w14:paraId="6E517AE7" w14:textId="77777777" w:rsidR="00B32131" w:rsidRPr="00FD773D" w:rsidRDefault="00B32131" w:rsidP="00B32131">
            <w:pPr>
              <w:jc w:val="left"/>
              <w:rPr>
                <w:sz w:val="18"/>
                <w:szCs w:val="18"/>
              </w:rPr>
            </w:pPr>
            <w:r w:rsidRPr="00FD773D">
              <w:rPr>
                <w:sz w:val="18"/>
                <w:szCs w:val="18"/>
              </w:rPr>
              <w:t>XA_TDM_CAP_CONFIG_FATAL_STATE (in TDM Capture)</w:t>
            </w:r>
          </w:p>
          <w:p w14:paraId="46E4ED93" w14:textId="77777777" w:rsidR="00B32131" w:rsidRPr="00FD773D" w:rsidRDefault="00B32131" w:rsidP="00B32131">
            <w:pPr>
              <w:jc w:val="left"/>
              <w:rPr>
                <w:sz w:val="18"/>
                <w:szCs w:val="18"/>
              </w:rPr>
            </w:pPr>
            <w:r w:rsidRPr="00FD773D">
              <w:rPr>
                <w:sz w:val="18"/>
                <w:szCs w:val="18"/>
              </w:rPr>
              <w:t>Or</w:t>
            </w:r>
          </w:p>
          <w:p w14:paraId="38E8BF92" w14:textId="577AEB68" w:rsidR="00B32131" w:rsidRPr="00FD773D" w:rsidRDefault="00B32131" w:rsidP="00B32131">
            <w:pPr>
              <w:rPr>
                <w:sz w:val="18"/>
                <w:szCs w:val="18"/>
              </w:rPr>
            </w:pPr>
            <w:r w:rsidRPr="00FD773D">
              <w:rPr>
                <w:sz w:val="18"/>
                <w:szCs w:val="18"/>
              </w:rPr>
              <w:t>XA_TDM_RDR_CONFIG_FATAL_STATE (in TDM Renderer)</w:t>
            </w:r>
          </w:p>
        </w:tc>
        <w:tc>
          <w:tcPr>
            <w:tcW w:w="4344" w:type="dxa"/>
            <w:tcBorders>
              <w:left w:val="single" w:sz="4" w:space="0" w:color="auto"/>
            </w:tcBorders>
          </w:tcPr>
          <w:p w14:paraId="6FEEE733" w14:textId="77777777" w:rsidR="00B32131" w:rsidRPr="00FD773D" w:rsidRDefault="00B32131" w:rsidP="00B32131">
            <w:pPr>
              <w:rPr>
                <w:sz w:val="18"/>
                <w:szCs w:val="18"/>
                <w:lang w:eastAsia="x-none"/>
              </w:rPr>
            </w:pPr>
            <w:r w:rsidRPr="00FD773D">
              <w:rPr>
                <w:sz w:val="18"/>
                <w:szCs w:val="18"/>
                <w:lang w:eastAsia="x-none"/>
              </w:rPr>
              <w:t>Incorrect sequence call</w:t>
            </w:r>
          </w:p>
          <w:p w14:paraId="540A07D9" w14:textId="3B2886AA" w:rsidR="00B32131" w:rsidRPr="00FD773D" w:rsidRDefault="00B32131" w:rsidP="00B32131">
            <w:pPr>
              <w:rPr>
                <w:sz w:val="18"/>
                <w:szCs w:val="18"/>
                <w:lang w:eastAsia="x-none"/>
              </w:rPr>
            </w:pPr>
            <w:r w:rsidRPr="00FD773D">
              <w:rPr>
                <w:sz w:val="18"/>
                <w:szCs w:val="18"/>
                <w:lang w:eastAsia="x-none"/>
              </w:rPr>
              <w:t>(i.e. call before post-configuration step)</w:t>
            </w:r>
          </w:p>
        </w:tc>
      </w:tr>
      <w:tr w:rsidR="00B32131" w:rsidRPr="00FD773D" w14:paraId="6F759D22" w14:textId="77777777" w:rsidTr="003966B3">
        <w:trPr>
          <w:trHeight w:val="350"/>
          <w:jc w:val="center"/>
        </w:trPr>
        <w:tc>
          <w:tcPr>
            <w:tcW w:w="1453" w:type="dxa"/>
            <w:vMerge/>
            <w:tcBorders>
              <w:right w:val="double" w:sz="4" w:space="0" w:color="auto"/>
            </w:tcBorders>
          </w:tcPr>
          <w:p w14:paraId="07A5FA86" w14:textId="77777777" w:rsidR="00B32131" w:rsidRPr="00FD773D" w:rsidRDefault="00B32131" w:rsidP="00B32131">
            <w:pPr>
              <w:rPr>
                <w:sz w:val="18"/>
                <w:szCs w:val="18"/>
              </w:rPr>
            </w:pPr>
          </w:p>
        </w:tc>
        <w:tc>
          <w:tcPr>
            <w:tcW w:w="3774" w:type="dxa"/>
            <w:tcBorders>
              <w:left w:val="double" w:sz="4" w:space="0" w:color="auto"/>
              <w:right w:val="single" w:sz="4" w:space="0" w:color="auto"/>
            </w:tcBorders>
          </w:tcPr>
          <w:p w14:paraId="05889417" w14:textId="63905719" w:rsidR="00B32131" w:rsidRPr="00FD773D" w:rsidRDefault="00B32131" w:rsidP="00B32131">
            <w:pPr>
              <w:rPr>
                <w:sz w:val="18"/>
                <w:szCs w:val="18"/>
              </w:rPr>
            </w:pPr>
            <w:r w:rsidRPr="00FD773D">
              <w:rPr>
                <w:sz w:val="18"/>
                <w:szCs w:val="18"/>
              </w:rPr>
              <w:t>XA_API_FATAL_INVALID_CMD_TYPE</w:t>
            </w:r>
          </w:p>
        </w:tc>
        <w:tc>
          <w:tcPr>
            <w:tcW w:w="4344" w:type="dxa"/>
            <w:tcBorders>
              <w:left w:val="single" w:sz="4" w:space="0" w:color="auto"/>
            </w:tcBorders>
          </w:tcPr>
          <w:p w14:paraId="63A5ECAD" w14:textId="10BD83B7" w:rsidR="00B32131" w:rsidRPr="00FD773D" w:rsidRDefault="00B32131" w:rsidP="00B32131">
            <w:pPr>
              <w:rPr>
                <w:sz w:val="18"/>
                <w:szCs w:val="18"/>
                <w:lang w:eastAsia="x-none"/>
              </w:rPr>
            </w:pPr>
            <w:r w:rsidRPr="00FD773D">
              <w:rPr>
                <w:sz w:val="18"/>
                <w:szCs w:val="18"/>
                <w:lang w:eastAsia="x-none"/>
              </w:rPr>
              <w:t>Incorrect index</w:t>
            </w:r>
          </w:p>
        </w:tc>
      </w:tr>
      <w:tr w:rsidR="00676883" w:rsidRPr="00FD773D" w14:paraId="54DFC07C" w14:textId="77777777" w:rsidTr="00676883">
        <w:trPr>
          <w:jc w:val="center"/>
        </w:trPr>
        <w:tc>
          <w:tcPr>
            <w:tcW w:w="1453" w:type="dxa"/>
            <w:tcBorders>
              <w:right w:val="double" w:sz="4" w:space="0" w:color="auto"/>
            </w:tcBorders>
          </w:tcPr>
          <w:p w14:paraId="0E1A1DF6" w14:textId="74815317" w:rsidR="00676883" w:rsidRPr="00FD773D" w:rsidRDefault="00676883" w:rsidP="00D15B83">
            <w:pPr>
              <w:rPr>
                <w:sz w:val="18"/>
                <w:szCs w:val="18"/>
              </w:rPr>
            </w:pPr>
            <w:r w:rsidRPr="00FD773D">
              <w:rPr>
                <w:sz w:val="18"/>
                <w:szCs w:val="18"/>
              </w:rPr>
              <w:t>Restrictions</w:t>
            </w:r>
          </w:p>
        </w:tc>
        <w:tc>
          <w:tcPr>
            <w:tcW w:w="8118" w:type="dxa"/>
            <w:gridSpan w:val="2"/>
            <w:tcBorders>
              <w:left w:val="double" w:sz="4" w:space="0" w:color="auto"/>
            </w:tcBorders>
          </w:tcPr>
          <w:p w14:paraId="1AFC1C8B" w14:textId="34584952" w:rsidR="00676883" w:rsidRPr="00FD773D" w:rsidRDefault="00CC63D1" w:rsidP="00D15B83">
            <w:pPr>
              <w:rPr>
                <w:sz w:val="18"/>
                <w:szCs w:val="18"/>
              </w:rPr>
            </w:pPr>
            <w:r w:rsidRPr="00FD773D">
              <w:rPr>
                <w:sz w:val="18"/>
                <w:szCs w:val="18"/>
              </w:rPr>
              <w:t>The index of DTCM and built-in area are only used in case of using ADMAC module to transfer data. And the index of input buffer will be affected by channel mode. So it may also affect to the other index memory.</w:t>
            </w:r>
          </w:p>
        </w:tc>
      </w:tr>
    </w:tbl>
    <w:p w14:paraId="000CA10E" w14:textId="4853501F" w:rsidR="003F6E95" w:rsidRPr="00FD773D" w:rsidRDefault="00396DE2" w:rsidP="003966B3">
      <w:pPr>
        <w:pStyle w:val="RefIDs"/>
      </w:pPr>
      <w:r>
        <w:t>[Covers: RD_014</w:t>
      </w:r>
      <w:r w:rsidRPr="00FD773D">
        <w:t>]</w:t>
      </w:r>
    </w:p>
    <w:p w14:paraId="7AB9CAD6" w14:textId="6C56E15E" w:rsidR="00E93053" w:rsidRPr="00FD773D" w:rsidRDefault="00E93053" w:rsidP="00E93053">
      <w:r w:rsidRPr="00FD773D">
        <w:t>Example</w:t>
      </w:r>
      <w:r w:rsidR="00151BC9" w:rsidRPr="00FD773D">
        <w:t>:</w:t>
      </w:r>
    </w:p>
    <w:p w14:paraId="44A77751" w14:textId="77777777" w:rsidR="00E93053" w:rsidRPr="00FD773D" w:rsidRDefault="00E93053" w:rsidP="00E93053">
      <w:r w:rsidRPr="00FD773D">
        <w:t>WORD32 mem_align;</w:t>
      </w:r>
    </w:p>
    <w:p w14:paraId="679936C4" w14:textId="77777777" w:rsidR="00E93053" w:rsidRPr="00FD773D" w:rsidRDefault="00E93053" w:rsidP="00E93053">
      <w:pPr>
        <w:widowControl/>
        <w:autoSpaceDE/>
        <w:autoSpaceDN/>
        <w:adjustRightInd/>
        <w:snapToGrid/>
        <w:jc w:val="left"/>
      </w:pPr>
      <w:r w:rsidRPr="00FD773D">
        <w:t>res = (*api_func)(api_obj,</w:t>
      </w:r>
    </w:p>
    <w:p w14:paraId="7BD6DCF5" w14:textId="0D8480AB" w:rsidR="00E93053" w:rsidRPr="00FD773D" w:rsidRDefault="00DA6107" w:rsidP="00E93053">
      <w:pPr>
        <w:widowControl/>
        <w:autoSpaceDE/>
        <w:autoSpaceDN/>
        <w:adjustRightInd/>
        <w:snapToGrid/>
        <w:jc w:val="left"/>
      </w:pPr>
      <w:r w:rsidRPr="00FD773D">
        <w:tab/>
      </w:r>
      <w:r w:rsidRPr="00FD773D">
        <w:tab/>
        <w:t xml:space="preserve">  </w:t>
      </w:r>
      <w:r w:rsidR="00E93053" w:rsidRPr="00FD773D">
        <w:t>XA_API_CMD_GET_MEM_INFO_ALIGNMENT,</w:t>
      </w:r>
    </w:p>
    <w:p w14:paraId="7CE7A873" w14:textId="4CD1FDAB" w:rsidR="00E93053" w:rsidRPr="00FD773D" w:rsidRDefault="00DA6107" w:rsidP="00E93053">
      <w:pPr>
        <w:widowControl/>
        <w:autoSpaceDE/>
        <w:autoSpaceDN/>
        <w:adjustRightInd/>
        <w:snapToGrid/>
        <w:jc w:val="left"/>
      </w:pPr>
      <w:r w:rsidRPr="00FD773D">
        <w:tab/>
      </w:r>
      <w:r w:rsidRPr="00FD773D">
        <w:tab/>
        <w:t xml:space="preserve">  </w:t>
      </w:r>
      <w:r w:rsidR="00E93053" w:rsidRPr="00FD773D">
        <w:t>index,</w:t>
      </w:r>
    </w:p>
    <w:p w14:paraId="5E3630F2" w14:textId="20F4C32D" w:rsidR="00E93053" w:rsidRPr="00FD773D" w:rsidRDefault="00DA6107" w:rsidP="00E93053">
      <w:pPr>
        <w:widowControl/>
        <w:autoSpaceDE/>
        <w:autoSpaceDN/>
        <w:adjustRightInd/>
        <w:snapToGrid/>
        <w:jc w:val="left"/>
      </w:pPr>
      <w:r w:rsidRPr="00FD773D">
        <w:tab/>
      </w:r>
      <w:r w:rsidRPr="00FD773D">
        <w:tab/>
        <w:t xml:space="preserve">  </w:t>
      </w:r>
      <w:r w:rsidR="00E93053" w:rsidRPr="00FD773D">
        <w:t>&amp;mem_align);</w:t>
      </w:r>
    </w:p>
    <w:p w14:paraId="7BFE25BF" w14:textId="77777777" w:rsidR="00E93053" w:rsidRPr="00FD773D" w:rsidRDefault="00E93053" w:rsidP="00E96864"/>
    <w:p w14:paraId="26E83389" w14:textId="77777777" w:rsidR="002B29DC" w:rsidRPr="00FD773D" w:rsidRDefault="002B29DC" w:rsidP="00E96864">
      <w:r w:rsidRPr="00FD773D">
        <w:br w:type="page"/>
      </w:r>
    </w:p>
    <w:p w14:paraId="25B169FA" w14:textId="77777777" w:rsidR="003F6E95" w:rsidRPr="00FD773D" w:rsidRDefault="003F6E95" w:rsidP="00DC074C"/>
    <w:p w14:paraId="350DC41F"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FD773D">
        <w:t>XA_API_CMD_GET_MEM_INFO_TYPE command</w:t>
      </w:r>
    </w:p>
    <w:p w14:paraId="6C299953" w14:textId="64AB1006" w:rsidR="002B29DC" w:rsidRPr="00FD773D" w:rsidRDefault="00786BE7" w:rsidP="003966B3">
      <w:pPr>
        <w:pStyle w:val="ReqID"/>
      </w:pPr>
      <w:r>
        <w:t>FD_PLG_TDM_012</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74"/>
        <w:gridCol w:w="4344"/>
      </w:tblGrid>
      <w:tr w:rsidR="002B29DC" w:rsidRPr="00FD773D" w14:paraId="6ED20518" w14:textId="77777777" w:rsidTr="00676883">
        <w:trPr>
          <w:trHeight w:val="354"/>
          <w:jc w:val="center"/>
        </w:trPr>
        <w:tc>
          <w:tcPr>
            <w:tcW w:w="1453" w:type="dxa"/>
            <w:tcBorders>
              <w:bottom w:val="single" w:sz="4" w:space="0" w:color="auto"/>
              <w:right w:val="double" w:sz="4" w:space="0" w:color="auto"/>
            </w:tcBorders>
          </w:tcPr>
          <w:p w14:paraId="12EBEA9C" w14:textId="77777777" w:rsidR="002B29DC" w:rsidRPr="00FD773D" w:rsidRDefault="002B29DC" w:rsidP="00D15B83">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7F94140C" w14:textId="77777777" w:rsidR="002B29DC" w:rsidRPr="00FD773D" w:rsidRDefault="002B29DC" w:rsidP="00D15B83">
            <w:pPr>
              <w:rPr>
                <w:sz w:val="18"/>
                <w:szCs w:val="18"/>
              </w:rPr>
            </w:pPr>
            <w:r w:rsidRPr="00FD773D">
              <w:rPr>
                <w:sz w:val="18"/>
                <w:szCs w:val="18"/>
              </w:rPr>
              <w:t>Memory index</w:t>
            </w:r>
          </w:p>
        </w:tc>
      </w:tr>
      <w:tr w:rsidR="002B29DC" w:rsidRPr="00FD773D" w14:paraId="67DBD30A" w14:textId="77777777" w:rsidTr="00676883">
        <w:trPr>
          <w:trHeight w:val="354"/>
          <w:jc w:val="center"/>
        </w:trPr>
        <w:tc>
          <w:tcPr>
            <w:tcW w:w="1453" w:type="dxa"/>
            <w:tcBorders>
              <w:top w:val="single" w:sz="4" w:space="0" w:color="auto"/>
              <w:right w:val="double" w:sz="4" w:space="0" w:color="auto"/>
            </w:tcBorders>
          </w:tcPr>
          <w:p w14:paraId="0A1A69ED"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325E547B" w14:textId="77777777" w:rsidR="002B29DC" w:rsidRPr="00FD773D" w:rsidRDefault="002B29DC" w:rsidP="00E70CA7">
            <w:pPr>
              <w:rPr>
                <w:sz w:val="18"/>
                <w:szCs w:val="18"/>
              </w:rPr>
            </w:pPr>
            <w:r w:rsidRPr="00FD773D">
              <w:rPr>
                <w:sz w:val="18"/>
                <w:szCs w:val="18"/>
              </w:rPr>
              <w:t>This command gets the alignment information of the memory-type being referred to by the index. The alignment required in bytes is returned to the application.</w:t>
            </w:r>
          </w:p>
        </w:tc>
      </w:tr>
      <w:tr w:rsidR="002B29DC" w:rsidRPr="00FD773D" w14:paraId="0EA22BDD" w14:textId="77777777" w:rsidTr="00676883">
        <w:trPr>
          <w:trHeight w:val="331"/>
          <w:jc w:val="center"/>
        </w:trPr>
        <w:tc>
          <w:tcPr>
            <w:tcW w:w="1453" w:type="dxa"/>
            <w:vMerge w:val="restart"/>
            <w:tcBorders>
              <w:right w:val="double" w:sz="4" w:space="0" w:color="auto"/>
            </w:tcBorders>
          </w:tcPr>
          <w:p w14:paraId="773C1719"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574F0C92"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6E6BF294" w14:textId="77777777" w:rsidTr="00676883">
        <w:trPr>
          <w:trHeight w:val="640"/>
          <w:jc w:val="center"/>
        </w:trPr>
        <w:tc>
          <w:tcPr>
            <w:tcW w:w="1453" w:type="dxa"/>
            <w:vMerge/>
            <w:tcBorders>
              <w:right w:val="double" w:sz="4" w:space="0" w:color="auto"/>
            </w:tcBorders>
          </w:tcPr>
          <w:p w14:paraId="7E796332" w14:textId="77777777" w:rsidR="002B29DC" w:rsidRPr="00FD773D" w:rsidRDefault="002B29DC" w:rsidP="00D15B83">
            <w:pPr>
              <w:rPr>
                <w:sz w:val="18"/>
                <w:szCs w:val="18"/>
              </w:rPr>
            </w:pPr>
          </w:p>
        </w:tc>
        <w:tc>
          <w:tcPr>
            <w:tcW w:w="8118" w:type="dxa"/>
            <w:gridSpan w:val="2"/>
            <w:tcBorders>
              <w:left w:val="double" w:sz="4" w:space="0" w:color="auto"/>
            </w:tcBorders>
          </w:tcPr>
          <w:p w14:paraId="11DF71EC"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44222ED8"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2B945693" w14:textId="77777777" w:rsidTr="00676883">
        <w:trPr>
          <w:trHeight w:val="351"/>
          <w:jc w:val="center"/>
        </w:trPr>
        <w:tc>
          <w:tcPr>
            <w:tcW w:w="1453" w:type="dxa"/>
            <w:vMerge/>
            <w:tcBorders>
              <w:right w:val="double" w:sz="4" w:space="0" w:color="auto"/>
            </w:tcBorders>
          </w:tcPr>
          <w:p w14:paraId="3E45F700" w14:textId="77777777" w:rsidR="002B29DC" w:rsidRPr="00FD773D" w:rsidRDefault="002B29DC" w:rsidP="00D15B83">
            <w:pPr>
              <w:rPr>
                <w:sz w:val="18"/>
                <w:szCs w:val="18"/>
              </w:rPr>
            </w:pPr>
          </w:p>
        </w:tc>
        <w:tc>
          <w:tcPr>
            <w:tcW w:w="8118" w:type="dxa"/>
            <w:gridSpan w:val="2"/>
            <w:tcBorders>
              <w:left w:val="double" w:sz="4" w:space="0" w:color="auto"/>
            </w:tcBorders>
          </w:tcPr>
          <w:p w14:paraId="1D218FBF"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57481E22" w14:textId="77777777" w:rsidTr="00676883">
        <w:trPr>
          <w:trHeight w:val="640"/>
          <w:jc w:val="center"/>
        </w:trPr>
        <w:tc>
          <w:tcPr>
            <w:tcW w:w="1453" w:type="dxa"/>
            <w:vMerge/>
            <w:tcBorders>
              <w:right w:val="double" w:sz="4" w:space="0" w:color="auto"/>
            </w:tcBorders>
          </w:tcPr>
          <w:p w14:paraId="74CA041D" w14:textId="77777777" w:rsidR="002B29DC" w:rsidRPr="00FD773D" w:rsidRDefault="002B29DC" w:rsidP="00D15B83">
            <w:pPr>
              <w:rPr>
                <w:sz w:val="18"/>
                <w:szCs w:val="18"/>
              </w:rPr>
            </w:pPr>
          </w:p>
        </w:tc>
        <w:tc>
          <w:tcPr>
            <w:tcW w:w="8118" w:type="dxa"/>
            <w:gridSpan w:val="2"/>
            <w:tcBorders>
              <w:left w:val="double" w:sz="4" w:space="0" w:color="auto"/>
            </w:tcBorders>
          </w:tcPr>
          <w:p w14:paraId="050CCE04" w14:textId="77777777" w:rsidR="002B29DC" w:rsidRPr="00FD773D" w:rsidRDefault="002B29DC" w:rsidP="00D15B83">
            <w:pPr>
              <w:ind w:firstLineChars="100" w:firstLine="180"/>
              <w:rPr>
                <w:sz w:val="18"/>
                <w:szCs w:val="18"/>
              </w:rPr>
            </w:pPr>
            <w:r w:rsidRPr="00FD773D">
              <w:rPr>
                <w:sz w:val="18"/>
                <w:szCs w:val="18"/>
              </w:rPr>
              <w:tab/>
              <w:t>XA_API_CMD_GET_MEM_INFO_TYPE</w:t>
            </w:r>
          </w:p>
        </w:tc>
      </w:tr>
      <w:tr w:rsidR="002B29DC" w:rsidRPr="00FD773D" w14:paraId="04F5CD47" w14:textId="77777777" w:rsidTr="00676883">
        <w:trPr>
          <w:trHeight w:val="324"/>
          <w:jc w:val="center"/>
        </w:trPr>
        <w:tc>
          <w:tcPr>
            <w:tcW w:w="1453" w:type="dxa"/>
            <w:vMerge/>
            <w:tcBorders>
              <w:right w:val="double" w:sz="4" w:space="0" w:color="auto"/>
            </w:tcBorders>
          </w:tcPr>
          <w:p w14:paraId="04B8DE6A" w14:textId="77777777" w:rsidR="002B29DC" w:rsidRPr="00FD773D" w:rsidRDefault="002B29DC" w:rsidP="00D15B83">
            <w:pPr>
              <w:rPr>
                <w:sz w:val="18"/>
                <w:szCs w:val="18"/>
              </w:rPr>
            </w:pPr>
          </w:p>
        </w:tc>
        <w:tc>
          <w:tcPr>
            <w:tcW w:w="8118" w:type="dxa"/>
            <w:gridSpan w:val="2"/>
            <w:tcBorders>
              <w:left w:val="double" w:sz="4" w:space="0" w:color="auto"/>
            </w:tcBorders>
          </w:tcPr>
          <w:p w14:paraId="433936BD"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0F66190C" w14:textId="77777777" w:rsidTr="00676883">
        <w:trPr>
          <w:trHeight w:val="640"/>
          <w:jc w:val="center"/>
        </w:trPr>
        <w:tc>
          <w:tcPr>
            <w:tcW w:w="1453" w:type="dxa"/>
            <w:vMerge/>
            <w:tcBorders>
              <w:right w:val="double" w:sz="4" w:space="0" w:color="auto"/>
            </w:tcBorders>
          </w:tcPr>
          <w:p w14:paraId="64D0BD63" w14:textId="77777777" w:rsidR="002B29DC" w:rsidRPr="00FD773D" w:rsidRDefault="002B29DC" w:rsidP="00D15B83">
            <w:pPr>
              <w:rPr>
                <w:sz w:val="18"/>
                <w:szCs w:val="18"/>
              </w:rPr>
            </w:pPr>
          </w:p>
        </w:tc>
        <w:tc>
          <w:tcPr>
            <w:tcW w:w="8118" w:type="dxa"/>
            <w:gridSpan w:val="2"/>
            <w:tcBorders>
              <w:left w:val="double" w:sz="4" w:space="0" w:color="auto"/>
            </w:tcBorders>
          </w:tcPr>
          <w:p w14:paraId="1247CC4B" w14:textId="77777777" w:rsidR="00CC63D1" w:rsidRPr="00FD773D" w:rsidRDefault="00CC63D1" w:rsidP="00CC63D1">
            <w:pPr>
              <w:ind w:firstLineChars="100" w:firstLine="180"/>
              <w:rPr>
                <w:sz w:val="18"/>
                <w:szCs w:val="18"/>
              </w:rPr>
            </w:pPr>
            <w:r w:rsidRPr="00FD773D">
              <w:rPr>
                <w:sz w:val="18"/>
                <w:szCs w:val="18"/>
              </w:rPr>
              <w:t>Index of the memory</w:t>
            </w:r>
          </w:p>
          <w:p w14:paraId="67751363" w14:textId="77777777" w:rsidR="00CC63D1" w:rsidRPr="00FD773D" w:rsidRDefault="00CC63D1" w:rsidP="00CC63D1">
            <w:pPr>
              <w:ind w:firstLineChars="300" w:firstLine="540"/>
              <w:rPr>
                <w:sz w:val="18"/>
                <w:szCs w:val="18"/>
              </w:rPr>
            </w:pPr>
            <w:r w:rsidRPr="00FD773D">
              <w:rPr>
                <w:sz w:val="18"/>
                <w:szCs w:val="18"/>
              </w:rPr>
              <w:t>0 - 1</w:t>
            </w:r>
            <w:r w:rsidRPr="00FD773D">
              <w:rPr>
                <w:sz w:val="18"/>
                <w:szCs w:val="18"/>
                <w:vertAlign w:val="superscript"/>
              </w:rPr>
              <w:t>st</w:t>
            </w:r>
            <w:r w:rsidRPr="00FD773D">
              <w:rPr>
                <w:sz w:val="18"/>
                <w:szCs w:val="18"/>
              </w:rPr>
              <w:t xml:space="preserve"> Input Buffer (TDM Renderer) / 1</w:t>
            </w:r>
            <w:r w:rsidRPr="00FD773D">
              <w:rPr>
                <w:sz w:val="18"/>
                <w:szCs w:val="18"/>
                <w:vertAlign w:val="superscript"/>
              </w:rPr>
              <w:t>st</w:t>
            </w:r>
            <w:r w:rsidRPr="00FD773D">
              <w:rPr>
                <w:sz w:val="18"/>
                <w:szCs w:val="18"/>
              </w:rPr>
              <w:t xml:space="preserve"> Output Buffer (TDM Capture)</w:t>
            </w:r>
          </w:p>
          <w:p w14:paraId="1175BB5F" w14:textId="77777777" w:rsidR="00CC63D1" w:rsidRPr="00FD773D" w:rsidRDefault="00CC63D1" w:rsidP="00CC63D1">
            <w:pPr>
              <w:ind w:firstLineChars="300" w:firstLine="540"/>
              <w:rPr>
                <w:sz w:val="18"/>
                <w:szCs w:val="18"/>
              </w:rPr>
            </w:pPr>
            <w:r w:rsidRPr="00FD773D">
              <w:rPr>
                <w:sz w:val="18"/>
                <w:szCs w:val="18"/>
              </w:rPr>
              <w:t>1 - 2</w:t>
            </w:r>
            <w:r w:rsidRPr="00FD773D">
              <w:rPr>
                <w:sz w:val="18"/>
                <w:szCs w:val="18"/>
                <w:vertAlign w:val="superscript"/>
              </w:rPr>
              <w:t>nd</w:t>
            </w:r>
            <w:r w:rsidRPr="00FD773D">
              <w:rPr>
                <w:sz w:val="18"/>
                <w:szCs w:val="18"/>
              </w:rPr>
              <w:t xml:space="preserve"> Input Buffer (TDM Renderer) / 2</w:t>
            </w:r>
            <w:r w:rsidRPr="00FD773D">
              <w:rPr>
                <w:sz w:val="18"/>
                <w:szCs w:val="18"/>
                <w:vertAlign w:val="superscript"/>
              </w:rPr>
              <w:t>nd</w:t>
            </w:r>
            <w:r w:rsidRPr="00FD773D">
              <w:rPr>
                <w:sz w:val="18"/>
                <w:szCs w:val="18"/>
              </w:rPr>
              <w:t xml:space="preserve"> Output Buffer (TDM Capture)</w:t>
            </w:r>
          </w:p>
          <w:p w14:paraId="6CA1EF65" w14:textId="77777777" w:rsidR="00CC63D1" w:rsidRPr="00FD773D" w:rsidRDefault="00CC63D1" w:rsidP="00CC63D1">
            <w:pPr>
              <w:ind w:firstLineChars="300" w:firstLine="540"/>
              <w:rPr>
                <w:sz w:val="18"/>
                <w:szCs w:val="18"/>
              </w:rPr>
            </w:pPr>
            <w:r w:rsidRPr="00FD773D">
              <w:rPr>
                <w:sz w:val="18"/>
                <w:szCs w:val="18"/>
              </w:rPr>
              <w:t>2 - 3</w:t>
            </w:r>
            <w:r w:rsidRPr="00FD773D">
              <w:rPr>
                <w:sz w:val="18"/>
                <w:szCs w:val="18"/>
                <w:vertAlign w:val="superscript"/>
              </w:rPr>
              <w:t>rd</w:t>
            </w:r>
            <w:r w:rsidRPr="00FD773D">
              <w:rPr>
                <w:sz w:val="18"/>
                <w:szCs w:val="18"/>
              </w:rPr>
              <w:t xml:space="preserve"> Input Buffer (TDM Renderer) / 3</w:t>
            </w:r>
            <w:r w:rsidRPr="00FD773D">
              <w:rPr>
                <w:sz w:val="18"/>
                <w:szCs w:val="18"/>
                <w:vertAlign w:val="superscript"/>
              </w:rPr>
              <w:t>rd</w:t>
            </w:r>
            <w:r w:rsidRPr="00FD773D">
              <w:rPr>
                <w:sz w:val="18"/>
                <w:szCs w:val="18"/>
              </w:rPr>
              <w:t xml:space="preserve"> Output Buffer (TDM Capture)</w:t>
            </w:r>
          </w:p>
          <w:p w14:paraId="1B69E543" w14:textId="77777777" w:rsidR="00CC63D1" w:rsidRPr="00FD773D" w:rsidRDefault="00CC63D1" w:rsidP="00CC63D1">
            <w:pPr>
              <w:ind w:firstLineChars="300" w:firstLine="540"/>
              <w:rPr>
                <w:sz w:val="18"/>
                <w:szCs w:val="18"/>
              </w:rPr>
            </w:pPr>
            <w:r w:rsidRPr="00FD773D">
              <w:rPr>
                <w:sz w:val="18"/>
                <w:szCs w:val="18"/>
              </w:rPr>
              <w:t>3 - 4</w:t>
            </w:r>
            <w:r w:rsidRPr="00FD773D">
              <w:rPr>
                <w:sz w:val="18"/>
                <w:szCs w:val="18"/>
                <w:vertAlign w:val="superscript"/>
              </w:rPr>
              <w:t>th</w:t>
            </w:r>
            <w:r w:rsidRPr="00FD773D">
              <w:rPr>
                <w:sz w:val="18"/>
                <w:szCs w:val="18"/>
              </w:rPr>
              <w:t xml:space="preserve"> Input Buffer (TDM Renderer) / 4</w:t>
            </w:r>
            <w:r w:rsidRPr="00FD773D">
              <w:rPr>
                <w:sz w:val="18"/>
                <w:szCs w:val="18"/>
                <w:vertAlign w:val="superscript"/>
              </w:rPr>
              <w:t>th</w:t>
            </w:r>
            <w:r w:rsidRPr="00FD773D">
              <w:rPr>
                <w:sz w:val="18"/>
                <w:szCs w:val="18"/>
              </w:rPr>
              <w:t xml:space="preserve"> Output Buffer (TDM Capture)</w:t>
            </w:r>
          </w:p>
          <w:p w14:paraId="488D00A6" w14:textId="77777777" w:rsidR="00CC63D1" w:rsidRPr="00FD773D" w:rsidRDefault="00CC63D1" w:rsidP="00CC63D1">
            <w:pPr>
              <w:ind w:firstLineChars="300" w:firstLine="540"/>
              <w:rPr>
                <w:sz w:val="18"/>
                <w:szCs w:val="18"/>
              </w:rPr>
            </w:pPr>
            <w:r w:rsidRPr="00FD773D">
              <w:rPr>
                <w:sz w:val="18"/>
                <w:szCs w:val="18"/>
              </w:rPr>
              <w:t>4 - Persistent Area</w:t>
            </w:r>
          </w:p>
          <w:p w14:paraId="645EBAD1" w14:textId="77777777" w:rsidR="00CC63D1" w:rsidRPr="00FD773D" w:rsidRDefault="00CC63D1" w:rsidP="00CC63D1">
            <w:pPr>
              <w:ind w:firstLineChars="300" w:firstLine="540"/>
              <w:rPr>
                <w:sz w:val="18"/>
                <w:szCs w:val="18"/>
              </w:rPr>
            </w:pPr>
            <w:r w:rsidRPr="00FD773D">
              <w:rPr>
                <w:sz w:val="18"/>
                <w:szCs w:val="18"/>
              </w:rPr>
              <w:t>5 - Scratch Area</w:t>
            </w:r>
          </w:p>
          <w:p w14:paraId="2131CDF4" w14:textId="77777777" w:rsidR="00CC63D1" w:rsidRPr="00FD773D" w:rsidRDefault="00CC63D1" w:rsidP="00CC63D1">
            <w:pPr>
              <w:ind w:firstLineChars="300" w:firstLine="540"/>
              <w:rPr>
                <w:sz w:val="18"/>
                <w:szCs w:val="18"/>
              </w:rPr>
            </w:pPr>
            <w:r w:rsidRPr="00FD773D">
              <w:rPr>
                <w:sz w:val="18"/>
                <w:szCs w:val="18"/>
              </w:rPr>
              <w:t>6 - DTMC Area</w:t>
            </w:r>
          </w:p>
          <w:p w14:paraId="16B741DA" w14:textId="0EB6BDF2" w:rsidR="00EF6392" w:rsidRPr="00FD773D" w:rsidRDefault="00CC63D1" w:rsidP="00CC63D1">
            <w:pPr>
              <w:ind w:firstLineChars="300" w:firstLine="540"/>
              <w:rPr>
                <w:sz w:val="18"/>
                <w:szCs w:val="18"/>
              </w:rPr>
            </w:pPr>
            <w:r w:rsidRPr="00FD773D">
              <w:rPr>
                <w:sz w:val="18"/>
                <w:szCs w:val="18"/>
              </w:rPr>
              <w:t>7 - Built-in Area</w:t>
            </w:r>
          </w:p>
        </w:tc>
      </w:tr>
      <w:tr w:rsidR="002B29DC" w:rsidRPr="00FD773D" w14:paraId="5B685571" w14:textId="77777777" w:rsidTr="00676883">
        <w:trPr>
          <w:trHeight w:val="338"/>
          <w:jc w:val="center"/>
        </w:trPr>
        <w:tc>
          <w:tcPr>
            <w:tcW w:w="1453" w:type="dxa"/>
            <w:vMerge/>
            <w:tcBorders>
              <w:right w:val="double" w:sz="4" w:space="0" w:color="auto"/>
            </w:tcBorders>
          </w:tcPr>
          <w:p w14:paraId="5ADB9476" w14:textId="02EF6138" w:rsidR="002B29DC" w:rsidRPr="00FD773D" w:rsidRDefault="002B29DC" w:rsidP="00D15B83">
            <w:pPr>
              <w:rPr>
                <w:sz w:val="18"/>
                <w:szCs w:val="18"/>
              </w:rPr>
            </w:pPr>
          </w:p>
        </w:tc>
        <w:tc>
          <w:tcPr>
            <w:tcW w:w="8118" w:type="dxa"/>
            <w:gridSpan w:val="2"/>
            <w:tcBorders>
              <w:left w:val="double" w:sz="4" w:space="0" w:color="auto"/>
            </w:tcBorders>
          </w:tcPr>
          <w:p w14:paraId="34DB4810" w14:textId="77777777" w:rsidR="002B29DC" w:rsidRPr="00FD773D" w:rsidRDefault="002B29DC" w:rsidP="00D15B83">
            <w:pPr>
              <w:rPr>
                <w:sz w:val="18"/>
                <w:szCs w:val="18"/>
              </w:rPr>
            </w:pPr>
            <w:r w:rsidRPr="00FD773D">
              <w:rPr>
                <w:sz w:val="18"/>
                <w:szCs w:val="18"/>
              </w:rPr>
              <w:t>pv_value</w:t>
            </w:r>
          </w:p>
        </w:tc>
      </w:tr>
      <w:tr w:rsidR="002B29DC" w:rsidRPr="00FD773D" w14:paraId="51669897" w14:textId="77777777" w:rsidTr="00676883">
        <w:trPr>
          <w:trHeight w:val="640"/>
          <w:jc w:val="center"/>
        </w:trPr>
        <w:tc>
          <w:tcPr>
            <w:tcW w:w="1453" w:type="dxa"/>
            <w:vMerge/>
            <w:tcBorders>
              <w:right w:val="double" w:sz="4" w:space="0" w:color="auto"/>
            </w:tcBorders>
          </w:tcPr>
          <w:p w14:paraId="4CA2C2C4"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1B16B691" w14:textId="77777777" w:rsidR="002B29DC" w:rsidRPr="00FD773D" w:rsidRDefault="002B29DC" w:rsidP="00E70CA7">
            <w:pPr>
              <w:pStyle w:val="ReqText"/>
              <w:rPr>
                <w:sz w:val="18"/>
                <w:szCs w:val="18"/>
              </w:rPr>
            </w:pPr>
            <w:r w:rsidRPr="00FD773D">
              <w:rPr>
                <w:sz w:val="18"/>
                <w:szCs w:val="18"/>
              </w:rPr>
              <w:t>Pointer to the memory type variable</w:t>
            </w:r>
          </w:p>
        </w:tc>
      </w:tr>
      <w:tr w:rsidR="00B32131" w:rsidRPr="00FD773D" w14:paraId="641C12CA" w14:textId="77777777" w:rsidTr="003966B3">
        <w:trPr>
          <w:trHeight w:val="395"/>
          <w:jc w:val="center"/>
        </w:trPr>
        <w:tc>
          <w:tcPr>
            <w:tcW w:w="1453" w:type="dxa"/>
            <w:vMerge w:val="restart"/>
            <w:tcBorders>
              <w:right w:val="double" w:sz="4" w:space="0" w:color="auto"/>
            </w:tcBorders>
          </w:tcPr>
          <w:p w14:paraId="67F8B05F" w14:textId="77777777" w:rsidR="00B32131" w:rsidRPr="00FD773D" w:rsidRDefault="00B32131" w:rsidP="00D15B83">
            <w:pPr>
              <w:rPr>
                <w:sz w:val="18"/>
                <w:szCs w:val="18"/>
              </w:rPr>
            </w:pPr>
            <w:r w:rsidRPr="00FD773D">
              <w:rPr>
                <w:sz w:val="18"/>
                <w:szCs w:val="18"/>
              </w:rPr>
              <w:t>Return value</w:t>
            </w:r>
          </w:p>
        </w:tc>
        <w:tc>
          <w:tcPr>
            <w:tcW w:w="3774" w:type="dxa"/>
            <w:tcBorders>
              <w:left w:val="double" w:sz="4" w:space="0" w:color="auto"/>
              <w:right w:val="single" w:sz="4" w:space="0" w:color="auto"/>
            </w:tcBorders>
          </w:tcPr>
          <w:p w14:paraId="4A930C58" w14:textId="77777777" w:rsidR="00B32131" w:rsidRPr="00FD773D" w:rsidRDefault="00B32131" w:rsidP="00D15B83">
            <w:pPr>
              <w:rPr>
                <w:sz w:val="18"/>
                <w:szCs w:val="18"/>
              </w:rPr>
            </w:pPr>
            <w:r w:rsidRPr="00FD773D">
              <w:rPr>
                <w:sz w:val="18"/>
                <w:szCs w:val="18"/>
              </w:rPr>
              <w:t>XA_NO_ERROR</w:t>
            </w:r>
          </w:p>
        </w:tc>
        <w:tc>
          <w:tcPr>
            <w:tcW w:w="4344" w:type="dxa"/>
            <w:tcBorders>
              <w:left w:val="single" w:sz="4" w:space="0" w:color="auto"/>
            </w:tcBorders>
          </w:tcPr>
          <w:p w14:paraId="064D7206" w14:textId="77777777" w:rsidR="00B32131" w:rsidRPr="00FD773D" w:rsidRDefault="00B32131" w:rsidP="00D15B83">
            <w:pPr>
              <w:rPr>
                <w:sz w:val="18"/>
                <w:szCs w:val="18"/>
              </w:rPr>
            </w:pPr>
            <w:r w:rsidRPr="00FD773D">
              <w:rPr>
                <w:sz w:val="18"/>
                <w:szCs w:val="18"/>
              </w:rPr>
              <w:t>Normally ends.</w:t>
            </w:r>
          </w:p>
        </w:tc>
      </w:tr>
      <w:tr w:rsidR="00B32131" w:rsidRPr="00FD773D" w14:paraId="6495D364" w14:textId="77777777" w:rsidTr="003966B3">
        <w:trPr>
          <w:trHeight w:val="350"/>
          <w:jc w:val="center"/>
        </w:trPr>
        <w:tc>
          <w:tcPr>
            <w:tcW w:w="1453" w:type="dxa"/>
            <w:vMerge/>
            <w:tcBorders>
              <w:right w:val="double" w:sz="4" w:space="0" w:color="auto"/>
            </w:tcBorders>
          </w:tcPr>
          <w:p w14:paraId="2409BB95" w14:textId="77777777" w:rsidR="00B32131" w:rsidRPr="00FD773D" w:rsidRDefault="00B32131" w:rsidP="00D15B83">
            <w:pPr>
              <w:rPr>
                <w:sz w:val="18"/>
                <w:szCs w:val="18"/>
              </w:rPr>
            </w:pPr>
          </w:p>
        </w:tc>
        <w:tc>
          <w:tcPr>
            <w:tcW w:w="3774" w:type="dxa"/>
            <w:tcBorders>
              <w:left w:val="double" w:sz="4" w:space="0" w:color="auto"/>
              <w:right w:val="single" w:sz="4" w:space="0" w:color="auto"/>
            </w:tcBorders>
          </w:tcPr>
          <w:p w14:paraId="246E01B2" w14:textId="77777777" w:rsidR="00B32131" w:rsidRPr="00FD773D" w:rsidRDefault="00B32131" w:rsidP="00D15B83">
            <w:pPr>
              <w:rPr>
                <w:sz w:val="18"/>
                <w:szCs w:val="18"/>
              </w:rPr>
            </w:pPr>
            <w:r w:rsidRPr="00FD773D">
              <w:rPr>
                <w:sz w:val="18"/>
                <w:szCs w:val="18"/>
              </w:rPr>
              <w:t>XA_API_FATAL_MEM_ALLOC</w:t>
            </w:r>
          </w:p>
        </w:tc>
        <w:tc>
          <w:tcPr>
            <w:tcW w:w="4344" w:type="dxa"/>
            <w:tcBorders>
              <w:left w:val="single" w:sz="4" w:space="0" w:color="auto"/>
            </w:tcBorders>
          </w:tcPr>
          <w:p w14:paraId="2B43D6D7" w14:textId="77777777" w:rsidR="00B32131" w:rsidRPr="00FD773D" w:rsidRDefault="00B32131" w:rsidP="00D15B83">
            <w:pPr>
              <w:rPr>
                <w:sz w:val="18"/>
                <w:szCs w:val="18"/>
              </w:rPr>
            </w:pPr>
            <w:r w:rsidRPr="00FD773D">
              <w:rPr>
                <w:sz w:val="18"/>
                <w:szCs w:val="18"/>
                <w:lang w:val="x-none" w:eastAsia="x-none"/>
              </w:rPr>
              <w:t>p_xa_module_obj</w:t>
            </w:r>
            <w:r w:rsidRPr="00FD773D">
              <w:rPr>
                <w:sz w:val="18"/>
                <w:szCs w:val="18"/>
                <w:lang w:eastAsia="x-none"/>
              </w:rPr>
              <w:t xml:space="preserve"> or pv_value</w:t>
            </w:r>
            <w:r w:rsidRPr="00FD773D">
              <w:rPr>
                <w:sz w:val="18"/>
                <w:szCs w:val="18"/>
              </w:rPr>
              <w:t xml:space="preserve"> is NULL.</w:t>
            </w:r>
          </w:p>
        </w:tc>
      </w:tr>
      <w:tr w:rsidR="00B32131" w:rsidRPr="00FD773D" w14:paraId="5D74243E" w14:textId="77777777" w:rsidTr="003966B3">
        <w:trPr>
          <w:trHeight w:val="350"/>
          <w:jc w:val="center"/>
        </w:trPr>
        <w:tc>
          <w:tcPr>
            <w:tcW w:w="1453" w:type="dxa"/>
            <w:vMerge/>
            <w:tcBorders>
              <w:right w:val="double" w:sz="4" w:space="0" w:color="auto"/>
            </w:tcBorders>
          </w:tcPr>
          <w:p w14:paraId="62DB82A3" w14:textId="77777777" w:rsidR="00B32131" w:rsidRPr="00FD773D" w:rsidRDefault="00B32131" w:rsidP="00D15B83">
            <w:pPr>
              <w:rPr>
                <w:sz w:val="18"/>
                <w:szCs w:val="18"/>
              </w:rPr>
            </w:pPr>
          </w:p>
        </w:tc>
        <w:tc>
          <w:tcPr>
            <w:tcW w:w="3774" w:type="dxa"/>
            <w:tcBorders>
              <w:left w:val="double" w:sz="4" w:space="0" w:color="auto"/>
              <w:right w:val="single" w:sz="4" w:space="0" w:color="auto"/>
            </w:tcBorders>
          </w:tcPr>
          <w:p w14:paraId="1A2F82DB" w14:textId="77777777" w:rsidR="00B32131" w:rsidRPr="00FD773D" w:rsidRDefault="00B32131" w:rsidP="00D15B83">
            <w:pPr>
              <w:rPr>
                <w:sz w:val="18"/>
                <w:szCs w:val="18"/>
              </w:rPr>
            </w:pPr>
            <w:r w:rsidRPr="00FD773D">
              <w:rPr>
                <w:sz w:val="18"/>
                <w:szCs w:val="18"/>
              </w:rPr>
              <w:t>XA_API_FATAL_MEM_ALIGN</w:t>
            </w:r>
          </w:p>
        </w:tc>
        <w:tc>
          <w:tcPr>
            <w:tcW w:w="4344" w:type="dxa"/>
            <w:tcBorders>
              <w:left w:val="single" w:sz="4" w:space="0" w:color="auto"/>
            </w:tcBorders>
          </w:tcPr>
          <w:p w14:paraId="2BBBC4A8" w14:textId="77777777" w:rsidR="00B32131" w:rsidRPr="00FD773D" w:rsidRDefault="00B32131" w:rsidP="00D15B83">
            <w:pPr>
              <w:rPr>
                <w:sz w:val="18"/>
                <w:szCs w:val="18"/>
                <w:lang w:eastAsia="x-none"/>
              </w:rPr>
            </w:pPr>
            <w:r w:rsidRPr="00FD773D">
              <w:rPr>
                <w:sz w:val="18"/>
                <w:szCs w:val="18"/>
                <w:lang w:eastAsia="x-none"/>
              </w:rPr>
              <w:t>p_xa_module_obj is not aligned 4 bytes</w:t>
            </w:r>
          </w:p>
        </w:tc>
      </w:tr>
      <w:tr w:rsidR="00B32131" w:rsidRPr="00FD773D" w14:paraId="118A0653" w14:textId="77777777" w:rsidTr="003966B3">
        <w:trPr>
          <w:trHeight w:val="350"/>
          <w:jc w:val="center"/>
        </w:trPr>
        <w:tc>
          <w:tcPr>
            <w:tcW w:w="1453" w:type="dxa"/>
            <w:vMerge/>
            <w:tcBorders>
              <w:right w:val="double" w:sz="4" w:space="0" w:color="auto"/>
            </w:tcBorders>
          </w:tcPr>
          <w:p w14:paraId="4B9F35BD" w14:textId="77777777" w:rsidR="00B32131" w:rsidRPr="00FD773D" w:rsidRDefault="00B32131" w:rsidP="00D15B83">
            <w:pPr>
              <w:rPr>
                <w:sz w:val="18"/>
                <w:szCs w:val="18"/>
              </w:rPr>
            </w:pPr>
          </w:p>
        </w:tc>
        <w:tc>
          <w:tcPr>
            <w:tcW w:w="3774" w:type="dxa"/>
            <w:tcBorders>
              <w:left w:val="double" w:sz="4" w:space="0" w:color="auto"/>
              <w:right w:val="single" w:sz="4" w:space="0" w:color="auto"/>
            </w:tcBorders>
          </w:tcPr>
          <w:p w14:paraId="4A235D1C" w14:textId="77777777" w:rsidR="00B32131" w:rsidRPr="00FD773D" w:rsidRDefault="00B32131" w:rsidP="00975B1D">
            <w:pPr>
              <w:jc w:val="left"/>
              <w:rPr>
                <w:sz w:val="18"/>
                <w:szCs w:val="18"/>
              </w:rPr>
            </w:pPr>
            <w:r w:rsidRPr="00FD773D">
              <w:rPr>
                <w:sz w:val="18"/>
                <w:szCs w:val="18"/>
              </w:rPr>
              <w:t>XA_TDM_CAP_CONFIG_FATAL_STATE (in TDM Capture)</w:t>
            </w:r>
          </w:p>
          <w:p w14:paraId="49B7E27F" w14:textId="77777777" w:rsidR="00B32131" w:rsidRPr="00FD773D" w:rsidRDefault="00B32131" w:rsidP="00975B1D">
            <w:pPr>
              <w:jc w:val="left"/>
              <w:rPr>
                <w:sz w:val="18"/>
                <w:szCs w:val="18"/>
              </w:rPr>
            </w:pPr>
            <w:r w:rsidRPr="00FD773D">
              <w:rPr>
                <w:sz w:val="18"/>
                <w:szCs w:val="18"/>
              </w:rPr>
              <w:t>Or</w:t>
            </w:r>
          </w:p>
          <w:p w14:paraId="35DD7DFC" w14:textId="2E790E7C" w:rsidR="00B32131" w:rsidRPr="00FD773D" w:rsidRDefault="00B32131" w:rsidP="00975B1D">
            <w:pPr>
              <w:rPr>
                <w:sz w:val="18"/>
                <w:szCs w:val="18"/>
              </w:rPr>
            </w:pPr>
            <w:r w:rsidRPr="00FD773D">
              <w:rPr>
                <w:sz w:val="18"/>
                <w:szCs w:val="18"/>
              </w:rPr>
              <w:t>XA_TDM_RDR_CONFIG_FATAL_STATE (in TDM Renderer)</w:t>
            </w:r>
          </w:p>
        </w:tc>
        <w:tc>
          <w:tcPr>
            <w:tcW w:w="4344" w:type="dxa"/>
            <w:tcBorders>
              <w:left w:val="single" w:sz="4" w:space="0" w:color="auto"/>
            </w:tcBorders>
          </w:tcPr>
          <w:p w14:paraId="0D36FCB9" w14:textId="77777777" w:rsidR="00B32131" w:rsidRPr="00FD773D" w:rsidRDefault="00B32131" w:rsidP="00D15B83">
            <w:pPr>
              <w:rPr>
                <w:sz w:val="18"/>
                <w:szCs w:val="18"/>
                <w:lang w:eastAsia="x-none"/>
              </w:rPr>
            </w:pPr>
            <w:r w:rsidRPr="00FD773D">
              <w:rPr>
                <w:sz w:val="18"/>
                <w:szCs w:val="18"/>
                <w:lang w:eastAsia="x-none"/>
              </w:rPr>
              <w:t>Incorrect sequence call (i.e. call before post-configuration step)</w:t>
            </w:r>
          </w:p>
        </w:tc>
      </w:tr>
      <w:tr w:rsidR="00B32131" w:rsidRPr="00FD773D" w14:paraId="471CB78B" w14:textId="77777777" w:rsidTr="003966B3">
        <w:trPr>
          <w:trHeight w:val="350"/>
          <w:jc w:val="center"/>
        </w:trPr>
        <w:tc>
          <w:tcPr>
            <w:tcW w:w="1453" w:type="dxa"/>
            <w:vMerge/>
            <w:tcBorders>
              <w:right w:val="double" w:sz="4" w:space="0" w:color="auto"/>
            </w:tcBorders>
          </w:tcPr>
          <w:p w14:paraId="0648FB4B" w14:textId="77777777" w:rsidR="00B32131" w:rsidRPr="00FD773D" w:rsidRDefault="00B32131" w:rsidP="00B32131">
            <w:pPr>
              <w:rPr>
                <w:sz w:val="18"/>
                <w:szCs w:val="18"/>
              </w:rPr>
            </w:pPr>
          </w:p>
        </w:tc>
        <w:tc>
          <w:tcPr>
            <w:tcW w:w="3774" w:type="dxa"/>
            <w:tcBorders>
              <w:left w:val="double" w:sz="4" w:space="0" w:color="auto"/>
              <w:right w:val="single" w:sz="4" w:space="0" w:color="auto"/>
            </w:tcBorders>
          </w:tcPr>
          <w:p w14:paraId="38DD1528" w14:textId="66BBA06C" w:rsidR="00B32131" w:rsidRPr="00FD773D" w:rsidRDefault="00B32131" w:rsidP="00B32131">
            <w:pPr>
              <w:jc w:val="left"/>
              <w:rPr>
                <w:sz w:val="18"/>
                <w:szCs w:val="18"/>
              </w:rPr>
            </w:pPr>
            <w:r w:rsidRPr="00FD773D">
              <w:rPr>
                <w:sz w:val="18"/>
                <w:szCs w:val="18"/>
              </w:rPr>
              <w:t>XA_API_FATAL_INVALID_CMD_TYPE</w:t>
            </w:r>
          </w:p>
        </w:tc>
        <w:tc>
          <w:tcPr>
            <w:tcW w:w="4344" w:type="dxa"/>
            <w:tcBorders>
              <w:left w:val="single" w:sz="4" w:space="0" w:color="auto"/>
            </w:tcBorders>
          </w:tcPr>
          <w:p w14:paraId="1481801E" w14:textId="47063E5A" w:rsidR="00B32131" w:rsidRPr="00FD773D" w:rsidRDefault="00B32131" w:rsidP="00B32131">
            <w:pPr>
              <w:rPr>
                <w:sz w:val="18"/>
                <w:szCs w:val="18"/>
                <w:lang w:eastAsia="x-none"/>
              </w:rPr>
            </w:pPr>
            <w:r w:rsidRPr="00FD773D">
              <w:rPr>
                <w:sz w:val="18"/>
                <w:szCs w:val="18"/>
                <w:lang w:eastAsia="x-none"/>
              </w:rPr>
              <w:t>Incorrect index</w:t>
            </w:r>
          </w:p>
        </w:tc>
      </w:tr>
      <w:tr w:rsidR="00B32131" w:rsidRPr="00FD773D" w14:paraId="7CA5D3FE" w14:textId="77777777" w:rsidTr="00676883">
        <w:trPr>
          <w:jc w:val="center"/>
        </w:trPr>
        <w:tc>
          <w:tcPr>
            <w:tcW w:w="1453" w:type="dxa"/>
            <w:tcBorders>
              <w:right w:val="double" w:sz="4" w:space="0" w:color="auto"/>
            </w:tcBorders>
          </w:tcPr>
          <w:p w14:paraId="77214BB5" w14:textId="77777777" w:rsidR="00B32131" w:rsidRPr="00FD773D" w:rsidRDefault="00B32131" w:rsidP="00B32131">
            <w:pPr>
              <w:rPr>
                <w:sz w:val="18"/>
                <w:szCs w:val="18"/>
              </w:rPr>
            </w:pPr>
            <w:r w:rsidRPr="00FD773D">
              <w:rPr>
                <w:sz w:val="18"/>
                <w:szCs w:val="18"/>
              </w:rPr>
              <w:t>Restrictions</w:t>
            </w:r>
          </w:p>
        </w:tc>
        <w:tc>
          <w:tcPr>
            <w:tcW w:w="8118" w:type="dxa"/>
            <w:gridSpan w:val="2"/>
            <w:tcBorders>
              <w:left w:val="double" w:sz="4" w:space="0" w:color="auto"/>
            </w:tcBorders>
          </w:tcPr>
          <w:p w14:paraId="53624960" w14:textId="6C27E03C" w:rsidR="00B32131" w:rsidRPr="00FD773D" w:rsidRDefault="00CC63D1" w:rsidP="00B32131">
            <w:pPr>
              <w:rPr>
                <w:sz w:val="18"/>
                <w:szCs w:val="18"/>
              </w:rPr>
            </w:pPr>
            <w:r w:rsidRPr="00FD773D">
              <w:rPr>
                <w:sz w:val="18"/>
                <w:szCs w:val="18"/>
              </w:rPr>
              <w:t>The index of DTCM and built-in area are only used in case of using ADMAC module to transfer data. And the index of input buffer will be affected by channel mode. So it may also affect to the other index memory.</w:t>
            </w:r>
          </w:p>
        </w:tc>
      </w:tr>
    </w:tbl>
    <w:p w14:paraId="793948F9" w14:textId="03107D85" w:rsidR="003F6E95" w:rsidRPr="00FD773D" w:rsidRDefault="00396DE2" w:rsidP="003966B3">
      <w:pPr>
        <w:pStyle w:val="RefIDs"/>
      </w:pPr>
      <w:r>
        <w:t>[Covers: RD_014</w:t>
      </w:r>
      <w:r w:rsidRPr="00FD773D">
        <w:t>]</w:t>
      </w:r>
    </w:p>
    <w:p w14:paraId="764DBF3A" w14:textId="0A2D509B" w:rsidR="00842142" w:rsidRPr="00FD773D" w:rsidRDefault="00842142" w:rsidP="00842142">
      <w:r w:rsidRPr="00FD773D">
        <w:t>Example</w:t>
      </w:r>
      <w:r w:rsidR="00151BC9" w:rsidRPr="00FD773D">
        <w:t>:</w:t>
      </w:r>
    </w:p>
    <w:p w14:paraId="1FADFA46" w14:textId="77777777" w:rsidR="00842142" w:rsidRPr="00FD773D" w:rsidRDefault="00842142" w:rsidP="00842142">
      <w:r w:rsidRPr="00FD773D">
        <w:t>WORD32 mem_type;</w:t>
      </w:r>
    </w:p>
    <w:p w14:paraId="70671FFA" w14:textId="77777777" w:rsidR="00842142" w:rsidRPr="00FD773D" w:rsidRDefault="00842142" w:rsidP="00842142">
      <w:pPr>
        <w:widowControl/>
        <w:autoSpaceDE/>
        <w:autoSpaceDN/>
        <w:adjustRightInd/>
        <w:snapToGrid/>
        <w:jc w:val="left"/>
      </w:pPr>
      <w:r w:rsidRPr="00FD773D">
        <w:t>res = (*api_func)(api_obj,</w:t>
      </w:r>
    </w:p>
    <w:p w14:paraId="3F429DC6" w14:textId="135EB6CA" w:rsidR="00842142" w:rsidRPr="00FD773D" w:rsidRDefault="00DA6107" w:rsidP="00842142">
      <w:pPr>
        <w:widowControl/>
        <w:autoSpaceDE/>
        <w:autoSpaceDN/>
        <w:adjustRightInd/>
        <w:snapToGrid/>
        <w:jc w:val="left"/>
      </w:pPr>
      <w:r w:rsidRPr="00FD773D">
        <w:tab/>
      </w:r>
      <w:r w:rsidRPr="00FD773D">
        <w:tab/>
        <w:t xml:space="preserve">  </w:t>
      </w:r>
      <w:r w:rsidR="00842142" w:rsidRPr="00FD773D">
        <w:t>XA_API_CMD_GET_MEM_INFO_TYPE,</w:t>
      </w:r>
    </w:p>
    <w:p w14:paraId="79AB9AC1" w14:textId="62A117C6" w:rsidR="00842142" w:rsidRPr="00FD773D" w:rsidRDefault="00DA6107" w:rsidP="00842142">
      <w:pPr>
        <w:widowControl/>
        <w:autoSpaceDE/>
        <w:autoSpaceDN/>
        <w:adjustRightInd/>
        <w:snapToGrid/>
        <w:jc w:val="left"/>
      </w:pPr>
      <w:r w:rsidRPr="00FD773D">
        <w:tab/>
      </w:r>
      <w:r w:rsidRPr="00FD773D">
        <w:tab/>
        <w:t xml:space="preserve">  </w:t>
      </w:r>
      <w:r w:rsidR="00842142" w:rsidRPr="00FD773D">
        <w:t>index,</w:t>
      </w:r>
    </w:p>
    <w:p w14:paraId="475CD88C" w14:textId="7D623CBA" w:rsidR="00842142" w:rsidRPr="00FD773D" w:rsidRDefault="00DA6107" w:rsidP="00842142">
      <w:pPr>
        <w:widowControl/>
        <w:autoSpaceDE/>
        <w:autoSpaceDN/>
        <w:adjustRightInd/>
        <w:snapToGrid/>
        <w:jc w:val="left"/>
      </w:pPr>
      <w:r w:rsidRPr="00FD773D">
        <w:tab/>
      </w:r>
      <w:r w:rsidRPr="00FD773D">
        <w:tab/>
        <w:t xml:space="preserve">  </w:t>
      </w:r>
      <w:r w:rsidR="00842142" w:rsidRPr="00FD773D">
        <w:t>&amp;mem_type);</w:t>
      </w:r>
    </w:p>
    <w:p w14:paraId="3308DE87" w14:textId="77777777" w:rsidR="00842142" w:rsidRPr="00FD773D" w:rsidRDefault="00842142" w:rsidP="00E96864"/>
    <w:p w14:paraId="00C2BB9A" w14:textId="77777777" w:rsidR="002B29DC" w:rsidRPr="00FD773D" w:rsidRDefault="002B29DC" w:rsidP="00E96864">
      <w:r w:rsidRPr="00FD773D">
        <w:br w:type="page"/>
      </w:r>
    </w:p>
    <w:p w14:paraId="6CCFC158" w14:textId="77777777" w:rsidR="003F6E95" w:rsidRPr="00FD773D" w:rsidRDefault="003F6E95" w:rsidP="00DC074C"/>
    <w:p w14:paraId="1A9880FE" w14:textId="77777777" w:rsidR="009510F2" w:rsidRPr="00FD773D" w:rsidRDefault="009510F2" w:rsidP="009510F2">
      <w:pPr>
        <w:pStyle w:val="Heading4"/>
        <w:widowControl/>
        <w:numPr>
          <w:ilvl w:val="3"/>
          <w:numId w:val="7"/>
        </w:numPr>
        <w:autoSpaceDE/>
        <w:autoSpaceDN/>
        <w:adjustRightInd/>
        <w:snapToGrid/>
        <w:spacing w:before="200" w:after="100" w:line="300" w:lineRule="exact"/>
        <w:jc w:val="left"/>
        <w:textAlignment w:val="auto"/>
      </w:pPr>
      <w:bookmarkStart w:id="162" w:name="_Ref438038832"/>
      <w:r w:rsidRPr="00FD773D">
        <w:t>XA_API_CMD_SET_MEM_PTR command</w:t>
      </w:r>
      <w:bookmarkEnd w:id="162"/>
    </w:p>
    <w:p w14:paraId="67995967" w14:textId="52880E38" w:rsidR="009510F2" w:rsidRPr="00FD773D" w:rsidRDefault="00786BE7" w:rsidP="004336E6">
      <w:pPr>
        <w:pStyle w:val="ReqID"/>
      </w:pPr>
      <w:r>
        <w:t>FD_PLG_TDM_013</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774"/>
        <w:gridCol w:w="4344"/>
      </w:tblGrid>
      <w:tr w:rsidR="009510F2" w:rsidRPr="00FD773D" w14:paraId="298018F4" w14:textId="77777777" w:rsidTr="00676883">
        <w:trPr>
          <w:trHeight w:val="354"/>
          <w:jc w:val="center"/>
        </w:trPr>
        <w:tc>
          <w:tcPr>
            <w:tcW w:w="1453" w:type="dxa"/>
            <w:tcBorders>
              <w:bottom w:val="single" w:sz="4" w:space="0" w:color="auto"/>
              <w:right w:val="double" w:sz="4" w:space="0" w:color="auto"/>
            </w:tcBorders>
          </w:tcPr>
          <w:p w14:paraId="0107A90D" w14:textId="77777777" w:rsidR="009510F2" w:rsidRPr="00FD773D" w:rsidRDefault="009510F2" w:rsidP="00792F05">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1DED0907" w14:textId="77777777" w:rsidR="009510F2" w:rsidRPr="00FD773D" w:rsidRDefault="009510F2" w:rsidP="00792F05">
            <w:pPr>
              <w:rPr>
                <w:sz w:val="18"/>
                <w:szCs w:val="18"/>
              </w:rPr>
            </w:pPr>
            <w:r w:rsidRPr="00FD773D">
              <w:rPr>
                <w:sz w:val="18"/>
                <w:szCs w:val="18"/>
              </w:rPr>
              <w:t>Memory index</w:t>
            </w:r>
          </w:p>
        </w:tc>
      </w:tr>
      <w:tr w:rsidR="009510F2" w:rsidRPr="00FD773D" w14:paraId="153C10DA" w14:textId="77777777" w:rsidTr="00676883">
        <w:trPr>
          <w:trHeight w:val="354"/>
          <w:jc w:val="center"/>
        </w:trPr>
        <w:tc>
          <w:tcPr>
            <w:tcW w:w="1453" w:type="dxa"/>
            <w:tcBorders>
              <w:top w:val="single" w:sz="4" w:space="0" w:color="auto"/>
              <w:right w:val="double" w:sz="4" w:space="0" w:color="auto"/>
            </w:tcBorders>
          </w:tcPr>
          <w:p w14:paraId="324A0B97" w14:textId="77777777" w:rsidR="009510F2" w:rsidRPr="00FD773D" w:rsidRDefault="009510F2" w:rsidP="00792F05">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5DAB71DD" w14:textId="77777777" w:rsidR="009510F2" w:rsidRPr="00FD773D" w:rsidRDefault="009510F2" w:rsidP="00E70CA7">
            <w:pPr>
              <w:rPr>
                <w:sz w:val="18"/>
                <w:szCs w:val="18"/>
              </w:rPr>
            </w:pPr>
            <w:r w:rsidRPr="00FD773D">
              <w:rPr>
                <w:sz w:val="18"/>
                <w:szCs w:val="18"/>
              </w:rPr>
              <w:t>This command passes to the plugin the pointer to the allocated memory. This is then stored in the memory tables structure allocated earlier. For the input and output buffers, it is legitimate to execute this command during the main plugin loop.</w:t>
            </w:r>
          </w:p>
        </w:tc>
      </w:tr>
      <w:tr w:rsidR="009510F2" w:rsidRPr="00FD773D" w14:paraId="6ABE2803" w14:textId="77777777" w:rsidTr="00676883">
        <w:trPr>
          <w:trHeight w:val="331"/>
          <w:jc w:val="center"/>
        </w:trPr>
        <w:tc>
          <w:tcPr>
            <w:tcW w:w="1453" w:type="dxa"/>
            <w:vMerge w:val="restart"/>
            <w:tcBorders>
              <w:right w:val="double" w:sz="4" w:space="0" w:color="auto"/>
            </w:tcBorders>
          </w:tcPr>
          <w:p w14:paraId="3C5F4A05" w14:textId="77777777" w:rsidR="009510F2" w:rsidRPr="00FD773D" w:rsidRDefault="009510F2" w:rsidP="00792F05">
            <w:pPr>
              <w:rPr>
                <w:sz w:val="18"/>
                <w:szCs w:val="18"/>
              </w:rPr>
            </w:pPr>
            <w:r w:rsidRPr="00FD773D">
              <w:rPr>
                <w:sz w:val="18"/>
                <w:szCs w:val="18"/>
              </w:rPr>
              <w:t>Arguments</w:t>
            </w:r>
          </w:p>
        </w:tc>
        <w:tc>
          <w:tcPr>
            <w:tcW w:w="8118" w:type="dxa"/>
            <w:gridSpan w:val="2"/>
            <w:tcBorders>
              <w:left w:val="double" w:sz="4" w:space="0" w:color="auto"/>
            </w:tcBorders>
          </w:tcPr>
          <w:p w14:paraId="2EA77EF4" w14:textId="77777777" w:rsidR="009510F2" w:rsidRPr="00FD773D" w:rsidRDefault="009510F2" w:rsidP="00792F05">
            <w:pPr>
              <w:ind w:leftChars="50" w:left="100" w:rightChars="44" w:right="88"/>
              <w:rPr>
                <w:sz w:val="18"/>
                <w:szCs w:val="18"/>
              </w:rPr>
            </w:pPr>
            <w:r w:rsidRPr="00FD773D">
              <w:rPr>
                <w:sz w:val="18"/>
                <w:szCs w:val="18"/>
              </w:rPr>
              <w:t>p_xa_module_obj</w:t>
            </w:r>
          </w:p>
        </w:tc>
      </w:tr>
      <w:tr w:rsidR="009510F2" w:rsidRPr="00FD773D" w14:paraId="32FC4F7F" w14:textId="77777777" w:rsidTr="00676883">
        <w:trPr>
          <w:trHeight w:val="640"/>
          <w:jc w:val="center"/>
        </w:trPr>
        <w:tc>
          <w:tcPr>
            <w:tcW w:w="1453" w:type="dxa"/>
            <w:vMerge/>
            <w:tcBorders>
              <w:right w:val="double" w:sz="4" w:space="0" w:color="auto"/>
            </w:tcBorders>
          </w:tcPr>
          <w:p w14:paraId="1C11DEF9" w14:textId="77777777" w:rsidR="009510F2" w:rsidRPr="00FD773D" w:rsidRDefault="009510F2" w:rsidP="00792F05">
            <w:pPr>
              <w:rPr>
                <w:sz w:val="18"/>
                <w:szCs w:val="18"/>
              </w:rPr>
            </w:pPr>
          </w:p>
        </w:tc>
        <w:tc>
          <w:tcPr>
            <w:tcW w:w="8118" w:type="dxa"/>
            <w:gridSpan w:val="2"/>
            <w:tcBorders>
              <w:left w:val="double" w:sz="4" w:space="0" w:color="auto"/>
            </w:tcBorders>
          </w:tcPr>
          <w:p w14:paraId="74A3AECD" w14:textId="77777777" w:rsidR="009510F2" w:rsidRPr="00FD773D" w:rsidRDefault="009510F2" w:rsidP="00792F05">
            <w:pPr>
              <w:ind w:leftChars="50" w:left="100" w:rightChars="44" w:right="88"/>
              <w:rPr>
                <w:sz w:val="18"/>
                <w:szCs w:val="18"/>
              </w:rPr>
            </w:pPr>
            <w:r w:rsidRPr="00FD773D">
              <w:rPr>
                <w:sz w:val="18"/>
                <w:szCs w:val="18"/>
              </w:rPr>
              <w:t>Pointer to API Structure.</w:t>
            </w:r>
          </w:p>
          <w:p w14:paraId="4675DF17" w14:textId="77777777" w:rsidR="009510F2" w:rsidRPr="00FD773D" w:rsidRDefault="009510F2" w:rsidP="00792F05">
            <w:pPr>
              <w:autoSpaceDE/>
              <w:autoSpaceDN/>
              <w:spacing w:line="300" w:lineRule="exact"/>
              <w:ind w:firstLineChars="100" w:firstLine="180"/>
              <w:rPr>
                <w:sz w:val="18"/>
                <w:szCs w:val="18"/>
                <w:lang w:val="x-none" w:eastAsia="x-none"/>
              </w:rPr>
            </w:pPr>
          </w:p>
        </w:tc>
      </w:tr>
      <w:tr w:rsidR="009510F2" w:rsidRPr="00FD773D" w14:paraId="1E611864" w14:textId="77777777" w:rsidTr="00676883">
        <w:trPr>
          <w:trHeight w:val="351"/>
          <w:jc w:val="center"/>
        </w:trPr>
        <w:tc>
          <w:tcPr>
            <w:tcW w:w="1453" w:type="dxa"/>
            <w:vMerge/>
            <w:tcBorders>
              <w:right w:val="double" w:sz="4" w:space="0" w:color="auto"/>
            </w:tcBorders>
          </w:tcPr>
          <w:p w14:paraId="14828252" w14:textId="77777777" w:rsidR="009510F2" w:rsidRPr="00FD773D" w:rsidRDefault="009510F2" w:rsidP="00792F05">
            <w:pPr>
              <w:rPr>
                <w:sz w:val="18"/>
                <w:szCs w:val="18"/>
              </w:rPr>
            </w:pPr>
          </w:p>
        </w:tc>
        <w:tc>
          <w:tcPr>
            <w:tcW w:w="8118" w:type="dxa"/>
            <w:gridSpan w:val="2"/>
            <w:tcBorders>
              <w:left w:val="double" w:sz="4" w:space="0" w:color="auto"/>
            </w:tcBorders>
          </w:tcPr>
          <w:p w14:paraId="6DCE4CB1" w14:textId="77777777" w:rsidR="009510F2" w:rsidRPr="00FD773D" w:rsidRDefault="009510F2" w:rsidP="00792F05">
            <w:pPr>
              <w:ind w:leftChars="50" w:left="100" w:rightChars="44" w:right="88"/>
              <w:rPr>
                <w:sz w:val="18"/>
                <w:szCs w:val="18"/>
              </w:rPr>
            </w:pPr>
            <w:r w:rsidRPr="00FD773D">
              <w:rPr>
                <w:sz w:val="18"/>
                <w:szCs w:val="18"/>
              </w:rPr>
              <w:t>i_cmd</w:t>
            </w:r>
          </w:p>
        </w:tc>
      </w:tr>
      <w:tr w:rsidR="009510F2" w:rsidRPr="00FD773D" w14:paraId="2C51CE34" w14:textId="77777777" w:rsidTr="00676883">
        <w:trPr>
          <w:trHeight w:val="640"/>
          <w:jc w:val="center"/>
        </w:trPr>
        <w:tc>
          <w:tcPr>
            <w:tcW w:w="1453" w:type="dxa"/>
            <w:vMerge/>
            <w:tcBorders>
              <w:right w:val="double" w:sz="4" w:space="0" w:color="auto"/>
            </w:tcBorders>
          </w:tcPr>
          <w:p w14:paraId="0DF171FF" w14:textId="77777777" w:rsidR="009510F2" w:rsidRPr="00FD773D" w:rsidRDefault="009510F2" w:rsidP="00792F05">
            <w:pPr>
              <w:rPr>
                <w:sz w:val="18"/>
                <w:szCs w:val="18"/>
              </w:rPr>
            </w:pPr>
          </w:p>
        </w:tc>
        <w:tc>
          <w:tcPr>
            <w:tcW w:w="8118" w:type="dxa"/>
            <w:gridSpan w:val="2"/>
            <w:tcBorders>
              <w:left w:val="double" w:sz="4" w:space="0" w:color="auto"/>
            </w:tcBorders>
          </w:tcPr>
          <w:p w14:paraId="02AF09EC" w14:textId="77777777" w:rsidR="009510F2" w:rsidRPr="00FD773D" w:rsidRDefault="009510F2" w:rsidP="00792F05">
            <w:pPr>
              <w:ind w:firstLineChars="100" w:firstLine="180"/>
              <w:rPr>
                <w:sz w:val="18"/>
                <w:szCs w:val="18"/>
              </w:rPr>
            </w:pPr>
            <w:r w:rsidRPr="00FD773D">
              <w:rPr>
                <w:sz w:val="18"/>
                <w:szCs w:val="18"/>
              </w:rPr>
              <w:t>XA_API_CMD_SET_MEM_PTR</w:t>
            </w:r>
          </w:p>
          <w:p w14:paraId="101C64C0" w14:textId="77777777" w:rsidR="009510F2" w:rsidRPr="00FD773D" w:rsidRDefault="009510F2" w:rsidP="00792F05">
            <w:pPr>
              <w:ind w:firstLineChars="100" w:firstLine="180"/>
              <w:rPr>
                <w:sz w:val="18"/>
                <w:szCs w:val="18"/>
              </w:rPr>
            </w:pPr>
          </w:p>
        </w:tc>
      </w:tr>
      <w:tr w:rsidR="009510F2" w:rsidRPr="00FD773D" w14:paraId="643A9CCD" w14:textId="77777777" w:rsidTr="00676883">
        <w:trPr>
          <w:trHeight w:val="324"/>
          <w:jc w:val="center"/>
        </w:trPr>
        <w:tc>
          <w:tcPr>
            <w:tcW w:w="1453" w:type="dxa"/>
            <w:vMerge/>
            <w:tcBorders>
              <w:right w:val="double" w:sz="4" w:space="0" w:color="auto"/>
            </w:tcBorders>
          </w:tcPr>
          <w:p w14:paraId="59607110" w14:textId="77777777" w:rsidR="009510F2" w:rsidRPr="00FD773D" w:rsidRDefault="009510F2" w:rsidP="00792F05">
            <w:pPr>
              <w:rPr>
                <w:sz w:val="18"/>
                <w:szCs w:val="18"/>
              </w:rPr>
            </w:pPr>
          </w:p>
        </w:tc>
        <w:tc>
          <w:tcPr>
            <w:tcW w:w="8118" w:type="dxa"/>
            <w:gridSpan w:val="2"/>
            <w:tcBorders>
              <w:left w:val="double" w:sz="4" w:space="0" w:color="auto"/>
            </w:tcBorders>
          </w:tcPr>
          <w:p w14:paraId="63DE5A49" w14:textId="77777777" w:rsidR="009510F2" w:rsidRPr="00FD773D" w:rsidRDefault="009510F2" w:rsidP="00792F05">
            <w:pPr>
              <w:ind w:leftChars="50" w:left="100" w:rightChars="44" w:right="88"/>
              <w:rPr>
                <w:sz w:val="18"/>
                <w:szCs w:val="18"/>
              </w:rPr>
            </w:pPr>
            <w:r w:rsidRPr="00FD773D">
              <w:rPr>
                <w:sz w:val="18"/>
                <w:szCs w:val="18"/>
              </w:rPr>
              <w:t>i_idx</w:t>
            </w:r>
          </w:p>
        </w:tc>
      </w:tr>
      <w:tr w:rsidR="009510F2" w:rsidRPr="00FD773D" w14:paraId="7253D0AA" w14:textId="77777777" w:rsidTr="00676883">
        <w:trPr>
          <w:trHeight w:val="640"/>
          <w:jc w:val="center"/>
        </w:trPr>
        <w:tc>
          <w:tcPr>
            <w:tcW w:w="1453" w:type="dxa"/>
            <w:vMerge/>
            <w:tcBorders>
              <w:right w:val="double" w:sz="4" w:space="0" w:color="auto"/>
            </w:tcBorders>
          </w:tcPr>
          <w:p w14:paraId="379E4F19" w14:textId="77777777" w:rsidR="009510F2" w:rsidRPr="00FD773D" w:rsidRDefault="009510F2" w:rsidP="00792F05">
            <w:pPr>
              <w:rPr>
                <w:sz w:val="18"/>
                <w:szCs w:val="18"/>
              </w:rPr>
            </w:pPr>
          </w:p>
        </w:tc>
        <w:tc>
          <w:tcPr>
            <w:tcW w:w="8118" w:type="dxa"/>
            <w:gridSpan w:val="2"/>
            <w:tcBorders>
              <w:left w:val="double" w:sz="4" w:space="0" w:color="auto"/>
            </w:tcBorders>
          </w:tcPr>
          <w:p w14:paraId="3956BC3A" w14:textId="77777777" w:rsidR="00CC63D1" w:rsidRPr="00FD773D" w:rsidRDefault="00CC63D1" w:rsidP="00CC63D1">
            <w:pPr>
              <w:ind w:firstLineChars="100" w:firstLine="180"/>
              <w:rPr>
                <w:sz w:val="18"/>
                <w:szCs w:val="18"/>
              </w:rPr>
            </w:pPr>
            <w:r w:rsidRPr="00FD773D">
              <w:rPr>
                <w:sz w:val="18"/>
                <w:szCs w:val="18"/>
              </w:rPr>
              <w:t>Index of the memory</w:t>
            </w:r>
          </w:p>
          <w:p w14:paraId="4F7FCF6A" w14:textId="77777777" w:rsidR="00CC63D1" w:rsidRPr="00FD773D" w:rsidRDefault="00CC63D1" w:rsidP="00CC63D1">
            <w:pPr>
              <w:ind w:firstLineChars="300" w:firstLine="540"/>
              <w:rPr>
                <w:sz w:val="18"/>
                <w:szCs w:val="18"/>
              </w:rPr>
            </w:pPr>
            <w:r w:rsidRPr="00FD773D">
              <w:rPr>
                <w:sz w:val="18"/>
                <w:szCs w:val="18"/>
              </w:rPr>
              <w:t>0 - 1</w:t>
            </w:r>
            <w:r w:rsidRPr="00FD773D">
              <w:rPr>
                <w:sz w:val="18"/>
                <w:szCs w:val="18"/>
                <w:vertAlign w:val="superscript"/>
              </w:rPr>
              <w:t>st</w:t>
            </w:r>
            <w:r w:rsidRPr="00FD773D">
              <w:rPr>
                <w:sz w:val="18"/>
                <w:szCs w:val="18"/>
              </w:rPr>
              <w:t xml:space="preserve"> Input Buffer (TDM Renderer) / 1</w:t>
            </w:r>
            <w:r w:rsidRPr="00FD773D">
              <w:rPr>
                <w:sz w:val="18"/>
                <w:szCs w:val="18"/>
                <w:vertAlign w:val="superscript"/>
              </w:rPr>
              <w:t>st</w:t>
            </w:r>
            <w:r w:rsidRPr="00FD773D">
              <w:rPr>
                <w:sz w:val="18"/>
                <w:szCs w:val="18"/>
              </w:rPr>
              <w:t xml:space="preserve"> Output Buffer (TDM Capture)</w:t>
            </w:r>
          </w:p>
          <w:p w14:paraId="7545073F" w14:textId="77777777" w:rsidR="00CC63D1" w:rsidRPr="00FD773D" w:rsidRDefault="00CC63D1" w:rsidP="00CC63D1">
            <w:pPr>
              <w:ind w:firstLineChars="300" w:firstLine="540"/>
              <w:rPr>
                <w:sz w:val="18"/>
                <w:szCs w:val="18"/>
              </w:rPr>
            </w:pPr>
            <w:r w:rsidRPr="00FD773D">
              <w:rPr>
                <w:sz w:val="18"/>
                <w:szCs w:val="18"/>
              </w:rPr>
              <w:t>1 - 2</w:t>
            </w:r>
            <w:r w:rsidRPr="00FD773D">
              <w:rPr>
                <w:sz w:val="18"/>
                <w:szCs w:val="18"/>
                <w:vertAlign w:val="superscript"/>
              </w:rPr>
              <w:t>nd</w:t>
            </w:r>
            <w:r w:rsidRPr="00FD773D">
              <w:rPr>
                <w:sz w:val="18"/>
                <w:szCs w:val="18"/>
              </w:rPr>
              <w:t xml:space="preserve"> Input Buffer (TDM Renderer) / 2</w:t>
            </w:r>
            <w:r w:rsidRPr="00FD773D">
              <w:rPr>
                <w:sz w:val="18"/>
                <w:szCs w:val="18"/>
                <w:vertAlign w:val="superscript"/>
              </w:rPr>
              <w:t>nd</w:t>
            </w:r>
            <w:r w:rsidRPr="00FD773D">
              <w:rPr>
                <w:sz w:val="18"/>
                <w:szCs w:val="18"/>
              </w:rPr>
              <w:t xml:space="preserve"> Output Buffer (TDM Capture)</w:t>
            </w:r>
          </w:p>
          <w:p w14:paraId="7433F1BF" w14:textId="77777777" w:rsidR="00CC63D1" w:rsidRPr="00FD773D" w:rsidRDefault="00CC63D1" w:rsidP="00CC63D1">
            <w:pPr>
              <w:ind w:firstLineChars="300" w:firstLine="540"/>
              <w:rPr>
                <w:sz w:val="18"/>
                <w:szCs w:val="18"/>
              </w:rPr>
            </w:pPr>
            <w:r w:rsidRPr="00FD773D">
              <w:rPr>
                <w:sz w:val="18"/>
                <w:szCs w:val="18"/>
              </w:rPr>
              <w:t>2 - 3</w:t>
            </w:r>
            <w:r w:rsidRPr="00FD773D">
              <w:rPr>
                <w:sz w:val="18"/>
                <w:szCs w:val="18"/>
                <w:vertAlign w:val="superscript"/>
              </w:rPr>
              <w:t>rd</w:t>
            </w:r>
            <w:r w:rsidRPr="00FD773D">
              <w:rPr>
                <w:sz w:val="18"/>
                <w:szCs w:val="18"/>
              </w:rPr>
              <w:t xml:space="preserve"> Input Buffer (TDM Renderer) / 3</w:t>
            </w:r>
            <w:r w:rsidRPr="00FD773D">
              <w:rPr>
                <w:sz w:val="18"/>
                <w:szCs w:val="18"/>
                <w:vertAlign w:val="superscript"/>
              </w:rPr>
              <w:t>rd</w:t>
            </w:r>
            <w:r w:rsidRPr="00FD773D">
              <w:rPr>
                <w:sz w:val="18"/>
                <w:szCs w:val="18"/>
              </w:rPr>
              <w:t xml:space="preserve"> Output Buffer (TDM Capture)</w:t>
            </w:r>
          </w:p>
          <w:p w14:paraId="07CE21F4" w14:textId="77777777" w:rsidR="00CC63D1" w:rsidRPr="00FD773D" w:rsidRDefault="00CC63D1" w:rsidP="00CC63D1">
            <w:pPr>
              <w:ind w:firstLineChars="300" w:firstLine="540"/>
              <w:rPr>
                <w:sz w:val="18"/>
                <w:szCs w:val="18"/>
              </w:rPr>
            </w:pPr>
            <w:r w:rsidRPr="00FD773D">
              <w:rPr>
                <w:sz w:val="18"/>
                <w:szCs w:val="18"/>
              </w:rPr>
              <w:t>3 - 4</w:t>
            </w:r>
            <w:r w:rsidRPr="00FD773D">
              <w:rPr>
                <w:sz w:val="18"/>
                <w:szCs w:val="18"/>
                <w:vertAlign w:val="superscript"/>
              </w:rPr>
              <w:t>th</w:t>
            </w:r>
            <w:r w:rsidRPr="00FD773D">
              <w:rPr>
                <w:sz w:val="18"/>
                <w:szCs w:val="18"/>
              </w:rPr>
              <w:t xml:space="preserve"> Input Buffer (TDM Renderer) / 4</w:t>
            </w:r>
            <w:r w:rsidRPr="00FD773D">
              <w:rPr>
                <w:sz w:val="18"/>
                <w:szCs w:val="18"/>
                <w:vertAlign w:val="superscript"/>
              </w:rPr>
              <w:t>th</w:t>
            </w:r>
            <w:r w:rsidRPr="00FD773D">
              <w:rPr>
                <w:sz w:val="18"/>
                <w:szCs w:val="18"/>
              </w:rPr>
              <w:t xml:space="preserve"> Output Buffer (TDM Capture)</w:t>
            </w:r>
          </w:p>
          <w:p w14:paraId="09F940F8" w14:textId="77777777" w:rsidR="00CC63D1" w:rsidRPr="00FD773D" w:rsidRDefault="00CC63D1" w:rsidP="00CC63D1">
            <w:pPr>
              <w:ind w:firstLineChars="300" w:firstLine="540"/>
              <w:rPr>
                <w:sz w:val="18"/>
                <w:szCs w:val="18"/>
              </w:rPr>
            </w:pPr>
            <w:r w:rsidRPr="00FD773D">
              <w:rPr>
                <w:sz w:val="18"/>
                <w:szCs w:val="18"/>
              </w:rPr>
              <w:t>4 - Persistent Area</w:t>
            </w:r>
          </w:p>
          <w:p w14:paraId="3A3E2DD4" w14:textId="77777777" w:rsidR="00CC63D1" w:rsidRPr="00FD773D" w:rsidRDefault="00CC63D1" w:rsidP="00CC63D1">
            <w:pPr>
              <w:ind w:firstLineChars="300" w:firstLine="540"/>
              <w:rPr>
                <w:sz w:val="18"/>
                <w:szCs w:val="18"/>
              </w:rPr>
            </w:pPr>
            <w:r w:rsidRPr="00FD773D">
              <w:rPr>
                <w:sz w:val="18"/>
                <w:szCs w:val="18"/>
              </w:rPr>
              <w:t>5 - Scratch Area</w:t>
            </w:r>
          </w:p>
          <w:p w14:paraId="7E70FFA5" w14:textId="77777777" w:rsidR="00CC63D1" w:rsidRPr="00FD773D" w:rsidRDefault="00CC63D1" w:rsidP="00CC63D1">
            <w:pPr>
              <w:ind w:firstLineChars="300" w:firstLine="540"/>
              <w:rPr>
                <w:sz w:val="18"/>
                <w:szCs w:val="18"/>
              </w:rPr>
            </w:pPr>
            <w:r w:rsidRPr="00FD773D">
              <w:rPr>
                <w:sz w:val="18"/>
                <w:szCs w:val="18"/>
              </w:rPr>
              <w:t>6 - DTMC Area</w:t>
            </w:r>
          </w:p>
          <w:p w14:paraId="0BA92096" w14:textId="500C50C8" w:rsidR="009C7A3B" w:rsidRPr="00FD773D" w:rsidRDefault="00CC63D1" w:rsidP="00CC63D1">
            <w:pPr>
              <w:ind w:firstLineChars="300" w:firstLine="540"/>
              <w:rPr>
                <w:sz w:val="18"/>
                <w:szCs w:val="18"/>
              </w:rPr>
            </w:pPr>
            <w:r w:rsidRPr="00FD773D">
              <w:rPr>
                <w:sz w:val="18"/>
                <w:szCs w:val="18"/>
              </w:rPr>
              <w:t>7 - Built-in Area</w:t>
            </w:r>
          </w:p>
        </w:tc>
      </w:tr>
      <w:tr w:rsidR="009510F2" w:rsidRPr="00FD773D" w14:paraId="64E3087C" w14:textId="77777777" w:rsidTr="00676883">
        <w:trPr>
          <w:trHeight w:val="338"/>
          <w:jc w:val="center"/>
        </w:trPr>
        <w:tc>
          <w:tcPr>
            <w:tcW w:w="1453" w:type="dxa"/>
            <w:vMerge/>
            <w:tcBorders>
              <w:right w:val="double" w:sz="4" w:space="0" w:color="auto"/>
            </w:tcBorders>
          </w:tcPr>
          <w:p w14:paraId="1478F01D" w14:textId="77777777" w:rsidR="009510F2" w:rsidRPr="00FD773D" w:rsidRDefault="009510F2" w:rsidP="00792F05">
            <w:pPr>
              <w:rPr>
                <w:sz w:val="18"/>
                <w:szCs w:val="18"/>
              </w:rPr>
            </w:pPr>
          </w:p>
        </w:tc>
        <w:tc>
          <w:tcPr>
            <w:tcW w:w="8118" w:type="dxa"/>
            <w:gridSpan w:val="2"/>
            <w:tcBorders>
              <w:left w:val="double" w:sz="4" w:space="0" w:color="auto"/>
            </w:tcBorders>
          </w:tcPr>
          <w:p w14:paraId="7EA040CE" w14:textId="77777777" w:rsidR="009510F2" w:rsidRPr="00FD773D" w:rsidRDefault="009510F2" w:rsidP="00792F05">
            <w:pPr>
              <w:rPr>
                <w:sz w:val="18"/>
                <w:szCs w:val="18"/>
              </w:rPr>
            </w:pPr>
            <w:r w:rsidRPr="00FD773D">
              <w:rPr>
                <w:sz w:val="18"/>
                <w:szCs w:val="18"/>
              </w:rPr>
              <w:t>pv_value</w:t>
            </w:r>
          </w:p>
        </w:tc>
      </w:tr>
      <w:tr w:rsidR="009510F2" w:rsidRPr="00FD773D" w14:paraId="70FED203" w14:textId="77777777" w:rsidTr="00676883">
        <w:trPr>
          <w:trHeight w:val="640"/>
          <w:jc w:val="center"/>
        </w:trPr>
        <w:tc>
          <w:tcPr>
            <w:tcW w:w="1453" w:type="dxa"/>
            <w:vMerge/>
            <w:tcBorders>
              <w:right w:val="double" w:sz="4" w:space="0" w:color="auto"/>
            </w:tcBorders>
          </w:tcPr>
          <w:p w14:paraId="74C95B61" w14:textId="77777777" w:rsidR="009510F2" w:rsidRPr="00FD773D" w:rsidRDefault="009510F2" w:rsidP="00792F05">
            <w:pPr>
              <w:rPr>
                <w:sz w:val="18"/>
                <w:szCs w:val="18"/>
              </w:rPr>
            </w:pPr>
          </w:p>
        </w:tc>
        <w:tc>
          <w:tcPr>
            <w:tcW w:w="8118" w:type="dxa"/>
            <w:gridSpan w:val="2"/>
            <w:tcBorders>
              <w:left w:val="double" w:sz="4" w:space="0" w:color="auto"/>
              <w:bottom w:val="single" w:sz="4" w:space="0" w:color="auto"/>
            </w:tcBorders>
          </w:tcPr>
          <w:p w14:paraId="47ED2DB2" w14:textId="6080B52A" w:rsidR="009510F2" w:rsidRPr="00FD773D" w:rsidRDefault="009510F2" w:rsidP="00E70CA7">
            <w:pPr>
              <w:pStyle w:val="ReqText"/>
              <w:rPr>
                <w:sz w:val="18"/>
                <w:szCs w:val="18"/>
              </w:rPr>
            </w:pPr>
            <w:r w:rsidRPr="00FD773D">
              <w:rPr>
                <w:sz w:val="18"/>
                <w:szCs w:val="18"/>
              </w:rPr>
              <w:t xml:space="preserve">Pointer to the </w:t>
            </w:r>
            <w:r w:rsidR="00201BBD" w:rsidRPr="00FD773D">
              <w:rPr>
                <w:sz w:val="18"/>
                <w:szCs w:val="18"/>
              </w:rPr>
              <w:t>memory block</w:t>
            </w:r>
          </w:p>
        </w:tc>
      </w:tr>
      <w:tr w:rsidR="00133B19" w:rsidRPr="00FD773D" w14:paraId="686DF352" w14:textId="77777777" w:rsidTr="004336E6">
        <w:trPr>
          <w:trHeight w:val="395"/>
          <w:jc w:val="center"/>
        </w:trPr>
        <w:tc>
          <w:tcPr>
            <w:tcW w:w="1453" w:type="dxa"/>
            <w:vMerge w:val="restart"/>
            <w:tcBorders>
              <w:right w:val="double" w:sz="4" w:space="0" w:color="auto"/>
            </w:tcBorders>
          </w:tcPr>
          <w:p w14:paraId="7ACBC0CF" w14:textId="77777777" w:rsidR="00133B19" w:rsidRPr="00FD773D" w:rsidRDefault="00133B19" w:rsidP="00792F05">
            <w:pPr>
              <w:rPr>
                <w:sz w:val="18"/>
                <w:szCs w:val="18"/>
              </w:rPr>
            </w:pPr>
            <w:r w:rsidRPr="00FD773D">
              <w:rPr>
                <w:sz w:val="18"/>
                <w:szCs w:val="18"/>
              </w:rPr>
              <w:t>Return value</w:t>
            </w:r>
          </w:p>
        </w:tc>
        <w:tc>
          <w:tcPr>
            <w:tcW w:w="3774" w:type="dxa"/>
            <w:tcBorders>
              <w:left w:val="double" w:sz="4" w:space="0" w:color="auto"/>
              <w:right w:val="single" w:sz="4" w:space="0" w:color="auto"/>
            </w:tcBorders>
          </w:tcPr>
          <w:p w14:paraId="75B0D1FD" w14:textId="77777777" w:rsidR="00133B19" w:rsidRPr="00FD773D" w:rsidRDefault="00133B19" w:rsidP="00792F05">
            <w:pPr>
              <w:rPr>
                <w:sz w:val="18"/>
                <w:szCs w:val="18"/>
              </w:rPr>
            </w:pPr>
            <w:r w:rsidRPr="00FD773D">
              <w:rPr>
                <w:sz w:val="18"/>
                <w:szCs w:val="18"/>
              </w:rPr>
              <w:t>XA_NO_ERROR</w:t>
            </w:r>
          </w:p>
        </w:tc>
        <w:tc>
          <w:tcPr>
            <w:tcW w:w="4344" w:type="dxa"/>
            <w:tcBorders>
              <w:left w:val="single" w:sz="4" w:space="0" w:color="auto"/>
            </w:tcBorders>
          </w:tcPr>
          <w:p w14:paraId="1B74BC71" w14:textId="77777777" w:rsidR="00133B19" w:rsidRPr="00FD773D" w:rsidRDefault="00133B19" w:rsidP="00792F05">
            <w:pPr>
              <w:rPr>
                <w:sz w:val="18"/>
                <w:szCs w:val="18"/>
              </w:rPr>
            </w:pPr>
            <w:r w:rsidRPr="00FD773D">
              <w:rPr>
                <w:sz w:val="18"/>
                <w:szCs w:val="18"/>
              </w:rPr>
              <w:t>Normally ends.</w:t>
            </w:r>
          </w:p>
        </w:tc>
      </w:tr>
      <w:tr w:rsidR="00133B19" w:rsidRPr="00FD773D" w14:paraId="01A23388" w14:textId="77777777" w:rsidTr="004336E6">
        <w:trPr>
          <w:trHeight w:val="350"/>
          <w:jc w:val="center"/>
        </w:trPr>
        <w:tc>
          <w:tcPr>
            <w:tcW w:w="1453" w:type="dxa"/>
            <w:vMerge/>
            <w:tcBorders>
              <w:right w:val="double" w:sz="4" w:space="0" w:color="auto"/>
            </w:tcBorders>
          </w:tcPr>
          <w:p w14:paraId="5D1C7A70" w14:textId="77777777" w:rsidR="00133B19" w:rsidRPr="00FD773D" w:rsidRDefault="00133B19" w:rsidP="00792F05">
            <w:pPr>
              <w:rPr>
                <w:sz w:val="18"/>
                <w:szCs w:val="18"/>
              </w:rPr>
            </w:pPr>
          </w:p>
        </w:tc>
        <w:tc>
          <w:tcPr>
            <w:tcW w:w="3774" w:type="dxa"/>
            <w:tcBorders>
              <w:left w:val="double" w:sz="4" w:space="0" w:color="auto"/>
              <w:right w:val="single" w:sz="4" w:space="0" w:color="auto"/>
            </w:tcBorders>
          </w:tcPr>
          <w:p w14:paraId="2891F8E0" w14:textId="77777777" w:rsidR="00133B19" w:rsidRPr="00FD773D" w:rsidRDefault="00133B19" w:rsidP="00792F05">
            <w:pPr>
              <w:rPr>
                <w:sz w:val="18"/>
                <w:szCs w:val="18"/>
              </w:rPr>
            </w:pPr>
            <w:r w:rsidRPr="00FD773D">
              <w:rPr>
                <w:sz w:val="18"/>
                <w:szCs w:val="18"/>
              </w:rPr>
              <w:t>XA_API_FATAL_MEM_ALLOC</w:t>
            </w:r>
          </w:p>
        </w:tc>
        <w:tc>
          <w:tcPr>
            <w:tcW w:w="4344" w:type="dxa"/>
            <w:tcBorders>
              <w:left w:val="single" w:sz="4" w:space="0" w:color="auto"/>
            </w:tcBorders>
          </w:tcPr>
          <w:p w14:paraId="03056938" w14:textId="77777777" w:rsidR="00133B19" w:rsidRPr="00FD773D" w:rsidRDefault="00133B19" w:rsidP="00792F05">
            <w:pPr>
              <w:rPr>
                <w:sz w:val="18"/>
                <w:szCs w:val="18"/>
              </w:rPr>
            </w:pPr>
            <w:r w:rsidRPr="00FD773D">
              <w:rPr>
                <w:sz w:val="18"/>
                <w:szCs w:val="18"/>
                <w:lang w:val="x-none" w:eastAsia="x-none"/>
              </w:rPr>
              <w:t>p_xa_module_obj</w:t>
            </w:r>
            <w:r w:rsidRPr="00FD773D">
              <w:rPr>
                <w:sz w:val="18"/>
                <w:szCs w:val="18"/>
                <w:lang w:eastAsia="x-none"/>
              </w:rPr>
              <w:t xml:space="preserve"> or pv_value</w:t>
            </w:r>
            <w:r w:rsidRPr="00FD773D">
              <w:rPr>
                <w:sz w:val="18"/>
                <w:szCs w:val="18"/>
              </w:rPr>
              <w:t xml:space="preserve"> is NULL.</w:t>
            </w:r>
          </w:p>
        </w:tc>
      </w:tr>
      <w:tr w:rsidR="00133B19" w:rsidRPr="00FD773D" w14:paraId="2BF8FF22" w14:textId="77777777" w:rsidTr="004336E6">
        <w:trPr>
          <w:trHeight w:val="350"/>
          <w:jc w:val="center"/>
        </w:trPr>
        <w:tc>
          <w:tcPr>
            <w:tcW w:w="1453" w:type="dxa"/>
            <w:vMerge/>
            <w:tcBorders>
              <w:right w:val="double" w:sz="4" w:space="0" w:color="auto"/>
            </w:tcBorders>
          </w:tcPr>
          <w:p w14:paraId="469FA600" w14:textId="77777777" w:rsidR="00133B19" w:rsidRPr="00FD773D" w:rsidRDefault="00133B19" w:rsidP="00792F05">
            <w:pPr>
              <w:rPr>
                <w:sz w:val="18"/>
                <w:szCs w:val="18"/>
              </w:rPr>
            </w:pPr>
          </w:p>
        </w:tc>
        <w:tc>
          <w:tcPr>
            <w:tcW w:w="3774" w:type="dxa"/>
            <w:tcBorders>
              <w:left w:val="double" w:sz="4" w:space="0" w:color="auto"/>
              <w:right w:val="single" w:sz="4" w:space="0" w:color="auto"/>
            </w:tcBorders>
          </w:tcPr>
          <w:p w14:paraId="75B0244F" w14:textId="77777777" w:rsidR="00133B19" w:rsidRPr="00FD773D" w:rsidRDefault="00133B19" w:rsidP="00792F05">
            <w:pPr>
              <w:rPr>
                <w:sz w:val="18"/>
                <w:szCs w:val="18"/>
              </w:rPr>
            </w:pPr>
            <w:r w:rsidRPr="00FD773D">
              <w:rPr>
                <w:sz w:val="18"/>
                <w:szCs w:val="18"/>
              </w:rPr>
              <w:t>XA_API_FATAL_MEM_ALIGN</w:t>
            </w:r>
          </w:p>
        </w:tc>
        <w:tc>
          <w:tcPr>
            <w:tcW w:w="4344" w:type="dxa"/>
            <w:tcBorders>
              <w:left w:val="single" w:sz="4" w:space="0" w:color="auto"/>
            </w:tcBorders>
          </w:tcPr>
          <w:p w14:paraId="016DE164" w14:textId="77777777" w:rsidR="00133B19" w:rsidRPr="00FD773D" w:rsidRDefault="00133B19" w:rsidP="00792F05">
            <w:pPr>
              <w:rPr>
                <w:sz w:val="18"/>
                <w:szCs w:val="18"/>
                <w:lang w:eastAsia="x-none"/>
              </w:rPr>
            </w:pPr>
            <w:r w:rsidRPr="00FD773D">
              <w:rPr>
                <w:sz w:val="18"/>
                <w:szCs w:val="18"/>
                <w:lang w:eastAsia="x-none"/>
              </w:rPr>
              <w:t>p_xa_module_obj is not aligned to 4 bytes.</w:t>
            </w:r>
          </w:p>
          <w:p w14:paraId="6F6C6203" w14:textId="77777777" w:rsidR="00133B19" w:rsidRPr="00FD773D" w:rsidRDefault="00133B19" w:rsidP="00792F05">
            <w:pPr>
              <w:rPr>
                <w:sz w:val="18"/>
                <w:szCs w:val="18"/>
                <w:lang w:eastAsia="x-none"/>
              </w:rPr>
            </w:pPr>
            <w:r w:rsidRPr="00FD773D">
              <w:rPr>
                <w:sz w:val="18"/>
                <w:szCs w:val="18"/>
                <w:lang w:eastAsia="x-none"/>
              </w:rPr>
              <w:t>pv_value is not aligned to required alignment for the requested memory block.</w:t>
            </w:r>
          </w:p>
        </w:tc>
      </w:tr>
      <w:tr w:rsidR="00133B19" w:rsidRPr="00FD773D" w14:paraId="15EC80F3" w14:textId="77777777" w:rsidTr="004336E6">
        <w:trPr>
          <w:trHeight w:val="350"/>
          <w:jc w:val="center"/>
        </w:trPr>
        <w:tc>
          <w:tcPr>
            <w:tcW w:w="1453" w:type="dxa"/>
            <w:vMerge/>
            <w:tcBorders>
              <w:right w:val="double" w:sz="4" w:space="0" w:color="auto"/>
            </w:tcBorders>
          </w:tcPr>
          <w:p w14:paraId="0A608BE7" w14:textId="77777777" w:rsidR="00133B19" w:rsidRPr="00FD773D" w:rsidRDefault="00133B19" w:rsidP="00792F05">
            <w:pPr>
              <w:rPr>
                <w:sz w:val="18"/>
                <w:szCs w:val="18"/>
              </w:rPr>
            </w:pPr>
          </w:p>
        </w:tc>
        <w:tc>
          <w:tcPr>
            <w:tcW w:w="3774" w:type="dxa"/>
            <w:tcBorders>
              <w:left w:val="double" w:sz="4" w:space="0" w:color="auto"/>
              <w:right w:val="single" w:sz="4" w:space="0" w:color="auto"/>
            </w:tcBorders>
          </w:tcPr>
          <w:p w14:paraId="6C502128" w14:textId="77777777" w:rsidR="00133B19" w:rsidRPr="00FD773D" w:rsidRDefault="00133B19" w:rsidP="00975B1D">
            <w:pPr>
              <w:jc w:val="left"/>
              <w:rPr>
                <w:sz w:val="18"/>
                <w:szCs w:val="18"/>
              </w:rPr>
            </w:pPr>
            <w:r w:rsidRPr="00FD773D">
              <w:rPr>
                <w:sz w:val="18"/>
                <w:szCs w:val="18"/>
              </w:rPr>
              <w:t>XA_TDM_CAP_CONFIG_FATAL_STATE (in TDM Capture)</w:t>
            </w:r>
          </w:p>
          <w:p w14:paraId="5914D991" w14:textId="77777777" w:rsidR="00133B19" w:rsidRPr="00FD773D" w:rsidRDefault="00133B19" w:rsidP="00975B1D">
            <w:pPr>
              <w:jc w:val="left"/>
              <w:rPr>
                <w:sz w:val="18"/>
                <w:szCs w:val="18"/>
              </w:rPr>
            </w:pPr>
            <w:r w:rsidRPr="00FD773D">
              <w:rPr>
                <w:sz w:val="18"/>
                <w:szCs w:val="18"/>
              </w:rPr>
              <w:t>Or</w:t>
            </w:r>
          </w:p>
          <w:p w14:paraId="34E3DA83" w14:textId="0FEB6805" w:rsidR="00133B19" w:rsidRPr="00FD773D" w:rsidRDefault="00133B19" w:rsidP="00975B1D">
            <w:pPr>
              <w:rPr>
                <w:sz w:val="18"/>
                <w:szCs w:val="18"/>
              </w:rPr>
            </w:pPr>
            <w:r w:rsidRPr="00FD773D">
              <w:rPr>
                <w:sz w:val="18"/>
                <w:szCs w:val="18"/>
              </w:rPr>
              <w:t>XA_TDM_RDR_CONFIG_FATAL_STATE (in TDM Renderer)</w:t>
            </w:r>
          </w:p>
        </w:tc>
        <w:tc>
          <w:tcPr>
            <w:tcW w:w="4344" w:type="dxa"/>
            <w:tcBorders>
              <w:left w:val="single" w:sz="4" w:space="0" w:color="auto"/>
            </w:tcBorders>
          </w:tcPr>
          <w:p w14:paraId="244292E8" w14:textId="77777777" w:rsidR="00133B19" w:rsidRPr="00FD773D" w:rsidRDefault="00133B19" w:rsidP="00792F05">
            <w:pPr>
              <w:rPr>
                <w:sz w:val="18"/>
                <w:szCs w:val="18"/>
                <w:lang w:eastAsia="x-none"/>
              </w:rPr>
            </w:pPr>
            <w:r w:rsidRPr="00FD773D">
              <w:rPr>
                <w:sz w:val="18"/>
                <w:szCs w:val="18"/>
                <w:lang w:eastAsia="x-none"/>
              </w:rPr>
              <w:t>Incorrect sequence call</w:t>
            </w:r>
          </w:p>
          <w:p w14:paraId="290A946A" w14:textId="77777777" w:rsidR="00133B19" w:rsidRPr="00FD773D" w:rsidRDefault="00133B19" w:rsidP="00792F05">
            <w:pPr>
              <w:rPr>
                <w:sz w:val="18"/>
                <w:szCs w:val="18"/>
                <w:lang w:eastAsia="x-none"/>
              </w:rPr>
            </w:pPr>
            <w:r w:rsidRPr="00FD773D">
              <w:rPr>
                <w:sz w:val="18"/>
                <w:szCs w:val="18"/>
                <w:lang w:eastAsia="x-none"/>
              </w:rPr>
              <w:t>(i.e. call before post-configuration step)</w:t>
            </w:r>
          </w:p>
        </w:tc>
      </w:tr>
      <w:tr w:rsidR="00133B19" w:rsidRPr="00FD773D" w14:paraId="51601B4B" w14:textId="77777777" w:rsidTr="004336E6">
        <w:trPr>
          <w:trHeight w:val="350"/>
          <w:jc w:val="center"/>
        </w:trPr>
        <w:tc>
          <w:tcPr>
            <w:tcW w:w="1453" w:type="dxa"/>
            <w:vMerge/>
            <w:tcBorders>
              <w:right w:val="double" w:sz="4" w:space="0" w:color="auto"/>
            </w:tcBorders>
          </w:tcPr>
          <w:p w14:paraId="01C0CD86" w14:textId="77777777" w:rsidR="00133B19" w:rsidRPr="00FD773D" w:rsidRDefault="00133B19" w:rsidP="00133B19">
            <w:pPr>
              <w:rPr>
                <w:sz w:val="18"/>
                <w:szCs w:val="18"/>
              </w:rPr>
            </w:pPr>
          </w:p>
        </w:tc>
        <w:tc>
          <w:tcPr>
            <w:tcW w:w="3774" w:type="dxa"/>
            <w:tcBorders>
              <w:left w:val="double" w:sz="4" w:space="0" w:color="auto"/>
              <w:right w:val="single" w:sz="4" w:space="0" w:color="auto"/>
            </w:tcBorders>
          </w:tcPr>
          <w:p w14:paraId="5C99383D" w14:textId="2E978F7C" w:rsidR="00133B19" w:rsidRPr="00FD773D" w:rsidRDefault="00133B19" w:rsidP="00133B19">
            <w:pPr>
              <w:jc w:val="left"/>
              <w:rPr>
                <w:sz w:val="18"/>
                <w:szCs w:val="18"/>
              </w:rPr>
            </w:pPr>
            <w:r w:rsidRPr="00FD773D">
              <w:rPr>
                <w:sz w:val="18"/>
                <w:szCs w:val="18"/>
              </w:rPr>
              <w:t>XA_API_FATAL_INVALID_CMD_TYPE</w:t>
            </w:r>
          </w:p>
        </w:tc>
        <w:tc>
          <w:tcPr>
            <w:tcW w:w="4344" w:type="dxa"/>
            <w:tcBorders>
              <w:left w:val="single" w:sz="4" w:space="0" w:color="auto"/>
            </w:tcBorders>
          </w:tcPr>
          <w:p w14:paraId="7D0F5C98" w14:textId="07685EF8" w:rsidR="00133B19" w:rsidRPr="00FD773D" w:rsidRDefault="00133B19" w:rsidP="00133B19">
            <w:pPr>
              <w:rPr>
                <w:sz w:val="18"/>
                <w:szCs w:val="18"/>
                <w:lang w:eastAsia="x-none"/>
              </w:rPr>
            </w:pPr>
            <w:r w:rsidRPr="00FD773D">
              <w:rPr>
                <w:sz w:val="18"/>
                <w:szCs w:val="18"/>
                <w:lang w:eastAsia="x-none"/>
              </w:rPr>
              <w:t>Incorrect index</w:t>
            </w:r>
          </w:p>
        </w:tc>
      </w:tr>
      <w:tr w:rsidR="00133B19" w:rsidRPr="00FD773D" w14:paraId="17CEC6F7" w14:textId="77777777" w:rsidTr="00676883">
        <w:trPr>
          <w:jc w:val="center"/>
        </w:trPr>
        <w:tc>
          <w:tcPr>
            <w:tcW w:w="1453" w:type="dxa"/>
            <w:tcBorders>
              <w:right w:val="double" w:sz="4" w:space="0" w:color="auto"/>
            </w:tcBorders>
          </w:tcPr>
          <w:p w14:paraId="2D1BA6F9" w14:textId="77777777" w:rsidR="00133B19" w:rsidRPr="00FD773D" w:rsidRDefault="00133B19" w:rsidP="00133B19">
            <w:pPr>
              <w:rPr>
                <w:sz w:val="18"/>
                <w:szCs w:val="18"/>
              </w:rPr>
            </w:pPr>
            <w:r w:rsidRPr="00FD773D">
              <w:rPr>
                <w:sz w:val="18"/>
                <w:szCs w:val="18"/>
              </w:rPr>
              <w:t>Restrictions</w:t>
            </w:r>
          </w:p>
        </w:tc>
        <w:tc>
          <w:tcPr>
            <w:tcW w:w="8118" w:type="dxa"/>
            <w:gridSpan w:val="2"/>
            <w:tcBorders>
              <w:left w:val="double" w:sz="4" w:space="0" w:color="auto"/>
            </w:tcBorders>
          </w:tcPr>
          <w:p w14:paraId="18E156E1" w14:textId="31A3955E" w:rsidR="00133B19" w:rsidRPr="00FD773D" w:rsidRDefault="00CC63D1" w:rsidP="00133B19">
            <w:pPr>
              <w:rPr>
                <w:sz w:val="18"/>
                <w:szCs w:val="18"/>
              </w:rPr>
            </w:pPr>
            <w:r w:rsidRPr="00FD773D">
              <w:rPr>
                <w:sz w:val="18"/>
                <w:szCs w:val="18"/>
              </w:rPr>
              <w:t>The index of DTCM and built-in area are only used in case of using ADMAC module to transfer data. And the index of input buffer will be affected by channel mode. So it may also affect to the other index memory.</w:t>
            </w:r>
          </w:p>
        </w:tc>
      </w:tr>
    </w:tbl>
    <w:p w14:paraId="72B3A14F" w14:textId="25BC58B2" w:rsidR="009510F2" w:rsidRPr="00FD773D" w:rsidRDefault="00396DE2" w:rsidP="004336E6">
      <w:pPr>
        <w:pStyle w:val="RefIDs"/>
      </w:pPr>
      <w:r>
        <w:t>[Covers: RD_014</w:t>
      </w:r>
      <w:r w:rsidRPr="00FD773D">
        <w:t>]</w:t>
      </w:r>
    </w:p>
    <w:p w14:paraId="70403AA6" w14:textId="6C7A4BAA" w:rsidR="009510F2" w:rsidRPr="00FD773D" w:rsidRDefault="009510F2" w:rsidP="009510F2">
      <w:pPr>
        <w:rPr>
          <w:sz w:val="18"/>
          <w:szCs w:val="18"/>
        </w:rPr>
      </w:pPr>
      <w:r w:rsidRPr="00FD773D">
        <w:rPr>
          <w:sz w:val="18"/>
          <w:szCs w:val="18"/>
        </w:rPr>
        <w:t>Example</w:t>
      </w:r>
      <w:r w:rsidR="00151BC9" w:rsidRPr="00FD773D">
        <w:rPr>
          <w:sz w:val="18"/>
          <w:szCs w:val="18"/>
        </w:rPr>
        <w:t>:</w:t>
      </w:r>
    </w:p>
    <w:p w14:paraId="6B16E252" w14:textId="77777777" w:rsidR="009510F2" w:rsidRPr="00FD773D" w:rsidRDefault="009510F2" w:rsidP="009510F2">
      <w:pPr>
        <w:rPr>
          <w:sz w:val="18"/>
          <w:szCs w:val="18"/>
        </w:rPr>
      </w:pPr>
      <w:r w:rsidRPr="00FD773D">
        <w:rPr>
          <w:sz w:val="18"/>
          <w:szCs w:val="18"/>
        </w:rPr>
        <w:t>pVOID addr;</w:t>
      </w:r>
    </w:p>
    <w:p w14:paraId="67F552E8" w14:textId="77777777" w:rsidR="009510F2" w:rsidRPr="00FD773D" w:rsidRDefault="009510F2" w:rsidP="009510F2">
      <w:pPr>
        <w:widowControl/>
        <w:autoSpaceDE/>
        <w:autoSpaceDN/>
        <w:adjustRightInd/>
        <w:snapToGrid/>
        <w:jc w:val="left"/>
        <w:rPr>
          <w:sz w:val="18"/>
          <w:szCs w:val="18"/>
        </w:rPr>
      </w:pPr>
      <w:r w:rsidRPr="00FD773D">
        <w:rPr>
          <w:sz w:val="18"/>
          <w:szCs w:val="18"/>
        </w:rPr>
        <w:t>res = (*api_func)(api_obj,</w:t>
      </w:r>
    </w:p>
    <w:p w14:paraId="497A7682" w14:textId="77777777" w:rsidR="009510F2" w:rsidRPr="00FD773D" w:rsidRDefault="009510F2" w:rsidP="009510F2">
      <w:pPr>
        <w:widowControl/>
        <w:autoSpaceDE/>
        <w:autoSpaceDN/>
        <w:adjustRightInd/>
        <w:snapToGrid/>
        <w:jc w:val="left"/>
        <w:rPr>
          <w:sz w:val="18"/>
          <w:szCs w:val="18"/>
        </w:rPr>
      </w:pPr>
      <w:r w:rsidRPr="00FD773D">
        <w:rPr>
          <w:sz w:val="18"/>
          <w:szCs w:val="18"/>
        </w:rPr>
        <w:tab/>
      </w:r>
      <w:r w:rsidRPr="00FD773D">
        <w:rPr>
          <w:sz w:val="18"/>
          <w:szCs w:val="18"/>
        </w:rPr>
        <w:tab/>
        <w:t xml:space="preserve">  XA_API_CMD_SET_MEM_PTR,</w:t>
      </w:r>
    </w:p>
    <w:p w14:paraId="7A21261A" w14:textId="77777777" w:rsidR="009510F2" w:rsidRPr="00FD773D" w:rsidRDefault="009510F2" w:rsidP="009510F2">
      <w:pPr>
        <w:widowControl/>
        <w:autoSpaceDE/>
        <w:autoSpaceDN/>
        <w:adjustRightInd/>
        <w:snapToGrid/>
        <w:jc w:val="left"/>
        <w:rPr>
          <w:sz w:val="18"/>
          <w:szCs w:val="18"/>
        </w:rPr>
      </w:pPr>
      <w:r w:rsidRPr="00FD773D">
        <w:rPr>
          <w:sz w:val="18"/>
          <w:szCs w:val="18"/>
        </w:rPr>
        <w:tab/>
      </w:r>
      <w:r w:rsidRPr="00FD773D">
        <w:rPr>
          <w:sz w:val="18"/>
          <w:szCs w:val="18"/>
        </w:rPr>
        <w:tab/>
        <w:t xml:space="preserve">  index,</w:t>
      </w:r>
    </w:p>
    <w:p w14:paraId="64BF9B38" w14:textId="77777777" w:rsidR="009510F2" w:rsidRPr="00FD773D" w:rsidRDefault="009510F2" w:rsidP="009510F2">
      <w:pPr>
        <w:widowControl/>
        <w:autoSpaceDE/>
        <w:autoSpaceDN/>
        <w:adjustRightInd/>
        <w:snapToGrid/>
        <w:jc w:val="left"/>
        <w:rPr>
          <w:sz w:val="18"/>
          <w:szCs w:val="18"/>
        </w:rPr>
      </w:pPr>
      <w:r w:rsidRPr="00FD773D">
        <w:rPr>
          <w:sz w:val="18"/>
          <w:szCs w:val="18"/>
        </w:rPr>
        <w:tab/>
      </w:r>
      <w:r w:rsidRPr="00FD773D">
        <w:rPr>
          <w:sz w:val="18"/>
          <w:szCs w:val="18"/>
        </w:rPr>
        <w:tab/>
        <w:t xml:space="preserve">  addr);</w:t>
      </w:r>
    </w:p>
    <w:p w14:paraId="25B2A337" w14:textId="77777777" w:rsidR="009510F2" w:rsidRPr="00FD773D" w:rsidRDefault="009510F2" w:rsidP="009510F2"/>
    <w:p w14:paraId="512C2FB9" w14:textId="77777777" w:rsidR="009510F2" w:rsidRPr="00FD773D" w:rsidRDefault="009510F2" w:rsidP="009510F2">
      <w:r w:rsidRPr="00FD773D">
        <w:br w:type="page"/>
      </w:r>
    </w:p>
    <w:p w14:paraId="272FB5A2" w14:textId="77777777" w:rsidR="009510F2" w:rsidRPr="00FD773D" w:rsidRDefault="009510F2" w:rsidP="009510F2"/>
    <w:p w14:paraId="5C215FE1"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FD773D">
        <w:t>XA_API_CMD_INPUT_OVER command</w:t>
      </w:r>
    </w:p>
    <w:p w14:paraId="07682C2F" w14:textId="4CCF91C4" w:rsidR="002B29DC" w:rsidRPr="00FD773D" w:rsidRDefault="00786BE7" w:rsidP="004336E6">
      <w:pPr>
        <w:pStyle w:val="ReqID"/>
      </w:pPr>
      <w:r>
        <w:t>FD_PLG_TDM_014</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444"/>
        <w:gridCol w:w="4674"/>
      </w:tblGrid>
      <w:tr w:rsidR="002B29DC" w:rsidRPr="00FD773D" w14:paraId="402BF25D" w14:textId="77777777" w:rsidTr="004336E6">
        <w:trPr>
          <w:trHeight w:val="354"/>
          <w:jc w:val="center"/>
        </w:trPr>
        <w:tc>
          <w:tcPr>
            <w:tcW w:w="1453" w:type="dxa"/>
            <w:tcBorders>
              <w:bottom w:val="single" w:sz="4" w:space="0" w:color="auto"/>
              <w:right w:val="double" w:sz="4" w:space="0" w:color="auto"/>
            </w:tcBorders>
          </w:tcPr>
          <w:p w14:paraId="4273BAB3" w14:textId="77777777" w:rsidR="002B29DC" w:rsidRPr="00FD773D" w:rsidRDefault="002B29DC" w:rsidP="00D15B83">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6CCE44A2" w14:textId="77777777" w:rsidR="002B29DC" w:rsidRPr="00FD773D" w:rsidRDefault="002B29DC" w:rsidP="00D15B83">
            <w:pPr>
              <w:rPr>
                <w:sz w:val="18"/>
                <w:szCs w:val="18"/>
              </w:rPr>
            </w:pPr>
            <w:r w:rsidRPr="00FD773D">
              <w:rPr>
                <w:sz w:val="18"/>
                <w:szCs w:val="18"/>
              </w:rPr>
              <w:t>None</w:t>
            </w:r>
          </w:p>
        </w:tc>
      </w:tr>
      <w:tr w:rsidR="002B29DC" w:rsidRPr="00FD773D" w14:paraId="77682564" w14:textId="77777777" w:rsidTr="004336E6">
        <w:trPr>
          <w:trHeight w:val="354"/>
          <w:jc w:val="center"/>
        </w:trPr>
        <w:tc>
          <w:tcPr>
            <w:tcW w:w="1453" w:type="dxa"/>
            <w:tcBorders>
              <w:top w:val="single" w:sz="4" w:space="0" w:color="auto"/>
              <w:right w:val="double" w:sz="4" w:space="0" w:color="auto"/>
            </w:tcBorders>
          </w:tcPr>
          <w:p w14:paraId="70FDA8D5"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4E42E56B" w14:textId="77777777" w:rsidR="002B29DC" w:rsidRPr="00FD773D" w:rsidRDefault="002B29DC" w:rsidP="00E70CA7">
            <w:pPr>
              <w:pStyle w:val="ReqText"/>
              <w:rPr>
                <w:sz w:val="18"/>
                <w:szCs w:val="18"/>
              </w:rPr>
            </w:pPr>
            <w:r w:rsidRPr="00FD773D">
              <w:rPr>
                <w:sz w:val="18"/>
                <w:szCs w:val="18"/>
              </w:rPr>
              <w:t>This command is used to tell the plugin that the input signal is over. The execution or initialization step will continue in loop until it all the remaining input data is processed.</w:t>
            </w:r>
          </w:p>
        </w:tc>
      </w:tr>
      <w:tr w:rsidR="002B29DC" w:rsidRPr="00FD773D" w14:paraId="4BFD7DD3" w14:textId="77777777" w:rsidTr="004336E6">
        <w:trPr>
          <w:trHeight w:val="331"/>
          <w:jc w:val="center"/>
        </w:trPr>
        <w:tc>
          <w:tcPr>
            <w:tcW w:w="1453" w:type="dxa"/>
            <w:vMerge w:val="restart"/>
            <w:tcBorders>
              <w:right w:val="double" w:sz="4" w:space="0" w:color="auto"/>
            </w:tcBorders>
          </w:tcPr>
          <w:p w14:paraId="716F6044"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58CD031E"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0E6FBC60" w14:textId="77777777" w:rsidTr="004336E6">
        <w:trPr>
          <w:trHeight w:val="640"/>
          <w:jc w:val="center"/>
        </w:trPr>
        <w:tc>
          <w:tcPr>
            <w:tcW w:w="1453" w:type="dxa"/>
            <w:vMerge/>
            <w:tcBorders>
              <w:right w:val="double" w:sz="4" w:space="0" w:color="auto"/>
            </w:tcBorders>
          </w:tcPr>
          <w:p w14:paraId="56D0DF05" w14:textId="77777777" w:rsidR="002B29DC" w:rsidRPr="00FD773D" w:rsidRDefault="002B29DC" w:rsidP="00D15B83">
            <w:pPr>
              <w:rPr>
                <w:sz w:val="18"/>
                <w:szCs w:val="18"/>
              </w:rPr>
            </w:pPr>
          </w:p>
        </w:tc>
        <w:tc>
          <w:tcPr>
            <w:tcW w:w="8118" w:type="dxa"/>
            <w:gridSpan w:val="2"/>
            <w:tcBorders>
              <w:left w:val="double" w:sz="4" w:space="0" w:color="auto"/>
            </w:tcBorders>
          </w:tcPr>
          <w:p w14:paraId="260894B7"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323DF86A"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0E38A888" w14:textId="77777777" w:rsidTr="004336E6">
        <w:trPr>
          <w:trHeight w:val="351"/>
          <w:jc w:val="center"/>
        </w:trPr>
        <w:tc>
          <w:tcPr>
            <w:tcW w:w="1453" w:type="dxa"/>
            <w:vMerge/>
            <w:tcBorders>
              <w:right w:val="double" w:sz="4" w:space="0" w:color="auto"/>
            </w:tcBorders>
          </w:tcPr>
          <w:p w14:paraId="6F9A5563" w14:textId="77777777" w:rsidR="002B29DC" w:rsidRPr="00FD773D" w:rsidRDefault="002B29DC" w:rsidP="00D15B83">
            <w:pPr>
              <w:rPr>
                <w:sz w:val="18"/>
                <w:szCs w:val="18"/>
              </w:rPr>
            </w:pPr>
          </w:p>
        </w:tc>
        <w:tc>
          <w:tcPr>
            <w:tcW w:w="8118" w:type="dxa"/>
            <w:gridSpan w:val="2"/>
            <w:tcBorders>
              <w:left w:val="double" w:sz="4" w:space="0" w:color="auto"/>
            </w:tcBorders>
          </w:tcPr>
          <w:p w14:paraId="0ECA9EBE"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2C2CBFAF" w14:textId="77777777" w:rsidTr="004336E6">
        <w:trPr>
          <w:trHeight w:val="640"/>
          <w:jc w:val="center"/>
        </w:trPr>
        <w:tc>
          <w:tcPr>
            <w:tcW w:w="1453" w:type="dxa"/>
            <w:vMerge/>
            <w:tcBorders>
              <w:right w:val="double" w:sz="4" w:space="0" w:color="auto"/>
            </w:tcBorders>
          </w:tcPr>
          <w:p w14:paraId="2EA62427" w14:textId="77777777" w:rsidR="002B29DC" w:rsidRPr="00FD773D" w:rsidRDefault="002B29DC" w:rsidP="00D15B83">
            <w:pPr>
              <w:rPr>
                <w:sz w:val="18"/>
                <w:szCs w:val="18"/>
              </w:rPr>
            </w:pPr>
          </w:p>
        </w:tc>
        <w:tc>
          <w:tcPr>
            <w:tcW w:w="8118" w:type="dxa"/>
            <w:gridSpan w:val="2"/>
            <w:tcBorders>
              <w:left w:val="double" w:sz="4" w:space="0" w:color="auto"/>
            </w:tcBorders>
          </w:tcPr>
          <w:p w14:paraId="58E033B6" w14:textId="00BC76DE" w:rsidR="002B29DC" w:rsidRPr="00FD773D" w:rsidRDefault="004F05C5" w:rsidP="004F05C5">
            <w:pPr>
              <w:ind w:firstLine="59"/>
              <w:rPr>
                <w:sz w:val="18"/>
                <w:szCs w:val="18"/>
              </w:rPr>
            </w:pPr>
            <w:r w:rsidRPr="00FD773D">
              <w:rPr>
                <w:sz w:val="18"/>
                <w:szCs w:val="18"/>
              </w:rPr>
              <w:t>XA_API_CMD_INPUT_OVER</w:t>
            </w:r>
          </w:p>
        </w:tc>
      </w:tr>
      <w:tr w:rsidR="002B29DC" w:rsidRPr="00FD773D" w14:paraId="6DCA494C" w14:textId="77777777" w:rsidTr="004336E6">
        <w:trPr>
          <w:trHeight w:val="324"/>
          <w:jc w:val="center"/>
        </w:trPr>
        <w:tc>
          <w:tcPr>
            <w:tcW w:w="1453" w:type="dxa"/>
            <w:vMerge/>
            <w:tcBorders>
              <w:right w:val="double" w:sz="4" w:space="0" w:color="auto"/>
            </w:tcBorders>
          </w:tcPr>
          <w:p w14:paraId="4BC26BFF" w14:textId="77777777" w:rsidR="002B29DC" w:rsidRPr="00FD773D" w:rsidRDefault="002B29DC" w:rsidP="00D15B83">
            <w:pPr>
              <w:rPr>
                <w:sz w:val="18"/>
                <w:szCs w:val="18"/>
              </w:rPr>
            </w:pPr>
          </w:p>
        </w:tc>
        <w:tc>
          <w:tcPr>
            <w:tcW w:w="8118" w:type="dxa"/>
            <w:gridSpan w:val="2"/>
            <w:tcBorders>
              <w:left w:val="double" w:sz="4" w:space="0" w:color="auto"/>
            </w:tcBorders>
          </w:tcPr>
          <w:p w14:paraId="7CB60427"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426ECCCB" w14:textId="77777777" w:rsidTr="004336E6">
        <w:trPr>
          <w:trHeight w:val="640"/>
          <w:jc w:val="center"/>
        </w:trPr>
        <w:tc>
          <w:tcPr>
            <w:tcW w:w="1453" w:type="dxa"/>
            <w:vMerge/>
            <w:tcBorders>
              <w:right w:val="double" w:sz="4" w:space="0" w:color="auto"/>
            </w:tcBorders>
          </w:tcPr>
          <w:p w14:paraId="046ACFA4" w14:textId="77777777" w:rsidR="002B29DC" w:rsidRPr="00FD773D" w:rsidRDefault="002B29DC" w:rsidP="00D15B83">
            <w:pPr>
              <w:rPr>
                <w:sz w:val="18"/>
                <w:szCs w:val="18"/>
              </w:rPr>
            </w:pPr>
          </w:p>
        </w:tc>
        <w:tc>
          <w:tcPr>
            <w:tcW w:w="8118" w:type="dxa"/>
            <w:gridSpan w:val="2"/>
            <w:tcBorders>
              <w:left w:val="double" w:sz="4" w:space="0" w:color="auto"/>
            </w:tcBorders>
          </w:tcPr>
          <w:p w14:paraId="10AC70C4" w14:textId="77777777" w:rsidR="002B29DC" w:rsidRPr="00FD773D" w:rsidRDefault="002B29DC" w:rsidP="00D15B83">
            <w:pPr>
              <w:ind w:firstLineChars="100" w:firstLine="180"/>
              <w:rPr>
                <w:sz w:val="18"/>
                <w:szCs w:val="18"/>
              </w:rPr>
            </w:pPr>
            <w:r w:rsidRPr="00FD773D">
              <w:rPr>
                <w:sz w:val="18"/>
                <w:szCs w:val="18"/>
              </w:rPr>
              <w:t xml:space="preserve">NULL </w:t>
            </w:r>
          </w:p>
        </w:tc>
      </w:tr>
      <w:tr w:rsidR="002B29DC" w:rsidRPr="00FD773D" w14:paraId="05174460" w14:textId="77777777" w:rsidTr="004336E6">
        <w:trPr>
          <w:trHeight w:val="338"/>
          <w:jc w:val="center"/>
        </w:trPr>
        <w:tc>
          <w:tcPr>
            <w:tcW w:w="1453" w:type="dxa"/>
            <w:vMerge/>
            <w:tcBorders>
              <w:right w:val="double" w:sz="4" w:space="0" w:color="auto"/>
            </w:tcBorders>
          </w:tcPr>
          <w:p w14:paraId="2FB36D6D" w14:textId="77777777" w:rsidR="002B29DC" w:rsidRPr="00FD773D" w:rsidRDefault="002B29DC" w:rsidP="00D15B83">
            <w:pPr>
              <w:rPr>
                <w:sz w:val="18"/>
                <w:szCs w:val="18"/>
              </w:rPr>
            </w:pPr>
          </w:p>
        </w:tc>
        <w:tc>
          <w:tcPr>
            <w:tcW w:w="8118" w:type="dxa"/>
            <w:gridSpan w:val="2"/>
            <w:tcBorders>
              <w:left w:val="double" w:sz="4" w:space="0" w:color="auto"/>
            </w:tcBorders>
          </w:tcPr>
          <w:p w14:paraId="1179B4BC" w14:textId="77777777" w:rsidR="002B29DC" w:rsidRPr="00FD773D" w:rsidRDefault="002B29DC" w:rsidP="00D15B83">
            <w:pPr>
              <w:rPr>
                <w:sz w:val="18"/>
                <w:szCs w:val="18"/>
              </w:rPr>
            </w:pPr>
            <w:r w:rsidRPr="00FD773D">
              <w:rPr>
                <w:sz w:val="18"/>
                <w:szCs w:val="18"/>
              </w:rPr>
              <w:t>pv_value</w:t>
            </w:r>
          </w:p>
        </w:tc>
      </w:tr>
      <w:tr w:rsidR="002B29DC" w:rsidRPr="00FD773D" w14:paraId="455E084C" w14:textId="77777777" w:rsidTr="004336E6">
        <w:trPr>
          <w:trHeight w:val="640"/>
          <w:jc w:val="center"/>
        </w:trPr>
        <w:tc>
          <w:tcPr>
            <w:tcW w:w="1453" w:type="dxa"/>
            <w:vMerge/>
            <w:tcBorders>
              <w:right w:val="double" w:sz="4" w:space="0" w:color="auto"/>
            </w:tcBorders>
          </w:tcPr>
          <w:p w14:paraId="68A6D391"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630F4075" w14:textId="77777777" w:rsidR="002B29DC" w:rsidRPr="00FD773D" w:rsidRDefault="002B29DC" w:rsidP="00D15B83">
            <w:pPr>
              <w:ind w:firstLineChars="100" w:firstLine="180"/>
              <w:rPr>
                <w:sz w:val="18"/>
                <w:szCs w:val="18"/>
              </w:rPr>
            </w:pPr>
            <w:r w:rsidRPr="00FD773D">
              <w:rPr>
                <w:sz w:val="18"/>
                <w:szCs w:val="18"/>
              </w:rPr>
              <w:t>NULL</w:t>
            </w:r>
          </w:p>
          <w:p w14:paraId="5B28C017" w14:textId="77777777" w:rsidR="002B29DC" w:rsidRPr="00FD773D" w:rsidRDefault="002B29DC" w:rsidP="00D15B83">
            <w:pPr>
              <w:ind w:firstLineChars="100" w:firstLine="180"/>
              <w:rPr>
                <w:sz w:val="18"/>
                <w:szCs w:val="18"/>
              </w:rPr>
            </w:pPr>
          </w:p>
        </w:tc>
      </w:tr>
      <w:tr w:rsidR="00A02DAB" w:rsidRPr="00FD773D" w14:paraId="0F98A255" w14:textId="77777777" w:rsidTr="00396DE2">
        <w:trPr>
          <w:trHeight w:val="395"/>
          <w:jc w:val="center"/>
        </w:trPr>
        <w:tc>
          <w:tcPr>
            <w:tcW w:w="1453" w:type="dxa"/>
            <w:vMerge w:val="restart"/>
            <w:tcBorders>
              <w:right w:val="double" w:sz="4" w:space="0" w:color="auto"/>
            </w:tcBorders>
          </w:tcPr>
          <w:p w14:paraId="43713290" w14:textId="77777777" w:rsidR="00A02DAB" w:rsidRPr="00FD773D" w:rsidRDefault="00A02DAB" w:rsidP="00D15B83">
            <w:pPr>
              <w:rPr>
                <w:sz w:val="18"/>
                <w:szCs w:val="18"/>
              </w:rPr>
            </w:pPr>
            <w:r w:rsidRPr="00FD773D">
              <w:rPr>
                <w:sz w:val="18"/>
                <w:szCs w:val="18"/>
              </w:rPr>
              <w:t>Return value</w:t>
            </w:r>
          </w:p>
        </w:tc>
        <w:tc>
          <w:tcPr>
            <w:tcW w:w="3444" w:type="dxa"/>
            <w:tcBorders>
              <w:left w:val="double" w:sz="4" w:space="0" w:color="auto"/>
              <w:right w:val="single" w:sz="4" w:space="0" w:color="auto"/>
            </w:tcBorders>
          </w:tcPr>
          <w:p w14:paraId="68AD87D1" w14:textId="77777777" w:rsidR="00A02DAB" w:rsidRPr="00FD773D" w:rsidRDefault="00A02DAB" w:rsidP="00D15B83">
            <w:pPr>
              <w:rPr>
                <w:sz w:val="18"/>
                <w:szCs w:val="18"/>
              </w:rPr>
            </w:pPr>
            <w:r w:rsidRPr="00FD773D">
              <w:rPr>
                <w:sz w:val="18"/>
                <w:szCs w:val="18"/>
              </w:rPr>
              <w:t>XA_NO_ERROR</w:t>
            </w:r>
          </w:p>
        </w:tc>
        <w:tc>
          <w:tcPr>
            <w:tcW w:w="4674" w:type="dxa"/>
            <w:tcBorders>
              <w:left w:val="single" w:sz="4" w:space="0" w:color="auto"/>
            </w:tcBorders>
          </w:tcPr>
          <w:p w14:paraId="64403E08" w14:textId="77777777" w:rsidR="00A02DAB" w:rsidRPr="00FD773D" w:rsidRDefault="00A02DAB" w:rsidP="00D15B83">
            <w:pPr>
              <w:rPr>
                <w:sz w:val="18"/>
                <w:szCs w:val="18"/>
              </w:rPr>
            </w:pPr>
            <w:r w:rsidRPr="00FD773D">
              <w:rPr>
                <w:sz w:val="18"/>
                <w:szCs w:val="18"/>
              </w:rPr>
              <w:t>Normally ends.</w:t>
            </w:r>
          </w:p>
        </w:tc>
      </w:tr>
      <w:tr w:rsidR="00A02DAB" w:rsidRPr="00FD773D" w14:paraId="4100D241" w14:textId="77777777" w:rsidTr="00396DE2">
        <w:trPr>
          <w:trHeight w:val="350"/>
          <w:jc w:val="center"/>
        </w:trPr>
        <w:tc>
          <w:tcPr>
            <w:tcW w:w="1453" w:type="dxa"/>
            <w:vMerge/>
            <w:tcBorders>
              <w:right w:val="double" w:sz="4" w:space="0" w:color="auto"/>
            </w:tcBorders>
          </w:tcPr>
          <w:p w14:paraId="6D986028" w14:textId="77777777" w:rsidR="00A02DAB" w:rsidRPr="00FD773D" w:rsidRDefault="00A02DAB" w:rsidP="00D15B83">
            <w:pPr>
              <w:rPr>
                <w:sz w:val="18"/>
                <w:szCs w:val="18"/>
              </w:rPr>
            </w:pPr>
          </w:p>
        </w:tc>
        <w:tc>
          <w:tcPr>
            <w:tcW w:w="3444" w:type="dxa"/>
            <w:tcBorders>
              <w:left w:val="double" w:sz="4" w:space="0" w:color="auto"/>
              <w:right w:val="single" w:sz="4" w:space="0" w:color="auto"/>
            </w:tcBorders>
          </w:tcPr>
          <w:p w14:paraId="09ADD11A" w14:textId="77777777" w:rsidR="00A02DAB" w:rsidRPr="00FD773D" w:rsidRDefault="00A02DAB" w:rsidP="00D15B83">
            <w:pPr>
              <w:rPr>
                <w:sz w:val="18"/>
                <w:szCs w:val="18"/>
              </w:rPr>
            </w:pPr>
            <w:r w:rsidRPr="00FD773D">
              <w:rPr>
                <w:sz w:val="18"/>
                <w:szCs w:val="18"/>
              </w:rPr>
              <w:t>XA_API_FATAL_MEM_ALLOC</w:t>
            </w:r>
          </w:p>
        </w:tc>
        <w:tc>
          <w:tcPr>
            <w:tcW w:w="4674" w:type="dxa"/>
            <w:tcBorders>
              <w:left w:val="single" w:sz="4" w:space="0" w:color="auto"/>
            </w:tcBorders>
          </w:tcPr>
          <w:p w14:paraId="6C3B7B94" w14:textId="77777777" w:rsidR="00A02DAB" w:rsidRPr="00FD773D" w:rsidRDefault="00A02DAB" w:rsidP="00D15B83">
            <w:pPr>
              <w:rPr>
                <w:sz w:val="18"/>
                <w:szCs w:val="18"/>
              </w:rPr>
            </w:pPr>
            <w:r w:rsidRPr="00FD773D">
              <w:rPr>
                <w:sz w:val="18"/>
                <w:szCs w:val="18"/>
                <w:lang w:val="x-none" w:eastAsia="x-none"/>
              </w:rPr>
              <w:t>p_xa_module_obj</w:t>
            </w:r>
            <w:r w:rsidRPr="00FD773D">
              <w:rPr>
                <w:sz w:val="18"/>
                <w:szCs w:val="18"/>
                <w:lang w:eastAsia="x-none"/>
              </w:rPr>
              <w:t xml:space="preserve"> or pv_value</w:t>
            </w:r>
            <w:r w:rsidRPr="00FD773D">
              <w:rPr>
                <w:sz w:val="18"/>
                <w:szCs w:val="18"/>
              </w:rPr>
              <w:t xml:space="preserve"> is NULL.</w:t>
            </w:r>
          </w:p>
        </w:tc>
      </w:tr>
      <w:tr w:rsidR="00A02DAB" w:rsidRPr="00FD773D" w14:paraId="32182F67" w14:textId="77777777" w:rsidTr="00396DE2">
        <w:trPr>
          <w:trHeight w:val="350"/>
          <w:jc w:val="center"/>
        </w:trPr>
        <w:tc>
          <w:tcPr>
            <w:tcW w:w="1453" w:type="dxa"/>
            <w:vMerge/>
            <w:tcBorders>
              <w:right w:val="double" w:sz="4" w:space="0" w:color="auto"/>
            </w:tcBorders>
          </w:tcPr>
          <w:p w14:paraId="578EDA42" w14:textId="77777777" w:rsidR="00A02DAB" w:rsidRPr="00FD773D" w:rsidRDefault="00A02DAB" w:rsidP="00D15B83">
            <w:pPr>
              <w:rPr>
                <w:sz w:val="18"/>
                <w:szCs w:val="18"/>
              </w:rPr>
            </w:pPr>
          </w:p>
        </w:tc>
        <w:tc>
          <w:tcPr>
            <w:tcW w:w="3444" w:type="dxa"/>
            <w:tcBorders>
              <w:left w:val="double" w:sz="4" w:space="0" w:color="auto"/>
              <w:right w:val="single" w:sz="4" w:space="0" w:color="auto"/>
            </w:tcBorders>
          </w:tcPr>
          <w:p w14:paraId="1E57FD3B" w14:textId="77777777" w:rsidR="00A02DAB" w:rsidRPr="00FD773D" w:rsidRDefault="00A02DAB" w:rsidP="00D15B83">
            <w:pPr>
              <w:rPr>
                <w:sz w:val="18"/>
                <w:szCs w:val="18"/>
              </w:rPr>
            </w:pPr>
            <w:r w:rsidRPr="00FD773D">
              <w:rPr>
                <w:sz w:val="18"/>
                <w:szCs w:val="18"/>
              </w:rPr>
              <w:t>XA_API_FATAL_MEM_ALIGN</w:t>
            </w:r>
          </w:p>
        </w:tc>
        <w:tc>
          <w:tcPr>
            <w:tcW w:w="4674" w:type="dxa"/>
            <w:tcBorders>
              <w:left w:val="single" w:sz="4" w:space="0" w:color="auto"/>
            </w:tcBorders>
          </w:tcPr>
          <w:p w14:paraId="309A7F73" w14:textId="77777777" w:rsidR="00A02DAB" w:rsidRPr="00FD773D" w:rsidRDefault="00A02DAB" w:rsidP="00D15B83">
            <w:pPr>
              <w:rPr>
                <w:sz w:val="18"/>
                <w:szCs w:val="18"/>
                <w:lang w:eastAsia="x-none"/>
              </w:rPr>
            </w:pPr>
            <w:r w:rsidRPr="00FD773D">
              <w:rPr>
                <w:sz w:val="18"/>
                <w:szCs w:val="18"/>
                <w:lang w:eastAsia="x-none"/>
              </w:rPr>
              <w:t>p_xa_module_obj is not aligned to 4 bytes.</w:t>
            </w:r>
          </w:p>
        </w:tc>
      </w:tr>
      <w:tr w:rsidR="00A02DAB" w:rsidRPr="00FD773D" w14:paraId="28355FE8" w14:textId="77777777" w:rsidTr="00396DE2">
        <w:trPr>
          <w:trHeight w:val="350"/>
          <w:jc w:val="center"/>
        </w:trPr>
        <w:tc>
          <w:tcPr>
            <w:tcW w:w="1453" w:type="dxa"/>
            <w:vMerge/>
            <w:tcBorders>
              <w:right w:val="double" w:sz="4" w:space="0" w:color="auto"/>
            </w:tcBorders>
          </w:tcPr>
          <w:p w14:paraId="5AA41282" w14:textId="77777777" w:rsidR="00A02DAB" w:rsidRPr="00FD773D" w:rsidRDefault="00A02DAB" w:rsidP="00D15B83">
            <w:pPr>
              <w:rPr>
                <w:sz w:val="18"/>
                <w:szCs w:val="18"/>
              </w:rPr>
            </w:pPr>
          </w:p>
        </w:tc>
        <w:tc>
          <w:tcPr>
            <w:tcW w:w="3444" w:type="dxa"/>
            <w:tcBorders>
              <w:left w:val="double" w:sz="4" w:space="0" w:color="auto"/>
              <w:right w:val="single" w:sz="4" w:space="0" w:color="auto"/>
            </w:tcBorders>
          </w:tcPr>
          <w:p w14:paraId="2043EDA0" w14:textId="760B271F" w:rsidR="00A02DAB" w:rsidRPr="00FD773D" w:rsidRDefault="00A02DAB" w:rsidP="00D15B83">
            <w:pPr>
              <w:rPr>
                <w:sz w:val="18"/>
                <w:szCs w:val="18"/>
              </w:rPr>
            </w:pPr>
            <w:r w:rsidRPr="00FD773D">
              <w:rPr>
                <w:sz w:val="18"/>
                <w:szCs w:val="18"/>
              </w:rPr>
              <w:t>XA_</w:t>
            </w:r>
            <w:r w:rsidR="00975B1D" w:rsidRPr="00FD773D">
              <w:rPr>
                <w:sz w:val="18"/>
                <w:szCs w:val="18"/>
              </w:rPr>
              <w:t>TDM_</w:t>
            </w:r>
            <w:r w:rsidRPr="00FD773D">
              <w:rPr>
                <w:sz w:val="18"/>
                <w:szCs w:val="18"/>
              </w:rPr>
              <w:t>CAP_EXEC_FATAL_STATE</w:t>
            </w:r>
          </w:p>
          <w:p w14:paraId="24E8BC16" w14:textId="77777777" w:rsidR="00A02DAB" w:rsidRPr="00FD773D" w:rsidRDefault="00975B1D" w:rsidP="00D15B83">
            <w:pPr>
              <w:rPr>
                <w:sz w:val="18"/>
                <w:szCs w:val="18"/>
              </w:rPr>
            </w:pPr>
            <w:r w:rsidRPr="00FD773D">
              <w:rPr>
                <w:sz w:val="18"/>
                <w:szCs w:val="18"/>
              </w:rPr>
              <w:t>(in TDM Capture)</w:t>
            </w:r>
          </w:p>
          <w:p w14:paraId="0F845A28" w14:textId="77777777" w:rsidR="00975B1D" w:rsidRPr="00FD773D" w:rsidRDefault="00975B1D" w:rsidP="00D15B83">
            <w:pPr>
              <w:rPr>
                <w:sz w:val="18"/>
                <w:szCs w:val="18"/>
              </w:rPr>
            </w:pPr>
            <w:r w:rsidRPr="00FD773D">
              <w:rPr>
                <w:sz w:val="18"/>
                <w:szCs w:val="18"/>
              </w:rPr>
              <w:t>Or</w:t>
            </w:r>
          </w:p>
          <w:p w14:paraId="44DC78AA" w14:textId="77777777" w:rsidR="00975B1D" w:rsidRPr="00FD773D" w:rsidRDefault="00975B1D" w:rsidP="00D15B83">
            <w:pPr>
              <w:rPr>
                <w:sz w:val="18"/>
                <w:szCs w:val="18"/>
              </w:rPr>
            </w:pPr>
            <w:r w:rsidRPr="00FD773D">
              <w:rPr>
                <w:sz w:val="18"/>
                <w:szCs w:val="18"/>
              </w:rPr>
              <w:t>XA_TDM_RDR_EXEC_FATAL_STATE</w:t>
            </w:r>
          </w:p>
          <w:p w14:paraId="6366F278" w14:textId="03D817FE" w:rsidR="00975B1D" w:rsidRPr="00FD773D" w:rsidRDefault="00975B1D" w:rsidP="00D15B83">
            <w:pPr>
              <w:rPr>
                <w:sz w:val="18"/>
                <w:szCs w:val="18"/>
              </w:rPr>
            </w:pPr>
            <w:r w:rsidRPr="00FD773D">
              <w:rPr>
                <w:sz w:val="18"/>
                <w:szCs w:val="18"/>
              </w:rPr>
              <w:t>(in TDM Renderer)</w:t>
            </w:r>
          </w:p>
        </w:tc>
        <w:tc>
          <w:tcPr>
            <w:tcW w:w="4674" w:type="dxa"/>
            <w:tcBorders>
              <w:left w:val="single" w:sz="4" w:space="0" w:color="auto"/>
            </w:tcBorders>
          </w:tcPr>
          <w:p w14:paraId="32BD2DF5" w14:textId="77777777" w:rsidR="00A02DAB" w:rsidRPr="00FD773D" w:rsidRDefault="00A02DAB" w:rsidP="00A02DAB">
            <w:pPr>
              <w:rPr>
                <w:sz w:val="18"/>
                <w:szCs w:val="18"/>
              </w:rPr>
            </w:pPr>
            <w:r w:rsidRPr="00FD773D">
              <w:rPr>
                <w:sz w:val="18"/>
                <w:szCs w:val="18"/>
                <w:lang w:eastAsia="x-none"/>
              </w:rPr>
              <w:t>Incorrect sequence cal</w:t>
            </w:r>
            <w:r w:rsidRPr="00FD773D">
              <w:rPr>
                <w:rFonts w:hint="eastAsia"/>
                <w:sz w:val="18"/>
                <w:szCs w:val="18"/>
              </w:rPr>
              <w:t>l</w:t>
            </w:r>
          </w:p>
          <w:p w14:paraId="7F70DF59" w14:textId="2BC8672C" w:rsidR="00C5703A" w:rsidRPr="00FD773D" w:rsidRDefault="00A02DAB" w:rsidP="00C5703A">
            <w:pPr>
              <w:rPr>
                <w:sz w:val="18"/>
                <w:szCs w:val="18"/>
                <w:lang w:eastAsia="x-none"/>
              </w:rPr>
            </w:pPr>
            <w:r w:rsidRPr="00FD773D">
              <w:rPr>
                <w:sz w:val="18"/>
                <w:szCs w:val="18"/>
                <w:lang w:eastAsia="x-none"/>
              </w:rPr>
              <w:t xml:space="preserve">(i.e. call before </w:t>
            </w:r>
            <w:r w:rsidR="003468FF" w:rsidRPr="00FD773D">
              <w:rPr>
                <w:sz w:val="18"/>
                <w:szCs w:val="18"/>
                <w:lang w:eastAsia="x-none"/>
              </w:rPr>
              <w:t xml:space="preserve">initialization </w:t>
            </w:r>
            <w:r w:rsidRPr="00FD773D">
              <w:rPr>
                <w:sz w:val="18"/>
                <w:szCs w:val="18"/>
                <w:lang w:eastAsia="x-none"/>
              </w:rPr>
              <w:t>step</w:t>
            </w:r>
            <w:r w:rsidR="003468FF" w:rsidRPr="00FD773D">
              <w:rPr>
                <w:sz w:val="18"/>
                <w:szCs w:val="18"/>
                <w:lang w:eastAsia="x-none"/>
              </w:rPr>
              <w:t xml:space="preserve"> – init process</w:t>
            </w:r>
            <w:r w:rsidRPr="00FD773D">
              <w:rPr>
                <w:sz w:val="18"/>
                <w:szCs w:val="18"/>
                <w:lang w:eastAsia="x-none"/>
              </w:rPr>
              <w:t>)</w:t>
            </w:r>
          </w:p>
        </w:tc>
      </w:tr>
      <w:tr w:rsidR="002B29DC" w:rsidRPr="00FD773D" w14:paraId="39713DBF" w14:textId="77777777" w:rsidTr="004336E6">
        <w:trPr>
          <w:jc w:val="center"/>
        </w:trPr>
        <w:tc>
          <w:tcPr>
            <w:tcW w:w="1453" w:type="dxa"/>
            <w:tcBorders>
              <w:right w:val="double" w:sz="4" w:space="0" w:color="auto"/>
            </w:tcBorders>
          </w:tcPr>
          <w:p w14:paraId="64DF46FA" w14:textId="590DDCAF" w:rsidR="002B29DC" w:rsidRPr="00FD773D" w:rsidRDefault="002B29DC" w:rsidP="00D15B83">
            <w:pPr>
              <w:rPr>
                <w:sz w:val="18"/>
                <w:szCs w:val="18"/>
              </w:rPr>
            </w:pPr>
            <w:r w:rsidRPr="00FD773D">
              <w:rPr>
                <w:sz w:val="18"/>
                <w:szCs w:val="18"/>
              </w:rPr>
              <w:t>Restrictions</w:t>
            </w:r>
          </w:p>
        </w:tc>
        <w:tc>
          <w:tcPr>
            <w:tcW w:w="8118" w:type="dxa"/>
            <w:gridSpan w:val="2"/>
            <w:tcBorders>
              <w:left w:val="double" w:sz="4" w:space="0" w:color="auto"/>
            </w:tcBorders>
          </w:tcPr>
          <w:p w14:paraId="64B2C660" w14:textId="77777777" w:rsidR="002B29DC" w:rsidRPr="00FD773D" w:rsidRDefault="002B29DC" w:rsidP="00D15B83">
            <w:pPr>
              <w:rPr>
                <w:sz w:val="18"/>
                <w:szCs w:val="18"/>
              </w:rPr>
            </w:pPr>
            <w:r w:rsidRPr="00FD773D">
              <w:rPr>
                <w:sz w:val="18"/>
                <w:szCs w:val="18"/>
              </w:rPr>
              <w:t>-</w:t>
            </w:r>
          </w:p>
        </w:tc>
      </w:tr>
    </w:tbl>
    <w:p w14:paraId="617C3CB3" w14:textId="2C3BCC68" w:rsidR="00842142" w:rsidRPr="00FD773D" w:rsidRDefault="00396DE2" w:rsidP="004336E6">
      <w:pPr>
        <w:pStyle w:val="RefIDs"/>
      </w:pPr>
      <w:r>
        <w:t>[Covers: RD_014</w:t>
      </w:r>
      <w:r w:rsidRPr="00FD773D">
        <w:t>]</w:t>
      </w:r>
    </w:p>
    <w:p w14:paraId="7631926A" w14:textId="180FAC7E" w:rsidR="00842142" w:rsidRPr="00FD773D" w:rsidRDefault="00842142" w:rsidP="00842142">
      <w:r w:rsidRPr="00FD773D">
        <w:t>Example</w:t>
      </w:r>
      <w:r w:rsidR="00151BC9" w:rsidRPr="00FD773D">
        <w:t>:</w:t>
      </w:r>
    </w:p>
    <w:p w14:paraId="66CAE238" w14:textId="77777777" w:rsidR="00842142" w:rsidRPr="00FD773D" w:rsidRDefault="00842142" w:rsidP="00842142">
      <w:pPr>
        <w:widowControl/>
        <w:autoSpaceDE/>
        <w:autoSpaceDN/>
        <w:adjustRightInd/>
        <w:snapToGrid/>
        <w:jc w:val="left"/>
      </w:pPr>
      <w:r w:rsidRPr="00FD773D">
        <w:t>res = (*api_func)(api_obj,</w:t>
      </w:r>
    </w:p>
    <w:p w14:paraId="105565F9" w14:textId="75D3B48B" w:rsidR="00842142" w:rsidRPr="00FD773D" w:rsidRDefault="00842142" w:rsidP="00842142">
      <w:pPr>
        <w:widowControl/>
        <w:autoSpaceDE/>
        <w:autoSpaceDN/>
        <w:adjustRightInd/>
        <w:snapToGrid/>
        <w:jc w:val="left"/>
      </w:pPr>
      <w:r w:rsidRPr="00FD773D">
        <w:tab/>
      </w:r>
      <w:r w:rsidRPr="00FD773D">
        <w:tab/>
        <w:t xml:space="preserve">  XA_API_CMD_SET_INPUT_OVER,</w:t>
      </w:r>
    </w:p>
    <w:p w14:paraId="3735BCF3" w14:textId="55C22D29" w:rsidR="00842142" w:rsidRPr="00FD773D" w:rsidRDefault="00842142" w:rsidP="00842142">
      <w:pPr>
        <w:widowControl/>
        <w:autoSpaceDE/>
        <w:autoSpaceDN/>
        <w:adjustRightInd/>
        <w:snapToGrid/>
        <w:jc w:val="left"/>
      </w:pPr>
      <w:r w:rsidRPr="00FD773D">
        <w:tab/>
      </w:r>
      <w:r w:rsidRPr="00FD773D">
        <w:tab/>
        <w:t xml:space="preserve">  0,</w:t>
      </w:r>
    </w:p>
    <w:p w14:paraId="239E98A9" w14:textId="154B50B1" w:rsidR="00842142" w:rsidRPr="00FD773D" w:rsidRDefault="00842142" w:rsidP="00842142">
      <w:pPr>
        <w:widowControl/>
        <w:autoSpaceDE/>
        <w:autoSpaceDN/>
        <w:adjustRightInd/>
        <w:snapToGrid/>
        <w:jc w:val="left"/>
      </w:pPr>
      <w:r w:rsidRPr="00FD773D">
        <w:tab/>
      </w:r>
      <w:r w:rsidRPr="00FD773D">
        <w:tab/>
        <w:t xml:space="preserve">  NULL);</w:t>
      </w:r>
    </w:p>
    <w:p w14:paraId="165351D4" w14:textId="77777777" w:rsidR="00842142" w:rsidRPr="00FD773D" w:rsidRDefault="00842142" w:rsidP="00E96864"/>
    <w:p w14:paraId="485A9F4E" w14:textId="77777777" w:rsidR="002B29DC" w:rsidRPr="00FD773D" w:rsidRDefault="002B29DC" w:rsidP="00E96864">
      <w:r w:rsidRPr="00FD773D">
        <w:br w:type="page"/>
      </w:r>
    </w:p>
    <w:p w14:paraId="03AF0301" w14:textId="77777777" w:rsidR="003F6E95" w:rsidRPr="00FD773D" w:rsidRDefault="003F6E95" w:rsidP="00DC074C"/>
    <w:p w14:paraId="579E41C9"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FD773D">
        <w:t>XA_API_CMD_SET_INPUT_BYTES command</w:t>
      </w:r>
    </w:p>
    <w:p w14:paraId="6D4E9CAD" w14:textId="44D58262" w:rsidR="002B29DC" w:rsidRPr="00FD773D" w:rsidRDefault="00786BE7" w:rsidP="004336E6">
      <w:pPr>
        <w:pStyle w:val="ReqID"/>
      </w:pPr>
      <w:r>
        <w:t>FD_PLG_TDM_015</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534"/>
        <w:gridCol w:w="4569"/>
      </w:tblGrid>
      <w:tr w:rsidR="002B29DC" w:rsidRPr="00FD773D" w14:paraId="5E416B4B" w14:textId="77777777" w:rsidTr="005C582A">
        <w:trPr>
          <w:trHeight w:val="354"/>
          <w:jc w:val="center"/>
        </w:trPr>
        <w:tc>
          <w:tcPr>
            <w:tcW w:w="1468" w:type="dxa"/>
            <w:tcBorders>
              <w:right w:val="double" w:sz="4" w:space="0" w:color="auto"/>
            </w:tcBorders>
          </w:tcPr>
          <w:p w14:paraId="7BDD7ED2" w14:textId="77777777" w:rsidR="002B29DC" w:rsidRPr="00FD773D" w:rsidRDefault="002B29DC" w:rsidP="00D15B83">
            <w:pPr>
              <w:rPr>
                <w:sz w:val="18"/>
                <w:szCs w:val="18"/>
              </w:rPr>
            </w:pPr>
            <w:r w:rsidRPr="00FD773D">
              <w:rPr>
                <w:sz w:val="18"/>
                <w:szCs w:val="18"/>
              </w:rPr>
              <w:t>Subcommand</w:t>
            </w:r>
          </w:p>
        </w:tc>
        <w:tc>
          <w:tcPr>
            <w:tcW w:w="8103" w:type="dxa"/>
            <w:gridSpan w:val="2"/>
            <w:tcBorders>
              <w:left w:val="double" w:sz="4" w:space="0" w:color="auto"/>
            </w:tcBorders>
          </w:tcPr>
          <w:p w14:paraId="7B5746BB" w14:textId="77777777" w:rsidR="002B29DC" w:rsidRPr="00FD773D" w:rsidRDefault="002B29DC" w:rsidP="00D15B83">
            <w:pPr>
              <w:rPr>
                <w:sz w:val="18"/>
                <w:szCs w:val="18"/>
              </w:rPr>
            </w:pPr>
            <w:r w:rsidRPr="00FD773D">
              <w:rPr>
                <w:sz w:val="18"/>
                <w:szCs w:val="18"/>
              </w:rPr>
              <w:t>None</w:t>
            </w:r>
          </w:p>
        </w:tc>
      </w:tr>
      <w:tr w:rsidR="002B29DC" w:rsidRPr="00FD773D" w14:paraId="16224A40" w14:textId="77777777" w:rsidTr="005C582A">
        <w:trPr>
          <w:trHeight w:val="354"/>
          <w:jc w:val="center"/>
        </w:trPr>
        <w:tc>
          <w:tcPr>
            <w:tcW w:w="1468" w:type="dxa"/>
            <w:tcBorders>
              <w:right w:val="double" w:sz="4" w:space="0" w:color="auto"/>
            </w:tcBorders>
          </w:tcPr>
          <w:p w14:paraId="0EBE03BA" w14:textId="77777777" w:rsidR="002B29DC" w:rsidRPr="00FD773D" w:rsidRDefault="002B29DC" w:rsidP="00D15B83">
            <w:pPr>
              <w:rPr>
                <w:sz w:val="18"/>
                <w:szCs w:val="18"/>
              </w:rPr>
            </w:pPr>
            <w:r w:rsidRPr="00FD773D">
              <w:rPr>
                <w:sz w:val="18"/>
                <w:szCs w:val="18"/>
              </w:rPr>
              <w:t>Description</w:t>
            </w:r>
          </w:p>
        </w:tc>
        <w:tc>
          <w:tcPr>
            <w:tcW w:w="8103" w:type="dxa"/>
            <w:gridSpan w:val="2"/>
            <w:tcBorders>
              <w:left w:val="double" w:sz="4" w:space="0" w:color="auto"/>
            </w:tcBorders>
          </w:tcPr>
          <w:p w14:paraId="4D4B4400" w14:textId="17048B1D" w:rsidR="002B29DC" w:rsidRPr="00FD773D" w:rsidRDefault="00E70CA7" w:rsidP="00E70CA7">
            <w:pPr>
              <w:pStyle w:val="ReqText"/>
              <w:rPr>
                <w:sz w:val="18"/>
                <w:szCs w:val="18"/>
              </w:rPr>
            </w:pPr>
            <w:r w:rsidRPr="00FD773D">
              <w:rPr>
                <w:sz w:val="18"/>
                <w:szCs w:val="18"/>
              </w:rPr>
              <w:t xml:space="preserve">In </w:t>
            </w:r>
            <w:r w:rsidR="009C7A3B" w:rsidRPr="00FD773D">
              <w:rPr>
                <w:sz w:val="18"/>
                <w:szCs w:val="18"/>
              </w:rPr>
              <w:t>TDM Capture</w:t>
            </w:r>
            <w:r w:rsidRPr="00FD773D">
              <w:rPr>
                <w:sz w:val="18"/>
                <w:szCs w:val="18"/>
              </w:rPr>
              <w:t xml:space="preserve"> t</w:t>
            </w:r>
            <w:r w:rsidR="002B29DC" w:rsidRPr="00FD773D">
              <w:rPr>
                <w:sz w:val="18"/>
                <w:szCs w:val="18"/>
              </w:rPr>
              <w:t>his command will do nothing. The purpose of this command is filled the full list of standard API.</w:t>
            </w:r>
          </w:p>
          <w:p w14:paraId="2AA1A421" w14:textId="3352C164" w:rsidR="00E70CA7" w:rsidRPr="00FD773D" w:rsidRDefault="00E70CA7" w:rsidP="00133B19">
            <w:pPr>
              <w:pStyle w:val="ReqText"/>
              <w:rPr>
                <w:sz w:val="18"/>
                <w:szCs w:val="18"/>
              </w:rPr>
            </w:pPr>
            <w:r w:rsidRPr="00FD773D">
              <w:rPr>
                <w:sz w:val="18"/>
                <w:szCs w:val="18"/>
              </w:rPr>
              <w:t xml:space="preserve">In </w:t>
            </w:r>
            <w:r w:rsidR="009C7A3B" w:rsidRPr="00FD773D">
              <w:rPr>
                <w:sz w:val="18"/>
                <w:szCs w:val="18"/>
              </w:rPr>
              <w:t>TDM Renderer</w:t>
            </w:r>
            <w:r w:rsidRPr="00FD773D">
              <w:rPr>
                <w:sz w:val="18"/>
                <w:szCs w:val="18"/>
              </w:rPr>
              <w:t xml:space="preserve"> this command will set number of bytes available in the input buffer.</w:t>
            </w:r>
          </w:p>
        </w:tc>
      </w:tr>
      <w:tr w:rsidR="002B29DC" w:rsidRPr="00FD773D" w14:paraId="56808C81" w14:textId="77777777" w:rsidTr="005C582A">
        <w:trPr>
          <w:trHeight w:val="331"/>
          <w:jc w:val="center"/>
        </w:trPr>
        <w:tc>
          <w:tcPr>
            <w:tcW w:w="1468" w:type="dxa"/>
            <w:vMerge w:val="restart"/>
            <w:tcBorders>
              <w:right w:val="double" w:sz="4" w:space="0" w:color="auto"/>
            </w:tcBorders>
          </w:tcPr>
          <w:p w14:paraId="3C873EEF" w14:textId="77777777" w:rsidR="002B29DC" w:rsidRPr="00FD773D" w:rsidRDefault="002B29DC" w:rsidP="00D15B83">
            <w:pPr>
              <w:rPr>
                <w:sz w:val="18"/>
                <w:szCs w:val="18"/>
              </w:rPr>
            </w:pPr>
            <w:r w:rsidRPr="00FD773D">
              <w:rPr>
                <w:sz w:val="18"/>
                <w:szCs w:val="18"/>
              </w:rPr>
              <w:t>Arguments</w:t>
            </w:r>
          </w:p>
          <w:p w14:paraId="2B862DD1" w14:textId="77777777" w:rsidR="002B29DC" w:rsidRPr="00FD773D" w:rsidRDefault="002B29DC" w:rsidP="00D15B83">
            <w:pPr>
              <w:rPr>
                <w:sz w:val="18"/>
                <w:szCs w:val="18"/>
              </w:rPr>
            </w:pPr>
          </w:p>
        </w:tc>
        <w:tc>
          <w:tcPr>
            <w:tcW w:w="8103" w:type="dxa"/>
            <w:gridSpan w:val="2"/>
            <w:tcBorders>
              <w:left w:val="double" w:sz="4" w:space="0" w:color="auto"/>
            </w:tcBorders>
          </w:tcPr>
          <w:p w14:paraId="55988058"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6EB562FA" w14:textId="77777777" w:rsidTr="005C582A">
        <w:trPr>
          <w:trHeight w:val="640"/>
          <w:jc w:val="center"/>
        </w:trPr>
        <w:tc>
          <w:tcPr>
            <w:tcW w:w="1468" w:type="dxa"/>
            <w:vMerge/>
            <w:tcBorders>
              <w:right w:val="double" w:sz="4" w:space="0" w:color="auto"/>
            </w:tcBorders>
          </w:tcPr>
          <w:p w14:paraId="1C9B1738" w14:textId="77777777" w:rsidR="002B29DC" w:rsidRPr="00FD773D" w:rsidRDefault="002B29DC" w:rsidP="00D15B83">
            <w:pPr>
              <w:rPr>
                <w:sz w:val="18"/>
                <w:szCs w:val="18"/>
              </w:rPr>
            </w:pPr>
          </w:p>
        </w:tc>
        <w:tc>
          <w:tcPr>
            <w:tcW w:w="8103" w:type="dxa"/>
            <w:gridSpan w:val="2"/>
            <w:tcBorders>
              <w:left w:val="double" w:sz="4" w:space="0" w:color="auto"/>
            </w:tcBorders>
          </w:tcPr>
          <w:p w14:paraId="04D67778"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32B1EBF2"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39BC6D5C" w14:textId="77777777" w:rsidTr="005C582A">
        <w:trPr>
          <w:trHeight w:val="351"/>
          <w:jc w:val="center"/>
        </w:trPr>
        <w:tc>
          <w:tcPr>
            <w:tcW w:w="1468" w:type="dxa"/>
            <w:vMerge/>
            <w:tcBorders>
              <w:right w:val="double" w:sz="4" w:space="0" w:color="auto"/>
            </w:tcBorders>
          </w:tcPr>
          <w:p w14:paraId="3FA2F646" w14:textId="77777777" w:rsidR="002B29DC" w:rsidRPr="00FD773D" w:rsidRDefault="002B29DC" w:rsidP="00D15B83">
            <w:pPr>
              <w:rPr>
                <w:sz w:val="18"/>
                <w:szCs w:val="18"/>
              </w:rPr>
            </w:pPr>
          </w:p>
        </w:tc>
        <w:tc>
          <w:tcPr>
            <w:tcW w:w="8103" w:type="dxa"/>
            <w:gridSpan w:val="2"/>
            <w:tcBorders>
              <w:left w:val="double" w:sz="4" w:space="0" w:color="auto"/>
            </w:tcBorders>
          </w:tcPr>
          <w:p w14:paraId="69CEB32B"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6D8F2080" w14:textId="77777777" w:rsidTr="005C582A">
        <w:trPr>
          <w:trHeight w:val="640"/>
          <w:jc w:val="center"/>
        </w:trPr>
        <w:tc>
          <w:tcPr>
            <w:tcW w:w="1468" w:type="dxa"/>
            <w:vMerge/>
            <w:tcBorders>
              <w:right w:val="double" w:sz="4" w:space="0" w:color="auto"/>
            </w:tcBorders>
          </w:tcPr>
          <w:p w14:paraId="0CBC3C1D" w14:textId="77777777" w:rsidR="002B29DC" w:rsidRPr="00FD773D" w:rsidRDefault="002B29DC" w:rsidP="00D15B83">
            <w:pPr>
              <w:rPr>
                <w:sz w:val="18"/>
                <w:szCs w:val="18"/>
              </w:rPr>
            </w:pPr>
          </w:p>
        </w:tc>
        <w:tc>
          <w:tcPr>
            <w:tcW w:w="8103" w:type="dxa"/>
            <w:gridSpan w:val="2"/>
            <w:tcBorders>
              <w:left w:val="double" w:sz="4" w:space="0" w:color="auto"/>
            </w:tcBorders>
          </w:tcPr>
          <w:p w14:paraId="2C5AE846" w14:textId="77777777" w:rsidR="002B29DC" w:rsidRPr="00FD773D" w:rsidRDefault="002B29DC" w:rsidP="00D15B83">
            <w:pPr>
              <w:ind w:firstLineChars="100" w:firstLine="180"/>
              <w:rPr>
                <w:sz w:val="18"/>
                <w:szCs w:val="18"/>
              </w:rPr>
            </w:pPr>
            <w:r w:rsidRPr="00FD773D">
              <w:rPr>
                <w:sz w:val="18"/>
                <w:szCs w:val="18"/>
              </w:rPr>
              <w:t>XA_API_CMD_SET_INPUT_BYTES</w:t>
            </w:r>
          </w:p>
          <w:p w14:paraId="368D80B3" w14:textId="77777777" w:rsidR="002B29DC" w:rsidRPr="00FD773D" w:rsidRDefault="002B29DC" w:rsidP="00D15B83">
            <w:pPr>
              <w:ind w:firstLineChars="100" w:firstLine="180"/>
              <w:rPr>
                <w:sz w:val="18"/>
                <w:szCs w:val="18"/>
              </w:rPr>
            </w:pPr>
          </w:p>
        </w:tc>
      </w:tr>
      <w:tr w:rsidR="002B29DC" w:rsidRPr="00FD773D" w14:paraId="17D3BA5A" w14:textId="77777777" w:rsidTr="005C582A">
        <w:trPr>
          <w:trHeight w:val="324"/>
          <w:jc w:val="center"/>
        </w:trPr>
        <w:tc>
          <w:tcPr>
            <w:tcW w:w="1468" w:type="dxa"/>
            <w:vMerge/>
            <w:tcBorders>
              <w:right w:val="double" w:sz="4" w:space="0" w:color="auto"/>
            </w:tcBorders>
          </w:tcPr>
          <w:p w14:paraId="26DEC7A9" w14:textId="77777777" w:rsidR="002B29DC" w:rsidRPr="00FD773D" w:rsidRDefault="002B29DC" w:rsidP="00D15B83">
            <w:pPr>
              <w:rPr>
                <w:sz w:val="18"/>
                <w:szCs w:val="18"/>
              </w:rPr>
            </w:pPr>
          </w:p>
        </w:tc>
        <w:tc>
          <w:tcPr>
            <w:tcW w:w="8103" w:type="dxa"/>
            <w:gridSpan w:val="2"/>
            <w:tcBorders>
              <w:left w:val="double" w:sz="4" w:space="0" w:color="auto"/>
            </w:tcBorders>
          </w:tcPr>
          <w:p w14:paraId="4B9E6D4B"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1CD9C7D0" w14:textId="77777777" w:rsidTr="005C582A">
        <w:trPr>
          <w:trHeight w:val="640"/>
          <w:jc w:val="center"/>
        </w:trPr>
        <w:tc>
          <w:tcPr>
            <w:tcW w:w="1468" w:type="dxa"/>
            <w:vMerge/>
            <w:tcBorders>
              <w:right w:val="double" w:sz="4" w:space="0" w:color="auto"/>
            </w:tcBorders>
          </w:tcPr>
          <w:p w14:paraId="30A0DBF3" w14:textId="77777777" w:rsidR="002B29DC" w:rsidRPr="00FD773D" w:rsidRDefault="002B29DC" w:rsidP="00D15B83">
            <w:pPr>
              <w:rPr>
                <w:sz w:val="18"/>
                <w:szCs w:val="18"/>
              </w:rPr>
            </w:pPr>
          </w:p>
        </w:tc>
        <w:tc>
          <w:tcPr>
            <w:tcW w:w="8103" w:type="dxa"/>
            <w:gridSpan w:val="2"/>
            <w:tcBorders>
              <w:left w:val="double" w:sz="4" w:space="0" w:color="auto"/>
            </w:tcBorders>
          </w:tcPr>
          <w:p w14:paraId="2622B72C" w14:textId="51762013" w:rsidR="002B29DC" w:rsidRPr="00FD773D" w:rsidRDefault="00734F85" w:rsidP="00D15B83">
            <w:pPr>
              <w:ind w:firstLineChars="100" w:firstLine="180"/>
              <w:rPr>
                <w:sz w:val="18"/>
                <w:szCs w:val="18"/>
              </w:rPr>
            </w:pPr>
            <w:r w:rsidRPr="00FD773D">
              <w:rPr>
                <w:sz w:val="18"/>
                <w:szCs w:val="18"/>
              </w:rPr>
              <w:t>The index of input buffer (only for TDM Renderer)</w:t>
            </w:r>
          </w:p>
        </w:tc>
      </w:tr>
      <w:tr w:rsidR="002B29DC" w:rsidRPr="00FD773D" w14:paraId="6019EF8E" w14:textId="77777777" w:rsidTr="005C582A">
        <w:trPr>
          <w:trHeight w:val="338"/>
          <w:jc w:val="center"/>
        </w:trPr>
        <w:tc>
          <w:tcPr>
            <w:tcW w:w="1468" w:type="dxa"/>
            <w:vMerge/>
            <w:tcBorders>
              <w:right w:val="double" w:sz="4" w:space="0" w:color="auto"/>
            </w:tcBorders>
          </w:tcPr>
          <w:p w14:paraId="69D32C35" w14:textId="77777777" w:rsidR="002B29DC" w:rsidRPr="00FD773D" w:rsidRDefault="002B29DC" w:rsidP="00D15B83">
            <w:pPr>
              <w:rPr>
                <w:sz w:val="18"/>
                <w:szCs w:val="18"/>
              </w:rPr>
            </w:pPr>
          </w:p>
        </w:tc>
        <w:tc>
          <w:tcPr>
            <w:tcW w:w="8103" w:type="dxa"/>
            <w:gridSpan w:val="2"/>
            <w:tcBorders>
              <w:left w:val="double" w:sz="4" w:space="0" w:color="auto"/>
            </w:tcBorders>
          </w:tcPr>
          <w:p w14:paraId="6553EF8D" w14:textId="77777777" w:rsidR="002B29DC" w:rsidRPr="00FD773D" w:rsidRDefault="002B29DC" w:rsidP="00D15B83">
            <w:pPr>
              <w:rPr>
                <w:sz w:val="18"/>
                <w:szCs w:val="18"/>
              </w:rPr>
            </w:pPr>
            <w:r w:rsidRPr="00FD773D">
              <w:rPr>
                <w:sz w:val="18"/>
                <w:szCs w:val="18"/>
              </w:rPr>
              <w:t>pv_value</w:t>
            </w:r>
          </w:p>
        </w:tc>
      </w:tr>
      <w:tr w:rsidR="002B29DC" w:rsidRPr="00FD773D" w14:paraId="391ACC8D" w14:textId="77777777" w:rsidTr="005C582A">
        <w:trPr>
          <w:trHeight w:val="640"/>
          <w:jc w:val="center"/>
        </w:trPr>
        <w:tc>
          <w:tcPr>
            <w:tcW w:w="1468" w:type="dxa"/>
            <w:vMerge/>
            <w:tcBorders>
              <w:right w:val="double" w:sz="4" w:space="0" w:color="auto"/>
            </w:tcBorders>
          </w:tcPr>
          <w:p w14:paraId="5E07F3AD" w14:textId="77777777" w:rsidR="002B29DC" w:rsidRPr="00FD773D" w:rsidRDefault="002B29DC" w:rsidP="00D15B83">
            <w:pPr>
              <w:rPr>
                <w:sz w:val="18"/>
                <w:szCs w:val="18"/>
              </w:rPr>
            </w:pPr>
          </w:p>
        </w:tc>
        <w:tc>
          <w:tcPr>
            <w:tcW w:w="8103" w:type="dxa"/>
            <w:gridSpan w:val="2"/>
            <w:tcBorders>
              <w:left w:val="double" w:sz="4" w:space="0" w:color="auto"/>
              <w:bottom w:val="single" w:sz="4" w:space="0" w:color="auto"/>
            </w:tcBorders>
          </w:tcPr>
          <w:p w14:paraId="721C0C8F" w14:textId="247EC2DB" w:rsidR="00C179A5" w:rsidRPr="00FD773D" w:rsidRDefault="002B29DC" w:rsidP="008909D5">
            <w:pPr>
              <w:ind w:firstLineChars="100" w:firstLine="180"/>
              <w:rPr>
                <w:sz w:val="18"/>
                <w:szCs w:val="18"/>
              </w:rPr>
            </w:pPr>
            <w:r w:rsidRPr="00FD773D">
              <w:rPr>
                <w:sz w:val="18"/>
                <w:szCs w:val="18"/>
              </w:rPr>
              <w:t>Pointer to the input</w:t>
            </w:r>
            <w:r w:rsidR="00C179A5" w:rsidRPr="00FD773D">
              <w:rPr>
                <w:sz w:val="18"/>
                <w:szCs w:val="18"/>
              </w:rPr>
              <w:t xml:space="preserve"> byte variable (Any value is OK with </w:t>
            </w:r>
            <w:r w:rsidR="008909D5" w:rsidRPr="00FD773D">
              <w:rPr>
                <w:sz w:val="18"/>
                <w:szCs w:val="18"/>
              </w:rPr>
              <w:t>TDM Capture</w:t>
            </w:r>
            <w:r w:rsidR="00C179A5" w:rsidRPr="00FD773D">
              <w:rPr>
                <w:sz w:val="18"/>
                <w:szCs w:val="18"/>
              </w:rPr>
              <w:t>)</w:t>
            </w:r>
          </w:p>
        </w:tc>
      </w:tr>
      <w:tr w:rsidR="005C582A" w:rsidRPr="00FD773D" w14:paraId="5E50458C" w14:textId="77777777" w:rsidTr="005C582A">
        <w:trPr>
          <w:trHeight w:val="292"/>
          <w:jc w:val="center"/>
        </w:trPr>
        <w:tc>
          <w:tcPr>
            <w:tcW w:w="1468" w:type="dxa"/>
            <w:vMerge w:val="restart"/>
            <w:tcBorders>
              <w:right w:val="double" w:sz="4" w:space="0" w:color="auto"/>
            </w:tcBorders>
          </w:tcPr>
          <w:p w14:paraId="542607C7" w14:textId="77777777" w:rsidR="005C582A" w:rsidRPr="00FD773D" w:rsidRDefault="005C582A" w:rsidP="00D15B83">
            <w:pPr>
              <w:rPr>
                <w:sz w:val="18"/>
                <w:szCs w:val="18"/>
              </w:rPr>
            </w:pPr>
            <w:r w:rsidRPr="00FD773D">
              <w:rPr>
                <w:sz w:val="18"/>
                <w:szCs w:val="18"/>
              </w:rPr>
              <w:t>Return value</w:t>
            </w:r>
          </w:p>
        </w:tc>
        <w:tc>
          <w:tcPr>
            <w:tcW w:w="3534" w:type="dxa"/>
            <w:tcBorders>
              <w:left w:val="double" w:sz="4" w:space="0" w:color="auto"/>
              <w:right w:val="single" w:sz="4" w:space="0" w:color="auto"/>
            </w:tcBorders>
          </w:tcPr>
          <w:p w14:paraId="52052CDE" w14:textId="77777777" w:rsidR="005C582A" w:rsidRPr="00FD773D" w:rsidRDefault="005C582A" w:rsidP="00D15B83">
            <w:pPr>
              <w:rPr>
                <w:sz w:val="18"/>
                <w:szCs w:val="18"/>
              </w:rPr>
            </w:pPr>
            <w:r w:rsidRPr="00FD773D">
              <w:rPr>
                <w:sz w:val="18"/>
                <w:szCs w:val="18"/>
              </w:rPr>
              <w:t>XA_NO_ERROR</w:t>
            </w:r>
          </w:p>
        </w:tc>
        <w:tc>
          <w:tcPr>
            <w:tcW w:w="4569" w:type="dxa"/>
            <w:tcBorders>
              <w:left w:val="single" w:sz="4" w:space="0" w:color="auto"/>
            </w:tcBorders>
          </w:tcPr>
          <w:p w14:paraId="2B9716BE" w14:textId="77777777" w:rsidR="005C582A" w:rsidRPr="00FD773D" w:rsidRDefault="005C582A" w:rsidP="00D15B83">
            <w:pPr>
              <w:rPr>
                <w:sz w:val="18"/>
                <w:szCs w:val="18"/>
              </w:rPr>
            </w:pPr>
            <w:r w:rsidRPr="00FD773D">
              <w:rPr>
                <w:sz w:val="18"/>
                <w:szCs w:val="18"/>
              </w:rPr>
              <w:t>Normally ends.</w:t>
            </w:r>
          </w:p>
        </w:tc>
      </w:tr>
      <w:tr w:rsidR="005C582A" w:rsidRPr="00FD773D" w14:paraId="49B03568" w14:textId="77777777" w:rsidTr="005C582A">
        <w:trPr>
          <w:trHeight w:val="292"/>
          <w:jc w:val="center"/>
        </w:trPr>
        <w:tc>
          <w:tcPr>
            <w:tcW w:w="1468" w:type="dxa"/>
            <w:vMerge/>
            <w:tcBorders>
              <w:right w:val="double" w:sz="4" w:space="0" w:color="auto"/>
            </w:tcBorders>
          </w:tcPr>
          <w:p w14:paraId="4888F37C" w14:textId="77777777" w:rsidR="005C582A" w:rsidRPr="00FD773D" w:rsidRDefault="005C582A" w:rsidP="00D15B83">
            <w:pPr>
              <w:rPr>
                <w:sz w:val="18"/>
                <w:szCs w:val="18"/>
              </w:rPr>
            </w:pPr>
          </w:p>
        </w:tc>
        <w:tc>
          <w:tcPr>
            <w:tcW w:w="3534" w:type="dxa"/>
            <w:tcBorders>
              <w:left w:val="double" w:sz="4" w:space="0" w:color="auto"/>
              <w:right w:val="single" w:sz="4" w:space="0" w:color="auto"/>
            </w:tcBorders>
          </w:tcPr>
          <w:p w14:paraId="48F1BDE7" w14:textId="77777777" w:rsidR="005C582A" w:rsidRPr="00FD773D" w:rsidRDefault="005C582A" w:rsidP="00D15B83">
            <w:pPr>
              <w:rPr>
                <w:sz w:val="18"/>
                <w:szCs w:val="18"/>
              </w:rPr>
            </w:pPr>
            <w:r w:rsidRPr="00FD773D">
              <w:rPr>
                <w:sz w:val="18"/>
                <w:szCs w:val="18"/>
              </w:rPr>
              <w:t>XA_API_FATAL_MEM_ALLOC</w:t>
            </w:r>
          </w:p>
        </w:tc>
        <w:tc>
          <w:tcPr>
            <w:tcW w:w="4569" w:type="dxa"/>
            <w:tcBorders>
              <w:left w:val="single" w:sz="4" w:space="0" w:color="auto"/>
            </w:tcBorders>
          </w:tcPr>
          <w:p w14:paraId="7D0F294C" w14:textId="23CF2FFC" w:rsidR="005C582A" w:rsidRPr="00FD773D" w:rsidRDefault="005C582A" w:rsidP="00D15B83">
            <w:pPr>
              <w:rPr>
                <w:sz w:val="18"/>
                <w:szCs w:val="18"/>
              </w:rPr>
            </w:pPr>
            <w:r w:rsidRPr="00FD773D">
              <w:rPr>
                <w:sz w:val="18"/>
                <w:szCs w:val="18"/>
                <w:lang w:val="x-none" w:eastAsia="x-none"/>
              </w:rPr>
              <w:t>p_xa_module_obj</w:t>
            </w:r>
            <w:r w:rsidRPr="00FD773D">
              <w:rPr>
                <w:sz w:val="18"/>
                <w:szCs w:val="18"/>
                <w:lang w:eastAsia="x-none"/>
              </w:rPr>
              <w:t xml:space="preserve"> or pv_value</w:t>
            </w:r>
            <w:r w:rsidRPr="00FD773D">
              <w:rPr>
                <w:sz w:val="18"/>
                <w:szCs w:val="18"/>
              </w:rPr>
              <w:t xml:space="preserve"> is NULL</w:t>
            </w:r>
          </w:p>
        </w:tc>
      </w:tr>
      <w:tr w:rsidR="005C582A" w:rsidRPr="00FD773D" w14:paraId="03D18BF2" w14:textId="77777777" w:rsidTr="005C582A">
        <w:trPr>
          <w:trHeight w:val="292"/>
          <w:jc w:val="center"/>
        </w:trPr>
        <w:tc>
          <w:tcPr>
            <w:tcW w:w="1468" w:type="dxa"/>
            <w:vMerge/>
            <w:tcBorders>
              <w:right w:val="double" w:sz="4" w:space="0" w:color="auto"/>
            </w:tcBorders>
          </w:tcPr>
          <w:p w14:paraId="07FDA6BC" w14:textId="77777777" w:rsidR="005C582A" w:rsidRPr="00FD773D" w:rsidRDefault="005C582A" w:rsidP="00D15B83">
            <w:pPr>
              <w:rPr>
                <w:sz w:val="18"/>
                <w:szCs w:val="18"/>
              </w:rPr>
            </w:pPr>
          </w:p>
        </w:tc>
        <w:tc>
          <w:tcPr>
            <w:tcW w:w="3534" w:type="dxa"/>
            <w:tcBorders>
              <w:left w:val="double" w:sz="4" w:space="0" w:color="auto"/>
              <w:right w:val="single" w:sz="4" w:space="0" w:color="auto"/>
            </w:tcBorders>
          </w:tcPr>
          <w:p w14:paraId="28F22682" w14:textId="77777777" w:rsidR="005C582A" w:rsidRPr="00FD773D" w:rsidRDefault="005C582A" w:rsidP="00D15B83">
            <w:pPr>
              <w:rPr>
                <w:sz w:val="18"/>
                <w:szCs w:val="18"/>
              </w:rPr>
            </w:pPr>
            <w:r w:rsidRPr="00FD773D">
              <w:rPr>
                <w:sz w:val="18"/>
                <w:szCs w:val="18"/>
              </w:rPr>
              <w:t>XA_API_FATAL_MEM_ALIGN</w:t>
            </w:r>
          </w:p>
        </w:tc>
        <w:tc>
          <w:tcPr>
            <w:tcW w:w="4569" w:type="dxa"/>
            <w:tcBorders>
              <w:left w:val="single" w:sz="4" w:space="0" w:color="auto"/>
            </w:tcBorders>
          </w:tcPr>
          <w:p w14:paraId="6CBC0325" w14:textId="375A71DE" w:rsidR="005C582A" w:rsidRPr="00FD773D" w:rsidRDefault="005C582A" w:rsidP="00AC44C9">
            <w:pPr>
              <w:rPr>
                <w:sz w:val="18"/>
                <w:szCs w:val="18"/>
                <w:lang w:eastAsia="x-none"/>
              </w:rPr>
            </w:pPr>
            <w:r w:rsidRPr="00FD773D">
              <w:rPr>
                <w:sz w:val="18"/>
                <w:szCs w:val="18"/>
                <w:lang w:eastAsia="x-none"/>
              </w:rPr>
              <w:t>p_xa_module_</w:t>
            </w:r>
            <w:r w:rsidR="00AC44C9" w:rsidRPr="00FD773D">
              <w:rPr>
                <w:sz w:val="18"/>
                <w:szCs w:val="18"/>
                <w:lang w:eastAsia="x-none"/>
              </w:rPr>
              <w:t>obj is not aligned to 4 bytes</w:t>
            </w:r>
          </w:p>
        </w:tc>
      </w:tr>
      <w:tr w:rsidR="005C582A" w:rsidRPr="00FD773D" w14:paraId="19C102E3" w14:textId="77777777" w:rsidTr="005C582A">
        <w:trPr>
          <w:trHeight w:val="292"/>
          <w:jc w:val="center"/>
        </w:trPr>
        <w:tc>
          <w:tcPr>
            <w:tcW w:w="1468" w:type="dxa"/>
            <w:vMerge/>
            <w:tcBorders>
              <w:right w:val="double" w:sz="4" w:space="0" w:color="auto"/>
            </w:tcBorders>
          </w:tcPr>
          <w:p w14:paraId="3CB5298A" w14:textId="77777777" w:rsidR="005C582A" w:rsidRPr="00FD773D" w:rsidRDefault="005C582A" w:rsidP="00D15B83">
            <w:pPr>
              <w:rPr>
                <w:sz w:val="18"/>
                <w:szCs w:val="18"/>
              </w:rPr>
            </w:pPr>
          </w:p>
        </w:tc>
        <w:tc>
          <w:tcPr>
            <w:tcW w:w="3534" w:type="dxa"/>
            <w:tcBorders>
              <w:left w:val="double" w:sz="4" w:space="0" w:color="auto"/>
              <w:right w:val="single" w:sz="4" w:space="0" w:color="auto"/>
            </w:tcBorders>
          </w:tcPr>
          <w:p w14:paraId="6330DF93" w14:textId="3E4B053D" w:rsidR="005C582A" w:rsidRPr="00FD773D" w:rsidRDefault="005C582A" w:rsidP="00C5703A">
            <w:pPr>
              <w:rPr>
                <w:sz w:val="18"/>
                <w:szCs w:val="18"/>
              </w:rPr>
            </w:pPr>
            <w:r w:rsidRPr="00FD773D">
              <w:rPr>
                <w:sz w:val="18"/>
                <w:szCs w:val="18"/>
              </w:rPr>
              <w:t>XA_TDM_RDR_EXEC_FATAL_STATE</w:t>
            </w:r>
          </w:p>
          <w:p w14:paraId="0D075CDE" w14:textId="3BC36B45" w:rsidR="005C582A" w:rsidRPr="00FD773D" w:rsidRDefault="005C582A" w:rsidP="00C5703A">
            <w:pPr>
              <w:rPr>
                <w:sz w:val="18"/>
                <w:szCs w:val="18"/>
              </w:rPr>
            </w:pPr>
            <w:r w:rsidRPr="00FD773D">
              <w:rPr>
                <w:sz w:val="18"/>
                <w:szCs w:val="18"/>
              </w:rPr>
              <w:t>(only for TDM Renderer)</w:t>
            </w:r>
          </w:p>
        </w:tc>
        <w:tc>
          <w:tcPr>
            <w:tcW w:w="4569" w:type="dxa"/>
            <w:tcBorders>
              <w:left w:val="single" w:sz="4" w:space="0" w:color="auto"/>
            </w:tcBorders>
          </w:tcPr>
          <w:p w14:paraId="6E8259EE" w14:textId="2D7471C2" w:rsidR="005C582A" w:rsidRPr="00FD773D" w:rsidRDefault="005C582A" w:rsidP="00663E05">
            <w:pPr>
              <w:rPr>
                <w:sz w:val="18"/>
                <w:szCs w:val="18"/>
                <w:lang w:eastAsia="x-none"/>
              </w:rPr>
            </w:pPr>
            <w:r w:rsidRPr="00FD773D">
              <w:rPr>
                <w:sz w:val="18"/>
                <w:szCs w:val="18"/>
                <w:lang w:eastAsia="x-none"/>
              </w:rPr>
              <w:t>Input buffer is not ready</w:t>
            </w:r>
            <w:r w:rsidR="001B1C8F" w:rsidRPr="00FD773D">
              <w:rPr>
                <w:sz w:val="18"/>
                <w:szCs w:val="18"/>
                <w:lang w:eastAsia="x-none"/>
              </w:rPr>
              <w:t>, and have not init done</w:t>
            </w:r>
          </w:p>
        </w:tc>
      </w:tr>
      <w:tr w:rsidR="005C582A" w:rsidRPr="00FD773D" w14:paraId="12F70C3B" w14:textId="77777777" w:rsidTr="005C582A">
        <w:trPr>
          <w:trHeight w:val="292"/>
          <w:jc w:val="center"/>
        </w:trPr>
        <w:tc>
          <w:tcPr>
            <w:tcW w:w="1468" w:type="dxa"/>
            <w:vMerge/>
            <w:tcBorders>
              <w:right w:val="double" w:sz="4" w:space="0" w:color="auto"/>
            </w:tcBorders>
          </w:tcPr>
          <w:p w14:paraId="520BD9C3" w14:textId="77777777" w:rsidR="005C582A" w:rsidRPr="00FD773D" w:rsidRDefault="005C582A" w:rsidP="00D528FC">
            <w:pPr>
              <w:rPr>
                <w:sz w:val="18"/>
                <w:szCs w:val="18"/>
              </w:rPr>
            </w:pPr>
          </w:p>
        </w:tc>
        <w:tc>
          <w:tcPr>
            <w:tcW w:w="3534" w:type="dxa"/>
            <w:tcBorders>
              <w:left w:val="double" w:sz="4" w:space="0" w:color="auto"/>
              <w:right w:val="single" w:sz="4" w:space="0" w:color="auto"/>
            </w:tcBorders>
          </w:tcPr>
          <w:p w14:paraId="33B4577E" w14:textId="77777777" w:rsidR="005C582A" w:rsidRPr="00FD773D" w:rsidRDefault="005C582A" w:rsidP="00D528FC">
            <w:pPr>
              <w:rPr>
                <w:sz w:val="18"/>
                <w:szCs w:val="18"/>
              </w:rPr>
            </w:pPr>
            <w:r w:rsidRPr="00FD773D">
              <w:rPr>
                <w:sz w:val="18"/>
                <w:szCs w:val="18"/>
              </w:rPr>
              <w:t>XA_API_FATAL_INVALID_CMD_TYPE</w:t>
            </w:r>
          </w:p>
          <w:p w14:paraId="2BADEA9A" w14:textId="288D4F6C" w:rsidR="005C582A" w:rsidRPr="00FD773D" w:rsidRDefault="005C582A" w:rsidP="00D528FC">
            <w:pPr>
              <w:rPr>
                <w:sz w:val="18"/>
                <w:szCs w:val="18"/>
              </w:rPr>
            </w:pPr>
            <w:r w:rsidRPr="00FD773D">
              <w:rPr>
                <w:sz w:val="18"/>
                <w:szCs w:val="18"/>
              </w:rPr>
              <w:t>(only for TDM Renderer)</w:t>
            </w:r>
          </w:p>
        </w:tc>
        <w:tc>
          <w:tcPr>
            <w:tcW w:w="4569" w:type="dxa"/>
            <w:tcBorders>
              <w:left w:val="single" w:sz="4" w:space="0" w:color="auto"/>
            </w:tcBorders>
          </w:tcPr>
          <w:p w14:paraId="4A0DEAD7" w14:textId="2F0DF6A5" w:rsidR="005C582A" w:rsidRPr="00FD773D" w:rsidRDefault="005C582A" w:rsidP="00D528FC">
            <w:pPr>
              <w:rPr>
                <w:sz w:val="18"/>
                <w:szCs w:val="18"/>
                <w:lang w:eastAsia="x-none"/>
              </w:rPr>
            </w:pPr>
            <w:r w:rsidRPr="00FD773D">
              <w:rPr>
                <w:sz w:val="18"/>
                <w:szCs w:val="18"/>
                <w:lang w:eastAsia="x-none"/>
              </w:rPr>
              <w:t>Incorrect index of input buffer</w:t>
            </w:r>
          </w:p>
        </w:tc>
      </w:tr>
      <w:tr w:rsidR="005C582A" w:rsidRPr="00FD773D" w14:paraId="1759ED2D" w14:textId="77777777" w:rsidTr="005C582A">
        <w:trPr>
          <w:trHeight w:val="292"/>
          <w:jc w:val="center"/>
        </w:trPr>
        <w:tc>
          <w:tcPr>
            <w:tcW w:w="1468" w:type="dxa"/>
            <w:vMerge/>
            <w:tcBorders>
              <w:right w:val="double" w:sz="4" w:space="0" w:color="auto"/>
            </w:tcBorders>
          </w:tcPr>
          <w:p w14:paraId="0C446B84" w14:textId="77777777" w:rsidR="005C582A" w:rsidRPr="00FD773D" w:rsidRDefault="005C582A" w:rsidP="00D528FC">
            <w:pPr>
              <w:rPr>
                <w:sz w:val="18"/>
                <w:szCs w:val="18"/>
              </w:rPr>
            </w:pPr>
          </w:p>
        </w:tc>
        <w:tc>
          <w:tcPr>
            <w:tcW w:w="3534" w:type="dxa"/>
            <w:tcBorders>
              <w:left w:val="double" w:sz="4" w:space="0" w:color="auto"/>
              <w:right w:val="single" w:sz="4" w:space="0" w:color="auto"/>
            </w:tcBorders>
          </w:tcPr>
          <w:p w14:paraId="328E06EE" w14:textId="77777777" w:rsidR="005C582A" w:rsidRPr="00FD773D" w:rsidRDefault="005C582A" w:rsidP="00D528FC">
            <w:pPr>
              <w:rPr>
                <w:sz w:val="18"/>
                <w:szCs w:val="18"/>
              </w:rPr>
            </w:pPr>
            <w:r w:rsidRPr="00FD773D">
              <w:rPr>
                <w:sz w:val="18"/>
                <w:szCs w:val="18"/>
              </w:rPr>
              <w:t>XA_TDM_RDR_EXEC_FATAL_INPUT</w:t>
            </w:r>
          </w:p>
          <w:p w14:paraId="37DD4E24" w14:textId="0DACA7F7" w:rsidR="005C582A" w:rsidRPr="00FD773D" w:rsidRDefault="005C582A" w:rsidP="00D528FC">
            <w:pPr>
              <w:rPr>
                <w:sz w:val="18"/>
                <w:szCs w:val="18"/>
              </w:rPr>
            </w:pPr>
            <w:r w:rsidRPr="00FD773D">
              <w:rPr>
                <w:sz w:val="18"/>
                <w:szCs w:val="18"/>
              </w:rPr>
              <w:t>(only for TDM Renderer)</w:t>
            </w:r>
          </w:p>
        </w:tc>
        <w:tc>
          <w:tcPr>
            <w:tcW w:w="4569" w:type="dxa"/>
            <w:tcBorders>
              <w:left w:val="single" w:sz="4" w:space="0" w:color="auto"/>
            </w:tcBorders>
          </w:tcPr>
          <w:p w14:paraId="400B94D8" w14:textId="789C9317" w:rsidR="005C582A" w:rsidRPr="00FD773D" w:rsidRDefault="005C582A" w:rsidP="00D528FC">
            <w:pPr>
              <w:rPr>
                <w:sz w:val="18"/>
                <w:szCs w:val="18"/>
                <w:lang w:eastAsia="x-none"/>
              </w:rPr>
            </w:pPr>
            <w:r w:rsidRPr="00FD773D">
              <w:rPr>
                <w:sz w:val="18"/>
                <w:szCs w:val="18"/>
                <w:lang w:eastAsia="x-none"/>
              </w:rPr>
              <w:t>Invalid input buffer size (i.e. minus buffer size or buffer size is not align with sample size)</w:t>
            </w:r>
          </w:p>
        </w:tc>
      </w:tr>
      <w:tr w:rsidR="00D528FC" w:rsidRPr="00FD773D" w14:paraId="13026363" w14:textId="77777777" w:rsidTr="005C582A">
        <w:trPr>
          <w:jc w:val="center"/>
        </w:trPr>
        <w:tc>
          <w:tcPr>
            <w:tcW w:w="1468" w:type="dxa"/>
            <w:tcBorders>
              <w:right w:val="double" w:sz="4" w:space="0" w:color="auto"/>
            </w:tcBorders>
          </w:tcPr>
          <w:p w14:paraId="18F26CCD" w14:textId="77777777" w:rsidR="00D528FC" w:rsidRPr="00FD773D" w:rsidRDefault="00D528FC" w:rsidP="00D528FC">
            <w:pPr>
              <w:rPr>
                <w:sz w:val="18"/>
                <w:szCs w:val="18"/>
              </w:rPr>
            </w:pPr>
            <w:r w:rsidRPr="00FD773D">
              <w:rPr>
                <w:sz w:val="18"/>
                <w:szCs w:val="18"/>
              </w:rPr>
              <w:t>Restrictions</w:t>
            </w:r>
          </w:p>
        </w:tc>
        <w:tc>
          <w:tcPr>
            <w:tcW w:w="8103" w:type="dxa"/>
            <w:gridSpan w:val="2"/>
            <w:tcBorders>
              <w:left w:val="double" w:sz="4" w:space="0" w:color="auto"/>
            </w:tcBorders>
          </w:tcPr>
          <w:p w14:paraId="2744BC8E" w14:textId="77777777" w:rsidR="00D528FC" w:rsidRPr="00FD773D" w:rsidRDefault="00D528FC" w:rsidP="00D528FC">
            <w:pPr>
              <w:rPr>
                <w:sz w:val="18"/>
                <w:szCs w:val="18"/>
              </w:rPr>
            </w:pPr>
            <w:r w:rsidRPr="00FD773D">
              <w:rPr>
                <w:sz w:val="18"/>
                <w:szCs w:val="18"/>
              </w:rPr>
              <w:t>-</w:t>
            </w:r>
          </w:p>
        </w:tc>
      </w:tr>
    </w:tbl>
    <w:p w14:paraId="74267DA4" w14:textId="40D2CC53" w:rsidR="003F6E95" w:rsidRPr="00FD773D" w:rsidRDefault="00396DE2" w:rsidP="004336E6">
      <w:pPr>
        <w:pStyle w:val="RefIDs"/>
      </w:pPr>
      <w:r>
        <w:t>[Covers: RD_014</w:t>
      </w:r>
      <w:r w:rsidRPr="00FD773D">
        <w:t>]</w:t>
      </w:r>
    </w:p>
    <w:p w14:paraId="2FD0A2B9" w14:textId="745003DF" w:rsidR="0006371A" w:rsidRPr="00FD773D" w:rsidRDefault="0006371A" w:rsidP="0006371A">
      <w:r w:rsidRPr="00FD773D">
        <w:t>Example</w:t>
      </w:r>
      <w:r w:rsidR="00151BC9" w:rsidRPr="00FD773D">
        <w:t>:</w:t>
      </w:r>
    </w:p>
    <w:p w14:paraId="71FF72BD" w14:textId="77777777" w:rsidR="0006371A" w:rsidRPr="00FD773D" w:rsidRDefault="0006371A" w:rsidP="0006371A">
      <w:r w:rsidRPr="00FD773D">
        <w:t>WORD32 filled;</w:t>
      </w:r>
    </w:p>
    <w:p w14:paraId="6FE1AD33" w14:textId="77777777" w:rsidR="0006371A" w:rsidRPr="00FD773D" w:rsidRDefault="0006371A" w:rsidP="0006371A">
      <w:pPr>
        <w:widowControl/>
        <w:autoSpaceDE/>
        <w:autoSpaceDN/>
        <w:adjustRightInd/>
        <w:snapToGrid/>
        <w:jc w:val="left"/>
      </w:pPr>
      <w:r w:rsidRPr="00FD773D">
        <w:t>res = (*api_func)(api_obj,</w:t>
      </w:r>
    </w:p>
    <w:p w14:paraId="3FBE7723" w14:textId="33FA7FDC" w:rsidR="0006371A" w:rsidRPr="00FD773D" w:rsidRDefault="0006371A" w:rsidP="0006371A">
      <w:pPr>
        <w:widowControl/>
        <w:autoSpaceDE/>
        <w:autoSpaceDN/>
        <w:adjustRightInd/>
        <w:snapToGrid/>
        <w:jc w:val="left"/>
      </w:pPr>
      <w:r w:rsidRPr="00FD773D">
        <w:tab/>
      </w:r>
      <w:r w:rsidRPr="00FD773D">
        <w:tab/>
        <w:t xml:space="preserve">  XA_API_CMD_SET_INPUT_BYTES,</w:t>
      </w:r>
    </w:p>
    <w:p w14:paraId="08ED4C11" w14:textId="294DFED0" w:rsidR="0006371A" w:rsidRPr="00FD773D" w:rsidRDefault="0006371A" w:rsidP="0006371A">
      <w:pPr>
        <w:widowControl/>
        <w:autoSpaceDE/>
        <w:autoSpaceDN/>
        <w:adjustRightInd/>
        <w:snapToGrid/>
        <w:jc w:val="left"/>
      </w:pPr>
      <w:r w:rsidRPr="00FD773D">
        <w:tab/>
      </w:r>
      <w:r w:rsidRPr="00FD773D">
        <w:tab/>
        <w:t xml:space="preserve">  </w:t>
      </w:r>
      <w:r w:rsidR="00A10AFE" w:rsidRPr="00FD773D">
        <w:t>i</w:t>
      </w:r>
      <w:r w:rsidR="005559DE" w:rsidRPr="00FD773D">
        <w:t>ndex</w:t>
      </w:r>
      <w:r w:rsidRPr="00FD773D">
        <w:t>,</w:t>
      </w:r>
    </w:p>
    <w:p w14:paraId="128BCD32" w14:textId="44D33637" w:rsidR="0006371A" w:rsidRPr="00FD773D" w:rsidRDefault="0006371A" w:rsidP="0006371A">
      <w:pPr>
        <w:widowControl/>
        <w:autoSpaceDE/>
        <w:autoSpaceDN/>
        <w:adjustRightInd/>
        <w:snapToGrid/>
        <w:jc w:val="left"/>
      </w:pPr>
      <w:r w:rsidRPr="00FD773D">
        <w:tab/>
      </w:r>
      <w:r w:rsidRPr="00FD773D">
        <w:tab/>
        <w:t xml:space="preserve">  &amp;filled);</w:t>
      </w:r>
    </w:p>
    <w:p w14:paraId="21BB76FE" w14:textId="77777777" w:rsidR="0006371A" w:rsidRPr="00FD773D" w:rsidRDefault="0006371A" w:rsidP="00E96864"/>
    <w:p w14:paraId="5DAB9199" w14:textId="77777777" w:rsidR="002B29DC" w:rsidRPr="00FD773D" w:rsidRDefault="002B29DC" w:rsidP="00E96864">
      <w:r w:rsidRPr="00FD773D">
        <w:br w:type="page"/>
      </w:r>
    </w:p>
    <w:p w14:paraId="09754D63" w14:textId="77777777" w:rsidR="003F6E95" w:rsidRPr="00FD773D" w:rsidRDefault="003F6E95" w:rsidP="00DC074C"/>
    <w:p w14:paraId="19FD831C"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r w:rsidRPr="00FD773D">
        <w:t>XA_API_CMD_GET_CURIDX_INPUT_BUF command</w:t>
      </w:r>
    </w:p>
    <w:p w14:paraId="2D9B8B8F" w14:textId="226999D1" w:rsidR="002B29DC" w:rsidRPr="00FD773D" w:rsidRDefault="00786BE7" w:rsidP="004336E6">
      <w:pPr>
        <w:pStyle w:val="ReqID"/>
      </w:pPr>
      <w:r>
        <w:t>FD_PLG_TDM_016</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534"/>
        <w:gridCol w:w="4569"/>
      </w:tblGrid>
      <w:tr w:rsidR="002B29DC" w:rsidRPr="00FD773D" w14:paraId="48BCB331" w14:textId="77777777" w:rsidTr="005C582A">
        <w:trPr>
          <w:trHeight w:val="354"/>
          <w:jc w:val="center"/>
        </w:trPr>
        <w:tc>
          <w:tcPr>
            <w:tcW w:w="1468" w:type="dxa"/>
            <w:tcBorders>
              <w:right w:val="double" w:sz="4" w:space="0" w:color="auto"/>
            </w:tcBorders>
          </w:tcPr>
          <w:p w14:paraId="4345C43E" w14:textId="77777777" w:rsidR="002B29DC" w:rsidRPr="00FD773D" w:rsidRDefault="002B29DC" w:rsidP="00D15B83">
            <w:pPr>
              <w:rPr>
                <w:sz w:val="18"/>
                <w:szCs w:val="18"/>
              </w:rPr>
            </w:pPr>
            <w:r w:rsidRPr="00FD773D">
              <w:rPr>
                <w:sz w:val="18"/>
                <w:szCs w:val="18"/>
              </w:rPr>
              <w:t>Subcommand</w:t>
            </w:r>
          </w:p>
        </w:tc>
        <w:tc>
          <w:tcPr>
            <w:tcW w:w="8103" w:type="dxa"/>
            <w:gridSpan w:val="2"/>
            <w:tcBorders>
              <w:left w:val="double" w:sz="4" w:space="0" w:color="auto"/>
            </w:tcBorders>
          </w:tcPr>
          <w:p w14:paraId="66864973" w14:textId="77777777" w:rsidR="002B29DC" w:rsidRPr="00FD773D" w:rsidRDefault="002B29DC" w:rsidP="00D15B83">
            <w:pPr>
              <w:rPr>
                <w:sz w:val="18"/>
                <w:szCs w:val="18"/>
              </w:rPr>
            </w:pPr>
            <w:r w:rsidRPr="00FD773D">
              <w:rPr>
                <w:sz w:val="18"/>
                <w:szCs w:val="18"/>
              </w:rPr>
              <w:t>None</w:t>
            </w:r>
          </w:p>
        </w:tc>
      </w:tr>
      <w:tr w:rsidR="002B29DC" w:rsidRPr="00FD773D" w14:paraId="2CA87332" w14:textId="77777777" w:rsidTr="005C582A">
        <w:trPr>
          <w:trHeight w:val="354"/>
          <w:jc w:val="center"/>
        </w:trPr>
        <w:tc>
          <w:tcPr>
            <w:tcW w:w="1468" w:type="dxa"/>
            <w:tcBorders>
              <w:right w:val="double" w:sz="4" w:space="0" w:color="auto"/>
            </w:tcBorders>
          </w:tcPr>
          <w:p w14:paraId="0A3346A8" w14:textId="77777777" w:rsidR="002B29DC" w:rsidRPr="00FD773D" w:rsidRDefault="002B29DC" w:rsidP="00D15B83">
            <w:pPr>
              <w:rPr>
                <w:sz w:val="18"/>
                <w:szCs w:val="18"/>
              </w:rPr>
            </w:pPr>
            <w:r w:rsidRPr="00FD773D">
              <w:rPr>
                <w:sz w:val="18"/>
                <w:szCs w:val="18"/>
              </w:rPr>
              <w:t>Description</w:t>
            </w:r>
          </w:p>
        </w:tc>
        <w:tc>
          <w:tcPr>
            <w:tcW w:w="8103" w:type="dxa"/>
            <w:gridSpan w:val="2"/>
            <w:tcBorders>
              <w:left w:val="double" w:sz="4" w:space="0" w:color="auto"/>
            </w:tcBorders>
          </w:tcPr>
          <w:p w14:paraId="5CC3F222" w14:textId="56982BDF" w:rsidR="002B29DC" w:rsidRPr="00FD773D" w:rsidRDefault="008D65CA" w:rsidP="002E2600">
            <w:pPr>
              <w:pStyle w:val="ReqText"/>
              <w:rPr>
                <w:sz w:val="18"/>
                <w:szCs w:val="18"/>
              </w:rPr>
            </w:pPr>
            <w:r w:rsidRPr="00FD773D">
              <w:rPr>
                <w:sz w:val="18"/>
                <w:szCs w:val="18"/>
              </w:rPr>
              <w:t xml:space="preserve">In </w:t>
            </w:r>
            <w:r w:rsidR="00CD2CD8" w:rsidRPr="00FD773D">
              <w:rPr>
                <w:sz w:val="18"/>
                <w:szCs w:val="18"/>
              </w:rPr>
              <w:t>TDM C</w:t>
            </w:r>
            <w:r w:rsidRPr="00FD773D">
              <w:rPr>
                <w:sz w:val="18"/>
                <w:szCs w:val="18"/>
              </w:rPr>
              <w:t>apture, t</w:t>
            </w:r>
            <w:r w:rsidR="002B29DC" w:rsidRPr="00FD773D">
              <w:rPr>
                <w:sz w:val="18"/>
                <w:szCs w:val="18"/>
              </w:rPr>
              <w:t>his command will return value 0 each time it’s called</w:t>
            </w:r>
          </w:p>
          <w:p w14:paraId="6C2A4510" w14:textId="3B3A4F8A" w:rsidR="008D65CA" w:rsidRPr="00FD773D" w:rsidRDefault="00CD2CD8" w:rsidP="002E2600">
            <w:pPr>
              <w:pStyle w:val="ReqText"/>
              <w:rPr>
                <w:sz w:val="18"/>
                <w:szCs w:val="18"/>
              </w:rPr>
            </w:pPr>
            <w:r w:rsidRPr="00FD773D">
              <w:rPr>
                <w:sz w:val="18"/>
                <w:szCs w:val="18"/>
              </w:rPr>
              <w:t>In TDM R</w:t>
            </w:r>
            <w:r w:rsidR="008D65CA" w:rsidRPr="00FD773D">
              <w:rPr>
                <w:sz w:val="18"/>
                <w:szCs w:val="18"/>
              </w:rPr>
              <w:t>enderer, this command will return number of input buffer bytes consumed</w:t>
            </w:r>
          </w:p>
        </w:tc>
      </w:tr>
      <w:tr w:rsidR="002B29DC" w:rsidRPr="00FD773D" w14:paraId="4E352D25" w14:textId="77777777" w:rsidTr="005C582A">
        <w:trPr>
          <w:trHeight w:val="331"/>
          <w:jc w:val="center"/>
        </w:trPr>
        <w:tc>
          <w:tcPr>
            <w:tcW w:w="1468" w:type="dxa"/>
            <w:vMerge w:val="restart"/>
            <w:tcBorders>
              <w:right w:val="double" w:sz="4" w:space="0" w:color="auto"/>
            </w:tcBorders>
          </w:tcPr>
          <w:p w14:paraId="55580CB8" w14:textId="642CE614" w:rsidR="002B29DC" w:rsidRPr="00FD773D" w:rsidRDefault="002B29DC" w:rsidP="00D15B83">
            <w:pPr>
              <w:rPr>
                <w:sz w:val="18"/>
                <w:szCs w:val="18"/>
              </w:rPr>
            </w:pPr>
            <w:r w:rsidRPr="00FD773D">
              <w:rPr>
                <w:sz w:val="18"/>
                <w:szCs w:val="18"/>
              </w:rPr>
              <w:t>Arguments</w:t>
            </w:r>
          </w:p>
          <w:p w14:paraId="2DECDA98" w14:textId="77777777" w:rsidR="002B29DC" w:rsidRPr="00FD773D" w:rsidRDefault="002B29DC" w:rsidP="00D15B83">
            <w:pPr>
              <w:rPr>
                <w:sz w:val="18"/>
                <w:szCs w:val="18"/>
              </w:rPr>
            </w:pPr>
          </w:p>
        </w:tc>
        <w:tc>
          <w:tcPr>
            <w:tcW w:w="8103" w:type="dxa"/>
            <w:gridSpan w:val="2"/>
            <w:tcBorders>
              <w:left w:val="double" w:sz="4" w:space="0" w:color="auto"/>
            </w:tcBorders>
          </w:tcPr>
          <w:p w14:paraId="728AB456"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2A4B3641" w14:textId="77777777" w:rsidTr="005C582A">
        <w:trPr>
          <w:trHeight w:val="640"/>
          <w:jc w:val="center"/>
        </w:trPr>
        <w:tc>
          <w:tcPr>
            <w:tcW w:w="1468" w:type="dxa"/>
            <w:vMerge/>
            <w:tcBorders>
              <w:right w:val="double" w:sz="4" w:space="0" w:color="auto"/>
            </w:tcBorders>
          </w:tcPr>
          <w:p w14:paraId="6911BF7A" w14:textId="77777777" w:rsidR="002B29DC" w:rsidRPr="00FD773D" w:rsidRDefault="002B29DC" w:rsidP="00D15B83">
            <w:pPr>
              <w:rPr>
                <w:sz w:val="18"/>
                <w:szCs w:val="18"/>
              </w:rPr>
            </w:pPr>
          </w:p>
        </w:tc>
        <w:tc>
          <w:tcPr>
            <w:tcW w:w="8103" w:type="dxa"/>
            <w:gridSpan w:val="2"/>
            <w:tcBorders>
              <w:left w:val="double" w:sz="4" w:space="0" w:color="auto"/>
            </w:tcBorders>
          </w:tcPr>
          <w:p w14:paraId="68EB9FC2"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325CB9A8"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45DD1FC0" w14:textId="77777777" w:rsidTr="005C582A">
        <w:trPr>
          <w:trHeight w:val="351"/>
          <w:jc w:val="center"/>
        </w:trPr>
        <w:tc>
          <w:tcPr>
            <w:tcW w:w="1468" w:type="dxa"/>
            <w:vMerge/>
            <w:tcBorders>
              <w:right w:val="double" w:sz="4" w:space="0" w:color="auto"/>
            </w:tcBorders>
          </w:tcPr>
          <w:p w14:paraId="226D1563" w14:textId="77777777" w:rsidR="002B29DC" w:rsidRPr="00FD773D" w:rsidRDefault="002B29DC" w:rsidP="00D15B83">
            <w:pPr>
              <w:rPr>
                <w:sz w:val="18"/>
                <w:szCs w:val="18"/>
              </w:rPr>
            </w:pPr>
          </w:p>
        </w:tc>
        <w:tc>
          <w:tcPr>
            <w:tcW w:w="8103" w:type="dxa"/>
            <w:gridSpan w:val="2"/>
            <w:tcBorders>
              <w:left w:val="double" w:sz="4" w:space="0" w:color="auto"/>
            </w:tcBorders>
          </w:tcPr>
          <w:p w14:paraId="4DDA2C2A"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327E3E78" w14:textId="77777777" w:rsidTr="005C582A">
        <w:trPr>
          <w:trHeight w:val="640"/>
          <w:jc w:val="center"/>
        </w:trPr>
        <w:tc>
          <w:tcPr>
            <w:tcW w:w="1468" w:type="dxa"/>
            <w:vMerge/>
            <w:tcBorders>
              <w:right w:val="double" w:sz="4" w:space="0" w:color="auto"/>
            </w:tcBorders>
          </w:tcPr>
          <w:p w14:paraId="4F17D015" w14:textId="77777777" w:rsidR="002B29DC" w:rsidRPr="00FD773D" w:rsidRDefault="002B29DC" w:rsidP="00D15B83">
            <w:pPr>
              <w:rPr>
                <w:sz w:val="18"/>
                <w:szCs w:val="18"/>
              </w:rPr>
            </w:pPr>
          </w:p>
        </w:tc>
        <w:tc>
          <w:tcPr>
            <w:tcW w:w="8103" w:type="dxa"/>
            <w:gridSpan w:val="2"/>
            <w:tcBorders>
              <w:left w:val="double" w:sz="4" w:space="0" w:color="auto"/>
            </w:tcBorders>
          </w:tcPr>
          <w:p w14:paraId="5F968C78" w14:textId="77777777" w:rsidR="002B29DC" w:rsidRPr="00FD773D" w:rsidRDefault="002B29DC" w:rsidP="00D15B83">
            <w:pPr>
              <w:ind w:firstLineChars="100" w:firstLine="180"/>
              <w:rPr>
                <w:sz w:val="18"/>
                <w:szCs w:val="18"/>
              </w:rPr>
            </w:pPr>
            <w:r w:rsidRPr="00FD773D">
              <w:rPr>
                <w:sz w:val="18"/>
                <w:szCs w:val="18"/>
              </w:rPr>
              <w:t>XA_API_CMD_GET_CURIDX_INPUT_BUF</w:t>
            </w:r>
          </w:p>
          <w:p w14:paraId="2D97C571" w14:textId="77777777" w:rsidR="002B29DC" w:rsidRPr="00FD773D" w:rsidRDefault="002B29DC" w:rsidP="00D15B83">
            <w:pPr>
              <w:ind w:firstLineChars="100" w:firstLine="180"/>
              <w:rPr>
                <w:sz w:val="18"/>
                <w:szCs w:val="18"/>
              </w:rPr>
            </w:pPr>
          </w:p>
        </w:tc>
      </w:tr>
      <w:tr w:rsidR="002B29DC" w:rsidRPr="00FD773D" w14:paraId="18B072D8" w14:textId="77777777" w:rsidTr="005C582A">
        <w:trPr>
          <w:trHeight w:val="324"/>
          <w:jc w:val="center"/>
        </w:trPr>
        <w:tc>
          <w:tcPr>
            <w:tcW w:w="1468" w:type="dxa"/>
            <w:vMerge/>
            <w:tcBorders>
              <w:right w:val="double" w:sz="4" w:space="0" w:color="auto"/>
            </w:tcBorders>
          </w:tcPr>
          <w:p w14:paraId="302F40D6" w14:textId="77777777" w:rsidR="002B29DC" w:rsidRPr="00FD773D" w:rsidRDefault="002B29DC" w:rsidP="00D15B83">
            <w:pPr>
              <w:rPr>
                <w:sz w:val="18"/>
                <w:szCs w:val="18"/>
              </w:rPr>
            </w:pPr>
          </w:p>
        </w:tc>
        <w:tc>
          <w:tcPr>
            <w:tcW w:w="8103" w:type="dxa"/>
            <w:gridSpan w:val="2"/>
            <w:tcBorders>
              <w:left w:val="double" w:sz="4" w:space="0" w:color="auto"/>
            </w:tcBorders>
          </w:tcPr>
          <w:p w14:paraId="1FD710E9"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2EFC56FB" w14:textId="77777777" w:rsidTr="005C582A">
        <w:trPr>
          <w:trHeight w:val="640"/>
          <w:jc w:val="center"/>
        </w:trPr>
        <w:tc>
          <w:tcPr>
            <w:tcW w:w="1468" w:type="dxa"/>
            <w:vMerge/>
            <w:tcBorders>
              <w:right w:val="double" w:sz="4" w:space="0" w:color="auto"/>
            </w:tcBorders>
          </w:tcPr>
          <w:p w14:paraId="443284C9" w14:textId="77777777" w:rsidR="002B29DC" w:rsidRPr="00FD773D" w:rsidRDefault="002B29DC" w:rsidP="00D15B83">
            <w:pPr>
              <w:rPr>
                <w:sz w:val="18"/>
                <w:szCs w:val="18"/>
              </w:rPr>
            </w:pPr>
          </w:p>
        </w:tc>
        <w:tc>
          <w:tcPr>
            <w:tcW w:w="8103" w:type="dxa"/>
            <w:gridSpan w:val="2"/>
            <w:tcBorders>
              <w:left w:val="double" w:sz="4" w:space="0" w:color="auto"/>
            </w:tcBorders>
          </w:tcPr>
          <w:p w14:paraId="611CF553" w14:textId="3BB94DA6" w:rsidR="002B29DC" w:rsidRPr="00FD773D" w:rsidRDefault="00734F85" w:rsidP="00D15B83">
            <w:pPr>
              <w:ind w:firstLineChars="100" w:firstLine="180"/>
              <w:rPr>
                <w:sz w:val="18"/>
                <w:szCs w:val="18"/>
              </w:rPr>
            </w:pPr>
            <w:r w:rsidRPr="00FD773D">
              <w:rPr>
                <w:sz w:val="18"/>
                <w:szCs w:val="18"/>
              </w:rPr>
              <w:t>The index of input buffer (only for TDM Renderer)</w:t>
            </w:r>
          </w:p>
        </w:tc>
      </w:tr>
      <w:tr w:rsidR="002B29DC" w:rsidRPr="00FD773D" w14:paraId="22BD4301" w14:textId="77777777" w:rsidTr="005C582A">
        <w:trPr>
          <w:trHeight w:val="338"/>
          <w:jc w:val="center"/>
        </w:trPr>
        <w:tc>
          <w:tcPr>
            <w:tcW w:w="1468" w:type="dxa"/>
            <w:vMerge/>
            <w:tcBorders>
              <w:right w:val="double" w:sz="4" w:space="0" w:color="auto"/>
            </w:tcBorders>
          </w:tcPr>
          <w:p w14:paraId="21A1AF41" w14:textId="77777777" w:rsidR="002B29DC" w:rsidRPr="00FD773D" w:rsidRDefault="002B29DC" w:rsidP="00D15B83">
            <w:pPr>
              <w:rPr>
                <w:sz w:val="18"/>
                <w:szCs w:val="18"/>
              </w:rPr>
            </w:pPr>
          </w:p>
        </w:tc>
        <w:tc>
          <w:tcPr>
            <w:tcW w:w="8103" w:type="dxa"/>
            <w:gridSpan w:val="2"/>
            <w:tcBorders>
              <w:left w:val="double" w:sz="4" w:space="0" w:color="auto"/>
            </w:tcBorders>
          </w:tcPr>
          <w:p w14:paraId="52CD22CF" w14:textId="77777777" w:rsidR="002B29DC" w:rsidRPr="00FD773D" w:rsidRDefault="002B29DC" w:rsidP="00D15B83">
            <w:pPr>
              <w:rPr>
                <w:sz w:val="18"/>
                <w:szCs w:val="18"/>
              </w:rPr>
            </w:pPr>
            <w:r w:rsidRPr="00FD773D">
              <w:rPr>
                <w:sz w:val="18"/>
                <w:szCs w:val="18"/>
              </w:rPr>
              <w:t>pv_value</w:t>
            </w:r>
          </w:p>
        </w:tc>
      </w:tr>
      <w:tr w:rsidR="002B29DC" w:rsidRPr="00FD773D" w14:paraId="0A52D3C4" w14:textId="77777777" w:rsidTr="005C582A">
        <w:trPr>
          <w:trHeight w:val="640"/>
          <w:jc w:val="center"/>
        </w:trPr>
        <w:tc>
          <w:tcPr>
            <w:tcW w:w="1468" w:type="dxa"/>
            <w:vMerge/>
            <w:tcBorders>
              <w:right w:val="double" w:sz="4" w:space="0" w:color="auto"/>
            </w:tcBorders>
          </w:tcPr>
          <w:p w14:paraId="51C0551B" w14:textId="77777777" w:rsidR="002B29DC" w:rsidRPr="00FD773D" w:rsidRDefault="002B29DC" w:rsidP="00D15B83">
            <w:pPr>
              <w:rPr>
                <w:sz w:val="18"/>
                <w:szCs w:val="18"/>
              </w:rPr>
            </w:pPr>
          </w:p>
        </w:tc>
        <w:tc>
          <w:tcPr>
            <w:tcW w:w="8103" w:type="dxa"/>
            <w:gridSpan w:val="2"/>
            <w:tcBorders>
              <w:left w:val="double" w:sz="4" w:space="0" w:color="auto"/>
              <w:bottom w:val="single" w:sz="4" w:space="0" w:color="auto"/>
            </w:tcBorders>
          </w:tcPr>
          <w:p w14:paraId="5A8DBB2F" w14:textId="77777777" w:rsidR="002B29DC" w:rsidRPr="00FD773D" w:rsidRDefault="002B29DC" w:rsidP="00D15B83">
            <w:pPr>
              <w:ind w:firstLineChars="100" w:firstLine="180"/>
              <w:rPr>
                <w:sz w:val="18"/>
                <w:szCs w:val="18"/>
              </w:rPr>
            </w:pPr>
            <w:r w:rsidRPr="00FD773D">
              <w:rPr>
                <w:sz w:val="18"/>
                <w:szCs w:val="18"/>
              </w:rPr>
              <w:t>Pointer to number variable</w:t>
            </w:r>
          </w:p>
        </w:tc>
      </w:tr>
      <w:tr w:rsidR="005C582A" w:rsidRPr="00FD773D" w14:paraId="3634C800" w14:textId="77777777" w:rsidTr="005C582A">
        <w:trPr>
          <w:trHeight w:val="292"/>
          <w:jc w:val="center"/>
        </w:trPr>
        <w:tc>
          <w:tcPr>
            <w:tcW w:w="1468" w:type="dxa"/>
            <w:vMerge w:val="restart"/>
            <w:tcBorders>
              <w:right w:val="double" w:sz="4" w:space="0" w:color="auto"/>
            </w:tcBorders>
          </w:tcPr>
          <w:p w14:paraId="2692C9F1" w14:textId="77777777" w:rsidR="005C582A" w:rsidRPr="00FD773D" w:rsidRDefault="005C582A" w:rsidP="00D15B83">
            <w:pPr>
              <w:rPr>
                <w:sz w:val="18"/>
                <w:szCs w:val="18"/>
              </w:rPr>
            </w:pPr>
            <w:r w:rsidRPr="00FD773D">
              <w:rPr>
                <w:sz w:val="18"/>
                <w:szCs w:val="18"/>
              </w:rPr>
              <w:t>Return value</w:t>
            </w:r>
          </w:p>
        </w:tc>
        <w:tc>
          <w:tcPr>
            <w:tcW w:w="3534" w:type="dxa"/>
            <w:tcBorders>
              <w:left w:val="double" w:sz="4" w:space="0" w:color="auto"/>
              <w:right w:val="single" w:sz="4" w:space="0" w:color="auto"/>
            </w:tcBorders>
          </w:tcPr>
          <w:p w14:paraId="6859DDD1" w14:textId="77777777" w:rsidR="005C582A" w:rsidRPr="00FD773D" w:rsidRDefault="005C582A" w:rsidP="00D15B83">
            <w:pPr>
              <w:rPr>
                <w:sz w:val="18"/>
                <w:szCs w:val="18"/>
              </w:rPr>
            </w:pPr>
            <w:r w:rsidRPr="00FD773D">
              <w:rPr>
                <w:sz w:val="18"/>
                <w:szCs w:val="18"/>
              </w:rPr>
              <w:t>XA_NO_ERROR</w:t>
            </w:r>
          </w:p>
        </w:tc>
        <w:tc>
          <w:tcPr>
            <w:tcW w:w="4569" w:type="dxa"/>
            <w:tcBorders>
              <w:left w:val="single" w:sz="4" w:space="0" w:color="auto"/>
            </w:tcBorders>
          </w:tcPr>
          <w:p w14:paraId="5A9F8EC3" w14:textId="77777777" w:rsidR="005C582A" w:rsidRPr="00FD773D" w:rsidRDefault="005C582A" w:rsidP="00D15B83">
            <w:pPr>
              <w:rPr>
                <w:sz w:val="18"/>
                <w:szCs w:val="18"/>
              </w:rPr>
            </w:pPr>
            <w:r w:rsidRPr="00FD773D">
              <w:rPr>
                <w:sz w:val="18"/>
                <w:szCs w:val="18"/>
              </w:rPr>
              <w:t>Normally ends.</w:t>
            </w:r>
          </w:p>
        </w:tc>
      </w:tr>
      <w:tr w:rsidR="005C582A" w:rsidRPr="00FD773D" w14:paraId="208FAEFF" w14:textId="77777777" w:rsidTr="005C582A">
        <w:trPr>
          <w:trHeight w:val="292"/>
          <w:jc w:val="center"/>
        </w:trPr>
        <w:tc>
          <w:tcPr>
            <w:tcW w:w="1468" w:type="dxa"/>
            <w:vMerge/>
            <w:tcBorders>
              <w:right w:val="double" w:sz="4" w:space="0" w:color="auto"/>
            </w:tcBorders>
          </w:tcPr>
          <w:p w14:paraId="21E976D4" w14:textId="77777777" w:rsidR="005C582A" w:rsidRPr="00FD773D" w:rsidRDefault="005C582A" w:rsidP="00D15B83">
            <w:pPr>
              <w:rPr>
                <w:sz w:val="18"/>
                <w:szCs w:val="18"/>
              </w:rPr>
            </w:pPr>
          </w:p>
        </w:tc>
        <w:tc>
          <w:tcPr>
            <w:tcW w:w="3534" w:type="dxa"/>
            <w:tcBorders>
              <w:left w:val="double" w:sz="4" w:space="0" w:color="auto"/>
              <w:right w:val="single" w:sz="4" w:space="0" w:color="auto"/>
            </w:tcBorders>
          </w:tcPr>
          <w:p w14:paraId="148059CB" w14:textId="77777777" w:rsidR="005C582A" w:rsidRPr="00FD773D" w:rsidRDefault="005C582A" w:rsidP="00D15B83">
            <w:pPr>
              <w:rPr>
                <w:sz w:val="18"/>
                <w:szCs w:val="18"/>
              </w:rPr>
            </w:pPr>
            <w:r w:rsidRPr="00FD773D">
              <w:rPr>
                <w:sz w:val="18"/>
                <w:szCs w:val="18"/>
              </w:rPr>
              <w:t>XA_API_FATAL_MEM_ALLOC</w:t>
            </w:r>
          </w:p>
        </w:tc>
        <w:tc>
          <w:tcPr>
            <w:tcW w:w="4569" w:type="dxa"/>
            <w:tcBorders>
              <w:left w:val="single" w:sz="4" w:space="0" w:color="auto"/>
            </w:tcBorders>
          </w:tcPr>
          <w:p w14:paraId="1B016BC2" w14:textId="77777777" w:rsidR="005C582A" w:rsidRPr="00FD773D" w:rsidRDefault="005C582A" w:rsidP="00D15B83">
            <w:pPr>
              <w:rPr>
                <w:sz w:val="18"/>
                <w:szCs w:val="18"/>
              </w:rPr>
            </w:pPr>
            <w:r w:rsidRPr="00FD773D">
              <w:rPr>
                <w:sz w:val="18"/>
                <w:szCs w:val="18"/>
                <w:lang w:val="x-none" w:eastAsia="x-none"/>
              </w:rPr>
              <w:t>p_xa_module_obj</w:t>
            </w:r>
            <w:r w:rsidRPr="00FD773D">
              <w:rPr>
                <w:sz w:val="18"/>
                <w:szCs w:val="18"/>
                <w:lang w:eastAsia="x-none"/>
              </w:rPr>
              <w:t xml:space="preserve"> or pv_value</w:t>
            </w:r>
            <w:r w:rsidRPr="00FD773D">
              <w:rPr>
                <w:sz w:val="18"/>
                <w:szCs w:val="18"/>
              </w:rPr>
              <w:t xml:space="preserve"> is NULL.</w:t>
            </w:r>
          </w:p>
        </w:tc>
      </w:tr>
      <w:tr w:rsidR="005C582A" w:rsidRPr="00FD773D" w14:paraId="71A8E159" w14:textId="77777777" w:rsidTr="005C582A">
        <w:trPr>
          <w:trHeight w:val="292"/>
          <w:jc w:val="center"/>
        </w:trPr>
        <w:tc>
          <w:tcPr>
            <w:tcW w:w="1468" w:type="dxa"/>
            <w:vMerge/>
            <w:tcBorders>
              <w:right w:val="double" w:sz="4" w:space="0" w:color="auto"/>
            </w:tcBorders>
          </w:tcPr>
          <w:p w14:paraId="433924FC" w14:textId="77777777" w:rsidR="005C582A" w:rsidRPr="00FD773D" w:rsidRDefault="005C582A" w:rsidP="00D15B83">
            <w:pPr>
              <w:rPr>
                <w:sz w:val="18"/>
                <w:szCs w:val="18"/>
              </w:rPr>
            </w:pPr>
          </w:p>
        </w:tc>
        <w:tc>
          <w:tcPr>
            <w:tcW w:w="3534" w:type="dxa"/>
            <w:tcBorders>
              <w:left w:val="double" w:sz="4" w:space="0" w:color="auto"/>
              <w:right w:val="single" w:sz="4" w:space="0" w:color="auto"/>
            </w:tcBorders>
          </w:tcPr>
          <w:p w14:paraId="024CA1CE" w14:textId="77777777" w:rsidR="005C582A" w:rsidRPr="00FD773D" w:rsidRDefault="005C582A" w:rsidP="00D15B83">
            <w:pPr>
              <w:rPr>
                <w:sz w:val="18"/>
                <w:szCs w:val="18"/>
              </w:rPr>
            </w:pPr>
            <w:r w:rsidRPr="00FD773D">
              <w:rPr>
                <w:sz w:val="18"/>
                <w:szCs w:val="18"/>
              </w:rPr>
              <w:t>XA_API_FATAL_MEM_ALIGN</w:t>
            </w:r>
          </w:p>
        </w:tc>
        <w:tc>
          <w:tcPr>
            <w:tcW w:w="4569" w:type="dxa"/>
            <w:tcBorders>
              <w:left w:val="single" w:sz="4" w:space="0" w:color="auto"/>
            </w:tcBorders>
          </w:tcPr>
          <w:p w14:paraId="50E80F89" w14:textId="77777777" w:rsidR="005C582A" w:rsidRPr="00FD773D" w:rsidRDefault="005C582A" w:rsidP="00D15B83">
            <w:pPr>
              <w:rPr>
                <w:sz w:val="18"/>
                <w:szCs w:val="18"/>
                <w:lang w:eastAsia="x-none"/>
              </w:rPr>
            </w:pPr>
            <w:r w:rsidRPr="00FD773D">
              <w:rPr>
                <w:sz w:val="18"/>
                <w:szCs w:val="18"/>
                <w:lang w:eastAsia="x-none"/>
              </w:rPr>
              <w:t>p_xa_module_obj is not aligned to 4 bytes.</w:t>
            </w:r>
          </w:p>
        </w:tc>
      </w:tr>
      <w:tr w:rsidR="005C582A" w:rsidRPr="00FD773D" w14:paraId="764E4709" w14:textId="77777777" w:rsidTr="005C582A">
        <w:trPr>
          <w:trHeight w:val="292"/>
          <w:jc w:val="center"/>
        </w:trPr>
        <w:tc>
          <w:tcPr>
            <w:tcW w:w="1468" w:type="dxa"/>
            <w:vMerge/>
            <w:tcBorders>
              <w:right w:val="double" w:sz="4" w:space="0" w:color="auto"/>
            </w:tcBorders>
          </w:tcPr>
          <w:p w14:paraId="4E080497" w14:textId="77777777" w:rsidR="005C582A" w:rsidRPr="00FD773D" w:rsidRDefault="005C582A" w:rsidP="00CA7BE3">
            <w:pPr>
              <w:rPr>
                <w:sz w:val="18"/>
                <w:szCs w:val="18"/>
              </w:rPr>
            </w:pPr>
          </w:p>
        </w:tc>
        <w:tc>
          <w:tcPr>
            <w:tcW w:w="3534" w:type="dxa"/>
            <w:tcBorders>
              <w:left w:val="double" w:sz="4" w:space="0" w:color="auto"/>
              <w:right w:val="single" w:sz="4" w:space="0" w:color="auto"/>
            </w:tcBorders>
          </w:tcPr>
          <w:p w14:paraId="5DE7A593" w14:textId="18B7D11C" w:rsidR="005C582A" w:rsidRPr="00FD773D" w:rsidRDefault="005C582A" w:rsidP="00CA7BE3">
            <w:pPr>
              <w:rPr>
                <w:sz w:val="18"/>
                <w:szCs w:val="18"/>
              </w:rPr>
            </w:pPr>
            <w:r w:rsidRPr="00FD773D">
              <w:rPr>
                <w:sz w:val="18"/>
                <w:szCs w:val="18"/>
              </w:rPr>
              <w:t>XA_TDM_RDR_EXEC_FATAL_STATE</w:t>
            </w:r>
          </w:p>
          <w:p w14:paraId="24A4ED0C" w14:textId="33278861" w:rsidR="005C582A" w:rsidRPr="00FD773D" w:rsidRDefault="005C582A" w:rsidP="00CA7BE3">
            <w:pPr>
              <w:rPr>
                <w:sz w:val="18"/>
                <w:szCs w:val="18"/>
              </w:rPr>
            </w:pPr>
            <w:r w:rsidRPr="00FD773D">
              <w:rPr>
                <w:sz w:val="18"/>
                <w:szCs w:val="18"/>
              </w:rPr>
              <w:t>(only for TDM Renderer)</w:t>
            </w:r>
          </w:p>
        </w:tc>
        <w:tc>
          <w:tcPr>
            <w:tcW w:w="4569" w:type="dxa"/>
            <w:tcBorders>
              <w:left w:val="single" w:sz="4" w:space="0" w:color="auto"/>
            </w:tcBorders>
          </w:tcPr>
          <w:p w14:paraId="6626B72E" w14:textId="5EC0C883" w:rsidR="005C582A" w:rsidRPr="00FD773D" w:rsidRDefault="005C582A" w:rsidP="00663E05">
            <w:pPr>
              <w:rPr>
                <w:sz w:val="18"/>
                <w:szCs w:val="18"/>
                <w:lang w:eastAsia="x-none"/>
              </w:rPr>
            </w:pPr>
            <w:r w:rsidRPr="00FD773D">
              <w:rPr>
                <w:sz w:val="18"/>
                <w:szCs w:val="18"/>
                <w:lang w:eastAsia="x-none"/>
              </w:rPr>
              <w:t>Input buffer is not ready</w:t>
            </w:r>
          </w:p>
        </w:tc>
      </w:tr>
      <w:tr w:rsidR="005C582A" w:rsidRPr="00FD773D" w14:paraId="5C0D7EC3" w14:textId="77777777" w:rsidTr="005C582A">
        <w:trPr>
          <w:trHeight w:val="292"/>
          <w:jc w:val="center"/>
        </w:trPr>
        <w:tc>
          <w:tcPr>
            <w:tcW w:w="1468" w:type="dxa"/>
            <w:vMerge/>
            <w:tcBorders>
              <w:right w:val="double" w:sz="4" w:space="0" w:color="auto"/>
            </w:tcBorders>
          </w:tcPr>
          <w:p w14:paraId="1A3B40BD" w14:textId="77777777" w:rsidR="005C582A" w:rsidRPr="00FD773D" w:rsidRDefault="005C582A" w:rsidP="00CA7BE3">
            <w:pPr>
              <w:rPr>
                <w:sz w:val="18"/>
                <w:szCs w:val="18"/>
              </w:rPr>
            </w:pPr>
          </w:p>
        </w:tc>
        <w:tc>
          <w:tcPr>
            <w:tcW w:w="3534" w:type="dxa"/>
            <w:tcBorders>
              <w:left w:val="double" w:sz="4" w:space="0" w:color="auto"/>
              <w:right w:val="single" w:sz="4" w:space="0" w:color="auto"/>
            </w:tcBorders>
          </w:tcPr>
          <w:p w14:paraId="5E6B5793" w14:textId="77777777" w:rsidR="005C582A" w:rsidRPr="00FD773D" w:rsidRDefault="005C582A" w:rsidP="00CA7BE3">
            <w:pPr>
              <w:rPr>
                <w:sz w:val="18"/>
                <w:szCs w:val="18"/>
              </w:rPr>
            </w:pPr>
            <w:r w:rsidRPr="00FD773D">
              <w:rPr>
                <w:sz w:val="18"/>
                <w:szCs w:val="18"/>
              </w:rPr>
              <w:t>XA_API_FATAL_INVALID_CMD_TYPE</w:t>
            </w:r>
          </w:p>
          <w:p w14:paraId="6E2F55B8" w14:textId="570B926B" w:rsidR="005C582A" w:rsidRPr="00FD773D" w:rsidRDefault="005C582A" w:rsidP="00CA7BE3">
            <w:pPr>
              <w:rPr>
                <w:sz w:val="18"/>
                <w:szCs w:val="18"/>
              </w:rPr>
            </w:pPr>
            <w:r w:rsidRPr="00FD773D">
              <w:rPr>
                <w:sz w:val="18"/>
                <w:szCs w:val="18"/>
              </w:rPr>
              <w:t>(only for TDM Renderer)</w:t>
            </w:r>
          </w:p>
        </w:tc>
        <w:tc>
          <w:tcPr>
            <w:tcW w:w="4569" w:type="dxa"/>
            <w:tcBorders>
              <w:left w:val="single" w:sz="4" w:space="0" w:color="auto"/>
            </w:tcBorders>
          </w:tcPr>
          <w:p w14:paraId="28F8637D" w14:textId="238FCAFF" w:rsidR="005C582A" w:rsidRPr="00FD773D" w:rsidRDefault="005C582A" w:rsidP="00663E05">
            <w:pPr>
              <w:rPr>
                <w:sz w:val="18"/>
                <w:szCs w:val="18"/>
                <w:lang w:eastAsia="x-none"/>
              </w:rPr>
            </w:pPr>
            <w:r w:rsidRPr="00FD773D">
              <w:rPr>
                <w:sz w:val="18"/>
                <w:szCs w:val="18"/>
                <w:lang w:eastAsia="x-none"/>
              </w:rPr>
              <w:t>Invalid index of input buffer</w:t>
            </w:r>
          </w:p>
        </w:tc>
      </w:tr>
      <w:tr w:rsidR="002B29DC" w:rsidRPr="00FD773D" w14:paraId="7048617E" w14:textId="77777777" w:rsidTr="005C582A">
        <w:trPr>
          <w:jc w:val="center"/>
        </w:trPr>
        <w:tc>
          <w:tcPr>
            <w:tcW w:w="1468" w:type="dxa"/>
            <w:tcBorders>
              <w:right w:val="double" w:sz="4" w:space="0" w:color="auto"/>
            </w:tcBorders>
          </w:tcPr>
          <w:p w14:paraId="76D9F75C" w14:textId="77777777" w:rsidR="002B29DC" w:rsidRPr="00FD773D" w:rsidRDefault="002B29DC" w:rsidP="00D15B83">
            <w:pPr>
              <w:rPr>
                <w:sz w:val="18"/>
                <w:szCs w:val="18"/>
              </w:rPr>
            </w:pPr>
            <w:r w:rsidRPr="00FD773D">
              <w:rPr>
                <w:sz w:val="18"/>
                <w:szCs w:val="18"/>
              </w:rPr>
              <w:t>Restrictions</w:t>
            </w:r>
          </w:p>
        </w:tc>
        <w:tc>
          <w:tcPr>
            <w:tcW w:w="8103" w:type="dxa"/>
            <w:gridSpan w:val="2"/>
            <w:tcBorders>
              <w:left w:val="double" w:sz="4" w:space="0" w:color="auto"/>
            </w:tcBorders>
          </w:tcPr>
          <w:p w14:paraId="22F37125" w14:textId="77777777" w:rsidR="002B29DC" w:rsidRPr="00FD773D" w:rsidRDefault="002B29DC" w:rsidP="00D15B83">
            <w:pPr>
              <w:rPr>
                <w:sz w:val="18"/>
                <w:szCs w:val="18"/>
              </w:rPr>
            </w:pPr>
            <w:r w:rsidRPr="00FD773D">
              <w:rPr>
                <w:sz w:val="18"/>
                <w:szCs w:val="18"/>
              </w:rPr>
              <w:t>-</w:t>
            </w:r>
          </w:p>
        </w:tc>
      </w:tr>
    </w:tbl>
    <w:p w14:paraId="0DC9938C" w14:textId="6BB31156" w:rsidR="00F14AA4" w:rsidRPr="00FD773D" w:rsidRDefault="00396DE2" w:rsidP="004336E6">
      <w:pPr>
        <w:pStyle w:val="RefIDs"/>
      </w:pPr>
      <w:r>
        <w:t>[Covers: RD_014</w:t>
      </w:r>
      <w:r w:rsidRPr="00FD773D">
        <w:t>]</w:t>
      </w:r>
    </w:p>
    <w:p w14:paraId="092E1018" w14:textId="709808A5" w:rsidR="00F14AA4" w:rsidRPr="00FD773D" w:rsidRDefault="00F14AA4" w:rsidP="00F14AA4">
      <w:r w:rsidRPr="00FD773D">
        <w:t>Example</w:t>
      </w:r>
      <w:r w:rsidR="00151BC9" w:rsidRPr="00FD773D">
        <w:t>:</w:t>
      </w:r>
    </w:p>
    <w:p w14:paraId="472C1EF7" w14:textId="77777777" w:rsidR="00F14AA4" w:rsidRPr="00FD773D" w:rsidRDefault="00F14AA4" w:rsidP="00F14AA4">
      <w:r w:rsidRPr="00FD773D">
        <w:t>WORD32 consumed;</w:t>
      </w:r>
    </w:p>
    <w:p w14:paraId="02ACD70E" w14:textId="77777777" w:rsidR="00F14AA4" w:rsidRPr="00FD773D" w:rsidRDefault="00F14AA4" w:rsidP="00F14AA4">
      <w:pPr>
        <w:widowControl/>
        <w:autoSpaceDE/>
        <w:autoSpaceDN/>
        <w:adjustRightInd/>
        <w:snapToGrid/>
        <w:jc w:val="left"/>
      </w:pPr>
      <w:r w:rsidRPr="00FD773D">
        <w:t>res = (*api_func)(api_obj,</w:t>
      </w:r>
    </w:p>
    <w:p w14:paraId="3BC2E816" w14:textId="7B9070BF" w:rsidR="00F14AA4" w:rsidRPr="00FD773D" w:rsidRDefault="00F14AA4" w:rsidP="00F14AA4">
      <w:pPr>
        <w:widowControl/>
        <w:autoSpaceDE/>
        <w:autoSpaceDN/>
        <w:adjustRightInd/>
        <w:snapToGrid/>
        <w:jc w:val="left"/>
      </w:pPr>
      <w:r w:rsidRPr="00FD773D">
        <w:tab/>
      </w:r>
      <w:r w:rsidRPr="00FD773D">
        <w:tab/>
        <w:t xml:space="preserve">  XA_API_CMD_GET_CURIDX_INPUT_BUF,</w:t>
      </w:r>
    </w:p>
    <w:p w14:paraId="3F4E7015" w14:textId="66252D8B" w:rsidR="00F14AA4" w:rsidRPr="00FD773D" w:rsidRDefault="00F14AA4" w:rsidP="00F14AA4">
      <w:pPr>
        <w:widowControl/>
        <w:autoSpaceDE/>
        <w:autoSpaceDN/>
        <w:adjustRightInd/>
        <w:snapToGrid/>
        <w:jc w:val="left"/>
      </w:pPr>
      <w:r w:rsidRPr="00FD773D">
        <w:tab/>
      </w:r>
      <w:r w:rsidRPr="00FD773D">
        <w:tab/>
        <w:t xml:space="preserve">  </w:t>
      </w:r>
      <w:r w:rsidR="00544507" w:rsidRPr="00FD773D">
        <w:rPr>
          <w:color w:val="000000"/>
        </w:rPr>
        <w:t>index</w:t>
      </w:r>
      <w:r w:rsidRPr="00FD773D">
        <w:t>,</w:t>
      </w:r>
    </w:p>
    <w:p w14:paraId="3F2EA92D" w14:textId="5AB6DAF3" w:rsidR="00F14AA4" w:rsidRPr="00FD773D" w:rsidRDefault="00F14AA4" w:rsidP="00F14AA4">
      <w:pPr>
        <w:widowControl/>
        <w:autoSpaceDE/>
        <w:autoSpaceDN/>
        <w:adjustRightInd/>
        <w:snapToGrid/>
        <w:jc w:val="left"/>
      </w:pPr>
      <w:r w:rsidRPr="00FD773D">
        <w:tab/>
      </w:r>
      <w:r w:rsidRPr="00FD773D">
        <w:tab/>
        <w:t xml:space="preserve">  &amp;consumed);</w:t>
      </w:r>
    </w:p>
    <w:p w14:paraId="7C1CEB20" w14:textId="77777777" w:rsidR="00F14AA4" w:rsidRPr="00FD773D" w:rsidRDefault="00F14AA4" w:rsidP="00E96864"/>
    <w:p w14:paraId="23D122CD" w14:textId="77777777" w:rsidR="002B29DC" w:rsidRPr="00FD773D" w:rsidRDefault="002B29DC" w:rsidP="00E96864">
      <w:r w:rsidRPr="00FD773D">
        <w:br w:type="page"/>
      </w:r>
    </w:p>
    <w:p w14:paraId="46A69103" w14:textId="77777777" w:rsidR="003F6E95" w:rsidRPr="00FD773D" w:rsidRDefault="003F6E95" w:rsidP="00AC14DF"/>
    <w:p w14:paraId="2930C80C" w14:textId="34CDF48B" w:rsidR="002B29DC" w:rsidRPr="00FD773D" w:rsidRDefault="002B29DC" w:rsidP="00AC14DF">
      <w:pPr>
        <w:pStyle w:val="Heading4"/>
        <w:widowControl/>
        <w:numPr>
          <w:ilvl w:val="3"/>
          <w:numId w:val="7"/>
        </w:numPr>
        <w:autoSpaceDE/>
        <w:autoSpaceDN/>
        <w:adjustRightInd/>
        <w:snapToGrid/>
        <w:spacing w:before="200" w:after="100" w:line="240" w:lineRule="auto"/>
        <w:jc w:val="left"/>
        <w:textAlignment w:val="auto"/>
      </w:pPr>
      <w:r w:rsidRPr="00FD773D">
        <w:t xml:space="preserve">XA_API_CMD_EXECUTE </w:t>
      </w:r>
      <w:bookmarkEnd w:id="160"/>
      <w:r w:rsidRPr="00FD773D">
        <w:t>command</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3781"/>
        <w:gridCol w:w="4323"/>
      </w:tblGrid>
      <w:tr w:rsidR="002B29DC" w:rsidRPr="00FD773D" w14:paraId="1A423D6B" w14:textId="77777777" w:rsidTr="00667D3D">
        <w:trPr>
          <w:trHeight w:val="354"/>
          <w:jc w:val="center"/>
        </w:trPr>
        <w:tc>
          <w:tcPr>
            <w:tcW w:w="1467" w:type="dxa"/>
            <w:tcBorders>
              <w:right w:val="double" w:sz="4" w:space="0" w:color="auto"/>
            </w:tcBorders>
          </w:tcPr>
          <w:p w14:paraId="2E44F49B" w14:textId="77777777" w:rsidR="002B29DC" w:rsidRPr="00FD773D" w:rsidRDefault="002B29DC" w:rsidP="00D15B83">
            <w:pPr>
              <w:rPr>
                <w:sz w:val="18"/>
                <w:szCs w:val="18"/>
              </w:rPr>
            </w:pPr>
            <w:r w:rsidRPr="00FD773D">
              <w:rPr>
                <w:sz w:val="18"/>
                <w:szCs w:val="18"/>
              </w:rPr>
              <w:t>Subcommand</w:t>
            </w:r>
          </w:p>
        </w:tc>
        <w:tc>
          <w:tcPr>
            <w:tcW w:w="8104" w:type="dxa"/>
            <w:gridSpan w:val="2"/>
            <w:tcBorders>
              <w:left w:val="double" w:sz="4" w:space="0" w:color="auto"/>
            </w:tcBorders>
          </w:tcPr>
          <w:p w14:paraId="2668B707" w14:textId="77777777" w:rsidR="002B29DC" w:rsidRPr="00FD773D" w:rsidRDefault="002B29DC" w:rsidP="00F84552">
            <w:pPr>
              <w:pStyle w:val="ReqSect"/>
            </w:pPr>
            <w:r w:rsidRPr="00FD773D">
              <w:t>XA_CMD_TYPE_DO_EXECUTE</w:t>
            </w:r>
          </w:p>
        </w:tc>
      </w:tr>
      <w:tr w:rsidR="002B29DC" w:rsidRPr="00FD773D" w14:paraId="623D5142" w14:textId="77777777" w:rsidTr="00667D3D">
        <w:trPr>
          <w:trHeight w:val="354"/>
          <w:jc w:val="center"/>
        </w:trPr>
        <w:tc>
          <w:tcPr>
            <w:tcW w:w="1467" w:type="dxa"/>
            <w:tcBorders>
              <w:right w:val="double" w:sz="4" w:space="0" w:color="auto"/>
            </w:tcBorders>
          </w:tcPr>
          <w:p w14:paraId="7A3AFC59" w14:textId="77777777" w:rsidR="002B29DC" w:rsidRPr="00FD773D" w:rsidRDefault="002B29DC" w:rsidP="00D15B83">
            <w:pPr>
              <w:rPr>
                <w:sz w:val="18"/>
                <w:szCs w:val="18"/>
              </w:rPr>
            </w:pPr>
            <w:r w:rsidRPr="00FD773D">
              <w:rPr>
                <w:sz w:val="18"/>
                <w:szCs w:val="18"/>
              </w:rPr>
              <w:t>Description</w:t>
            </w:r>
          </w:p>
        </w:tc>
        <w:tc>
          <w:tcPr>
            <w:tcW w:w="8104" w:type="dxa"/>
            <w:gridSpan w:val="2"/>
            <w:tcBorders>
              <w:left w:val="double" w:sz="4" w:space="0" w:color="auto"/>
            </w:tcBorders>
          </w:tcPr>
          <w:p w14:paraId="43EFD14D" w14:textId="6C3DAE61" w:rsidR="002B29DC" w:rsidRPr="00FD773D" w:rsidRDefault="002B29DC" w:rsidP="00CD2CD8">
            <w:pPr>
              <w:pStyle w:val="ReqText"/>
              <w:rPr>
                <w:sz w:val="18"/>
                <w:szCs w:val="18"/>
              </w:rPr>
            </w:pPr>
            <w:r w:rsidRPr="00FD773D">
              <w:rPr>
                <w:sz w:val="18"/>
                <w:szCs w:val="18"/>
              </w:rPr>
              <w:t>T</w:t>
            </w:r>
            <w:r w:rsidR="00563EA0" w:rsidRPr="00FD773D">
              <w:rPr>
                <w:sz w:val="18"/>
                <w:szCs w:val="18"/>
              </w:rPr>
              <w:t xml:space="preserve">his command </w:t>
            </w:r>
            <w:r w:rsidR="00CD2CD8" w:rsidRPr="00FD773D">
              <w:rPr>
                <w:sz w:val="18"/>
                <w:szCs w:val="18"/>
              </w:rPr>
              <w:t>execute the TDM Renderer/Capture plugin.</w:t>
            </w:r>
          </w:p>
        </w:tc>
      </w:tr>
      <w:tr w:rsidR="002B29DC" w:rsidRPr="00FD773D" w14:paraId="29AC04BA" w14:textId="77777777" w:rsidTr="00667D3D">
        <w:trPr>
          <w:trHeight w:val="331"/>
          <w:jc w:val="center"/>
        </w:trPr>
        <w:tc>
          <w:tcPr>
            <w:tcW w:w="1467" w:type="dxa"/>
            <w:vMerge w:val="restart"/>
            <w:tcBorders>
              <w:right w:val="double" w:sz="4" w:space="0" w:color="auto"/>
            </w:tcBorders>
          </w:tcPr>
          <w:p w14:paraId="65634C75" w14:textId="77777777" w:rsidR="002B29DC" w:rsidRPr="00FD773D" w:rsidRDefault="002B29DC" w:rsidP="00D15B83">
            <w:pPr>
              <w:rPr>
                <w:sz w:val="18"/>
                <w:szCs w:val="18"/>
              </w:rPr>
            </w:pPr>
            <w:r w:rsidRPr="00FD773D">
              <w:rPr>
                <w:sz w:val="18"/>
                <w:szCs w:val="18"/>
              </w:rPr>
              <w:t>Arguments</w:t>
            </w:r>
          </w:p>
          <w:p w14:paraId="2D790B88" w14:textId="77777777" w:rsidR="002B29DC" w:rsidRPr="00FD773D" w:rsidRDefault="002B29DC" w:rsidP="00D15B83">
            <w:pPr>
              <w:rPr>
                <w:sz w:val="18"/>
                <w:szCs w:val="18"/>
              </w:rPr>
            </w:pPr>
          </w:p>
        </w:tc>
        <w:tc>
          <w:tcPr>
            <w:tcW w:w="8104" w:type="dxa"/>
            <w:gridSpan w:val="2"/>
            <w:tcBorders>
              <w:left w:val="double" w:sz="4" w:space="0" w:color="auto"/>
            </w:tcBorders>
          </w:tcPr>
          <w:p w14:paraId="17BC30E2"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4D477A06" w14:textId="77777777" w:rsidTr="00667D3D">
        <w:trPr>
          <w:trHeight w:val="640"/>
          <w:jc w:val="center"/>
        </w:trPr>
        <w:tc>
          <w:tcPr>
            <w:tcW w:w="1467" w:type="dxa"/>
            <w:vMerge/>
            <w:tcBorders>
              <w:right w:val="double" w:sz="4" w:space="0" w:color="auto"/>
            </w:tcBorders>
          </w:tcPr>
          <w:p w14:paraId="473E1701" w14:textId="77777777" w:rsidR="002B29DC" w:rsidRPr="00FD773D" w:rsidRDefault="002B29DC" w:rsidP="00D15B83">
            <w:pPr>
              <w:rPr>
                <w:sz w:val="18"/>
                <w:szCs w:val="18"/>
              </w:rPr>
            </w:pPr>
          </w:p>
        </w:tc>
        <w:tc>
          <w:tcPr>
            <w:tcW w:w="8104" w:type="dxa"/>
            <w:gridSpan w:val="2"/>
            <w:tcBorders>
              <w:left w:val="double" w:sz="4" w:space="0" w:color="auto"/>
            </w:tcBorders>
          </w:tcPr>
          <w:p w14:paraId="34056D7C"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4F460C02"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281B5952" w14:textId="77777777" w:rsidTr="00667D3D">
        <w:trPr>
          <w:trHeight w:val="351"/>
          <w:jc w:val="center"/>
        </w:trPr>
        <w:tc>
          <w:tcPr>
            <w:tcW w:w="1467" w:type="dxa"/>
            <w:vMerge/>
            <w:tcBorders>
              <w:right w:val="double" w:sz="4" w:space="0" w:color="auto"/>
            </w:tcBorders>
          </w:tcPr>
          <w:p w14:paraId="4A211517" w14:textId="77777777" w:rsidR="002B29DC" w:rsidRPr="00FD773D" w:rsidRDefault="002B29DC" w:rsidP="00D15B83">
            <w:pPr>
              <w:rPr>
                <w:sz w:val="18"/>
                <w:szCs w:val="18"/>
              </w:rPr>
            </w:pPr>
          </w:p>
        </w:tc>
        <w:tc>
          <w:tcPr>
            <w:tcW w:w="8104" w:type="dxa"/>
            <w:gridSpan w:val="2"/>
            <w:tcBorders>
              <w:left w:val="double" w:sz="4" w:space="0" w:color="auto"/>
            </w:tcBorders>
          </w:tcPr>
          <w:p w14:paraId="7232F62F"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5D364178" w14:textId="77777777" w:rsidTr="00667D3D">
        <w:trPr>
          <w:trHeight w:val="640"/>
          <w:jc w:val="center"/>
        </w:trPr>
        <w:tc>
          <w:tcPr>
            <w:tcW w:w="1467" w:type="dxa"/>
            <w:vMerge/>
            <w:tcBorders>
              <w:right w:val="double" w:sz="4" w:space="0" w:color="auto"/>
            </w:tcBorders>
          </w:tcPr>
          <w:p w14:paraId="3C3E5629" w14:textId="77777777" w:rsidR="002B29DC" w:rsidRPr="00FD773D" w:rsidRDefault="002B29DC" w:rsidP="00D15B83">
            <w:pPr>
              <w:rPr>
                <w:sz w:val="18"/>
                <w:szCs w:val="18"/>
              </w:rPr>
            </w:pPr>
          </w:p>
        </w:tc>
        <w:tc>
          <w:tcPr>
            <w:tcW w:w="8104" w:type="dxa"/>
            <w:gridSpan w:val="2"/>
            <w:tcBorders>
              <w:left w:val="double" w:sz="4" w:space="0" w:color="auto"/>
            </w:tcBorders>
          </w:tcPr>
          <w:p w14:paraId="3E7C45A7" w14:textId="77777777" w:rsidR="002B29DC" w:rsidRPr="00FD773D" w:rsidRDefault="002B29DC" w:rsidP="00D15B83">
            <w:pPr>
              <w:ind w:firstLineChars="100" w:firstLine="180"/>
              <w:rPr>
                <w:sz w:val="18"/>
                <w:szCs w:val="18"/>
              </w:rPr>
            </w:pPr>
            <w:r w:rsidRPr="00FD773D">
              <w:rPr>
                <w:sz w:val="18"/>
                <w:szCs w:val="18"/>
              </w:rPr>
              <w:t>XA_API_CMD_EXECUTE</w:t>
            </w:r>
          </w:p>
          <w:p w14:paraId="4088DA94" w14:textId="77777777" w:rsidR="002B29DC" w:rsidRPr="00FD773D" w:rsidRDefault="002B29DC" w:rsidP="00D15B83">
            <w:pPr>
              <w:ind w:firstLineChars="100" w:firstLine="180"/>
              <w:rPr>
                <w:sz w:val="18"/>
                <w:szCs w:val="18"/>
              </w:rPr>
            </w:pPr>
          </w:p>
        </w:tc>
      </w:tr>
      <w:tr w:rsidR="002B29DC" w:rsidRPr="00FD773D" w14:paraId="1E4B58EC" w14:textId="77777777" w:rsidTr="00667D3D">
        <w:trPr>
          <w:trHeight w:val="324"/>
          <w:jc w:val="center"/>
        </w:trPr>
        <w:tc>
          <w:tcPr>
            <w:tcW w:w="1467" w:type="dxa"/>
            <w:vMerge/>
            <w:tcBorders>
              <w:right w:val="double" w:sz="4" w:space="0" w:color="auto"/>
            </w:tcBorders>
          </w:tcPr>
          <w:p w14:paraId="057A9368" w14:textId="77777777" w:rsidR="002B29DC" w:rsidRPr="00FD773D" w:rsidRDefault="002B29DC" w:rsidP="00D15B83">
            <w:pPr>
              <w:rPr>
                <w:sz w:val="18"/>
                <w:szCs w:val="18"/>
              </w:rPr>
            </w:pPr>
          </w:p>
        </w:tc>
        <w:tc>
          <w:tcPr>
            <w:tcW w:w="8104" w:type="dxa"/>
            <w:gridSpan w:val="2"/>
            <w:tcBorders>
              <w:left w:val="double" w:sz="4" w:space="0" w:color="auto"/>
            </w:tcBorders>
          </w:tcPr>
          <w:p w14:paraId="4A75A518"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2517A90C" w14:textId="77777777" w:rsidTr="00667D3D">
        <w:trPr>
          <w:trHeight w:val="640"/>
          <w:jc w:val="center"/>
        </w:trPr>
        <w:tc>
          <w:tcPr>
            <w:tcW w:w="1467" w:type="dxa"/>
            <w:vMerge/>
            <w:tcBorders>
              <w:right w:val="double" w:sz="4" w:space="0" w:color="auto"/>
            </w:tcBorders>
          </w:tcPr>
          <w:p w14:paraId="4B9F08FC" w14:textId="77777777" w:rsidR="002B29DC" w:rsidRPr="00FD773D" w:rsidRDefault="002B29DC" w:rsidP="00D15B83">
            <w:pPr>
              <w:rPr>
                <w:sz w:val="18"/>
                <w:szCs w:val="18"/>
              </w:rPr>
            </w:pPr>
          </w:p>
        </w:tc>
        <w:tc>
          <w:tcPr>
            <w:tcW w:w="8104" w:type="dxa"/>
            <w:gridSpan w:val="2"/>
            <w:tcBorders>
              <w:left w:val="double" w:sz="4" w:space="0" w:color="auto"/>
            </w:tcBorders>
          </w:tcPr>
          <w:p w14:paraId="2F288EAE" w14:textId="77777777" w:rsidR="002B29DC" w:rsidRPr="00FD773D" w:rsidRDefault="002B29DC" w:rsidP="00D15B83">
            <w:pPr>
              <w:ind w:firstLineChars="100" w:firstLine="180"/>
              <w:rPr>
                <w:sz w:val="18"/>
                <w:szCs w:val="18"/>
              </w:rPr>
            </w:pPr>
            <w:r w:rsidRPr="00FD773D">
              <w:rPr>
                <w:sz w:val="18"/>
                <w:szCs w:val="18"/>
              </w:rPr>
              <w:t>XA_CMD_TYPE_DO_EXECUTE</w:t>
            </w:r>
          </w:p>
          <w:p w14:paraId="41F6689A" w14:textId="77777777" w:rsidR="002B29DC" w:rsidRPr="00FD773D" w:rsidRDefault="002B29DC" w:rsidP="00D15B83">
            <w:pPr>
              <w:ind w:firstLineChars="100" w:firstLine="180"/>
              <w:rPr>
                <w:sz w:val="18"/>
                <w:szCs w:val="18"/>
              </w:rPr>
            </w:pPr>
          </w:p>
        </w:tc>
      </w:tr>
      <w:tr w:rsidR="002B29DC" w:rsidRPr="00FD773D" w14:paraId="25A68E0F" w14:textId="77777777" w:rsidTr="00667D3D">
        <w:trPr>
          <w:trHeight w:val="338"/>
          <w:jc w:val="center"/>
        </w:trPr>
        <w:tc>
          <w:tcPr>
            <w:tcW w:w="1467" w:type="dxa"/>
            <w:vMerge/>
            <w:tcBorders>
              <w:right w:val="double" w:sz="4" w:space="0" w:color="auto"/>
            </w:tcBorders>
          </w:tcPr>
          <w:p w14:paraId="17BD07AE" w14:textId="77777777" w:rsidR="002B29DC" w:rsidRPr="00FD773D" w:rsidRDefault="002B29DC" w:rsidP="00D15B83">
            <w:pPr>
              <w:rPr>
                <w:sz w:val="18"/>
                <w:szCs w:val="18"/>
              </w:rPr>
            </w:pPr>
          </w:p>
        </w:tc>
        <w:tc>
          <w:tcPr>
            <w:tcW w:w="8104" w:type="dxa"/>
            <w:gridSpan w:val="2"/>
            <w:tcBorders>
              <w:left w:val="double" w:sz="4" w:space="0" w:color="auto"/>
            </w:tcBorders>
          </w:tcPr>
          <w:p w14:paraId="49DC5B47" w14:textId="77777777" w:rsidR="002B29DC" w:rsidRPr="00FD773D" w:rsidRDefault="002B29DC" w:rsidP="00D15B83">
            <w:pPr>
              <w:rPr>
                <w:sz w:val="18"/>
                <w:szCs w:val="18"/>
              </w:rPr>
            </w:pPr>
            <w:r w:rsidRPr="00FD773D">
              <w:rPr>
                <w:sz w:val="18"/>
                <w:szCs w:val="18"/>
              </w:rPr>
              <w:t>pv_value</w:t>
            </w:r>
          </w:p>
        </w:tc>
      </w:tr>
      <w:tr w:rsidR="002B29DC" w:rsidRPr="00FD773D" w14:paraId="73125477" w14:textId="77777777" w:rsidTr="00667D3D">
        <w:trPr>
          <w:trHeight w:val="640"/>
          <w:jc w:val="center"/>
        </w:trPr>
        <w:tc>
          <w:tcPr>
            <w:tcW w:w="1467" w:type="dxa"/>
            <w:vMerge/>
            <w:tcBorders>
              <w:right w:val="double" w:sz="4" w:space="0" w:color="auto"/>
            </w:tcBorders>
          </w:tcPr>
          <w:p w14:paraId="01A49212" w14:textId="77777777" w:rsidR="002B29DC" w:rsidRPr="00FD773D" w:rsidRDefault="002B29DC" w:rsidP="00D15B83">
            <w:pPr>
              <w:rPr>
                <w:sz w:val="18"/>
                <w:szCs w:val="18"/>
              </w:rPr>
            </w:pPr>
          </w:p>
        </w:tc>
        <w:tc>
          <w:tcPr>
            <w:tcW w:w="8104" w:type="dxa"/>
            <w:gridSpan w:val="2"/>
            <w:tcBorders>
              <w:left w:val="double" w:sz="4" w:space="0" w:color="auto"/>
              <w:bottom w:val="single" w:sz="4" w:space="0" w:color="auto"/>
            </w:tcBorders>
          </w:tcPr>
          <w:p w14:paraId="21846DFE" w14:textId="77777777" w:rsidR="002B29DC" w:rsidRPr="00FD773D" w:rsidRDefault="002B29DC" w:rsidP="00D15B83">
            <w:pPr>
              <w:ind w:firstLineChars="100" w:firstLine="180"/>
              <w:rPr>
                <w:sz w:val="18"/>
                <w:szCs w:val="18"/>
              </w:rPr>
            </w:pPr>
            <w:r w:rsidRPr="00FD773D">
              <w:rPr>
                <w:sz w:val="18"/>
                <w:szCs w:val="18"/>
              </w:rPr>
              <w:t>NULL</w:t>
            </w:r>
          </w:p>
          <w:p w14:paraId="707C7E9E" w14:textId="77777777" w:rsidR="002B29DC" w:rsidRPr="00FD773D" w:rsidRDefault="002B29DC" w:rsidP="00D15B83">
            <w:pPr>
              <w:ind w:firstLineChars="100" w:firstLine="180"/>
              <w:rPr>
                <w:sz w:val="18"/>
                <w:szCs w:val="18"/>
              </w:rPr>
            </w:pPr>
          </w:p>
        </w:tc>
      </w:tr>
      <w:tr w:rsidR="00667D3D" w:rsidRPr="00FD773D" w14:paraId="1D06A99A" w14:textId="77777777" w:rsidTr="00667D3D">
        <w:trPr>
          <w:trHeight w:val="292"/>
          <w:jc w:val="center"/>
        </w:trPr>
        <w:tc>
          <w:tcPr>
            <w:tcW w:w="1467" w:type="dxa"/>
            <w:vMerge w:val="restart"/>
            <w:tcBorders>
              <w:right w:val="double" w:sz="4" w:space="0" w:color="auto"/>
            </w:tcBorders>
          </w:tcPr>
          <w:p w14:paraId="213F5264" w14:textId="77777777" w:rsidR="00667D3D" w:rsidRPr="00FD773D" w:rsidRDefault="00667D3D" w:rsidP="00D15B83">
            <w:pPr>
              <w:rPr>
                <w:sz w:val="18"/>
                <w:szCs w:val="18"/>
              </w:rPr>
            </w:pPr>
            <w:r w:rsidRPr="00FD773D">
              <w:rPr>
                <w:sz w:val="18"/>
                <w:szCs w:val="18"/>
              </w:rPr>
              <w:t>Return value</w:t>
            </w:r>
          </w:p>
        </w:tc>
        <w:tc>
          <w:tcPr>
            <w:tcW w:w="3781" w:type="dxa"/>
            <w:tcBorders>
              <w:left w:val="double" w:sz="4" w:space="0" w:color="auto"/>
              <w:right w:val="single" w:sz="4" w:space="0" w:color="auto"/>
            </w:tcBorders>
          </w:tcPr>
          <w:p w14:paraId="1548953B" w14:textId="77777777" w:rsidR="00667D3D" w:rsidRPr="00FD773D" w:rsidRDefault="00667D3D" w:rsidP="00D15B83">
            <w:pPr>
              <w:rPr>
                <w:sz w:val="18"/>
                <w:szCs w:val="18"/>
              </w:rPr>
            </w:pPr>
            <w:r w:rsidRPr="00FD773D">
              <w:rPr>
                <w:sz w:val="18"/>
                <w:szCs w:val="18"/>
              </w:rPr>
              <w:t>XA_NO_ERROR</w:t>
            </w:r>
          </w:p>
        </w:tc>
        <w:tc>
          <w:tcPr>
            <w:tcW w:w="4323" w:type="dxa"/>
            <w:tcBorders>
              <w:left w:val="single" w:sz="4" w:space="0" w:color="auto"/>
            </w:tcBorders>
          </w:tcPr>
          <w:p w14:paraId="1C91B62D" w14:textId="77777777" w:rsidR="00667D3D" w:rsidRPr="00FD773D" w:rsidRDefault="00667D3D" w:rsidP="00D15B83">
            <w:pPr>
              <w:rPr>
                <w:sz w:val="18"/>
                <w:szCs w:val="18"/>
              </w:rPr>
            </w:pPr>
            <w:r w:rsidRPr="00FD773D">
              <w:rPr>
                <w:sz w:val="18"/>
                <w:szCs w:val="18"/>
              </w:rPr>
              <w:t>Normally ends.</w:t>
            </w:r>
          </w:p>
        </w:tc>
      </w:tr>
      <w:tr w:rsidR="00667D3D" w:rsidRPr="00FD773D" w14:paraId="0A8F05E6" w14:textId="77777777" w:rsidTr="00667D3D">
        <w:trPr>
          <w:trHeight w:val="292"/>
          <w:jc w:val="center"/>
        </w:trPr>
        <w:tc>
          <w:tcPr>
            <w:tcW w:w="1467" w:type="dxa"/>
            <w:vMerge/>
            <w:tcBorders>
              <w:right w:val="double" w:sz="4" w:space="0" w:color="auto"/>
            </w:tcBorders>
          </w:tcPr>
          <w:p w14:paraId="23A536D7" w14:textId="77777777" w:rsidR="00667D3D" w:rsidRPr="00FD773D" w:rsidRDefault="00667D3D" w:rsidP="00D15B83">
            <w:pPr>
              <w:rPr>
                <w:sz w:val="18"/>
                <w:szCs w:val="18"/>
              </w:rPr>
            </w:pPr>
          </w:p>
        </w:tc>
        <w:tc>
          <w:tcPr>
            <w:tcW w:w="3781" w:type="dxa"/>
            <w:tcBorders>
              <w:left w:val="double" w:sz="4" w:space="0" w:color="auto"/>
              <w:right w:val="single" w:sz="4" w:space="0" w:color="auto"/>
            </w:tcBorders>
          </w:tcPr>
          <w:p w14:paraId="14358AEF" w14:textId="77777777" w:rsidR="00667D3D" w:rsidRPr="00FD773D" w:rsidRDefault="00667D3D" w:rsidP="00D15B83">
            <w:pPr>
              <w:rPr>
                <w:sz w:val="18"/>
                <w:szCs w:val="18"/>
              </w:rPr>
            </w:pPr>
            <w:r w:rsidRPr="00FD773D">
              <w:rPr>
                <w:sz w:val="18"/>
                <w:szCs w:val="18"/>
              </w:rPr>
              <w:t>XA_API_FATAL_MEM_ALLOC</w:t>
            </w:r>
          </w:p>
        </w:tc>
        <w:tc>
          <w:tcPr>
            <w:tcW w:w="4323" w:type="dxa"/>
            <w:tcBorders>
              <w:left w:val="single" w:sz="4" w:space="0" w:color="auto"/>
            </w:tcBorders>
          </w:tcPr>
          <w:p w14:paraId="651FA879" w14:textId="2C2373AE" w:rsidR="00667D3D" w:rsidRPr="00FD773D" w:rsidRDefault="00667D3D" w:rsidP="003F3F91">
            <w:pPr>
              <w:rPr>
                <w:sz w:val="18"/>
                <w:szCs w:val="18"/>
              </w:rPr>
            </w:pPr>
            <w:r w:rsidRPr="00FD773D">
              <w:rPr>
                <w:sz w:val="18"/>
                <w:szCs w:val="18"/>
                <w:lang w:val="x-none" w:eastAsia="x-none"/>
              </w:rPr>
              <w:t>p_xa_module_obj</w:t>
            </w:r>
            <w:r w:rsidRPr="00FD773D">
              <w:rPr>
                <w:sz w:val="18"/>
                <w:szCs w:val="18"/>
              </w:rPr>
              <w:t xml:space="preserve"> is NULL.</w:t>
            </w:r>
          </w:p>
        </w:tc>
      </w:tr>
      <w:tr w:rsidR="00667D3D" w:rsidRPr="00FD773D" w14:paraId="1383C0A6" w14:textId="77777777" w:rsidTr="00667D3D">
        <w:trPr>
          <w:trHeight w:val="292"/>
          <w:jc w:val="center"/>
        </w:trPr>
        <w:tc>
          <w:tcPr>
            <w:tcW w:w="1467" w:type="dxa"/>
            <w:vMerge/>
            <w:tcBorders>
              <w:right w:val="double" w:sz="4" w:space="0" w:color="auto"/>
            </w:tcBorders>
          </w:tcPr>
          <w:p w14:paraId="002233A0" w14:textId="77777777" w:rsidR="00667D3D" w:rsidRPr="00FD773D" w:rsidRDefault="00667D3D" w:rsidP="00C41E62">
            <w:pPr>
              <w:rPr>
                <w:sz w:val="18"/>
                <w:szCs w:val="18"/>
              </w:rPr>
            </w:pPr>
          </w:p>
        </w:tc>
        <w:tc>
          <w:tcPr>
            <w:tcW w:w="3781" w:type="dxa"/>
            <w:tcBorders>
              <w:left w:val="double" w:sz="4" w:space="0" w:color="auto"/>
              <w:right w:val="single" w:sz="4" w:space="0" w:color="auto"/>
            </w:tcBorders>
          </w:tcPr>
          <w:p w14:paraId="3B231E59" w14:textId="3672C0E0" w:rsidR="00667D3D" w:rsidRPr="00FD773D" w:rsidRDefault="00667D3D" w:rsidP="00C41E62">
            <w:pPr>
              <w:rPr>
                <w:sz w:val="18"/>
                <w:szCs w:val="18"/>
              </w:rPr>
            </w:pPr>
            <w:r w:rsidRPr="00FD773D">
              <w:rPr>
                <w:sz w:val="18"/>
                <w:szCs w:val="18"/>
              </w:rPr>
              <w:t>XA_API_FATAL_MEM_ALIGN</w:t>
            </w:r>
          </w:p>
        </w:tc>
        <w:tc>
          <w:tcPr>
            <w:tcW w:w="4323" w:type="dxa"/>
            <w:tcBorders>
              <w:left w:val="single" w:sz="4" w:space="0" w:color="auto"/>
            </w:tcBorders>
          </w:tcPr>
          <w:p w14:paraId="4D501007" w14:textId="6B5E19FA" w:rsidR="00667D3D" w:rsidRPr="00FD773D" w:rsidRDefault="00667D3D" w:rsidP="00C41E62">
            <w:pPr>
              <w:rPr>
                <w:sz w:val="18"/>
                <w:szCs w:val="18"/>
                <w:lang w:val="x-none" w:eastAsia="x-none"/>
              </w:rPr>
            </w:pPr>
            <w:r w:rsidRPr="00FD773D">
              <w:rPr>
                <w:sz w:val="18"/>
                <w:szCs w:val="18"/>
                <w:lang w:eastAsia="x-none"/>
              </w:rPr>
              <w:t>p_xa_module_obj is not aligned to 4 bytes.</w:t>
            </w:r>
          </w:p>
        </w:tc>
      </w:tr>
      <w:tr w:rsidR="00667D3D" w:rsidRPr="00FD773D" w14:paraId="02B50A95" w14:textId="77777777" w:rsidTr="00667D3D">
        <w:trPr>
          <w:trHeight w:val="292"/>
          <w:jc w:val="center"/>
        </w:trPr>
        <w:tc>
          <w:tcPr>
            <w:tcW w:w="1467" w:type="dxa"/>
            <w:vMerge/>
            <w:tcBorders>
              <w:right w:val="double" w:sz="4" w:space="0" w:color="auto"/>
            </w:tcBorders>
          </w:tcPr>
          <w:p w14:paraId="2BE1F729" w14:textId="77777777" w:rsidR="00667D3D" w:rsidRPr="00FD773D" w:rsidRDefault="00667D3D" w:rsidP="00C41E62">
            <w:pPr>
              <w:rPr>
                <w:sz w:val="18"/>
                <w:szCs w:val="18"/>
              </w:rPr>
            </w:pPr>
          </w:p>
        </w:tc>
        <w:tc>
          <w:tcPr>
            <w:tcW w:w="3781" w:type="dxa"/>
            <w:tcBorders>
              <w:left w:val="double" w:sz="4" w:space="0" w:color="auto"/>
              <w:right w:val="single" w:sz="4" w:space="0" w:color="auto"/>
            </w:tcBorders>
          </w:tcPr>
          <w:p w14:paraId="0C6F51BE" w14:textId="77777777" w:rsidR="00DA02EA" w:rsidRPr="00FD773D" w:rsidRDefault="00667D3D" w:rsidP="00CD2CD8">
            <w:pPr>
              <w:jc w:val="left"/>
              <w:rPr>
                <w:sz w:val="18"/>
                <w:szCs w:val="18"/>
              </w:rPr>
            </w:pPr>
            <w:r w:rsidRPr="00FD773D">
              <w:rPr>
                <w:sz w:val="18"/>
                <w:szCs w:val="18"/>
              </w:rPr>
              <w:t xml:space="preserve">XA_TDM_CAP_EXEC_FATAL_STATE </w:t>
            </w:r>
          </w:p>
          <w:p w14:paraId="683E5B9C" w14:textId="259FA245" w:rsidR="00667D3D" w:rsidRPr="00FD773D" w:rsidRDefault="00667D3D" w:rsidP="00CD2CD8">
            <w:pPr>
              <w:jc w:val="left"/>
              <w:rPr>
                <w:sz w:val="18"/>
                <w:szCs w:val="18"/>
              </w:rPr>
            </w:pPr>
            <w:r w:rsidRPr="00FD773D">
              <w:rPr>
                <w:sz w:val="18"/>
                <w:szCs w:val="18"/>
              </w:rPr>
              <w:t>(in TDM Capture)</w:t>
            </w:r>
          </w:p>
          <w:p w14:paraId="3B4D6A2E" w14:textId="77777777" w:rsidR="00667D3D" w:rsidRPr="00FD773D" w:rsidRDefault="00667D3D" w:rsidP="00CD2CD8">
            <w:pPr>
              <w:jc w:val="left"/>
              <w:rPr>
                <w:sz w:val="18"/>
                <w:szCs w:val="18"/>
              </w:rPr>
            </w:pPr>
            <w:r w:rsidRPr="00FD773D">
              <w:rPr>
                <w:sz w:val="18"/>
                <w:szCs w:val="18"/>
              </w:rPr>
              <w:t>Or</w:t>
            </w:r>
          </w:p>
          <w:p w14:paraId="11FA2C4A" w14:textId="77777777" w:rsidR="00DA02EA" w:rsidRPr="00FD773D" w:rsidRDefault="00667D3D" w:rsidP="00CD2CD8">
            <w:pPr>
              <w:jc w:val="left"/>
              <w:rPr>
                <w:sz w:val="18"/>
                <w:szCs w:val="18"/>
              </w:rPr>
            </w:pPr>
            <w:r w:rsidRPr="00FD773D">
              <w:rPr>
                <w:sz w:val="18"/>
                <w:szCs w:val="18"/>
              </w:rPr>
              <w:t>XA_TDM_RDR_EXEC_FATAL_STATE</w:t>
            </w:r>
            <w:r w:rsidR="00DA02EA" w:rsidRPr="00FD773D">
              <w:rPr>
                <w:sz w:val="18"/>
                <w:szCs w:val="18"/>
              </w:rPr>
              <w:t xml:space="preserve"> </w:t>
            </w:r>
          </w:p>
          <w:p w14:paraId="6FF15D53" w14:textId="51324E7F" w:rsidR="00667D3D" w:rsidRPr="00FD773D" w:rsidRDefault="00667D3D" w:rsidP="00CD2CD8">
            <w:pPr>
              <w:jc w:val="left"/>
              <w:rPr>
                <w:sz w:val="18"/>
                <w:szCs w:val="18"/>
              </w:rPr>
            </w:pPr>
            <w:r w:rsidRPr="00FD773D">
              <w:rPr>
                <w:sz w:val="18"/>
                <w:szCs w:val="18"/>
              </w:rPr>
              <w:t>(in TDM Renderer)</w:t>
            </w:r>
          </w:p>
          <w:p w14:paraId="16D3B8FD" w14:textId="0E192A7E" w:rsidR="00667D3D" w:rsidRPr="00FD773D" w:rsidRDefault="00667D3D" w:rsidP="00CD2CD8">
            <w:pPr>
              <w:jc w:val="left"/>
              <w:rPr>
                <w:sz w:val="18"/>
                <w:szCs w:val="18"/>
              </w:rPr>
            </w:pPr>
          </w:p>
        </w:tc>
        <w:tc>
          <w:tcPr>
            <w:tcW w:w="4323" w:type="dxa"/>
            <w:tcBorders>
              <w:left w:val="single" w:sz="4" w:space="0" w:color="auto"/>
            </w:tcBorders>
          </w:tcPr>
          <w:p w14:paraId="7405F497" w14:textId="77777777" w:rsidR="00667D3D" w:rsidRPr="00FD773D" w:rsidRDefault="00667D3D" w:rsidP="00C41E62">
            <w:pPr>
              <w:rPr>
                <w:sz w:val="18"/>
                <w:szCs w:val="18"/>
              </w:rPr>
            </w:pPr>
            <w:r w:rsidRPr="00FD773D">
              <w:rPr>
                <w:sz w:val="18"/>
                <w:szCs w:val="18"/>
                <w:lang w:eastAsia="x-none"/>
              </w:rPr>
              <w:t>Incorrect sequence cal</w:t>
            </w:r>
            <w:r w:rsidRPr="00FD773D">
              <w:rPr>
                <w:rFonts w:hint="eastAsia"/>
                <w:sz w:val="18"/>
                <w:szCs w:val="18"/>
              </w:rPr>
              <w:t>l</w:t>
            </w:r>
          </w:p>
          <w:p w14:paraId="0A1E3242" w14:textId="77777777" w:rsidR="00667D3D" w:rsidRPr="00FD773D" w:rsidRDefault="00667D3D" w:rsidP="00C41E62">
            <w:pPr>
              <w:rPr>
                <w:sz w:val="18"/>
                <w:szCs w:val="18"/>
                <w:lang w:eastAsia="x-none"/>
              </w:rPr>
            </w:pPr>
            <w:r w:rsidRPr="00FD773D">
              <w:rPr>
                <w:sz w:val="18"/>
                <w:szCs w:val="18"/>
                <w:lang w:eastAsia="x-none"/>
              </w:rPr>
              <w:t>(i.e. call before initialization step)</w:t>
            </w:r>
          </w:p>
          <w:p w14:paraId="536C7443" w14:textId="27CEED0C" w:rsidR="00667D3D" w:rsidRPr="00FD773D" w:rsidRDefault="00667D3D" w:rsidP="00663E05">
            <w:pPr>
              <w:rPr>
                <w:sz w:val="18"/>
                <w:szCs w:val="18"/>
                <w:lang w:eastAsia="x-none"/>
              </w:rPr>
            </w:pPr>
            <w:r w:rsidRPr="00FD773D">
              <w:rPr>
                <w:sz w:val="18"/>
                <w:szCs w:val="18"/>
                <w:lang w:eastAsia="x-none"/>
              </w:rPr>
              <w:t>Or input / output buffer is not ready</w:t>
            </w:r>
          </w:p>
        </w:tc>
      </w:tr>
      <w:tr w:rsidR="00667D3D" w:rsidRPr="00FD773D" w14:paraId="6FF124A2" w14:textId="77777777" w:rsidTr="00667D3D">
        <w:trPr>
          <w:trHeight w:val="292"/>
          <w:jc w:val="center"/>
        </w:trPr>
        <w:tc>
          <w:tcPr>
            <w:tcW w:w="1467" w:type="dxa"/>
            <w:vMerge/>
            <w:tcBorders>
              <w:right w:val="double" w:sz="4" w:space="0" w:color="auto"/>
            </w:tcBorders>
          </w:tcPr>
          <w:p w14:paraId="12B0963A" w14:textId="4581D7AB" w:rsidR="00667D3D" w:rsidRPr="00FD773D" w:rsidRDefault="00667D3D" w:rsidP="00C41E62">
            <w:pPr>
              <w:rPr>
                <w:sz w:val="18"/>
                <w:szCs w:val="18"/>
              </w:rPr>
            </w:pPr>
          </w:p>
        </w:tc>
        <w:tc>
          <w:tcPr>
            <w:tcW w:w="3781" w:type="dxa"/>
            <w:tcBorders>
              <w:left w:val="double" w:sz="4" w:space="0" w:color="auto"/>
              <w:right w:val="single" w:sz="4" w:space="0" w:color="auto"/>
            </w:tcBorders>
          </w:tcPr>
          <w:p w14:paraId="31B5D59B" w14:textId="77777777" w:rsidR="00667D3D" w:rsidRPr="00FD773D" w:rsidRDefault="00667D3D" w:rsidP="00667D3D">
            <w:pPr>
              <w:jc w:val="left"/>
              <w:rPr>
                <w:sz w:val="18"/>
                <w:szCs w:val="18"/>
              </w:rPr>
            </w:pPr>
            <w:r w:rsidRPr="00FD773D">
              <w:rPr>
                <w:sz w:val="18"/>
                <w:szCs w:val="18"/>
              </w:rPr>
              <w:t>XA_TDM_CAP_EXEC_FATAL_INTERNAL (in TDM Capture)</w:t>
            </w:r>
          </w:p>
          <w:p w14:paraId="19AB06B4" w14:textId="17EB8C91" w:rsidR="00667D3D" w:rsidRPr="00FD773D" w:rsidRDefault="00CE1CAC" w:rsidP="00667D3D">
            <w:pPr>
              <w:jc w:val="left"/>
              <w:rPr>
                <w:sz w:val="18"/>
                <w:szCs w:val="18"/>
              </w:rPr>
            </w:pPr>
            <w:r w:rsidRPr="00FD773D">
              <w:rPr>
                <w:sz w:val="18"/>
                <w:szCs w:val="18"/>
              </w:rPr>
              <w:t>O</w:t>
            </w:r>
            <w:r w:rsidR="00667D3D" w:rsidRPr="00FD773D">
              <w:rPr>
                <w:sz w:val="18"/>
                <w:szCs w:val="18"/>
              </w:rPr>
              <w:t>r</w:t>
            </w:r>
          </w:p>
          <w:p w14:paraId="1B7FFCB3" w14:textId="0C75AE43" w:rsidR="00667D3D" w:rsidRPr="00FD773D" w:rsidRDefault="00667D3D" w:rsidP="00667D3D">
            <w:pPr>
              <w:jc w:val="left"/>
              <w:rPr>
                <w:sz w:val="18"/>
                <w:szCs w:val="18"/>
              </w:rPr>
            </w:pPr>
            <w:r w:rsidRPr="00FD773D">
              <w:rPr>
                <w:sz w:val="18"/>
                <w:szCs w:val="18"/>
              </w:rPr>
              <w:t>XA_TDM_RDR_EXEC_FATAL_INTERNAL (in TDM Renderer)</w:t>
            </w:r>
          </w:p>
        </w:tc>
        <w:tc>
          <w:tcPr>
            <w:tcW w:w="4323" w:type="dxa"/>
            <w:tcBorders>
              <w:left w:val="single" w:sz="4" w:space="0" w:color="auto"/>
            </w:tcBorders>
          </w:tcPr>
          <w:p w14:paraId="180E1966" w14:textId="383ED6A3" w:rsidR="00667D3D" w:rsidRPr="00FD773D" w:rsidRDefault="00667D3D" w:rsidP="00C41E62">
            <w:pPr>
              <w:rPr>
                <w:sz w:val="18"/>
                <w:szCs w:val="18"/>
                <w:lang w:eastAsia="x-none"/>
              </w:rPr>
            </w:pPr>
            <w:r w:rsidRPr="00FD773D">
              <w:rPr>
                <w:sz w:val="18"/>
                <w:szCs w:val="18"/>
              </w:rPr>
              <w:t>Hardware does not stop successfully</w:t>
            </w:r>
          </w:p>
        </w:tc>
      </w:tr>
      <w:tr w:rsidR="00C41E62" w:rsidRPr="00FD773D" w14:paraId="218E71FE" w14:textId="77777777" w:rsidTr="00667D3D">
        <w:trPr>
          <w:jc w:val="center"/>
        </w:trPr>
        <w:tc>
          <w:tcPr>
            <w:tcW w:w="1467" w:type="dxa"/>
            <w:tcBorders>
              <w:right w:val="double" w:sz="4" w:space="0" w:color="auto"/>
            </w:tcBorders>
          </w:tcPr>
          <w:p w14:paraId="76639A3E" w14:textId="390F9B91" w:rsidR="00C41E62" w:rsidRPr="00FD773D" w:rsidRDefault="00C41E62" w:rsidP="00C41E62">
            <w:pPr>
              <w:rPr>
                <w:sz w:val="18"/>
                <w:szCs w:val="18"/>
              </w:rPr>
            </w:pPr>
            <w:r w:rsidRPr="00FD773D">
              <w:rPr>
                <w:sz w:val="18"/>
                <w:szCs w:val="18"/>
              </w:rPr>
              <w:t>Restrictions</w:t>
            </w:r>
          </w:p>
        </w:tc>
        <w:tc>
          <w:tcPr>
            <w:tcW w:w="8104" w:type="dxa"/>
            <w:gridSpan w:val="2"/>
            <w:tcBorders>
              <w:left w:val="double" w:sz="4" w:space="0" w:color="auto"/>
            </w:tcBorders>
          </w:tcPr>
          <w:p w14:paraId="66212B7E" w14:textId="77777777" w:rsidR="00C41E62" w:rsidRPr="00FD773D" w:rsidRDefault="00C41E62" w:rsidP="00C41E62">
            <w:pPr>
              <w:rPr>
                <w:sz w:val="18"/>
                <w:szCs w:val="18"/>
              </w:rPr>
            </w:pPr>
            <w:r w:rsidRPr="00FD773D">
              <w:rPr>
                <w:sz w:val="18"/>
                <w:szCs w:val="18"/>
              </w:rPr>
              <w:t>-</w:t>
            </w:r>
          </w:p>
        </w:tc>
      </w:tr>
    </w:tbl>
    <w:p w14:paraId="7B94116F" w14:textId="0215DA50" w:rsidR="002B0088" w:rsidRDefault="002B0088" w:rsidP="002B0088">
      <w:pPr>
        <w:pStyle w:val="ReqID"/>
      </w:pPr>
      <w:r>
        <w:t>FD_PLG_TDM_017</w:t>
      </w:r>
    </w:p>
    <w:p w14:paraId="70B7E25B" w14:textId="38F5E9DB" w:rsidR="002B29DC" w:rsidRPr="00FD773D" w:rsidRDefault="00396DE2" w:rsidP="004336E6">
      <w:pPr>
        <w:pStyle w:val="RefIDs"/>
      </w:pPr>
      <w:r>
        <w:t>[Covers: RD_014</w:t>
      </w:r>
      <w:r w:rsidRPr="00FD773D">
        <w:t>]</w:t>
      </w:r>
    </w:p>
    <w:p w14:paraId="77E3639D" w14:textId="2BAC9997" w:rsidR="00F14AA4" w:rsidRPr="00FD773D" w:rsidRDefault="00F14AA4" w:rsidP="00F14AA4">
      <w:r w:rsidRPr="00FD773D">
        <w:t>Example</w:t>
      </w:r>
      <w:r w:rsidR="00151BC9" w:rsidRPr="00FD773D">
        <w:t>:</w:t>
      </w:r>
    </w:p>
    <w:p w14:paraId="69717BC3" w14:textId="77777777" w:rsidR="00F14AA4" w:rsidRPr="00FD773D" w:rsidRDefault="00F14AA4" w:rsidP="00F14AA4">
      <w:pPr>
        <w:widowControl/>
        <w:autoSpaceDE/>
        <w:autoSpaceDN/>
        <w:adjustRightInd/>
        <w:snapToGrid/>
        <w:jc w:val="left"/>
      </w:pPr>
      <w:r w:rsidRPr="00FD773D">
        <w:t>res = (*api_func)(api_obj,</w:t>
      </w:r>
    </w:p>
    <w:p w14:paraId="41A5E040" w14:textId="037AD546" w:rsidR="00F14AA4" w:rsidRPr="00FD773D" w:rsidRDefault="00F14AA4" w:rsidP="00F14AA4">
      <w:pPr>
        <w:widowControl/>
        <w:autoSpaceDE/>
        <w:autoSpaceDN/>
        <w:adjustRightInd/>
        <w:snapToGrid/>
        <w:jc w:val="left"/>
      </w:pPr>
      <w:r w:rsidRPr="00FD773D">
        <w:tab/>
      </w:r>
      <w:r w:rsidRPr="00FD773D">
        <w:tab/>
        <w:t xml:space="preserve">  XA_API_CMD_EXECUTE,</w:t>
      </w:r>
    </w:p>
    <w:p w14:paraId="1398CD1F" w14:textId="2E4DFB42" w:rsidR="00F14AA4" w:rsidRPr="00FD773D" w:rsidRDefault="00F14AA4" w:rsidP="00F14AA4">
      <w:pPr>
        <w:widowControl/>
        <w:autoSpaceDE/>
        <w:autoSpaceDN/>
        <w:adjustRightInd/>
        <w:snapToGrid/>
        <w:jc w:val="left"/>
      </w:pPr>
      <w:r w:rsidRPr="00FD773D">
        <w:tab/>
      </w:r>
      <w:r w:rsidRPr="00FD773D">
        <w:tab/>
        <w:t xml:space="preserve">  </w:t>
      </w:r>
      <w:r w:rsidRPr="00FD773D">
        <w:rPr>
          <w:color w:val="000000"/>
        </w:rPr>
        <w:t>XA_CMD_TYPE_DO_EXECUTE</w:t>
      </w:r>
      <w:r w:rsidRPr="00FD773D">
        <w:t>,</w:t>
      </w:r>
    </w:p>
    <w:p w14:paraId="6801D7E1" w14:textId="28631103" w:rsidR="00F14AA4" w:rsidRPr="00FD773D" w:rsidRDefault="00F14AA4" w:rsidP="00F14AA4">
      <w:pPr>
        <w:widowControl/>
        <w:autoSpaceDE/>
        <w:autoSpaceDN/>
        <w:adjustRightInd/>
        <w:snapToGrid/>
        <w:jc w:val="left"/>
      </w:pPr>
      <w:r w:rsidRPr="00FD773D">
        <w:tab/>
      </w:r>
      <w:r w:rsidRPr="00FD773D">
        <w:tab/>
        <w:t xml:space="preserve">  NULL);</w:t>
      </w:r>
    </w:p>
    <w:p w14:paraId="1B9D2D66" w14:textId="77777777" w:rsidR="00F14AA4" w:rsidRPr="00FD773D" w:rsidRDefault="00F14AA4" w:rsidP="00E96864"/>
    <w:p w14:paraId="5973A907" w14:textId="77777777" w:rsidR="002B29DC" w:rsidRPr="00FD773D" w:rsidRDefault="002B29DC" w:rsidP="00E96864">
      <w:r w:rsidRPr="00FD773D">
        <w:br w:type="page"/>
      </w:r>
    </w:p>
    <w:p w14:paraId="79110614" w14:textId="77777777" w:rsidR="00407A81" w:rsidRPr="00FD773D" w:rsidRDefault="00407A81" w:rsidP="00E96864"/>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530"/>
        <w:gridCol w:w="4573"/>
      </w:tblGrid>
      <w:tr w:rsidR="002B29DC" w:rsidRPr="00FD773D" w14:paraId="174F190E" w14:textId="77777777" w:rsidTr="004336E6">
        <w:trPr>
          <w:trHeight w:val="354"/>
          <w:jc w:val="center"/>
        </w:trPr>
        <w:tc>
          <w:tcPr>
            <w:tcW w:w="1468" w:type="dxa"/>
            <w:tcBorders>
              <w:right w:val="double" w:sz="4" w:space="0" w:color="auto"/>
            </w:tcBorders>
          </w:tcPr>
          <w:p w14:paraId="45286801" w14:textId="77777777" w:rsidR="002B29DC" w:rsidRPr="00FD773D" w:rsidRDefault="002B29DC" w:rsidP="00D15B83">
            <w:pPr>
              <w:rPr>
                <w:sz w:val="18"/>
                <w:szCs w:val="18"/>
              </w:rPr>
            </w:pPr>
            <w:r w:rsidRPr="00FD773D">
              <w:rPr>
                <w:sz w:val="18"/>
                <w:szCs w:val="18"/>
              </w:rPr>
              <w:t>Subcommand</w:t>
            </w:r>
          </w:p>
        </w:tc>
        <w:tc>
          <w:tcPr>
            <w:tcW w:w="8103" w:type="dxa"/>
            <w:gridSpan w:val="2"/>
            <w:tcBorders>
              <w:left w:val="double" w:sz="4" w:space="0" w:color="auto"/>
            </w:tcBorders>
          </w:tcPr>
          <w:p w14:paraId="3A2ACEDF" w14:textId="77777777" w:rsidR="002B29DC" w:rsidRPr="00FD773D" w:rsidRDefault="002B29DC" w:rsidP="00F84552">
            <w:pPr>
              <w:pStyle w:val="ReqSect"/>
            </w:pPr>
            <w:r w:rsidRPr="00FD773D">
              <w:t>XA_CMD_TYPE_DONE_QUERY</w:t>
            </w:r>
          </w:p>
        </w:tc>
      </w:tr>
      <w:tr w:rsidR="002B29DC" w:rsidRPr="00FD773D" w14:paraId="22398CFE" w14:textId="77777777" w:rsidTr="004336E6">
        <w:trPr>
          <w:trHeight w:val="354"/>
          <w:jc w:val="center"/>
        </w:trPr>
        <w:tc>
          <w:tcPr>
            <w:tcW w:w="1468" w:type="dxa"/>
            <w:tcBorders>
              <w:right w:val="double" w:sz="4" w:space="0" w:color="auto"/>
            </w:tcBorders>
          </w:tcPr>
          <w:p w14:paraId="5080F1F8" w14:textId="77777777" w:rsidR="002B29DC" w:rsidRPr="00FD773D" w:rsidRDefault="002B29DC" w:rsidP="00D15B83">
            <w:pPr>
              <w:rPr>
                <w:sz w:val="18"/>
                <w:szCs w:val="18"/>
              </w:rPr>
            </w:pPr>
            <w:r w:rsidRPr="00FD773D">
              <w:rPr>
                <w:sz w:val="18"/>
                <w:szCs w:val="18"/>
              </w:rPr>
              <w:t>Description</w:t>
            </w:r>
          </w:p>
        </w:tc>
        <w:tc>
          <w:tcPr>
            <w:tcW w:w="8103" w:type="dxa"/>
            <w:gridSpan w:val="2"/>
            <w:tcBorders>
              <w:left w:val="double" w:sz="4" w:space="0" w:color="auto"/>
            </w:tcBorders>
          </w:tcPr>
          <w:p w14:paraId="7DCFA6A9" w14:textId="04B55F3B" w:rsidR="002B29DC" w:rsidRPr="00FD773D" w:rsidRDefault="002B29DC" w:rsidP="00BC7B2E">
            <w:pPr>
              <w:pStyle w:val="ReqText"/>
              <w:rPr>
                <w:sz w:val="18"/>
                <w:szCs w:val="18"/>
              </w:rPr>
            </w:pPr>
            <w:r w:rsidRPr="00FD773D">
              <w:rPr>
                <w:sz w:val="18"/>
                <w:szCs w:val="18"/>
              </w:rPr>
              <w:t xml:space="preserve">This command checks to see if the end of processing has been reached. If it is, the flag value is set to 1; else, it is set to zero. The pointer to the flag is passed as an argument. Processing by the plugin can continue for several invocations of the DO_EXECUTE command after the last input data has been passed to the </w:t>
            </w:r>
            <w:r w:rsidR="00BD0FB4" w:rsidRPr="00FD773D">
              <w:rPr>
                <w:sz w:val="18"/>
                <w:szCs w:val="18"/>
              </w:rPr>
              <w:t>plugin</w:t>
            </w:r>
            <w:r w:rsidRPr="00FD773D">
              <w:rPr>
                <w:sz w:val="18"/>
                <w:szCs w:val="18"/>
              </w:rPr>
              <w:t xml:space="preserve">, so the application should not assume that the </w:t>
            </w:r>
            <w:r w:rsidR="00BD0FB4" w:rsidRPr="00FD773D">
              <w:rPr>
                <w:sz w:val="18"/>
                <w:szCs w:val="18"/>
              </w:rPr>
              <w:t>plugin</w:t>
            </w:r>
            <w:r w:rsidRPr="00FD773D">
              <w:rPr>
                <w:sz w:val="18"/>
                <w:szCs w:val="18"/>
              </w:rPr>
              <w:t xml:space="preserve"> has finished generating all its output until so indicated by this command.</w:t>
            </w:r>
          </w:p>
        </w:tc>
      </w:tr>
      <w:tr w:rsidR="002B29DC" w:rsidRPr="00FD773D" w14:paraId="7A3E7122" w14:textId="77777777" w:rsidTr="004336E6">
        <w:trPr>
          <w:trHeight w:val="331"/>
          <w:jc w:val="center"/>
        </w:trPr>
        <w:tc>
          <w:tcPr>
            <w:tcW w:w="1468" w:type="dxa"/>
            <w:vMerge w:val="restart"/>
            <w:tcBorders>
              <w:right w:val="double" w:sz="4" w:space="0" w:color="auto"/>
            </w:tcBorders>
          </w:tcPr>
          <w:p w14:paraId="14E2BFD2" w14:textId="77777777" w:rsidR="002B29DC" w:rsidRPr="00FD773D" w:rsidRDefault="002B29DC" w:rsidP="00D15B83">
            <w:pPr>
              <w:rPr>
                <w:sz w:val="18"/>
                <w:szCs w:val="18"/>
              </w:rPr>
            </w:pPr>
            <w:r w:rsidRPr="00FD773D">
              <w:rPr>
                <w:sz w:val="18"/>
                <w:szCs w:val="18"/>
              </w:rPr>
              <w:t>Arguments</w:t>
            </w:r>
          </w:p>
          <w:p w14:paraId="59E5A312" w14:textId="77777777" w:rsidR="002B29DC" w:rsidRPr="00FD773D" w:rsidRDefault="002B29DC" w:rsidP="00D15B83">
            <w:pPr>
              <w:rPr>
                <w:sz w:val="18"/>
                <w:szCs w:val="18"/>
              </w:rPr>
            </w:pPr>
          </w:p>
        </w:tc>
        <w:tc>
          <w:tcPr>
            <w:tcW w:w="8103" w:type="dxa"/>
            <w:gridSpan w:val="2"/>
            <w:tcBorders>
              <w:left w:val="double" w:sz="4" w:space="0" w:color="auto"/>
            </w:tcBorders>
          </w:tcPr>
          <w:p w14:paraId="59ADC3D4"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0C4F0D4A" w14:textId="77777777" w:rsidTr="004336E6">
        <w:trPr>
          <w:trHeight w:val="640"/>
          <w:jc w:val="center"/>
        </w:trPr>
        <w:tc>
          <w:tcPr>
            <w:tcW w:w="1468" w:type="dxa"/>
            <w:vMerge/>
            <w:tcBorders>
              <w:right w:val="double" w:sz="4" w:space="0" w:color="auto"/>
            </w:tcBorders>
          </w:tcPr>
          <w:p w14:paraId="48870C61" w14:textId="77777777" w:rsidR="002B29DC" w:rsidRPr="00FD773D" w:rsidRDefault="002B29DC" w:rsidP="00D15B83">
            <w:pPr>
              <w:rPr>
                <w:sz w:val="18"/>
                <w:szCs w:val="18"/>
              </w:rPr>
            </w:pPr>
          </w:p>
        </w:tc>
        <w:tc>
          <w:tcPr>
            <w:tcW w:w="8103" w:type="dxa"/>
            <w:gridSpan w:val="2"/>
            <w:tcBorders>
              <w:left w:val="double" w:sz="4" w:space="0" w:color="auto"/>
            </w:tcBorders>
          </w:tcPr>
          <w:p w14:paraId="7FF2B5C8"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1D34C3FA"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7E11C286" w14:textId="77777777" w:rsidTr="004336E6">
        <w:trPr>
          <w:trHeight w:val="351"/>
          <w:jc w:val="center"/>
        </w:trPr>
        <w:tc>
          <w:tcPr>
            <w:tcW w:w="1468" w:type="dxa"/>
            <w:vMerge/>
            <w:tcBorders>
              <w:right w:val="double" w:sz="4" w:space="0" w:color="auto"/>
            </w:tcBorders>
          </w:tcPr>
          <w:p w14:paraId="4FBD7D97" w14:textId="77777777" w:rsidR="002B29DC" w:rsidRPr="00FD773D" w:rsidRDefault="002B29DC" w:rsidP="00D15B83">
            <w:pPr>
              <w:rPr>
                <w:sz w:val="18"/>
                <w:szCs w:val="18"/>
              </w:rPr>
            </w:pPr>
          </w:p>
        </w:tc>
        <w:tc>
          <w:tcPr>
            <w:tcW w:w="8103" w:type="dxa"/>
            <w:gridSpan w:val="2"/>
            <w:tcBorders>
              <w:left w:val="double" w:sz="4" w:space="0" w:color="auto"/>
            </w:tcBorders>
          </w:tcPr>
          <w:p w14:paraId="3387DC0E"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67E43A3A" w14:textId="77777777" w:rsidTr="004336E6">
        <w:trPr>
          <w:trHeight w:val="640"/>
          <w:jc w:val="center"/>
        </w:trPr>
        <w:tc>
          <w:tcPr>
            <w:tcW w:w="1468" w:type="dxa"/>
            <w:vMerge/>
            <w:tcBorders>
              <w:right w:val="double" w:sz="4" w:space="0" w:color="auto"/>
            </w:tcBorders>
          </w:tcPr>
          <w:p w14:paraId="0A608CCA" w14:textId="77777777" w:rsidR="002B29DC" w:rsidRPr="00FD773D" w:rsidRDefault="002B29DC" w:rsidP="00D15B83">
            <w:pPr>
              <w:rPr>
                <w:sz w:val="18"/>
                <w:szCs w:val="18"/>
              </w:rPr>
            </w:pPr>
          </w:p>
        </w:tc>
        <w:tc>
          <w:tcPr>
            <w:tcW w:w="8103" w:type="dxa"/>
            <w:gridSpan w:val="2"/>
            <w:tcBorders>
              <w:left w:val="double" w:sz="4" w:space="0" w:color="auto"/>
            </w:tcBorders>
          </w:tcPr>
          <w:p w14:paraId="3505C978" w14:textId="77777777" w:rsidR="002B29DC" w:rsidRPr="00FD773D" w:rsidRDefault="002B29DC" w:rsidP="00D15B83">
            <w:pPr>
              <w:ind w:firstLineChars="100" w:firstLine="180"/>
              <w:rPr>
                <w:sz w:val="18"/>
                <w:szCs w:val="18"/>
              </w:rPr>
            </w:pPr>
            <w:r w:rsidRPr="00FD773D">
              <w:rPr>
                <w:sz w:val="18"/>
                <w:szCs w:val="18"/>
              </w:rPr>
              <w:t>XA_API_CMD_EXECUTE</w:t>
            </w:r>
          </w:p>
          <w:p w14:paraId="3A0EE140" w14:textId="77777777" w:rsidR="002B29DC" w:rsidRPr="00FD773D" w:rsidRDefault="002B29DC" w:rsidP="00D15B83">
            <w:pPr>
              <w:ind w:firstLineChars="100" w:firstLine="180"/>
              <w:rPr>
                <w:sz w:val="18"/>
                <w:szCs w:val="18"/>
              </w:rPr>
            </w:pPr>
          </w:p>
        </w:tc>
      </w:tr>
      <w:tr w:rsidR="002B29DC" w:rsidRPr="00FD773D" w14:paraId="48E3DAE6" w14:textId="77777777" w:rsidTr="004336E6">
        <w:trPr>
          <w:trHeight w:val="324"/>
          <w:jc w:val="center"/>
        </w:trPr>
        <w:tc>
          <w:tcPr>
            <w:tcW w:w="1468" w:type="dxa"/>
            <w:vMerge/>
            <w:tcBorders>
              <w:right w:val="double" w:sz="4" w:space="0" w:color="auto"/>
            </w:tcBorders>
          </w:tcPr>
          <w:p w14:paraId="399AA514" w14:textId="77777777" w:rsidR="002B29DC" w:rsidRPr="00FD773D" w:rsidRDefault="002B29DC" w:rsidP="00D15B83">
            <w:pPr>
              <w:rPr>
                <w:sz w:val="18"/>
                <w:szCs w:val="18"/>
              </w:rPr>
            </w:pPr>
          </w:p>
        </w:tc>
        <w:tc>
          <w:tcPr>
            <w:tcW w:w="8103" w:type="dxa"/>
            <w:gridSpan w:val="2"/>
            <w:tcBorders>
              <w:left w:val="double" w:sz="4" w:space="0" w:color="auto"/>
            </w:tcBorders>
          </w:tcPr>
          <w:p w14:paraId="7CBBBA37"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3C2FA54C" w14:textId="77777777" w:rsidTr="004336E6">
        <w:trPr>
          <w:trHeight w:val="640"/>
          <w:jc w:val="center"/>
        </w:trPr>
        <w:tc>
          <w:tcPr>
            <w:tcW w:w="1468" w:type="dxa"/>
            <w:vMerge/>
            <w:tcBorders>
              <w:right w:val="double" w:sz="4" w:space="0" w:color="auto"/>
            </w:tcBorders>
          </w:tcPr>
          <w:p w14:paraId="68517A66" w14:textId="77777777" w:rsidR="002B29DC" w:rsidRPr="00FD773D" w:rsidRDefault="002B29DC" w:rsidP="00D15B83">
            <w:pPr>
              <w:rPr>
                <w:sz w:val="18"/>
                <w:szCs w:val="18"/>
              </w:rPr>
            </w:pPr>
          </w:p>
        </w:tc>
        <w:tc>
          <w:tcPr>
            <w:tcW w:w="8103" w:type="dxa"/>
            <w:gridSpan w:val="2"/>
            <w:tcBorders>
              <w:left w:val="double" w:sz="4" w:space="0" w:color="auto"/>
            </w:tcBorders>
          </w:tcPr>
          <w:p w14:paraId="18D19AE3" w14:textId="77777777" w:rsidR="002B29DC" w:rsidRPr="00FD773D" w:rsidRDefault="002B29DC" w:rsidP="00D15B83">
            <w:pPr>
              <w:ind w:firstLineChars="100" w:firstLine="180"/>
              <w:rPr>
                <w:sz w:val="18"/>
                <w:szCs w:val="18"/>
              </w:rPr>
            </w:pPr>
            <w:r w:rsidRPr="00FD773D">
              <w:rPr>
                <w:sz w:val="18"/>
                <w:szCs w:val="18"/>
              </w:rPr>
              <w:t xml:space="preserve">XA_CMD_TYPE_DONE_QUERY </w:t>
            </w:r>
          </w:p>
        </w:tc>
      </w:tr>
      <w:tr w:rsidR="002B29DC" w:rsidRPr="00FD773D" w14:paraId="510768BC" w14:textId="77777777" w:rsidTr="004336E6">
        <w:trPr>
          <w:trHeight w:val="338"/>
          <w:jc w:val="center"/>
        </w:trPr>
        <w:tc>
          <w:tcPr>
            <w:tcW w:w="1468" w:type="dxa"/>
            <w:vMerge/>
            <w:tcBorders>
              <w:right w:val="double" w:sz="4" w:space="0" w:color="auto"/>
            </w:tcBorders>
          </w:tcPr>
          <w:p w14:paraId="0AE51C3F" w14:textId="77777777" w:rsidR="002B29DC" w:rsidRPr="00FD773D" w:rsidRDefault="002B29DC" w:rsidP="00D15B83">
            <w:pPr>
              <w:rPr>
                <w:sz w:val="18"/>
                <w:szCs w:val="18"/>
              </w:rPr>
            </w:pPr>
          </w:p>
        </w:tc>
        <w:tc>
          <w:tcPr>
            <w:tcW w:w="8103" w:type="dxa"/>
            <w:gridSpan w:val="2"/>
            <w:tcBorders>
              <w:left w:val="double" w:sz="4" w:space="0" w:color="auto"/>
            </w:tcBorders>
          </w:tcPr>
          <w:p w14:paraId="127942E1" w14:textId="77777777" w:rsidR="002B29DC" w:rsidRPr="00FD773D" w:rsidRDefault="002B29DC" w:rsidP="00D15B83">
            <w:pPr>
              <w:rPr>
                <w:sz w:val="18"/>
                <w:szCs w:val="18"/>
              </w:rPr>
            </w:pPr>
            <w:r w:rsidRPr="00FD773D">
              <w:rPr>
                <w:sz w:val="18"/>
                <w:szCs w:val="18"/>
              </w:rPr>
              <w:t>pv_value</w:t>
            </w:r>
          </w:p>
        </w:tc>
      </w:tr>
      <w:tr w:rsidR="002B29DC" w:rsidRPr="00FD773D" w14:paraId="4DBCE734" w14:textId="77777777" w:rsidTr="004336E6">
        <w:trPr>
          <w:trHeight w:val="640"/>
          <w:jc w:val="center"/>
        </w:trPr>
        <w:tc>
          <w:tcPr>
            <w:tcW w:w="1468" w:type="dxa"/>
            <w:vMerge/>
            <w:tcBorders>
              <w:right w:val="double" w:sz="4" w:space="0" w:color="auto"/>
            </w:tcBorders>
          </w:tcPr>
          <w:p w14:paraId="2449DA93" w14:textId="77777777" w:rsidR="002B29DC" w:rsidRPr="00FD773D" w:rsidRDefault="002B29DC" w:rsidP="00D15B83">
            <w:pPr>
              <w:rPr>
                <w:sz w:val="18"/>
                <w:szCs w:val="18"/>
              </w:rPr>
            </w:pPr>
          </w:p>
        </w:tc>
        <w:tc>
          <w:tcPr>
            <w:tcW w:w="8103" w:type="dxa"/>
            <w:gridSpan w:val="2"/>
            <w:tcBorders>
              <w:left w:val="double" w:sz="4" w:space="0" w:color="auto"/>
              <w:bottom w:val="single" w:sz="4" w:space="0" w:color="auto"/>
            </w:tcBorders>
          </w:tcPr>
          <w:p w14:paraId="405310EB" w14:textId="45D49A44" w:rsidR="002B29DC" w:rsidRPr="00FD773D" w:rsidRDefault="002B29DC" w:rsidP="002E2600">
            <w:pPr>
              <w:ind w:left="134"/>
              <w:rPr>
                <w:sz w:val="18"/>
                <w:szCs w:val="18"/>
              </w:rPr>
            </w:pPr>
            <w:r w:rsidRPr="00FD773D">
              <w:rPr>
                <w:sz w:val="18"/>
                <w:szCs w:val="18"/>
              </w:rPr>
              <w:t xml:space="preserve">Pointer to the flag variable </w:t>
            </w:r>
          </w:p>
        </w:tc>
      </w:tr>
      <w:tr w:rsidR="002B29DC" w:rsidRPr="00FD773D" w14:paraId="7A28334D" w14:textId="77777777" w:rsidTr="004336E6">
        <w:trPr>
          <w:trHeight w:val="292"/>
          <w:jc w:val="center"/>
        </w:trPr>
        <w:tc>
          <w:tcPr>
            <w:tcW w:w="1468" w:type="dxa"/>
            <w:vMerge w:val="restart"/>
            <w:tcBorders>
              <w:right w:val="double" w:sz="4" w:space="0" w:color="auto"/>
            </w:tcBorders>
          </w:tcPr>
          <w:p w14:paraId="62FE9BF1" w14:textId="77777777" w:rsidR="002B29DC" w:rsidRPr="00FD773D" w:rsidRDefault="002B29DC" w:rsidP="00D15B83">
            <w:pPr>
              <w:rPr>
                <w:sz w:val="18"/>
                <w:szCs w:val="18"/>
              </w:rPr>
            </w:pPr>
            <w:r w:rsidRPr="00FD773D">
              <w:rPr>
                <w:sz w:val="18"/>
                <w:szCs w:val="18"/>
              </w:rPr>
              <w:t>Return value</w:t>
            </w:r>
          </w:p>
        </w:tc>
        <w:tc>
          <w:tcPr>
            <w:tcW w:w="3530" w:type="dxa"/>
            <w:tcBorders>
              <w:left w:val="double" w:sz="4" w:space="0" w:color="auto"/>
              <w:right w:val="single" w:sz="4" w:space="0" w:color="auto"/>
            </w:tcBorders>
          </w:tcPr>
          <w:p w14:paraId="5CB15586" w14:textId="77777777" w:rsidR="002B29DC" w:rsidRPr="00FD773D" w:rsidRDefault="002B29DC" w:rsidP="00D15B83">
            <w:pPr>
              <w:rPr>
                <w:sz w:val="18"/>
                <w:szCs w:val="18"/>
              </w:rPr>
            </w:pPr>
            <w:r w:rsidRPr="00FD773D">
              <w:rPr>
                <w:sz w:val="18"/>
                <w:szCs w:val="18"/>
              </w:rPr>
              <w:t>XA_NO_ERROR</w:t>
            </w:r>
          </w:p>
        </w:tc>
        <w:tc>
          <w:tcPr>
            <w:tcW w:w="4573" w:type="dxa"/>
            <w:tcBorders>
              <w:left w:val="single" w:sz="4" w:space="0" w:color="auto"/>
            </w:tcBorders>
          </w:tcPr>
          <w:p w14:paraId="1A2AE1E1" w14:textId="77777777" w:rsidR="002B29DC" w:rsidRPr="00FD773D" w:rsidRDefault="002B29DC" w:rsidP="00D15B83">
            <w:pPr>
              <w:rPr>
                <w:sz w:val="18"/>
                <w:szCs w:val="18"/>
              </w:rPr>
            </w:pPr>
            <w:r w:rsidRPr="00FD773D">
              <w:rPr>
                <w:sz w:val="18"/>
                <w:szCs w:val="18"/>
              </w:rPr>
              <w:t>Normally ends.</w:t>
            </w:r>
          </w:p>
        </w:tc>
      </w:tr>
      <w:tr w:rsidR="002B29DC" w:rsidRPr="00FD773D" w14:paraId="7F377ADC" w14:textId="77777777" w:rsidTr="004336E6">
        <w:trPr>
          <w:trHeight w:val="292"/>
          <w:jc w:val="center"/>
        </w:trPr>
        <w:tc>
          <w:tcPr>
            <w:tcW w:w="1468" w:type="dxa"/>
            <w:vMerge/>
            <w:tcBorders>
              <w:right w:val="double" w:sz="4" w:space="0" w:color="auto"/>
            </w:tcBorders>
          </w:tcPr>
          <w:p w14:paraId="73450482" w14:textId="77777777" w:rsidR="002B29DC" w:rsidRPr="00FD773D" w:rsidRDefault="002B29DC" w:rsidP="00D15B83">
            <w:pPr>
              <w:rPr>
                <w:sz w:val="18"/>
                <w:szCs w:val="18"/>
              </w:rPr>
            </w:pPr>
          </w:p>
        </w:tc>
        <w:tc>
          <w:tcPr>
            <w:tcW w:w="3530" w:type="dxa"/>
            <w:tcBorders>
              <w:left w:val="double" w:sz="4" w:space="0" w:color="auto"/>
              <w:right w:val="single" w:sz="4" w:space="0" w:color="auto"/>
            </w:tcBorders>
          </w:tcPr>
          <w:p w14:paraId="39CAF307" w14:textId="77777777" w:rsidR="002B29DC" w:rsidRPr="00FD773D" w:rsidRDefault="002B29DC" w:rsidP="00D15B83">
            <w:pPr>
              <w:rPr>
                <w:sz w:val="18"/>
                <w:szCs w:val="18"/>
              </w:rPr>
            </w:pPr>
            <w:r w:rsidRPr="00FD773D">
              <w:rPr>
                <w:sz w:val="18"/>
                <w:szCs w:val="18"/>
              </w:rPr>
              <w:t>XA_API_FATAL_MEM_ALLOC</w:t>
            </w:r>
          </w:p>
        </w:tc>
        <w:tc>
          <w:tcPr>
            <w:tcW w:w="4573" w:type="dxa"/>
            <w:tcBorders>
              <w:left w:val="single" w:sz="4" w:space="0" w:color="auto"/>
            </w:tcBorders>
          </w:tcPr>
          <w:p w14:paraId="39DA1A80" w14:textId="77777777" w:rsidR="002B29DC" w:rsidRPr="00FD773D" w:rsidRDefault="002B29DC" w:rsidP="00D15B83">
            <w:pPr>
              <w:rPr>
                <w:sz w:val="18"/>
                <w:szCs w:val="18"/>
              </w:rPr>
            </w:pPr>
            <w:r w:rsidRPr="00FD773D">
              <w:rPr>
                <w:sz w:val="18"/>
                <w:szCs w:val="18"/>
                <w:lang w:val="x-none" w:eastAsia="x-none"/>
              </w:rPr>
              <w:t>p_xa_module_obj</w:t>
            </w:r>
            <w:r w:rsidRPr="00FD773D">
              <w:rPr>
                <w:sz w:val="18"/>
                <w:szCs w:val="18"/>
                <w:lang w:eastAsia="x-none"/>
              </w:rPr>
              <w:t xml:space="preserve"> or pv_value</w:t>
            </w:r>
            <w:r w:rsidRPr="00FD773D">
              <w:rPr>
                <w:sz w:val="18"/>
                <w:szCs w:val="18"/>
              </w:rPr>
              <w:t xml:space="preserve"> is NULL.</w:t>
            </w:r>
          </w:p>
        </w:tc>
      </w:tr>
      <w:tr w:rsidR="003F3F91" w:rsidRPr="00FD773D" w14:paraId="09E47E34" w14:textId="77777777" w:rsidTr="004336E6">
        <w:trPr>
          <w:trHeight w:val="292"/>
          <w:jc w:val="center"/>
        </w:trPr>
        <w:tc>
          <w:tcPr>
            <w:tcW w:w="1468" w:type="dxa"/>
            <w:vMerge/>
            <w:tcBorders>
              <w:right w:val="double" w:sz="4" w:space="0" w:color="auto"/>
            </w:tcBorders>
          </w:tcPr>
          <w:p w14:paraId="0E714C60" w14:textId="77777777" w:rsidR="003F3F91" w:rsidRPr="00FD773D" w:rsidRDefault="003F3F91" w:rsidP="003F3F91">
            <w:pPr>
              <w:rPr>
                <w:sz w:val="18"/>
                <w:szCs w:val="18"/>
              </w:rPr>
            </w:pPr>
          </w:p>
        </w:tc>
        <w:tc>
          <w:tcPr>
            <w:tcW w:w="3530" w:type="dxa"/>
            <w:tcBorders>
              <w:left w:val="double" w:sz="4" w:space="0" w:color="auto"/>
              <w:right w:val="single" w:sz="4" w:space="0" w:color="auto"/>
            </w:tcBorders>
          </w:tcPr>
          <w:p w14:paraId="2B8BBB7E" w14:textId="79C3C5DC" w:rsidR="003F3F91" w:rsidRPr="00FD773D" w:rsidRDefault="003F3F91" w:rsidP="003F3F91">
            <w:pPr>
              <w:rPr>
                <w:sz w:val="18"/>
                <w:szCs w:val="18"/>
              </w:rPr>
            </w:pPr>
            <w:r w:rsidRPr="00FD773D">
              <w:rPr>
                <w:sz w:val="18"/>
                <w:szCs w:val="18"/>
              </w:rPr>
              <w:t>XA_API_FATAL_MEM_ALIGN</w:t>
            </w:r>
          </w:p>
        </w:tc>
        <w:tc>
          <w:tcPr>
            <w:tcW w:w="4573" w:type="dxa"/>
            <w:tcBorders>
              <w:left w:val="single" w:sz="4" w:space="0" w:color="auto"/>
            </w:tcBorders>
          </w:tcPr>
          <w:p w14:paraId="2AA4A897" w14:textId="67E16EA7" w:rsidR="003F3F91" w:rsidRPr="00FD773D" w:rsidRDefault="003F3F91" w:rsidP="003F3F91">
            <w:pPr>
              <w:rPr>
                <w:sz w:val="18"/>
                <w:szCs w:val="18"/>
                <w:lang w:eastAsia="x-none"/>
              </w:rPr>
            </w:pPr>
            <w:r w:rsidRPr="00FD773D">
              <w:rPr>
                <w:sz w:val="18"/>
                <w:szCs w:val="18"/>
                <w:lang w:eastAsia="x-none"/>
              </w:rPr>
              <w:t>p_xa_module_obj is not aligned to 4 bytes.</w:t>
            </w:r>
          </w:p>
        </w:tc>
      </w:tr>
      <w:tr w:rsidR="003F3F91" w:rsidRPr="00FD773D" w14:paraId="556E4999" w14:textId="77777777" w:rsidTr="004336E6">
        <w:trPr>
          <w:trHeight w:val="292"/>
          <w:jc w:val="center"/>
        </w:trPr>
        <w:tc>
          <w:tcPr>
            <w:tcW w:w="1468" w:type="dxa"/>
            <w:tcBorders>
              <w:right w:val="double" w:sz="4" w:space="0" w:color="auto"/>
            </w:tcBorders>
          </w:tcPr>
          <w:p w14:paraId="3E96B429" w14:textId="77777777" w:rsidR="003F3F91" w:rsidRPr="00FD773D" w:rsidRDefault="003F3F91" w:rsidP="003F3F91">
            <w:pPr>
              <w:rPr>
                <w:sz w:val="18"/>
                <w:szCs w:val="18"/>
              </w:rPr>
            </w:pPr>
          </w:p>
        </w:tc>
        <w:tc>
          <w:tcPr>
            <w:tcW w:w="3530" w:type="dxa"/>
            <w:tcBorders>
              <w:left w:val="double" w:sz="4" w:space="0" w:color="auto"/>
              <w:right w:val="single" w:sz="4" w:space="0" w:color="auto"/>
            </w:tcBorders>
          </w:tcPr>
          <w:p w14:paraId="001F26A9" w14:textId="77777777" w:rsidR="003F3F91" w:rsidRPr="00FD773D" w:rsidRDefault="003F3F91" w:rsidP="003F3F91">
            <w:pPr>
              <w:rPr>
                <w:sz w:val="18"/>
                <w:szCs w:val="18"/>
              </w:rPr>
            </w:pPr>
            <w:r w:rsidRPr="00FD773D">
              <w:rPr>
                <w:sz w:val="18"/>
                <w:szCs w:val="18"/>
              </w:rPr>
              <w:t>XA_TDM_CAP_EXEC_FATAL_STATE (in TDM Capture)</w:t>
            </w:r>
          </w:p>
          <w:p w14:paraId="461AE162" w14:textId="77777777" w:rsidR="003F3F91" w:rsidRPr="00FD773D" w:rsidRDefault="003F3F91" w:rsidP="003F3F91">
            <w:pPr>
              <w:rPr>
                <w:sz w:val="18"/>
                <w:szCs w:val="18"/>
              </w:rPr>
            </w:pPr>
            <w:r w:rsidRPr="00FD773D">
              <w:rPr>
                <w:sz w:val="18"/>
                <w:szCs w:val="18"/>
              </w:rPr>
              <w:t>Or</w:t>
            </w:r>
          </w:p>
          <w:p w14:paraId="368A5027" w14:textId="10454B17" w:rsidR="003F3F91" w:rsidRPr="00FD773D" w:rsidRDefault="003F3F91" w:rsidP="003F3F91">
            <w:pPr>
              <w:rPr>
                <w:sz w:val="18"/>
                <w:szCs w:val="18"/>
              </w:rPr>
            </w:pPr>
            <w:r w:rsidRPr="00FD773D">
              <w:rPr>
                <w:sz w:val="18"/>
                <w:szCs w:val="18"/>
              </w:rPr>
              <w:t>XA_TDM_RDR_EXEC_FATAL_STATE (in TDM Renderer)</w:t>
            </w:r>
          </w:p>
        </w:tc>
        <w:tc>
          <w:tcPr>
            <w:tcW w:w="4573" w:type="dxa"/>
            <w:tcBorders>
              <w:left w:val="single" w:sz="4" w:space="0" w:color="auto"/>
            </w:tcBorders>
          </w:tcPr>
          <w:p w14:paraId="7331B80A" w14:textId="3BBED4FD" w:rsidR="003F3F91" w:rsidRPr="00FD773D" w:rsidRDefault="003F3F91" w:rsidP="003F3F91">
            <w:pPr>
              <w:rPr>
                <w:sz w:val="18"/>
                <w:szCs w:val="18"/>
                <w:lang w:eastAsia="x-none"/>
              </w:rPr>
            </w:pPr>
            <w:r w:rsidRPr="00FD773D">
              <w:rPr>
                <w:sz w:val="18"/>
                <w:szCs w:val="18"/>
                <w:lang w:eastAsia="x-none"/>
              </w:rPr>
              <w:t>Incorrect sequence call (i.e. call before initialization step)</w:t>
            </w:r>
          </w:p>
        </w:tc>
      </w:tr>
      <w:tr w:rsidR="003F3F91" w:rsidRPr="00FD773D" w14:paraId="58920CE9" w14:textId="77777777" w:rsidTr="004336E6">
        <w:trPr>
          <w:jc w:val="center"/>
        </w:trPr>
        <w:tc>
          <w:tcPr>
            <w:tcW w:w="1468" w:type="dxa"/>
            <w:tcBorders>
              <w:right w:val="double" w:sz="4" w:space="0" w:color="auto"/>
            </w:tcBorders>
          </w:tcPr>
          <w:p w14:paraId="1DCA4019" w14:textId="71F47A9C" w:rsidR="003F3F91" w:rsidRPr="00FD773D" w:rsidRDefault="003F3F91" w:rsidP="003F3F91">
            <w:pPr>
              <w:rPr>
                <w:sz w:val="18"/>
                <w:szCs w:val="18"/>
              </w:rPr>
            </w:pPr>
            <w:r w:rsidRPr="00FD773D">
              <w:rPr>
                <w:sz w:val="18"/>
                <w:szCs w:val="18"/>
              </w:rPr>
              <w:t>Restrictions</w:t>
            </w:r>
          </w:p>
        </w:tc>
        <w:tc>
          <w:tcPr>
            <w:tcW w:w="8103" w:type="dxa"/>
            <w:gridSpan w:val="2"/>
            <w:tcBorders>
              <w:left w:val="double" w:sz="4" w:space="0" w:color="auto"/>
            </w:tcBorders>
          </w:tcPr>
          <w:p w14:paraId="7309C330" w14:textId="77777777" w:rsidR="003F3F91" w:rsidRPr="00FD773D" w:rsidRDefault="003F3F91" w:rsidP="003F3F91">
            <w:pPr>
              <w:rPr>
                <w:sz w:val="18"/>
                <w:szCs w:val="18"/>
              </w:rPr>
            </w:pPr>
            <w:r w:rsidRPr="00FD773D">
              <w:rPr>
                <w:sz w:val="18"/>
                <w:szCs w:val="18"/>
              </w:rPr>
              <w:t>-</w:t>
            </w:r>
          </w:p>
        </w:tc>
      </w:tr>
    </w:tbl>
    <w:p w14:paraId="354654C4" w14:textId="0F6F00D2" w:rsidR="002B0088" w:rsidRDefault="002B0088" w:rsidP="002B0088">
      <w:pPr>
        <w:pStyle w:val="ReqID"/>
      </w:pPr>
      <w:r>
        <w:t>FD_PLG_TDM_018</w:t>
      </w:r>
      <w:bookmarkStart w:id="163" w:name="_GoBack"/>
      <w:bookmarkEnd w:id="163"/>
    </w:p>
    <w:p w14:paraId="2055189B" w14:textId="60C9383B" w:rsidR="00F14AA4" w:rsidRPr="00FD773D" w:rsidRDefault="00396DE2" w:rsidP="004336E6">
      <w:pPr>
        <w:pStyle w:val="RefIDs"/>
      </w:pPr>
      <w:r>
        <w:t>[Covers: RD_014</w:t>
      </w:r>
      <w:r w:rsidRPr="00FD773D">
        <w:t>]</w:t>
      </w:r>
    </w:p>
    <w:p w14:paraId="7B9DBFB5" w14:textId="18276248" w:rsidR="00F14AA4" w:rsidRPr="00FD773D" w:rsidRDefault="00F14AA4" w:rsidP="00F14AA4">
      <w:r w:rsidRPr="00FD773D">
        <w:t>Example</w:t>
      </w:r>
      <w:r w:rsidR="00151BC9" w:rsidRPr="00FD773D">
        <w:t>:</w:t>
      </w:r>
    </w:p>
    <w:p w14:paraId="6DD074F1" w14:textId="77777777" w:rsidR="00F14AA4" w:rsidRPr="00FD773D" w:rsidRDefault="00F14AA4" w:rsidP="00F14AA4">
      <w:r w:rsidRPr="00FD773D">
        <w:t>WORD32 done;</w:t>
      </w:r>
    </w:p>
    <w:p w14:paraId="71233ADB" w14:textId="77777777" w:rsidR="00F14AA4" w:rsidRPr="00FD773D" w:rsidRDefault="00F14AA4" w:rsidP="00F14AA4">
      <w:pPr>
        <w:widowControl/>
        <w:autoSpaceDE/>
        <w:autoSpaceDN/>
        <w:adjustRightInd/>
        <w:snapToGrid/>
        <w:jc w:val="left"/>
      </w:pPr>
      <w:r w:rsidRPr="00FD773D">
        <w:t>res = (*api_func)(api_obj,</w:t>
      </w:r>
    </w:p>
    <w:p w14:paraId="6F95E6C1" w14:textId="0A019AB8" w:rsidR="00F14AA4" w:rsidRPr="00FD773D" w:rsidRDefault="00F14AA4" w:rsidP="00F14AA4">
      <w:pPr>
        <w:widowControl/>
        <w:autoSpaceDE/>
        <w:autoSpaceDN/>
        <w:adjustRightInd/>
        <w:snapToGrid/>
        <w:jc w:val="left"/>
      </w:pPr>
      <w:r w:rsidRPr="00FD773D">
        <w:tab/>
      </w:r>
      <w:r w:rsidRPr="00FD773D">
        <w:tab/>
        <w:t xml:space="preserve">  XA_API_CMD_EXECUTE,</w:t>
      </w:r>
    </w:p>
    <w:p w14:paraId="64C27C69" w14:textId="2466381A" w:rsidR="00F14AA4" w:rsidRPr="00FD773D" w:rsidRDefault="00F14AA4" w:rsidP="00F14AA4">
      <w:pPr>
        <w:widowControl/>
        <w:autoSpaceDE/>
        <w:autoSpaceDN/>
        <w:adjustRightInd/>
        <w:snapToGrid/>
        <w:jc w:val="left"/>
      </w:pPr>
      <w:r w:rsidRPr="00FD773D">
        <w:tab/>
      </w:r>
      <w:r w:rsidRPr="00FD773D">
        <w:tab/>
        <w:t xml:space="preserve">  </w:t>
      </w:r>
      <w:r w:rsidRPr="00FD773D">
        <w:rPr>
          <w:color w:val="000000"/>
        </w:rPr>
        <w:t>XA_CMD_TYPE_DONE_QUERY</w:t>
      </w:r>
      <w:r w:rsidRPr="00FD773D">
        <w:t>,</w:t>
      </w:r>
    </w:p>
    <w:p w14:paraId="142BC38E" w14:textId="1AD2883B" w:rsidR="00F14AA4" w:rsidRPr="00FD773D" w:rsidRDefault="00F14AA4" w:rsidP="00F14AA4">
      <w:pPr>
        <w:widowControl/>
        <w:autoSpaceDE/>
        <w:autoSpaceDN/>
        <w:adjustRightInd/>
        <w:snapToGrid/>
        <w:jc w:val="left"/>
      </w:pPr>
      <w:r w:rsidRPr="00FD773D">
        <w:tab/>
      </w:r>
      <w:r w:rsidRPr="00FD773D">
        <w:tab/>
        <w:t xml:space="preserve">  &amp;done);</w:t>
      </w:r>
    </w:p>
    <w:p w14:paraId="6DF9D847" w14:textId="77777777" w:rsidR="00F14AA4" w:rsidRPr="00FD773D" w:rsidRDefault="00F14AA4" w:rsidP="00E96864"/>
    <w:p w14:paraId="760625E0" w14:textId="77777777" w:rsidR="002B29DC" w:rsidRPr="00FD773D" w:rsidRDefault="002B29DC" w:rsidP="00E96864">
      <w:r w:rsidRPr="00FD773D">
        <w:br w:type="page"/>
      </w:r>
    </w:p>
    <w:p w14:paraId="19DB6ACE" w14:textId="77777777" w:rsidR="003F6E95" w:rsidRPr="00FD773D" w:rsidRDefault="003F6E95" w:rsidP="00DC074C"/>
    <w:p w14:paraId="64E7FD68" w14:textId="77777777"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164" w:name="_Ref438475269"/>
      <w:bookmarkStart w:id="165" w:name="_Ref440646496"/>
      <w:r w:rsidRPr="00FD773D">
        <w:t>XA_API_CMD_GET_OUTPUT_BYTES command</w:t>
      </w:r>
    </w:p>
    <w:p w14:paraId="32F16283" w14:textId="3F9BCE12" w:rsidR="002B29DC" w:rsidRPr="00FD773D" w:rsidRDefault="00786BE7" w:rsidP="00E97486">
      <w:pPr>
        <w:pStyle w:val="ReqID"/>
      </w:pPr>
      <w:r>
        <w:t>FD_PLG_TDM_019</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534"/>
        <w:gridCol w:w="4569"/>
      </w:tblGrid>
      <w:tr w:rsidR="002B29DC" w:rsidRPr="00FD773D" w14:paraId="1486898C" w14:textId="77777777" w:rsidTr="00625F4C">
        <w:trPr>
          <w:trHeight w:val="354"/>
          <w:jc w:val="center"/>
        </w:trPr>
        <w:tc>
          <w:tcPr>
            <w:tcW w:w="1468" w:type="dxa"/>
            <w:tcBorders>
              <w:right w:val="double" w:sz="4" w:space="0" w:color="auto"/>
            </w:tcBorders>
          </w:tcPr>
          <w:p w14:paraId="715D0C5C" w14:textId="77777777" w:rsidR="002B29DC" w:rsidRPr="00FD773D" w:rsidRDefault="002B29DC" w:rsidP="00D15B83">
            <w:pPr>
              <w:rPr>
                <w:sz w:val="18"/>
                <w:szCs w:val="18"/>
              </w:rPr>
            </w:pPr>
            <w:r w:rsidRPr="00FD773D">
              <w:rPr>
                <w:sz w:val="18"/>
                <w:szCs w:val="18"/>
              </w:rPr>
              <w:t>Subcommand</w:t>
            </w:r>
          </w:p>
        </w:tc>
        <w:tc>
          <w:tcPr>
            <w:tcW w:w="8103" w:type="dxa"/>
            <w:gridSpan w:val="2"/>
            <w:tcBorders>
              <w:left w:val="double" w:sz="4" w:space="0" w:color="auto"/>
            </w:tcBorders>
          </w:tcPr>
          <w:p w14:paraId="19B01E49" w14:textId="77777777" w:rsidR="002B29DC" w:rsidRPr="00FD773D" w:rsidRDefault="002B29DC" w:rsidP="00D15B83">
            <w:pPr>
              <w:rPr>
                <w:sz w:val="18"/>
                <w:szCs w:val="18"/>
              </w:rPr>
            </w:pPr>
            <w:r w:rsidRPr="00FD773D">
              <w:rPr>
                <w:sz w:val="18"/>
                <w:szCs w:val="18"/>
              </w:rPr>
              <w:t>None</w:t>
            </w:r>
          </w:p>
        </w:tc>
      </w:tr>
      <w:tr w:rsidR="002B29DC" w:rsidRPr="00FD773D" w14:paraId="7600445C" w14:textId="77777777" w:rsidTr="00625F4C">
        <w:trPr>
          <w:trHeight w:val="354"/>
          <w:jc w:val="center"/>
        </w:trPr>
        <w:tc>
          <w:tcPr>
            <w:tcW w:w="1468" w:type="dxa"/>
            <w:tcBorders>
              <w:right w:val="double" w:sz="4" w:space="0" w:color="auto"/>
            </w:tcBorders>
          </w:tcPr>
          <w:p w14:paraId="08578E17" w14:textId="77777777" w:rsidR="002B29DC" w:rsidRPr="00FD773D" w:rsidRDefault="002B29DC" w:rsidP="00D15B83">
            <w:pPr>
              <w:rPr>
                <w:sz w:val="18"/>
                <w:szCs w:val="18"/>
              </w:rPr>
            </w:pPr>
            <w:r w:rsidRPr="00FD773D">
              <w:rPr>
                <w:sz w:val="18"/>
                <w:szCs w:val="18"/>
              </w:rPr>
              <w:t>Description</w:t>
            </w:r>
          </w:p>
        </w:tc>
        <w:tc>
          <w:tcPr>
            <w:tcW w:w="8103" w:type="dxa"/>
            <w:gridSpan w:val="2"/>
            <w:tcBorders>
              <w:left w:val="double" w:sz="4" w:space="0" w:color="auto"/>
            </w:tcBorders>
          </w:tcPr>
          <w:p w14:paraId="14A2FC44" w14:textId="2E2E9A86" w:rsidR="00873BB0" w:rsidRPr="00FD773D" w:rsidRDefault="00873BB0" w:rsidP="002E2600">
            <w:pPr>
              <w:pStyle w:val="ReqText"/>
              <w:rPr>
                <w:sz w:val="18"/>
                <w:szCs w:val="18"/>
              </w:rPr>
            </w:pPr>
            <w:r w:rsidRPr="00FD773D">
              <w:rPr>
                <w:sz w:val="18"/>
                <w:szCs w:val="18"/>
              </w:rPr>
              <w:t>In TDM Renderer, this command will do nothing. The purpose of thi</w:t>
            </w:r>
            <w:r w:rsidR="003565BC" w:rsidRPr="00FD773D">
              <w:rPr>
                <w:sz w:val="18"/>
                <w:szCs w:val="18"/>
              </w:rPr>
              <w:t>s command is ful</w:t>
            </w:r>
            <w:r w:rsidR="0003538B" w:rsidRPr="00FD773D">
              <w:rPr>
                <w:sz w:val="18"/>
                <w:szCs w:val="18"/>
              </w:rPr>
              <w:t>fill</w:t>
            </w:r>
            <w:r w:rsidR="007272D9" w:rsidRPr="00FD773D">
              <w:rPr>
                <w:sz w:val="18"/>
                <w:szCs w:val="18"/>
              </w:rPr>
              <w:t>ed</w:t>
            </w:r>
            <w:r w:rsidR="0003538B" w:rsidRPr="00FD773D">
              <w:rPr>
                <w:sz w:val="18"/>
                <w:szCs w:val="18"/>
              </w:rPr>
              <w:t xml:space="preserve"> the </w:t>
            </w:r>
            <w:r w:rsidRPr="00FD773D">
              <w:rPr>
                <w:sz w:val="18"/>
                <w:szCs w:val="18"/>
              </w:rPr>
              <w:t>standard APIs list.</w:t>
            </w:r>
          </w:p>
          <w:p w14:paraId="21F2ADBF" w14:textId="6FA62E30" w:rsidR="002B29DC" w:rsidRPr="00FD773D" w:rsidRDefault="00873BB0" w:rsidP="00873BB0">
            <w:pPr>
              <w:pStyle w:val="ReqText"/>
              <w:rPr>
                <w:sz w:val="18"/>
                <w:szCs w:val="18"/>
              </w:rPr>
            </w:pPr>
            <w:r w:rsidRPr="00FD773D">
              <w:rPr>
                <w:sz w:val="18"/>
                <w:szCs w:val="18"/>
              </w:rPr>
              <w:t>In TDM Capture, t</w:t>
            </w:r>
            <w:r w:rsidR="002B29DC" w:rsidRPr="00FD773D">
              <w:rPr>
                <w:sz w:val="18"/>
                <w:szCs w:val="18"/>
              </w:rPr>
              <w:t xml:space="preserve">his command obtains the number of bytes output by the </w:t>
            </w:r>
            <w:r w:rsidR="00BD0FB4" w:rsidRPr="00FD773D">
              <w:rPr>
                <w:sz w:val="18"/>
                <w:szCs w:val="18"/>
              </w:rPr>
              <w:t>plugin</w:t>
            </w:r>
            <w:r w:rsidR="002B29DC" w:rsidRPr="00FD773D">
              <w:rPr>
                <w:sz w:val="18"/>
                <w:szCs w:val="18"/>
              </w:rPr>
              <w:t xml:space="preserve"> during the last execution.</w:t>
            </w:r>
          </w:p>
        </w:tc>
      </w:tr>
      <w:tr w:rsidR="002B29DC" w:rsidRPr="00FD773D" w14:paraId="0FF7A3AD" w14:textId="77777777" w:rsidTr="00625F4C">
        <w:trPr>
          <w:trHeight w:val="331"/>
          <w:jc w:val="center"/>
        </w:trPr>
        <w:tc>
          <w:tcPr>
            <w:tcW w:w="1468" w:type="dxa"/>
            <w:vMerge w:val="restart"/>
            <w:tcBorders>
              <w:right w:val="double" w:sz="4" w:space="0" w:color="auto"/>
            </w:tcBorders>
          </w:tcPr>
          <w:p w14:paraId="034B84AC" w14:textId="77777777" w:rsidR="002B29DC" w:rsidRPr="00FD773D" w:rsidRDefault="002B29DC" w:rsidP="00D15B83">
            <w:pPr>
              <w:rPr>
                <w:sz w:val="18"/>
                <w:szCs w:val="18"/>
              </w:rPr>
            </w:pPr>
            <w:r w:rsidRPr="00FD773D">
              <w:rPr>
                <w:sz w:val="18"/>
                <w:szCs w:val="18"/>
              </w:rPr>
              <w:t>Arguments</w:t>
            </w:r>
          </w:p>
          <w:p w14:paraId="032D68B8" w14:textId="77777777" w:rsidR="002B29DC" w:rsidRPr="00FD773D" w:rsidRDefault="002B29DC" w:rsidP="00D15B83">
            <w:pPr>
              <w:rPr>
                <w:sz w:val="18"/>
                <w:szCs w:val="18"/>
              </w:rPr>
            </w:pPr>
          </w:p>
        </w:tc>
        <w:tc>
          <w:tcPr>
            <w:tcW w:w="8103" w:type="dxa"/>
            <w:gridSpan w:val="2"/>
            <w:tcBorders>
              <w:left w:val="double" w:sz="4" w:space="0" w:color="auto"/>
            </w:tcBorders>
          </w:tcPr>
          <w:p w14:paraId="00171119"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30BA5470" w14:textId="77777777" w:rsidTr="00625F4C">
        <w:trPr>
          <w:trHeight w:val="640"/>
          <w:jc w:val="center"/>
        </w:trPr>
        <w:tc>
          <w:tcPr>
            <w:tcW w:w="1468" w:type="dxa"/>
            <w:vMerge/>
            <w:tcBorders>
              <w:right w:val="double" w:sz="4" w:space="0" w:color="auto"/>
            </w:tcBorders>
          </w:tcPr>
          <w:p w14:paraId="2A4EED85" w14:textId="77777777" w:rsidR="002B29DC" w:rsidRPr="00FD773D" w:rsidRDefault="002B29DC" w:rsidP="00D15B83">
            <w:pPr>
              <w:rPr>
                <w:sz w:val="18"/>
                <w:szCs w:val="18"/>
              </w:rPr>
            </w:pPr>
          </w:p>
        </w:tc>
        <w:tc>
          <w:tcPr>
            <w:tcW w:w="8103" w:type="dxa"/>
            <w:gridSpan w:val="2"/>
            <w:tcBorders>
              <w:left w:val="double" w:sz="4" w:space="0" w:color="auto"/>
            </w:tcBorders>
          </w:tcPr>
          <w:p w14:paraId="30FACE2E"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20C495FA"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06A64CE7" w14:textId="77777777" w:rsidTr="00625F4C">
        <w:trPr>
          <w:trHeight w:val="351"/>
          <w:jc w:val="center"/>
        </w:trPr>
        <w:tc>
          <w:tcPr>
            <w:tcW w:w="1468" w:type="dxa"/>
            <w:vMerge/>
            <w:tcBorders>
              <w:right w:val="double" w:sz="4" w:space="0" w:color="auto"/>
            </w:tcBorders>
          </w:tcPr>
          <w:p w14:paraId="77462480" w14:textId="77777777" w:rsidR="002B29DC" w:rsidRPr="00FD773D" w:rsidRDefault="002B29DC" w:rsidP="00D15B83">
            <w:pPr>
              <w:rPr>
                <w:sz w:val="18"/>
                <w:szCs w:val="18"/>
              </w:rPr>
            </w:pPr>
          </w:p>
        </w:tc>
        <w:tc>
          <w:tcPr>
            <w:tcW w:w="8103" w:type="dxa"/>
            <w:gridSpan w:val="2"/>
            <w:tcBorders>
              <w:left w:val="double" w:sz="4" w:space="0" w:color="auto"/>
            </w:tcBorders>
          </w:tcPr>
          <w:p w14:paraId="58F33E35"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748E0EA0" w14:textId="77777777" w:rsidTr="00625F4C">
        <w:trPr>
          <w:trHeight w:val="640"/>
          <w:jc w:val="center"/>
        </w:trPr>
        <w:tc>
          <w:tcPr>
            <w:tcW w:w="1468" w:type="dxa"/>
            <w:vMerge/>
            <w:tcBorders>
              <w:right w:val="double" w:sz="4" w:space="0" w:color="auto"/>
            </w:tcBorders>
          </w:tcPr>
          <w:p w14:paraId="34E0DEA2" w14:textId="77777777" w:rsidR="002B29DC" w:rsidRPr="00FD773D" w:rsidRDefault="002B29DC" w:rsidP="00D15B83">
            <w:pPr>
              <w:rPr>
                <w:sz w:val="18"/>
                <w:szCs w:val="18"/>
              </w:rPr>
            </w:pPr>
          </w:p>
        </w:tc>
        <w:tc>
          <w:tcPr>
            <w:tcW w:w="8103" w:type="dxa"/>
            <w:gridSpan w:val="2"/>
            <w:tcBorders>
              <w:left w:val="double" w:sz="4" w:space="0" w:color="auto"/>
            </w:tcBorders>
          </w:tcPr>
          <w:p w14:paraId="31C9C6D7" w14:textId="77777777" w:rsidR="002B29DC" w:rsidRPr="00FD773D" w:rsidRDefault="002B29DC" w:rsidP="00D15B83">
            <w:pPr>
              <w:ind w:firstLineChars="100" w:firstLine="180"/>
              <w:rPr>
                <w:sz w:val="18"/>
                <w:szCs w:val="18"/>
              </w:rPr>
            </w:pPr>
            <w:r w:rsidRPr="00FD773D">
              <w:rPr>
                <w:sz w:val="18"/>
                <w:szCs w:val="18"/>
              </w:rPr>
              <w:t>XA_API_CMD_GET_OUTPUT_BYTES</w:t>
            </w:r>
          </w:p>
          <w:p w14:paraId="24DE05B7" w14:textId="77777777" w:rsidR="002B29DC" w:rsidRPr="00FD773D" w:rsidRDefault="002B29DC" w:rsidP="00D15B83">
            <w:pPr>
              <w:ind w:firstLineChars="100" w:firstLine="180"/>
              <w:rPr>
                <w:sz w:val="18"/>
                <w:szCs w:val="18"/>
              </w:rPr>
            </w:pPr>
          </w:p>
        </w:tc>
      </w:tr>
      <w:tr w:rsidR="002B29DC" w:rsidRPr="00FD773D" w14:paraId="3133286C" w14:textId="77777777" w:rsidTr="00625F4C">
        <w:trPr>
          <w:trHeight w:val="324"/>
          <w:jc w:val="center"/>
        </w:trPr>
        <w:tc>
          <w:tcPr>
            <w:tcW w:w="1468" w:type="dxa"/>
            <w:vMerge/>
            <w:tcBorders>
              <w:right w:val="double" w:sz="4" w:space="0" w:color="auto"/>
            </w:tcBorders>
          </w:tcPr>
          <w:p w14:paraId="08D40577" w14:textId="77777777" w:rsidR="002B29DC" w:rsidRPr="00FD773D" w:rsidRDefault="002B29DC" w:rsidP="00D15B83">
            <w:pPr>
              <w:rPr>
                <w:sz w:val="18"/>
                <w:szCs w:val="18"/>
              </w:rPr>
            </w:pPr>
          </w:p>
        </w:tc>
        <w:tc>
          <w:tcPr>
            <w:tcW w:w="8103" w:type="dxa"/>
            <w:gridSpan w:val="2"/>
            <w:tcBorders>
              <w:left w:val="double" w:sz="4" w:space="0" w:color="auto"/>
            </w:tcBorders>
          </w:tcPr>
          <w:p w14:paraId="48E26B17"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3E1A8C13" w14:textId="77777777" w:rsidTr="00625F4C">
        <w:trPr>
          <w:trHeight w:val="640"/>
          <w:jc w:val="center"/>
        </w:trPr>
        <w:tc>
          <w:tcPr>
            <w:tcW w:w="1468" w:type="dxa"/>
            <w:vMerge/>
            <w:tcBorders>
              <w:right w:val="double" w:sz="4" w:space="0" w:color="auto"/>
            </w:tcBorders>
          </w:tcPr>
          <w:p w14:paraId="12A293A0" w14:textId="77777777" w:rsidR="002B29DC" w:rsidRPr="00FD773D" w:rsidRDefault="002B29DC" w:rsidP="00D15B83">
            <w:pPr>
              <w:rPr>
                <w:sz w:val="18"/>
                <w:szCs w:val="18"/>
              </w:rPr>
            </w:pPr>
          </w:p>
        </w:tc>
        <w:tc>
          <w:tcPr>
            <w:tcW w:w="8103" w:type="dxa"/>
            <w:gridSpan w:val="2"/>
            <w:tcBorders>
              <w:left w:val="double" w:sz="4" w:space="0" w:color="auto"/>
            </w:tcBorders>
          </w:tcPr>
          <w:p w14:paraId="0206132E" w14:textId="03C4FB87" w:rsidR="002B29DC" w:rsidRPr="00FD773D" w:rsidRDefault="00734F85" w:rsidP="00D15B83">
            <w:pPr>
              <w:ind w:firstLineChars="100" w:firstLine="180"/>
              <w:rPr>
                <w:sz w:val="18"/>
                <w:szCs w:val="18"/>
              </w:rPr>
            </w:pPr>
            <w:r w:rsidRPr="00FD773D">
              <w:rPr>
                <w:sz w:val="18"/>
                <w:szCs w:val="18"/>
              </w:rPr>
              <w:t>The index of output buffer (only for TDM Capture)</w:t>
            </w:r>
          </w:p>
        </w:tc>
      </w:tr>
      <w:tr w:rsidR="002B29DC" w:rsidRPr="00FD773D" w14:paraId="0F5792B7" w14:textId="77777777" w:rsidTr="00625F4C">
        <w:trPr>
          <w:trHeight w:val="338"/>
          <w:jc w:val="center"/>
        </w:trPr>
        <w:tc>
          <w:tcPr>
            <w:tcW w:w="1468" w:type="dxa"/>
            <w:vMerge/>
            <w:tcBorders>
              <w:right w:val="double" w:sz="4" w:space="0" w:color="auto"/>
            </w:tcBorders>
          </w:tcPr>
          <w:p w14:paraId="1B7C8FDF" w14:textId="77777777" w:rsidR="002B29DC" w:rsidRPr="00FD773D" w:rsidRDefault="002B29DC" w:rsidP="00D15B83">
            <w:pPr>
              <w:rPr>
                <w:sz w:val="18"/>
                <w:szCs w:val="18"/>
              </w:rPr>
            </w:pPr>
          </w:p>
        </w:tc>
        <w:tc>
          <w:tcPr>
            <w:tcW w:w="8103" w:type="dxa"/>
            <w:gridSpan w:val="2"/>
            <w:tcBorders>
              <w:left w:val="double" w:sz="4" w:space="0" w:color="auto"/>
            </w:tcBorders>
          </w:tcPr>
          <w:p w14:paraId="14A815C3" w14:textId="77777777" w:rsidR="002B29DC" w:rsidRPr="00FD773D" w:rsidRDefault="002B29DC" w:rsidP="00D15B83">
            <w:pPr>
              <w:rPr>
                <w:sz w:val="18"/>
                <w:szCs w:val="18"/>
              </w:rPr>
            </w:pPr>
            <w:r w:rsidRPr="00FD773D">
              <w:rPr>
                <w:sz w:val="18"/>
                <w:szCs w:val="18"/>
              </w:rPr>
              <w:t>pv_value</w:t>
            </w:r>
          </w:p>
        </w:tc>
      </w:tr>
      <w:tr w:rsidR="002B29DC" w:rsidRPr="00FD773D" w14:paraId="3C83D4C8" w14:textId="77777777" w:rsidTr="00625F4C">
        <w:trPr>
          <w:trHeight w:val="640"/>
          <w:jc w:val="center"/>
        </w:trPr>
        <w:tc>
          <w:tcPr>
            <w:tcW w:w="1468" w:type="dxa"/>
            <w:vMerge/>
            <w:tcBorders>
              <w:right w:val="double" w:sz="4" w:space="0" w:color="auto"/>
            </w:tcBorders>
          </w:tcPr>
          <w:p w14:paraId="2DA424CA" w14:textId="77777777" w:rsidR="002B29DC" w:rsidRPr="00FD773D" w:rsidRDefault="002B29DC" w:rsidP="00D15B83">
            <w:pPr>
              <w:rPr>
                <w:sz w:val="18"/>
                <w:szCs w:val="18"/>
              </w:rPr>
            </w:pPr>
          </w:p>
        </w:tc>
        <w:tc>
          <w:tcPr>
            <w:tcW w:w="8103" w:type="dxa"/>
            <w:gridSpan w:val="2"/>
            <w:tcBorders>
              <w:left w:val="double" w:sz="4" w:space="0" w:color="auto"/>
              <w:bottom w:val="single" w:sz="4" w:space="0" w:color="auto"/>
            </w:tcBorders>
          </w:tcPr>
          <w:p w14:paraId="0D24169A" w14:textId="77777777" w:rsidR="002B29DC" w:rsidRPr="00FD773D" w:rsidRDefault="002B29DC" w:rsidP="002E2600">
            <w:pPr>
              <w:ind w:left="133"/>
              <w:rPr>
                <w:sz w:val="18"/>
                <w:szCs w:val="18"/>
              </w:rPr>
            </w:pPr>
            <w:r w:rsidRPr="00FD773D">
              <w:rPr>
                <w:sz w:val="18"/>
                <w:szCs w:val="18"/>
              </w:rPr>
              <w:t xml:space="preserve">Pointer to the flag variable </w:t>
            </w:r>
          </w:p>
        </w:tc>
      </w:tr>
      <w:tr w:rsidR="00625F4C" w:rsidRPr="00FD773D" w14:paraId="5EA36683" w14:textId="77777777" w:rsidTr="00625F4C">
        <w:trPr>
          <w:trHeight w:val="292"/>
          <w:jc w:val="center"/>
        </w:trPr>
        <w:tc>
          <w:tcPr>
            <w:tcW w:w="1468" w:type="dxa"/>
            <w:vMerge w:val="restart"/>
            <w:tcBorders>
              <w:right w:val="double" w:sz="4" w:space="0" w:color="auto"/>
            </w:tcBorders>
          </w:tcPr>
          <w:p w14:paraId="2886D765" w14:textId="77777777" w:rsidR="00625F4C" w:rsidRPr="00FD773D" w:rsidRDefault="00625F4C" w:rsidP="00D15B83">
            <w:pPr>
              <w:rPr>
                <w:sz w:val="18"/>
                <w:szCs w:val="18"/>
              </w:rPr>
            </w:pPr>
            <w:r w:rsidRPr="00FD773D">
              <w:rPr>
                <w:sz w:val="18"/>
                <w:szCs w:val="18"/>
              </w:rPr>
              <w:t>Return value</w:t>
            </w:r>
          </w:p>
        </w:tc>
        <w:tc>
          <w:tcPr>
            <w:tcW w:w="3534" w:type="dxa"/>
            <w:tcBorders>
              <w:left w:val="double" w:sz="4" w:space="0" w:color="auto"/>
              <w:right w:val="single" w:sz="4" w:space="0" w:color="auto"/>
            </w:tcBorders>
          </w:tcPr>
          <w:p w14:paraId="58021641" w14:textId="77777777" w:rsidR="00625F4C" w:rsidRPr="00FD773D" w:rsidRDefault="00625F4C" w:rsidP="00D15B83">
            <w:pPr>
              <w:rPr>
                <w:sz w:val="18"/>
                <w:szCs w:val="18"/>
              </w:rPr>
            </w:pPr>
            <w:r w:rsidRPr="00FD773D">
              <w:rPr>
                <w:sz w:val="18"/>
                <w:szCs w:val="18"/>
              </w:rPr>
              <w:t>XA_NO_ERROR</w:t>
            </w:r>
          </w:p>
        </w:tc>
        <w:tc>
          <w:tcPr>
            <w:tcW w:w="4569" w:type="dxa"/>
            <w:tcBorders>
              <w:left w:val="single" w:sz="4" w:space="0" w:color="auto"/>
            </w:tcBorders>
          </w:tcPr>
          <w:p w14:paraId="631CB046" w14:textId="77777777" w:rsidR="00625F4C" w:rsidRPr="00FD773D" w:rsidRDefault="00625F4C" w:rsidP="00D15B83">
            <w:pPr>
              <w:rPr>
                <w:sz w:val="18"/>
                <w:szCs w:val="18"/>
              </w:rPr>
            </w:pPr>
            <w:r w:rsidRPr="00FD773D">
              <w:rPr>
                <w:sz w:val="18"/>
                <w:szCs w:val="18"/>
              </w:rPr>
              <w:t>Normally ends.</w:t>
            </w:r>
          </w:p>
        </w:tc>
      </w:tr>
      <w:tr w:rsidR="00625F4C" w:rsidRPr="00FD773D" w14:paraId="646D11E6" w14:textId="77777777" w:rsidTr="00625F4C">
        <w:trPr>
          <w:trHeight w:val="292"/>
          <w:jc w:val="center"/>
        </w:trPr>
        <w:tc>
          <w:tcPr>
            <w:tcW w:w="1468" w:type="dxa"/>
            <w:vMerge/>
            <w:tcBorders>
              <w:right w:val="double" w:sz="4" w:space="0" w:color="auto"/>
            </w:tcBorders>
          </w:tcPr>
          <w:p w14:paraId="3DA09DCF" w14:textId="77777777" w:rsidR="00625F4C" w:rsidRPr="00FD773D" w:rsidRDefault="00625F4C" w:rsidP="00D15B83">
            <w:pPr>
              <w:rPr>
                <w:sz w:val="18"/>
                <w:szCs w:val="18"/>
              </w:rPr>
            </w:pPr>
          </w:p>
        </w:tc>
        <w:tc>
          <w:tcPr>
            <w:tcW w:w="3534" w:type="dxa"/>
            <w:tcBorders>
              <w:left w:val="double" w:sz="4" w:space="0" w:color="auto"/>
              <w:right w:val="single" w:sz="4" w:space="0" w:color="auto"/>
            </w:tcBorders>
          </w:tcPr>
          <w:p w14:paraId="55D2EF75" w14:textId="77777777" w:rsidR="00625F4C" w:rsidRPr="00FD773D" w:rsidRDefault="00625F4C" w:rsidP="00D15B83">
            <w:pPr>
              <w:rPr>
                <w:sz w:val="18"/>
                <w:szCs w:val="18"/>
              </w:rPr>
            </w:pPr>
            <w:r w:rsidRPr="00FD773D">
              <w:rPr>
                <w:sz w:val="18"/>
                <w:szCs w:val="18"/>
              </w:rPr>
              <w:t>XA_API_FATAL_MEM_ALLOC</w:t>
            </w:r>
          </w:p>
        </w:tc>
        <w:tc>
          <w:tcPr>
            <w:tcW w:w="4569" w:type="dxa"/>
            <w:tcBorders>
              <w:left w:val="single" w:sz="4" w:space="0" w:color="auto"/>
            </w:tcBorders>
          </w:tcPr>
          <w:p w14:paraId="18392C81" w14:textId="77777777" w:rsidR="00625F4C" w:rsidRPr="00FD773D" w:rsidRDefault="00625F4C" w:rsidP="00D15B83">
            <w:pPr>
              <w:rPr>
                <w:sz w:val="18"/>
                <w:szCs w:val="18"/>
              </w:rPr>
            </w:pPr>
            <w:r w:rsidRPr="00FD773D">
              <w:rPr>
                <w:sz w:val="18"/>
                <w:szCs w:val="18"/>
                <w:lang w:val="x-none" w:eastAsia="x-none"/>
              </w:rPr>
              <w:t>p_xa_module_obj</w:t>
            </w:r>
            <w:r w:rsidRPr="00FD773D">
              <w:rPr>
                <w:sz w:val="18"/>
                <w:szCs w:val="18"/>
                <w:lang w:eastAsia="x-none"/>
              </w:rPr>
              <w:t xml:space="preserve"> or pv_value</w:t>
            </w:r>
            <w:r w:rsidRPr="00FD773D">
              <w:rPr>
                <w:sz w:val="18"/>
                <w:szCs w:val="18"/>
              </w:rPr>
              <w:t xml:space="preserve"> is NULL.</w:t>
            </w:r>
          </w:p>
        </w:tc>
      </w:tr>
      <w:tr w:rsidR="00625F4C" w:rsidRPr="00FD773D" w14:paraId="082C2084" w14:textId="77777777" w:rsidTr="00625F4C">
        <w:trPr>
          <w:trHeight w:val="292"/>
          <w:jc w:val="center"/>
        </w:trPr>
        <w:tc>
          <w:tcPr>
            <w:tcW w:w="1468" w:type="dxa"/>
            <w:vMerge/>
            <w:tcBorders>
              <w:right w:val="double" w:sz="4" w:space="0" w:color="auto"/>
            </w:tcBorders>
          </w:tcPr>
          <w:p w14:paraId="475497DF" w14:textId="77777777" w:rsidR="00625F4C" w:rsidRPr="00FD773D" w:rsidRDefault="00625F4C" w:rsidP="00D15B83">
            <w:pPr>
              <w:rPr>
                <w:sz w:val="18"/>
                <w:szCs w:val="18"/>
              </w:rPr>
            </w:pPr>
          </w:p>
        </w:tc>
        <w:tc>
          <w:tcPr>
            <w:tcW w:w="3534" w:type="dxa"/>
            <w:tcBorders>
              <w:left w:val="double" w:sz="4" w:space="0" w:color="auto"/>
              <w:right w:val="single" w:sz="4" w:space="0" w:color="auto"/>
            </w:tcBorders>
          </w:tcPr>
          <w:p w14:paraId="13530E65" w14:textId="77777777" w:rsidR="00625F4C" w:rsidRPr="00FD773D" w:rsidRDefault="00625F4C" w:rsidP="00D15B83">
            <w:pPr>
              <w:rPr>
                <w:sz w:val="18"/>
                <w:szCs w:val="18"/>
              </w:rPr>
            </w:pPr>
            <w:r w:rsidRPr="00FD773D">
              <w:rPr>
                <w:sz w:val="18"/>
                <w:szCs w:val="18"/>
              </w:rPr>
              <w:t>XA_API_FATAL_MEM_ALIGN</w:t>
            </w:r>
          </w:p>
        </w:tc>
        <w:tc>
          <w:tcPr>
            <w:tcW w:w="4569" w:type="dxa"/>
            <w:tcBorders>
              <w:left w:val="single" w:sz="4" w:space="0" w:color="auto"/>
            </w:tcBorders>
          </w:tcPr>
          <w:p w14:paraId="745BFDFF" w14:textId="77777777" w:rsidR="00625F4C" w:rsidRPr="00FD773D" w:rsidRDefault="00625F4C" w:rsidP="00D15B83">
            <w:pPr>
              <w:rPr>
                <w:sz w:val="18"/>
                <w:szCs w:val="18"/>
                <w:lang w:eastAsia="x-none"/>
              </w:rPr>
            </w:pPr>
            <w:r w:rsidRPr="00FD773D">
              <w:rPr>
                <w:sz w:val="18"/>
                <w:szCs w:val="18"/>
                <w:lang w:eastAsia="x-none"/>
              </w:rPr>
              <w:t>p_xa_module_obj is not aligned to 4 bytes.</w:t>
            </w:r>
          </w:p>
        </w:tc>
      </w:tr>
      <w:tr w:rsidR="00625F4C" w:rsidRPr="00FD773D" w14:paraId="5731608C" w14:textId="77777777" w:rsidTr="00625F4C">
        <w:trPr>
          <w:trHeight w:val="292"/>
          <w:jc w:val="center"/>
        </w:trPr>
        <w:tc>
          <w:tcPr>
            <w:tcW w:w="1468" w:type="dxa"/>
            <w:vMerge/>
            <w:tcBorders>
              <w:right w:val="double" w:sz="4" w:space="0" w:color="auto"/>
            </w:tcBorders>
          </w:tcPr>
          <w:p w14:paraId="1FE82B9E" w14:textId="77777777" w:rsidR="00625F4C" w:rsidRPr="00FD773D" w:rsidRDefault="00625F4C" w:rsidP="00D15B83">
            <w:pPr>
              <w:rPr>
                <w:sz w:val="18"/>
                <w:szCs w:val="18"/>
              </w:rPr>
            </w:pPr>
          </w:p>
        </w:tc>
        <w:tc>
          <w:tcPr>
            <w:tcW w:w="3534" w:type="dxa"/>
            <w:tcBorders>
              <w:left w:val="double" w:sz="4" w:space="0" w:color="auto"/>
              <w:right w:val="single" w:sz="4" w:space="0" w:color="auto"/>
            </w:tcBorders>
          </w:tcPr>
          <w:p w14:paraId="28DE00B3" w14:textId="71442FBD" w:rsidR="00625F4C" w:rsidRPr="00FD773D" w:rsidRDefault="00625F4C" w:rsidP="00CD2CD8">
            <w:pPr>
              <w:jc w:val="left"/>
              <w:rPr>
                <w:sz w:val="18"/>
                <w:szCs w:val="18"/>
              </w:rPr>
            </w:pPr>
            <w:r w:rsidRPr="00FD773D">
              <w:rPr>
                <w:sz w:val="18"/>
                <w:szCs w:val="18"/>
              </w:rPr>
              <w:t>XA_TDM_CAP_EXEC_FATAL_STATE (only for TDM Capture)</w:t>
            </w:r>
          </w:p>
        </w:tc>
        <w:tc>
          <w:tcPr>
            <w:tcW w:w="4569" w:type="dxa"/>
            <w:tcBorders>
              <w:left w:val="single" w:sz="4" w:space="0" w:color="auto"/>
            </w:tcBorders>
          </w:tcPr>
          <w:p w14:paraId="67CDA49F" w14:textId="6F18D0AF" w:rsidR="00625F4C" w:rsidRPr="00FD773D" w:rsidRDefault="00625F4C" w:rsidP="00663E05">
            <w:pPr>
              <w:rPr>
                <w:sz w:val="18"/>
                <w:szCs w:val="18"/>
                <w:lang w:eastAsia="x-none"/>
              </w:rPr>
            </w:pPr>
            <w:r w:rsidRPr="00FD773D">
              <w:rPr>
                <w:sz w:val="18"/>
                <w:szCs w:val="18"/>
                <w:lang w:eastAsia="x-none"/>
              </w:rPr>
              <w:t>Incorrect sequence call (i.e. call before initialization step) Or output buffer is not ready</w:t>
            </w:r>
          </w:p>
        </w:tc>
      </w:tr>
      <w:tr w:rsidR="00625F4C" w:rsidRPr="00FD773D" w14:paraId="625CDF4E" w14:textId="77777777" w:rsidTr="00625F4C">
        <w:trPr>
          <w:trHeight w:val="292"/>
          <w:jc w:val="center"/>
        </w:trPr>
        <w:tc>
          <w:tcPr>
            <w:tcW w:w="1468" w:type="dxa"/>
            <w:vMerge/>
            <w:tcBorders>
              <w:right w:val="double" w:sz="4" w:space="0" w:color="auto"/>
            </w:tcBorders>
          </w:tcPr>
          <w:p w14:paraId="6222F52E" w14:textId="77777777" w:rsidR="00625F4C" w:rsidRPr="00FD773D" w:rsidRDefault="00625F4C" w:rsidP="00D15B83">
            <w:pPr>
              <w:rPr>
                <w:sz w:val="18"/>
                <w:szCs w:val="18"/>
              </w:rPr>
            </w:pPr>
          </w:p>
        </w:tc>
        <w:tc>
          <w:tcPr>
            <w:tcW w:w="3534" w:type="dxa"/>
            <w:tcBorders>
              <w:left w:val="double" w:sz="4" w:space="0" w:color="auto"/>
              <w:right w:val="single" w:sz="4" w:space="0" w:color="auto"/>
            </w:tcBorders>
          </w:tcPr>
          <w:p w14:paraId="7EA07DF1" w14:textId="77777777" w:rsidR="00625F4C" w:rsidRPr="00FD773D" w:rsidRDefault="00625F4C" w:rsidP="00CD2CD8">
            <w:pPr>
              <w:jc w:val="left"/>
              <w:rPr>
                <w:sz w:val="18"/>
                <w:szCs w:val="18"/>
              </w:rPr>
            </w:pPr>
            <w:r w:rsidRPr="00FD773D">
              <w:rPr>
                <w:sz w:val="18"/>
                <w:szCs w:val="18"/>
              </w:rPr>
              <w:t>XA_API_FATAL_INVALID_CMD_TYPE</w:t>
            </w:r>
          </w:p>
          <w:p w14:paraId="7224D02E" w14:textId="6E0C8481" w:rsidR="00625F4C" w:rsidRPr="00FD773D" w:rsidRDefault="00625F4C" w:rsidP="00CD2CD8">
            <w:pPr>
              <w:jc w:val="left"/>
              <w:rPr>
                <w:sz w:val="18"/>
                <w:szCs w:val="18"/>
              </w:rPr>
            </w:pPr>
            <w:r w:rsidRPr="00FD773D">
              <w:rPr>
                <w:sz w:val="18"/>
                <w:szCs w:val="18"/>
              </w:rPr>
              <w:t>(only for TDM Capture)</w:t>
            </w:r>
          </w:p>
        </w:tc>
        <w:tc>
          <w:tcPr>
            <w:tcW w:w="4569" w:type="dxa"/>
            <w:tcBorders>
              <w:left w:val="single" w:sz="4" w:space="0" w:color="auto"/>
            </w:tcBorders>
          </w:tcPr>
          <w:p w14:paraId="09537930" w14:textId="7068C6D3" w:rsidR="00625F4C" w:rsidRPr="00FD773D" w:rsidRDefault="00625F4C" w:rsidP="00663E05">
            <w:pPr>
              <w:rPr>
                <w:sz w:val="18"/>
                <w:szCs w:val="18"/>
                <w:lang w:eastAsia="x-none"/>
              </w:rPr>
            </w:pPr>
            <w:r w:rsidRPr="00FD773D">
              <w:rPr>
                <w:sz w:val="18"/>
                <w:szCs w:val="18"/>
                <w:lang w:eastAsia="x-none"/>
              </w:rPr>
              <w:t>Invalid index of output buffer</w:t>
            </w:r>
          </w:p>
        </w:tc>
      </w:tr>
      <w:tr w:rsidR="00676883" w:rsidRPr="00FD773D" w14:paraId="216F375A" w14:textId="77777777" w:rsidTr="00625F4C">
        <w:trPr>
          <w:jc w:val="center"/>
        </w:trPr>
        <w:tc>
          <w:tcPr>
            <w:tcW w:w="1468" w:type="dxa"/>
            <w:tcBorders>
              <w:right w:val="double" w:sz="4" w:space="0" w:color="auto"/>
            </w:tcBorders>
          </w:tcPr>
          <w:p w14:paraId="1C51AD35" w14:textId="77777777" w:rsidR="00676883" w:rsidRPr="00FD773D" w:rsidRDefault="00676883" w:rsidP="00D15B83">
            <w:pPr>
              <w:rPr>
                <w:sz w:val="18"/>
                <w:szCs w:val="18"/>
              </w:rPr>
            </w:pPr>
            <w:r w:rsidRPr="00FD773D">
              <w:rPr>
                <w:sz w:val="18"/>
                <w:szCs w:val="18"/>
              </w:rPr>
              <w:t>Restrictions</w:t>
            </w:r>
          </w:p>
        </w:tc>
        <w:tc>
          <w:tcPr>
            <w:tcW w:w="8103" w:type="dxa"/>
            <w:gridSpan w:val="2"/>
            <w:tcBorders>
              <w:left w:val="double" w:sz="4" w:space="0" w:color="auto"/>
            </w:tcBorders>
          </w:tcPr>
          <w:p w14:paraId="046E95A3" w14:textId="77777777" w:rsidR="00676883" w:rsidRPr="00FD773D" w:rsidRDefault="00676883" w:rsidP="00D15B83">
            <w:pPr>
              <w:rPr>
                <w:sz w:val="18"/>
                <w:szCs w:val="18"/>
              </w:rPr>
            </w:pPr>
            <w:r w:rsidRPr="00FD773D">
              <w:rPr>
                <w:sz w:val="18"/>
                <w:szCs w:val="18"/>
              </w:rPr>
              <w:t>-</w:t>
            </w:r>
          </w:p>
        </w:tc>
      </w:tr>
    </w:tbl>
    <w:p w14:paraId="338D125A" w14:textId="022E4A98" w:rsidR="003F6E95" w:rsidRPr="00FD773D" w:rsidRDefault="00396DE2" w:rsidP="00E97486">
      <w:pPr>
        <w:pStyle w:val="RefIDs"/>
      </w:pPr>
      <w:r>
        <w:t>[Covers: RD_014</w:t>
      </w:r>
      <w:r w:rsidRPr="00FD773D">
        <w:t>]</w:t>
      </w:r>
    </w:p>
    <w:p w14:paraId="6F52200D" w14:textId="77777777" w:rsidR="001B352C" w:rsidRPr="00FD773D" w:rsidRDefault="001B352C" w:rsidP="001B352C">
      <w:r w:rsidRPr="00FD773D">
        <w:t>Example</w:t>
      </w:r>
    </w:p>
    <w:p w14:paraId="3CA47BC6" w14:textId="77777777" w:rsidR="001B352C" w:rsidRPr="00FD773D" w:rsidRDefault="001B352C" w:rsidP="001B352C">
      <w:r w:rsidRPr="00FD773D">
        <w:t>WORD32 produced;</w:t>
      </w:r>
    </w:p>
    <w:p w14:paraId="0D2D27E2" w14:textId="77777777" w:rsidR="001B352C" w:rsidRPr="00FD773D" w:rsidRDefault="001B352C" w:rsidP="001B352C">
      <w:pPr>
        <w:widowControl/>
        <w:autoSpaceDE/>
        <w:autoSpaceDN/>
        <w:adjustRightInd/>
        <w:snapToGrid/>
        <w:jc w:val="left"/>
      </w:pPr>
      <w:r w:rsidRPr="00FD773D">
        <w:t>res = (*api_func)(api_obj,</w:t>
      </w:r>
    </w:p>
    <w:p w14:paraId="185FD17C" w14:textId="6DA8FBCD" w:rsidR="001B352C" w:rsidRPr="00FD773D" w:rsidRDefault="00DA6107" w:rsidP="001B352C">
      <w:pPr>
        <w:widowControl/>
        <w:autoSpaceDE/>
        <w:autoSpaceDN/>
        <w:adjustRightInd/>
        <w:snapToGrid/>
        <w:jc w:val="left"/>
      </w:pPr>
      <w:r w:rsidRPr="00FD773D">
        <w:tab/>
      </w:r>
      <w:r w:rsidRPr="00FD773D">
        <w:tab/>
        <w:t xml:space="preserve">  </w:t>
      </w:r>
      <w:r w:rsidR="001B352C" w:rsidRPr="00FD773D">
        <w:t>XA_API_CMD_GET_OUTPUT_BYTES,</w:t>
      </w:r>
    </w:p>
    <w:p w14:paraId="2EF4475B" w14:textId="00AB5145" w:rsidR="001B352C" w:rsidRPr="00FD773D" w:rsidRDefault="001B352C" w:rsidP="001B352C">
      <w:pPr>
        <w:widowControl/>
        <w:autoSpaceDE/>
        <w:autoSpaceDN/>
        <w:adjustRightInd/>
        <w:snapToGrid/>
        <w:jc w:val="left"/>
      </w:pPr>
      <w:r w:rsidRPr="00FD773D">
        <w:tab/>
      </w:r>
      <w:r w:rsidRPr="00FD773D">
        <w:tab/>
        <w:t xml:space="preserve">  </w:t>
      </w:r>
      <w:r w:rsidR="00734F85" w:rsidRPr="00FD773D">
        <w:rPr>
          <w:color w:val="000000"/>
        </w:rPr>
        <w:t>index</w:t>
      </w:r>
      <w:r w:rsidRPr="00FD773D">
        <w:t>,</w:t>
      </w:r>
    </w:p>
    <w:p w14:paraId="6C624892" w14:textId="0559804D" w:rsidR="001B352C" w:rsidRPr="00FD773D" w:rsidRDefault="001B352C" w:rsidP="001B352C">
      <w:pPr>
        <w:widowControl/>
        <w:autoSpaceDE/>
        <w:autoSpaceDN/>
        <w:adjustRightInd/>
        <w:snapToGrid/>
        <w:jc w:val="left"/>
      </w:pPr>
      <w:r w:rsidRPr="00FD773D">
        <w:tab/>
      </w:r>
      <w:r w:rsidRPr="00FD773D">
        <w:tab/>
        <w:t xml:space="preserve">  &amp;produced);</w:t>
      </w:r>
    </w:p>
    <w:p w14:paraId="067C72F0" w14:textId="77777777" w:rsidR="001B352C" w:rsidRPr="00FD773D" w:rsidRDefault="001B352C" w:rsidP="00E96864"/>
    <w:p w14:paraId="42AB46D2" w14:textId="77777777" w:rsidR="002B29DC" w:rsidRPr="00FD773D" w:rsidRDefault="002B29DC" w:rsidP="00E96864">
      <w:r w:rsidRPr="00FD773D">
        <w:br w:type="page"/>
      </w:r>
    </w:p>
    <w:p w14:paraId="4605C45C" w14:textId="77777777" w:rsidR="003F6E95" w:rsidRPr="00FD773D" w:rsidRDefault="003F6E95" w:rsidP="00DC074C"/>
    <w:p w14:paraId="3FC8B8EF" w14:textId="369B6476" w:rsidR="002B29DC" w:rsidRPr="00FD773D" w:rsidRDefault="002B29DC" w:rsidP="00DD63CE">
      <w:pPr>
        <w:pStyle w:val="Heading4"/>
        <w:widowControl/>
        <w:numPr>
          <w:ilvl w:val="3"/>
          <w:numId w:val="7"/>
        </w:numPr>
        <w:autoSpaceDE/>
        <w:autoSpaceDN/>
        <w:adjustRightInd/>
        <w:snapToGrid/>
        <w:spacing w:before="200" w:after="100" w:line="300" w:lineRule="exact"/>
        <w:jc w:val="left"/>
        <w:textAlignment w:val="auto"/>
      </w:pPr>
      <w:bookmarkStart w:id="166" w:name="_Ref438038820"/>
      <w:bookmarkEnd w:id="164"/>
      <w:bookmarkEnd w:id="165"/>
      <w:r w:rsidRPr="00FD773D">
        <w:t>XA_API_CMD_SET_CONFIG_PARAM command</w:t>
      </w:r>
      <w:bookmarkEnd w:id="166"/>
    </w:p>
    <w:p w14:paraId="093EBA0F" w14:textId="6E2F2238" w:rsidR="009E749B" w:rsidRPr="00FD773D" w:rsidRDefault="004366E6" w:rsidP="009E749B">
      <w:pPr>
        <w:pStyle w:val="NormalIndent"/>
        <w:rPr>
          <w:rFonts w:ascii="Verdana" w:hAnsi="Verdana"/>
          <w:sz w:val="20"/>
        </w:rPr>
      </w:pPr>
      <w:r w:rsidRPr="00FD773D">
        <w:rPr>
          <w:rFonts w:ascii="Verdana" w:hAnsi="Verdana"/>
          <w:sz w:val="20"/>
        </w:rPr>
        <w:t>2.2.2.16.1</w:t>
      </w:r>
      <w:r w:rsidRPr="00FD773D">
        <w:rPr>
          <w:rFonts w:ascii="Verdana" w:hAnsi="Verdana"/>
          <w:sz w:val="20"/>
        </w:rPr>
        <w:tab/>
        <w:t xml:space="preserve">Set </w:t>
      </w:r>
      <w:r w:rsidR="00886CAA" w:rsidRPr="00FD773D">
        <w:rPr>
          <w:rFonts w:ascii="Verdana" w:hAnsi="Verdana"/>
          <w:sz w:val="20"/>
        </w:rPr>
        <w:t>configuration command for TDM Renderer</w:t>
      </w:r>
    </w:p>
    <w:p w14:paraId="30DB7548" w14:textId="77777777" w:rsidR="00886CAA" w:rsidRPr="00FD773D" w:rsidRDefault="00886CAA" w:rsidP="009E749B">
      <w:pPr>
        <w:pStyle w:val="NormalIndent"/>
        <w:rPr>
          <w:rFonts w:ascii="Verdana" w:hAnsi="Verdana"/>
          <w:sz w:val="20"/>
        </w:rPr>
      </w:pPr>
    </w:p>
    <w:tbl>
      <w:tblPr>
        <w:tblW w:w="9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03"/>
        <w:gridCol w:w="3568"/>
      </w:tblGrid>
      <w:tr w:rsidR="004366E6" w:rsidRPr="00FD773D" w14:paraId="42603ED2" w14:textId="77777777" w:rsidTr="00793659">
        <w:trPr>
          <w:trHeight w:val="354"/>
          <w:jc w:val="center"/>
        </w:trPr>
        <w:tc>
          <w:tcPr>
            <w:tcW w:w="1453" w:type="dxa"/>
            <w:tcBorders>
              <w:bottom w:val="single" w:sz="4" w:space="0" w:color="auto"/>
              <w:right w:val="double" w:sz="4" w:space="0" w:color="auto"/>
            </w:tcBorders>
          </w:tcPr>
          <w:p w14:paraId="347B7D50" w14:textId="77777777" w:rsidR="004366E6" w:rsidRPr="00FD773D" w:rsidRDefault="004366E6" w:rsidP="00C26190">
            <w:pPr>
              <w:rPr>
                <w:sz w:val="18"/>
                <w:szCs w:val="18"/>
              </w:rPr>
            </w:pPr>
            <w:r w:rsidRPr="00FD773D">
              <w:rPr>
                <w:sz w:val="18"/>
                <w:szCs w:val="18"/>
              </w:rPr>
              <w:t>Subcommand</w:t>
            </w:r>
          </w:p>
        </w:tc>
        <w:tc>
          <w:tcPr>
            <w:tcW w:w="8171" w:type="dxa"/>
            <w:gridSpan w:val="2"/>
            <w:tcBorders>
              <w:left w:val="double" w:sz="4" w:space="0" w:color="auto"/>
              <w:bottom w:val="single" w:sz="4" w:space="0" w:color="auto"/>
            </w:tcBorders>
          </w:tcPr>
          <w:p w14:paraId="00832648" w14:textId="6C22F1BC" w:rsidR="004366E6" w:rsidRPr="00FD773D" w:rsidRDefault="00230F62" w:rsidP="00F84552">
            <w:pPr>
              <w:pStyle w:val="ReqSect"/>
            </w:pPr>
            <w:r w:rsidRPr="00FD773D">
              <w:t>XA_TDM_RDR_CONFIG_PARAM_PCM_WIDTH</w:t>
            </w:r>
          </w:p>
        </w:tc>
      </w:tr>
      <w:tr w:rsidR="004366E6" w:rsidRPr="00FD773D" w14:paraId="19697F4F" w14:textId="77777777" w:rsidTr="00793659">
        <w:trPr>
          <w:trHeight w:val="354"/>
          <w:jc w:val="center"/>
        </w:trPr>
        <w:tc>
          <w:tcPr>
            <w:tcW w:w="1453" w:type="dxa"/>
            <w:tcBorders>
              <w:top w:val="single" w:sz="4" w:space="0" w:color="auto"/>
              <w:right w:val="double" w:sz="4" w:space="0" w:color="auto"/>
            </w:tcBorders>
          </w:tcPr>
          <w:p w14:paraId="0156CDA5" w14:textId="77777777" w:rsidR="004366E6" w:rsidRPr="00FD773D" w:rsidRDefault="004366E6" w:rsidP="00C26190">
            <w:pPr>
              <w:rPr>
                <w:sz w:val="18"/>
                <w:szCs w:val="18"/>
              </w:rPr>
            </w:pPr>
            <w:r w:rsidRPr="00FD773D">
              <w:rPr>
                <w:sz w:val="18"/>
                <w:szCs w:val="18"/>
              </w:rPr>
              <w:t>Description</w:t>
            </w:r>
          </w:p>
        </w:tc>
        <w:tc>
          <w:tcPr>
            <w:tcW w:w="8171" w:type="dxa"/>
            <w:gridSpan w:val="2"/>
            <w:tcBorders>
              <w:top w:val="single" w:sz="4" w:space="0" w:color="auto"/>
              <w:left w:val="double" w:sz="4" w:space="0" w:color="auto"/>
            </w:tcBorders>
          </w:tcPr>
          <w:p w14:paraId="7A1BD93A" w14:textId="13A09769" w:rsidR="004366E6" w:rsidRPr="00FD773D" w:rsidRDefault="004366E6" w:rsidP="00C26190">
            <w:pPr>
              <w:rPr>
                <w:sz w:val="18"/>
                <w:szCs w:val="18"/>
              </w:rPr>
            </w:pPr>
            <w:r w:rsidRPr="00FD773D">
              <w:rPr>
                <w:sz w:val="18"/>
                <w:szCs w:val="18"/>
              </w:rPr>
              <w:t xml:space="preserve">Set the </w:t>
            </w:r>
            <w:r w:rsidR="00230F62" w:rsidRPr="00FD773D">
              <w:rPr>
                <w:sz w:val="18"/>
                <w:szCs w:val="18"/>
              </w:rPr>
              <w:t xml:space="preserve">TDM </w:t>
            </w:r>
            <w:r w:rsidRPr="00FD773D">
              <w:rPr>
                <w:sz w:val="18"/>
                <w:szCs w:val="18"/>
              </w:rPr>
              <w:t>PCM sample bit width to 16 or 24 bits</w:t>
            </w:r>
          </w:p>
        </w:tc>
      </w:tr>
      <w:tr w:rsidR="004366E6" w:rsidRPr="00FD773D" w14:paraId="5D781B6C" w14:textId="77777777" w:rsidTr="00793659">
        <w:trPr>
          <w:trHeight w:val="331"/>
          <w:jc w:val="center"/>
        </w:trPr>
        <w:tc>
          <w:tcPr>
            <w:tcW w:w="1453" w:type="dxa"/>
            <w:vMerge w:val="restart"/>
            <w:tcBorders>
              <w:right w:val="double" w:sz="4" w:space="0" w:color="auto"/>
            </w:tcBorders>
          </w:tcPr>
          <w:p w14:paraId="7F45B4AA" w14:textId="77777777" w:rsidR="004366E6" w:rsidRPr="00FD773D" w:rsidRDefault="004366E6" w:rsidP="00C26190">
            <w:pPr>
              <w:rPr>
                <w:sz w:val="18"/>
                <w:szCs w:val="18"/>
              </w:rPr>
            </w:pPr>
            <w:r w:rsidRPr="00FD773D">
              <w:rPr>
                <w:sz w:val="18"/>
                <w:szCs w:val="18"/>
              </w:rPr>
              <w:t>Arguments</w:t>
            </w:r>
          </w:p>
        </w:tc>
        <w:tc>
          <w:tcPr>
            <w:tcW w:w="8171" w:type="dxa"/>
            <w:gridSpan w:val="2"/>
            <w:tcBorders>
              <w:left w:val="double" w:sz="4" w:space="0" w:color="auto"/>
            </w:tcBorders>
          </w:tcPr>
          <w:p w14:paraId="3030DC17" w14:textId="77777777" w:rsidR="004366E6" w:rsidRPr="00FD773D" w:rsidRDefault="004366E6" w:rsidP="00C26190">
            <w:pPr>
              <w:ind w:leftChars="50" w:left="100" w:rightChars="44" w:right="88"/>
              <w:rPr>
                <w:sz w:val="18"/>
                <w:szCs w:val="18"/>
              </w:rPr>
            </w:pPr>
            <w:r w:rsidRPr="00FD773D">
              <w:rPr>
                <w:sz w:val="18"/>
                <w:szCs w:val="18"/>
              </w:rPr>
              <w:t>p_xa_module_obj</w:t>
            </w:r>
          </w:p>
        </w:tc>
      </w:tr>
      <w:tr w:rsidR="004366E6" w:rsidRPr="00FD773D" w14:paraId="4C2B16B7" w14:textId="77777777" w:rsidTr="00793659">
        <w:trPr>
          <w:trHeight w:val="640"/>
          <w:jc w:val="center"/>
        </w:trPr>
        <w:tc>
          <w:tcPr>
            <w:tcW w:w="1453" w:type="dxa"/>
            <w:vMerge/>
            <w:tcBorders>
              <w:right w:val="double" w:sz="4" w:space="0" w:color="auto"/>
            </w:tcBorders>
          </w:tcPr>
          <w:p w14:paraId="63C0D97F" w14:textId="77777777" w:rsidR="004366E6" w:rsidRPr="00FD773D" w:rsidRDefault="004366E6" w:rsidP="00C26190">
            <w:pPr>
              <w:rPr>
                <w:sz w:val="18"/>
                <w:szCs w:val="18"/>
              </w:rPr>
            </w:pPr>
          </w:p>
        </w:tc>
        <w:tc>
          <w:tcPr>
            <w:tcW w:w="8171" w:type="dxa"/>
            <w:gridSpan w:val="2"/>
            <w:tcBorders>
              <w:left w:val="double" w:sz="4" w:space="0" w:color="auto"/>
            </w:tcBorders>
          </w:tcPr>
          <w:p w14:paraId="7864C01D" w14:textId="77777777" w:rsidR="004366E6" w:rsidRPr="00FD773D" w:rsidRDefault="004366E6" w:rsidP="00C26190">
            <w:pPr>
              <w:ind w:leftChars="50" w:left="100" w:rightChars="44" w:right="88"/>
              <w:rPr>
                <w:sz w:val="18"/>
                <w:szCs w:val="18"/>
              </w:rPr>
            </w:pPr>
            <w:r w:rsidRPr="00FD773D">
              <w:rPr>
                <w:sz w:val="18"/>
                <w:szCs w:val="18"/>
              </w:rPr>
              <w:t>Pointer to API Structure.</w:t>
            </w:r>
          </w:p>
        </w:tc>
      </w:tr>
      <w:tr w:rsidR="004366E6" w:rsidRPr="00FD773D" w14:paraId="6512E9D1" w14:textId="77777777" w:rsidTr="00793659">
        <w:trPr>
          <w:trHeight w:val="351"/>
          <w:jc w:val="center"/>
        </w:trPr>
        <w:tc>
          <w:tcPr>
            <w:tcW w:w="1453" w:type="dxa"/>
            <w:vMerge/>
            <w:tcBorders>
              <w:right w:val="double" w:sz="4" w:space="0" w:color="auto"/>
            </w:tcBorders>
          </w:tcPr>
          <w:p w14:paraId="2C133FD3" w14:textId="77777777" w:rsidR="004366E6" w:rsidRPr="00FD773D" w:rsidRDefault="004366E6" w:rsidP="00C26190">
            <w:pPr>
              <w:rPr>
                <w:sz w:val="18"/>
                <w:szCs w:val="18"/>
              </w:rPr>
            </w:pPr>
          </w:p>
        </w:tc>
        <w:tc>
          <w:tcPr>
            <w:tcW w:w="8171" w:type="dxa"/>
            <w:gridSpan w:val="2"/>
            <w:tcBorders>
              <w:left w:val="double" w:sz="4" w:space="0" w:color="auto"/>
            </w:tcBorders>
          </w:tcPr>
          <w:p w14:paraId="79845738" w14:textId="77777777" w:rsidR="004366E6" w:rsidRPr="00FD773D" w:rsidRDefault="004366E6" w:rsidP="00C26190">
            <w:pPr>
              <w:ind w:leftChars="50" w:left="100" w:rightChars="44" w:right="88"/>
              <w:rPr>
                <w:sz w:val="18"/>
                <w:szCs w:val="18"/>
              </w:rPr>
            </w:pPr>
            <w:r w:rsidRPr="00FD773D">
              <w:rPr>
                <w:sz w:val="18"/>
                <w:szCs w:val="18"/>
              </w:rPr>
              <w:t>i_cmd</w:t>
            </w:r>
          </w:p>
        </w:tc>
      </w:tr>
      <w:tr w:rsidR="004366E6" w:rsidRPr="00FD773D" w14:paraId="22409B31" w14:textId="77777777" w:rsidTr="00793659">
        <w:trPr>
          <w:trHeight w:val="640"/>
          <w:jc w:val="center"/>
        </w:trPr>
        <w:tc>
          <w:tcPr>
            <w:tcW w:w="1453" w:type="dxa"/>
            <w:vMerge/>
            <w:tcBorders>
              <w:right w:val="double" w:sz="4" w:space="0" w:color="auto"/>
            </w:tcBorders>
          </w:tcPr>
          <w:p w14:paraId="21A0D51D" w14:textId="77777777" w:rsidR="004366E6" w:rsidRPr="00FD773D" w:rsidRDefault="004366E6" w:rsidP="00C26190">
            <w:pPr>
              <w:rPr>
                <w:sz w:val="18"/>
                <w:szCs w:val="18"/>
              </w:rPr>
            </w:pPr>
          </w:p>
        </w:tc>
        <w:tc>
          <w:tcPr>
            <w:tcW w:w="8171" w:type="dxa"/>
            <w:gridSpan w:val="2"/>
            <w:tcBorders>
              <w:left w:val="double" w:sz="4" w:space="0" w:color="auto"/>
            </w:tcBorders>
          </w:tcPr>
          <w:p w14:paraId="321C7960" w14:textId="77777777" w:rsidR="004366E6" w:rsidRPr="00FD773D" w:rsidRDefault="004366E6" w:rsidP="00C26190">
            <w:pPr>
              <w:ind w:firstLineChars="100" w:firstLine="180"/>
              <w:rPr>
                <w:sz w:val="18"/>
                <w:szCs w:val="18"/>
              </w:rPr>
            </w:pPr>
            <w:r w:rsidRPr="00FD773D">
              <w:rPr>
                <w:sz w:val="18"/>
                <w:szCs w:val="18"/>
              </w:rPr>
              <w:t>XA_API_CMD_SET_CONFIG_PARAM</w:t>
            </w:r>
          </w:p>
          <w:p w14:paraId="0969286D" w14:textId="77777777" w:rsidR="004366E6" w:rsidRPr="00FD773D" w:rsidRDefault="004366E6" w:rsidP="00C26190">
            <w:pPr>
              <w:ind w:firstLineChars="100" w:firstLine="180"/>
              <w:rPr>
                <w:sz w:val="18"/>
                <w:szCs w:val="18"/>
              </w:rPr>
            </w:pPr>
          </w:p>
        </w:tc>
      </w:tr>
      <w:tr w:rsidR="004366E6" w:rsidRPr="00FD773D" w14:paraId="26AE3459" w14:textId="77777777" w:rsidTr="00793659">
        <w:trPr>
          <w:trHeight w:val="324"/>
          <w:jc w:val="center"/>
        </w:trPr>
        <w:tc>
          <w:tcPr>
            <w:tcW w:w="1453" w:type="dxa"/>
            <w:vMerge/>
            <w:tcBorders>
              <w:right w:val="double" w:sz="4" w:space="0" w:color="auto"/>
            </w:tcBorders>
          </w:tcPr>
          <w:p w14:paraId="238E661E" w14:textId="77777777" w:rsidR="004366E6" w:rsidRPr="00FD773D" w:rsidRDefault="004366E6" w:rsidP="00C26190">
            <w:pPr>
              <w:rPr>
                <w:sz w:val="18"/>
                <w:szCs w:val="18"/>
              </w:rPr>
            </w:pPr>
          </w:p>
        </w:tc>
        <w:tc>
          <w:tcPr>
            <w:tcW w:w="8171" w:type="dxa"/>
            <w:gridSpan w:val="2"/>
            <w:tcBorders>
              <w:left w:val="double" w:sz="4" w:space="0" w:color="auto"/>
            </w:tcBorders>
          </w:tcPr>
          <w:p w14:paraId="28F05308" w14:textId="77777777" w:rsidR="004366E6" w:rsidRPr="00FD773D" w:rsidRDefault="004366E6" w:rsidP="00C26190">
            <w:pPr>
              <w:ind w:leftChars="50" w:left="100" w:rightChars="44" w:right="88"/>
              <w:rPr>
                <w:sz w:val="18"/>
                <w:szCs w:val="18"/>
              </w:rPr>
            </w:pPr>
            <w:r w:rsidRPr="00FD773D">
              <w:rPr>
                <w:sz w:val="18"/>
                <w:szCs w:val="18"/>
              </w:rPr>
              <w:t>i_idx</w:t>
            </w:r>
          </w:p>
        </w:tc>
      </w:tr>
      <w:tr w:rsidR="004366E6" w:rsidRPr="00FD773D" w14:paraId="64D0F7F3" w14:textId="77777777" w:rsidTr="00793659">
        <w:trPr>
          <w:trHeight w:val="640"/>
          <w:jc w:val="center"/>
        </w:trPr>
        <w:tc>
          <w:tcPr>
            <w:tcW w:w="1453" w:type="dxa"/>
            <w:vMerge/>
            <w:tcBorders>
              <w:right w:val="double" w:sz="4" w:space="0" w:color="auto"/>
            </w:tcBorders>
          </w:tcPr>
          <w:p w14:paraId="041AF707" w14:textId="77777777" w:rsidR="004366E6" w:rsidRPr="00FD773D" w:rsidRDefault="004366E6" w:rsidP="00C26190">
            <w:pPr>
              <w:rPr>
                <w:sz w:val="18"/>
                <w:szCs w:val="18"/>
              </w:rPr>
            </w:pPr>
          </w:p>
        </w:tc>
        <w:tc>
          <w:tcPr>
            <w:tcW w:w="8171" w:type="dxa"/>
            <w:gridSpan w:val="2"/>
            <w:tcBorders>
              <w:left w:val="double" w:sz="4" w:space="0" w:color="auto"/>
            </w:tcBorders>
          </w:tcPr>
          <w:p w14:paraId="19837FF7" w14:textId="53BF3D64" w:rsidR="004366E6" w:rsidRPr="00FD773D" w:rsidRDefault="00230F62" w:rsidP="00C26190">
            <w:pPr>
              <w:ind w:firstLineChars="100" w:firstLine="180"/>
              <w:rPr>
                <w:sz w:val="18"/>
                <w:szCs w:val="18"/>
              </w:rPr>
            </w:pPr>
            <w:r w:rsidRPr="00FD773D">
              <w:rPr>
                <w:sz w:val="18"/>
                <w:szCs w:val="18"/>
              </w:rPr>
              <w:t>XA_TDM_RDR_CONFIG_PARAM_PCM_WIDTH</w:t>
            </w:r>
          </w:p>
        </w:tc>
      </w:tr>
      <w:tr w:rsidR="004366E6" w:rsidRPr="00FD773D" w14:paraId="6BC24722" w14:textId="77777777" w:rsidTr="00793659">
        <w:trPr>
          <w:trHeight w:val="338"/>
          <w:jc w:val="center"/>
        </w:trPr>
        <w:tc>
          <w:tcPr>
            <w:tcW w:w="1453" w:type="dxa"/>
            <w:vMerge/>
            <w:tcBorders>
              <w:right w:val="double" w:sz="4" w:space="0" w:color="auto"/>
            </w:tcBorders>
          </w:tcPr>
          <w:p w14:paraId="3FC52195" w14:textId="77777777" w:rsidR="004366E6" w:rsidRPr="00FD773D" w:rsidRDefault="004366E6" w:rsidP="00C26190">
            <w:pPr>
              <w:rPr>
                <w:sz w:val="18"/>
                <w:szCs w:val="18"/>
              </w:rPr>
            </w:pPr>
          </w:p>
        </w:tc>
        <w:tc>
          <w:tcPr>
            <w:tcW w:w="8171" w:type="dxa"/>
            <w:gridSpan w:val="2"/>
            <w:tcBorders>
              <w:left w:val="double" w:sz="4" w:space="0" w:color="auto"/>
            </w:tcBorders>
          </w:tcPr>
          <w:p w14:paraId="08A63816" w14:textId="77777777" w:rsidR="004366E6" w:rsidRPr="00FD773D" w:rsidRDefault="004366E6" w:rsidP="00C26190">
            <w:pPr>
              <w:rPr>
                <w:sz w:val="18"/>
                <w:szCs w:val="18"/>
              </w:rPr>
            </w:pPr>
            <w:r w:rsidRPr="00FD773D">
              <w:rPr>
                <w:sz w:val="18"/>
                <w:szCs w:val="18"/>
              </w:rPr>
              <w:t>pv_value</w:t>
            </w:r>
          </w:p>
        </w:tc>
      </w:tr>
      <w:tr w:rsidR="004366E6" w:rsidRPr="00FD773D" w14:paraId="1137993B" w14:textId="77777777" w:rsidTr="00793659">
        <w:trPr>
          <w:trHeight w:val="640"/>
          <w:jc w:val="center"/>
        </w:trPr>
        <w:tc>
          <w:tcPr>
            <w:tcW w:w="1453" w:type="dxa"/>
            <w:vMerge/>
            <w:tcBorders>
              <w:right w:val="double" w:sz="4" w:space="0" w:color="auto"/>
            </w:tcBorders>
          </w:tcPr>
          <w:p w14:paraId="172FC476" w14:textId="77777777" w:rsidR="004366E6" w:rsidRPr="00FD773D" w:rsidRDefault="004366E6" w:rsidP="00C26190">
            <w:pPr>
              <w:rPr>
                <w:sz w:val="18"/>
                <w:szCs w:val="18"/>
              </w:rPr>
            </w:pPr>
          </w:p>
        </w:tc>
        <w:tc>
          <w:tcPr>
            <w:tcW w:w="8171" w:type="dxa"/>
            <w:gridSpan w:val="2"/>
            <w:tcBorders>
              <w:left w:val="double" w:sz="4" w:space="0" w:color="auto"/>
              <w:bottom w:val="single" w:sz="4" w:space="0" w:color="auto"/>
            </w:tcBorders>
          </w:tcPr>
          <w:p w14:paraId="2E3A64BE" w14:textId="098A6DF7" w:rsidR="004366E6" w:rsidRPr="00FD773D" w:rsidRDefault="004366E6" w:rsidP="002E2600">
            <w:pPr>
              <w:pStyle w:val="ReqText"/>
              <w:ind w:left="149"/>
              <w:rPr>
                <w:sz w:val="18"/>
                <w:szCs w:val="18"/>
              </w:rPr>
            </w:pPr>
            <w:r w:rsidRPr="00FD773D">
              <w:rPr>
                <w:sz w:val="18"/>
                <w:szCs w:val="18"/>
              </w:rPr>
              <w:t>Pointer to the sample bit width variable (valid value: 16 or 24)</w:t>
            </w:r>
          </w:p>
        </w:tc>
      </w:tr>
      <w:tr w:rsidR="009C5D5B" w:rsidRPr="00FD773D" w14:paraId="5EAD56F7" w14:textId="77777777" w:rsidTr="00793659">
        <w:trPr>
          <w:trHeight w:val="395"/>
          <w:jc w:val="center"/>
        </w:trPr>
        <w:tc>
          <w:tcPr>
            <w:tcW w:w="1453" w:type="dxa"/>
            <w:vMerge w:val="restart"/>
            <w:tcBorders>
              <w:right w:val="double" w:sz="4" w:space="0" w:color="auto"/>
            </w:tcBorders>
          </w:tcPr>
          <w:p w14:paraId="1CFE157F" w14:textId="77777777" w:rsidR="009C5D5B" w:rsidRPr="00FD773D" w:rsidRDefault="009C5D5B" w:rsidP="00C26190">
            <w:pPr>
              <w:rPr>
                <w:sz w:val="18"/>
                <w:szCs w:val="18"/>
              </w:rPr>
            </w:pPr>
            <w:r w:rsidRPr="00FD773D">
              <w:rPr>
                <w:sz w:val="18"/>
                <w:szCs w:val="18"/>
              </w:rPr>
              <w:t>Return value</w:t>
            </w:r>
          </w:p>
        </w:tc>
        <w:tc>
          <w:tcPr>
            <w:tcW w:w="4603" w:type="dxa"/>
            <w:tcBorders>
              <w:left w:val="double" w:sz="4" w:space="0" w:color="auto"/>
              <w:right w:val="single" w:sz="4" w:space="0" w:color="auto"/>
            </w:tcBorders>
          </w:tcPr>
          <w:p w14:paraId="5A8B714B" w14:textId="77777777" w:rsidR="009C5D5B" w:rsidRPr="00FD773D" w:rsidRDefault="009C5D5B" w:rsidP="00C26190">
            <w:pPr>
              <w:rPr>
                <w:sz w:val="18"/>
                <w:szCs w:val="18"/>
              </w:rPr>
            </w:pPr>
            <w:r w:rsidRPr="00FD773D">
              <w:rPr>
                <w:sz w:val="18"/>
                <w:szCs w:val="18"/>
              </w:rPr>
              <w:t>XA_NO_ERROR</w:t>
            </w:r>
          </w:p>
        </w:tc>
        <w:tc>
          <w:tcPr>
            <w:tcW w:w="3568" w:type="dxa"/>
            <w:tcBorders>
              <w:left w:val="single" w:sz="4" w:space="0" w:color="auto"/>
            </w:tcBorders>
          </w:tcPr>
          <w:p w14:paraId="32862104" w14:textId="77777777" w:rsidR="009C5D5B" w:rsidRPr="00FD773D" w:rsidRDefault="009C5D5B" w:rsidP="00C26190">
            <w:pPr>
              <w:rPr>
                <w:sz w:val="18"/>
                <w:szCs w:val="18"/>
              </w:rPr>
            </w:pPr>
            <w:r w:rsidRPr="00FD773D">
              <w:rPr>
                <w:sz w:val="18"/>
                <w:szCs w:val="18"/>
              </w:rPr>
              <w:t>Normally ends.</w:t>
            </w:r>
          </w:p>
        </w:tc>
      </w:tr>
      <w:tr w:rsidR="009C5D5B" w:rsidRPr="00FD773D" w14:paraId="2A9ECE36" w14:textId="77777777" w:rsidTr="00793659">
        <w:trPr>
          <w:trHeight w:val="350"/>
          <w:jc w:val="center"/>
        </w:trPr>
        <w:tc>
          <w:tcPr>
            <w:tcW w:w="1453" w:type="dxa"/>
            <w:vMerge/>
            <w:tcBorders>
              <w:right w:val="double" w:sz="4" w:space="0" w:color="auto"/>
            </w:tcBorders>
          </w:tcPr>
          <w:p w14:paraId="3AEE2AA1" w14:textId="77777777" w:rsidR="009C5D5B" w:rsidRPr="00FD773D" w:rsidRDefault="009C5D5B" w:rsidP="00C26190">
            <w:pPr>
              <w:rPr>
                <w:sz w:val="18"/>
                <w:szCs w:val="18"/>
              </w:rPr>
            </w:pPr>
          </w:p>
        </w:tc>
        <w:tc>
          <w:tcPr>
            <w:tcW w:w="4603" w:type="dxa"/>
            <w:tcBorders>
              <w:left w:val="double" w:sz="4" w:space="0" w:color="auto"/>
              <w:right w:val="single" w:sz="4" w:space="0" w:color="auto"/>
            </w:tcBorders>
          </w:tcPr>
          <w:p w14:paraId="5DE647B7" w14:textId="77777777" w:rsidR="009C5D5B" w:rsidRPr="00FD773D" w:rsidRDefault="009C5D5B" w:rsidP="00C26190">
            <w:pPr>
              <w:rPr>
                <w:sz w:val="18"/>
                <w:szCs w:val="18"/>
              </w:rPr>
            </w:pPr>
            <w:r w:rsidRPr="00FD773D">
              <w:rPr>
                <w:sz w:val="18"/>
                <w:szCs w:val="18"/>
              </w:rPr>
              <w:t>XA_API_FATAL_MEM_ALLOC</w:t>
            </w:r>
          </w:p>
        </w:tc>
        <w:tc>
          <w:tcPr>
            <w:tcW w:w="3568" w:type="dxa"/>
            <w:tcBorders>
              <w:left w:val="single" w:sz="4" w:space="0" w:color="auto"/>
            </w:tcBorders>
          </w:tcPr>
          <w:p w14:paraId="665A2087" w14:textId="77777777" w:rsidR="009C5D5B" w:rsidRPr="00FD773D" w:rsidRDefault="009C5D5B" w:rsidP="00C26190">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9C5D5B" w:rsidRPr="00FD773D" w14:paraId="44494413" w14:textId="77777777" w:rsidTr="00793659">
        <w:trPr>
          <w:trHeight w:val="350"/>
          <w:jc w:val="center"/>
        </w:trPr>
        <w:tc>
          <w:tcPr>
            <w:tcW w:w="1453" w:type="dxa"/>
            <w:vMerge/>
            <w:tcBorders>
              <w:right w:val="double" w:sz="4" w:space="0" w:color="auto"/>
            </w:tcBorders>
          </w:tcPr>
          <w:p w14:paraId="2959A810" w14:textId="77777777" w:rsidR="009C5D5B" w:rsidRPr="00FD773D" w:rsidRDefault="009C5D5B" w:rsidP="00C26190">
            <w:pPr>
              <w:rPr>
                <w:sz w:val="18"/>
                <w:szCs w:val="18"/>
              </w:rPr>
            </w:pPr>
          </w:p>
        </w:tc>
        <w:tc>
          <w:tcPr>
            <w:tcW w:w="4603" w:type="dxa"/>
            <w:tcBorders>
              <w:left w:val="double" w:sz="4" w:space="0" w:color="auto"/>
              <w:right w:val="single" w:sz="4" w:space="0" w:color="auto"/>
            </w:tcBorders>
          </w:tcPr>
          <w:p w14:paraId="6F913B5C" w14:textId="77777777" w:rsidR="009C5D5B" w:rsidRPr="00FD773D" w:rsidRDefault="009C5D5B" w:rsidP="00C26190">
            <w:pPr>
              <w:rPr>
                <w:sz w:val="18"/>
                <w:szCs w:val="18"/>
              </w:rPr>
            </w:pPr>
            <w:r w:rsidRPr="00FD773D">
              <w:rPr>
                <w:sz w:val="18"/>
                <w:szCs w:val="18"/>
              </w:rPr>
              <w:t>XA_API_FATAL_MEM_ALIGN</w:t>
            </w:r>
          </w:p>
        </w:tc>
        <w:tc>
          <w:tcPr>
            <w:tcW w:w="3568" w:type="dxa"/>
            <w:tcBorders>
              <w:left w:val="single" w:sz="4" w:space="0" w:color="auto"/>
            </w:tcBorders>
          </w:tcPr>
          <w:p w14:paraId="319F388D" w14:textId="77777777" w:rsidR="009C5D5B" w:rsidRPr="00FD773D" w:rsidRDefault="009C5D5B" w:rsidP="00C26190">
            <w:pPr>
              <w:rPr>
                <w:sz w:val="18"/>
                <w:szCs w:val="18"/>
                <w:lang w:eastAsia="x-none"/>
              </w:rPr>
            </w:pPr>
            <w:r w:rsidRPr="00FD773D">
              <w:rPr>
                <w:sz w:val="18"/>
                <w:szCs w:val="18"/>
                <w:lang w:eastAsia="x-none"/>
              </w:rPr>
              <w:t>p_xa_module_obj is not aligned to 4 bytes.</w:t>
            </w:r>
          </w:p>
        </w:tc>
      </w:tr>
      <w:tr w:rsidR="009C5D5B" w:rsidRPr="00FD773D" w14:paraId="63395587" w14:textId="77777777" w:rsidTr="00793659">
        <w:trPr>
          <w:trHeight w:val="350"/>
          <w:jc w:val="center"/>
        </w:trPr>
        <w:tc>
          <w:tcPr>
            <w:tcW w:w="1453" w:type="dxa"/>
            <w:vMerge/>
            <w:tcBorders>
              <w:right w:val="double" w:sz="4" w:space="0" w:color="auto"/>
            </w:tcBorders>
          </w:tcPr>
          <w:p w14:paraId="49C57859" w14:textId="77777777" w:rsidR="009C5D5B" w:rsidRPr="00FD773D" w:rsidRDefault="009C5D5B" w:rsidP="00C26190">
            <w:pPr>
              <w:rPr>
                <w:sz w:val="18"/>
                <w:szCs w:val="18"/>
              </w:rPr>
            </w:pPr>
          </w:p>
        </w:tc>
        <w:tc>
          <w:tcPr>
            <w:tcW w:w="4603" w:type="dxa"/>
            <w:tcBorders>
              <w:left w:val="double" w:sz="4" w:space="0" w:color="auto"/>
              <w:right w:val="single" w:sz="4" w:space="0" w:color="auto"/>
            </w:tcBorders>
          </w:tcPr>
          <w:p w14:paraId="1711B25D" w14:textId="4F537E1F" w:rsidR="009C5D5B" w:rsidRPr="00FD773D" w:rsidRDefault="009C5D5B" w:rsidP="00230F62">
            <w:pPr>
              <w:rPr>
                <w:sz w:val="18"/>
                <w:szCs w:val="18"/>
              </w:rPr>
            </w:pPr>
            <w:r w:rsidRPr="00FD773D">
              <w:rPr>
                <w:sz w:val="18"/>
                <w:szCs w:val="18"/>
              </w:rPr>
              <w:t>XA_</w:t>
            </w:r>
            <w:r w:rsidR="00230F62" w:rsidRPr="00FD773D">
              <w:rPr>
                <w:sz w:val="18"/>
                <w:szCs w:val="18"/>
              </w:rPr>
              <w:t>TDM_RDR</w:t>
            </w:r>
            <w:r w:rsidRPr="00FD773D">
              <w:rPr>
                <w:sz w:val="18"/>
                <w:szCs w:val="18"/>
              </w:rPr>
              <w:t>_CONFIG_FATAL_STATE</w:t>
            </w:r>
          </w:p>
        </w:tc>
        <w:tc>
          <w:tcPr>
            <w:tcW w:w="3568" w:type="dxa"/>
            <w:tcBorders>
              <w:left w:val="single" w:sz="4" w:space="0" w:color="auto"/>
            </w:tcBorders>
          </w:tcPr>
          <w:p w14:paraId="1CF44CF7" w14:textId="62CBEB34" w:rsidR="009C5D5B" w:rsidRPr="00FD773D" w:rsidRDefault="009C5D5B" w:rsidP="00C26190">
            <w:pPr>
              <w:rPr>
                <w:sz w:val="18"/>
                <w:szCs w:val="18"/>
                <w:lang w:eastAsia="x-none"/>
              </w:rPr>
            </w:pPr>
            <w:r w:rsidRPr="00FD773D">
              <w:rPr>
                <w:sz w:val="18"/>
                <w:szCs w:val="18"/>
                <w:lang w:eastAsia="x-none"/>
              </w:rPr>
              <w:t>Incorrect sequence call (i.e. call before pre-configuration step</w:t>
            </w:r>
            <w:r w:rsidR="00625F4C" w:rsidRPr="00FD773D">
              <w:rPr>
                <w:sz w:val="18"/>
                <w:szCs w:val="18"/>
                <w:lang w:eastAsia="x-none"/>
              </w:rPr>
              <w:t xml:space="preserve"> or call after post-configuration step</w:t>
            </w:r>
            <w:r w:rsidRPr="00FD773D">
              <w:rPr>
                <w:sz w:val="18"/>
                <w:szCs w:val="18"/>
                <w:lang w:eastAsia="x-none"/>
              </w:rPr>
              <w:t>)</w:t>
            </w:r>
          </w:p>
        </w:tc>
      </w:tr>
      <w:tr w:rsidR="009C5D5B" w:rsidRPr="00FD773D" w14:paraId="5CBA2C3D" w14:textId="77777777" w:rsidTr="00793659">
        <w:trPr>
          <w:trHeight w:val="350"/>
          <w:jc w:val="center"/>
        </w:trPr>
        <w:tc>
          <w:tcPr>
            <w:tcW w:w="1453" w:type="dxa"/>
            <w:vMerge/>
            <w:tcBorders>
              <w:right w:val="double" w:sz="4" w:space="0" w:color="auto"/>
            </w:tcBorders>
          </w:tcPr>
          <w:p w14:paraId="299305EB" w14:textId="77777777" w:rsidR="009C5D5B" w:rsidRPr="00FD773D" w:rsidRDefault="009C5D5B" w:rsidP="00C26190">
            <w:pPr>
              <w:rPr>
                <w:sz w:val="18"/>
                <w:szCs w:val="18"/>
              </w:rPr>
            </w:pPr>
          </w:p>
        </w:tc>
        <w:tc>
          <w:tcPr>
            <w:tcW w:w="4603" w:type="dxa"/>
            <w:tcBorders>
              <w:left w:val="double" w:sz="4" w:space="0" w:color="auto"/>
              <w:right w:val="single" w:sz="4" w:space="0" w:color="auto"/>
            </w:tcBorders>
          </w:tcPr>
          <w:p w14:paraId="19F1032C" w14:textId="473C8225" w:rsidR="009C5D5B" w:rsidRPr="00FD773D" w:rsidRDefault="009C5D5B" w:rsidP="0002442F">
            <w:pPr>
              <w:rPr>
                <w:sz w:val="18"/>
                <w:szCs w:val="18"/>
              </w:rPr>
            </w:pPr>
            <w:r w:rsidRPr="00FD773D">
              <w:rPr>
                <w:sz w:val="18"/>
                <w:szCs w:val="18"/>
              </w:rPr>
              <w:t>XA_</w:t>
            </w:r>
            <w:r w:rsidR="00230F62" w:rsidRPr="00FD773D">
              <w:rPr>
                <w:sz w:val="18"/>
                <w:szCs w:val="18"/>
              </w:rPr>
              <w:t>TDM_RDR</w:t>
            </w:r>
            <w:r w:rsidR="00407A81" w:rsidRPr="00FD773D">
              <w:rPr>
                <w:sz w:val="18"/>
                <w:szCs w:val="18"/>
              </w:rPr>
              <w:t>_CONFIG_FATAL</w:t>
            </w:r>
            <w:r w:rsidRPr="00FD773D">
              <w:rPr>
                <w:sz w:val="18"/>
                <w:szCs w:val="18"/>
              </w:rPr>
              <w:t>_PCM_WIDTH</w:t>
            </w:r>
          </w:p>
        </w:tc>
        <w:tc>
          <w:tcPr>
            <w:tcW w:w="3568" w:type="dxa"/>
            <w:tcBorders>
              <w:left w:val="single" w:sz="4" w:space="0" w:color="auto"/>
            </w:tcBorders>
          </w:tcPr>
          <w:p w14:paraId="4E137D49" w14:textId="1A38D1BD" w:rsidR="009C5D5B" w:rsidRPr="00FD773D" w:rsidRDefault="00991B7C" w:rsidP="00230F62">
            <w:pPr>
              <w:rPr>
                <w:sz w:val="18"/>
                <w:szCs w:val="18"/>
                <w:lang w:eastAsia="x-none"/>
              </w:rPr>
            </w:pPr>
            <w:r w:rsidRPr="00FD773D">
              <w:rPr>
                <w:sz w:val="18"/>
                <w:szCs w:val="18"/>
                <w:lang w:eastAsia="x-none"/>
              </w:rPr>
              <w:t xml:space="preserve">TDM </w:t>
            </w:r>
            <w:r w:rsidR="009C5D5B" w:rsidRPr="00FD773D">
              <w:rPr>
                <w:sz w:val="18"/>
                <w:szCs w:val="18"/>
                <w:lang w:eastAsia="x-none"/>
              </w:rPr>
              <w:t xml:space="preserve">PCM sample </w:t>
            </w:r>
            <w:r w:rsidR="00230F62" w:rsidRPr="00FD773D">
              <w:rPr>
                <w:sz w:val="18"/>
                <w:szCs w:val="18"/>
                <w:lang w:eastAsia="x-none"/>
              </w:rPr>
              <w:t xml:space="preserve">bit </w:t>
            </w:r>
            <w:r w:rsidR="00000AD2" w:rsidRPr="00FD773D">
              <w:rPr>
                <w:sz w:val="18"/>
                <w:szCs w:val="18"/>
                <w:lang w:eastAsia="x-none"/>
              </w:rPr>
              <w:t>width is in</w:t>
            </w:r>
            <w:r w:rsidR="009C5D5B" w:rsidRPr="00FD773D">
              <w:rPr>
                <w:sz w:val="18"/>
                <w:szCs w:val="18"/>
                <w:lang w:eastAsia="x-none"/>
              </w:rPr>
              <w:t>valid</w:t>
            </w:r>
          </w:p>
        </w:tc>
      </w:tr>
      <w:tr w:rsidR="004366E6" w:rsidRPr="00FD773D" w14:paraId="0972594A" w14:textId="77777777" w:rsidTr="00793659">
        <w:trPr>
          <w:jc w:val="center"/>
        </w:trPr>
        <w:tc>
          <w:tcPr>
            <w:tcW w:w="1453" w:type="dxa"/>
            <w:tcBorders>
              <w:right w:val="double" w:sz="4" w:space="0" w:color="auto"/>
            </w:tcBorders>
          </w:tcPr>
          <w:p w14:paraId="6D400E61" w14:textId="77777777" w:rsidR="004366E6" w:rsidRPr="00FD773D" w:rsidRDefault="004366E6" w:rsidP="00C26190">
            <w:pPr>
              <w:rPr>
                <w:sz w:val="18"/>
                <w:szCs w:val="18"/>
              </w:rPr>
            </w:pPr>
            <w:r w:rsidRPr="00FD773D">
              <w:rPr>
                <w:sz w:val="18"/>
                <w:szCs w:val="18"/>
              </w:rPr>
              <w:t>Restrictions</w:t>
            </w:r>
          </w:p>
        </w:tc>
        <w:tc>
          <w:tcPr>
            <w:tcW w:w="8171" w:type="dxa"/>
            <w:gridSpan w:val="2"/>
            <w:tcBorders>
              <w:left w:val="double" w:sz="4" w:space="0" w:color="auto"/>
            </w:tcBorders>
          </w:tcPr>
          <w:p w14:paraId="4D74807F" w14:textId="77777777" w:rsidR="004366E6" w:rsidRPr="00FD773D" w:rsidRDefault="004366E6" w:rsidP="00C26190">
            <w:pPr>
              <w:rPr>
                <w:sz w:val="18"/>
                <w:szCs w:val="18"/>
              </w:rPr>
            </w:pPr>
            <w:r w:rsidRPr="00FD773D">
              <w:rPr>
                <w:sz w:val="18"/>
                <w:szCs w:val="18"/>
              </w:rPr>
              <w:t>-</w:t>
            </w:r>
          </w:p>
        </w:tc>
      </w:tr>
    </w:tbl>
    <w:p w14:paraId="660B86CD" w14:textId="6E0EC9B3" w:rsidR="00A27AC6" w:rsidRDefault="00A27AC6" w:rsidP="00A27AC6">
      <w:pPr>
        <w:pStyle w:val="ReqID"/>
      </w:pPr>
      <w:r>
        <w:t>FD_PLG_TDM_020</w:t>
      </w:r>
    </w:p>
    <w:p w14:paraId="2A3F7CEC" w14:textId="5149AB0F" w:rsidR="00BF1652" w:rsidRPr="00FD773D" w:rsidRDefault="00396DE2" w:rsidP="00D02138">
      <w:pPr>
        <w:pStyle w:val="RefIDs"/>
      </w:pPr>
      <w:r>
        <w:t>[Covers: RD_014</w:t>
      </w:r>
      <w:r w:rsidRPr="00FD773D">
        <w:t>]</w:t>
      </w:r>
    </w:p>
    <w:p w14:paraId="69524C60" w14:textId="77777777" w:rsidR="00BF1652" w:rsidRPr="00FD773D" w:rsidRDefault="00BF1652" w:rsidP="00BF1652">
      <w:r w:rsidRPr="00FD773D">
        <w:t>Example</w:t>
      </w:r>
    </w:p>
    <w:p w14:paraId="1548E455" w14:textId="77777777" w:rsidR="00BF1652" w:rsidRPr="00FD773D" w:rsidRDefault="00BF1652" w:rsidP="00BF1652">
      <w:r w:rsidRPr="00FD773D">
        <w:t>WORD32 pcm_width;</w:t>
      </w:r>
    </w:p>
    <w:p w14:paraId="286C421C" w14:textId="77777777" w:rsidR="00BF1652" w:rsidRPr="00FD773D" w:rsidRDefault="00BF1652" w:rsidP="00BF1652">
      <w:pPr>
        <w:widowControl/>
        <w:autoSpaceDE/>
        <w:autoSpaceDN/>
        <w:adjustRightInd/>
        <w:snapToGrid/>
        <w:jc w:val="left"/>
      </w:pPr>
      <w:r w:rsidRPr="00FD773D">
        <w:t>res = (*api_func)(api_obj,</w:t>
      </w:r>
    </w:p>
    <w:p w14:paraId="5C30EC9C" w14:textId="77777777" w:rsidR="00BF1652" w:rsidRPr="00FD773D" w:rsidRDefault="00BF1652" w:rsidP="00BF1652">
      <w:pPr>
        <w:widowControl/>
        <w:autoSpaceDE/>
        <w:autoSpaceDN/>
        <w:adjustRightInd/>
        <w:snapToGrid/>
        <w:jc w:val="left"/>
      </w:pPr>
      <w:r w:rsidRPr="00FD773D">
        <w:tab/>
      </w:r>
      <w:r w:rsidRPr="00FD773D">
        <w:tab/>
        <w:t xml:space="preserve">  XA_API_CMD_SET_CONFIG_PARAM,</w:t>
      </w:r>
    </w:p>
    <w:p w14:paraId="5BF1FE9A" w14:textId="1DA1B769" w:rsidR="00BF1652" w:rsidRPr="00FD773D" w:rsidRDefault="00BF1652" w:rsidP="00BF1652">
      <w:pPr>
        <w:widowControl/>
        <w:autoSpaceDE/>
        <w:autoSpaceDN/>
        <w:adjustRightInd/>
        <w:snapToGrid/>
        <w:jc w:val="left"/>
      </w:pPr>
      <w:r w:rsidRPr="00FD773D">
        <w:tab/>
      </w:r>
      <w:r w:rsidRPr="00FD773D">
        <w:tab/>
        <w:t xml:space="preserve">  </w:t>
      </w:r>
      <w:r w:rsidR="00991B7C" w:rsidRPr="00FD773D">
        <w:t>XA_TDM_RDR_CONFIG_PARAM_PCM_WIDTH</w:t>
      </w:r>
      <w:r w:rsidRPr="00FD773D">
        <w:t>,</w:t>
      </w:r>
    </w:p>
    <w:p w14:paraId="6DC1434B" w14:textId="77777777" w:rsidR="00BF1652" w:rsidRPr="00FD773D" w:rsidRDefault="00BF1652" w:rsidP="00BF1652">
      <w:pPr>
        <w:widowControl/>
        <w:autoSpaceDE/>
        <w:autoSpaceDN/>
        <w:adjustRightInd/>
        <w:snapToGrid/>
        <w:jc w:val="left"/>
      </w:pPr>
      <w:r w:rsidRPr="00FD773D">
        <w:tab/>
      </w:r>
      <w:r w:rsidRPr="00FD773D">
        <w:tab/>
        <w:t xml:space="preserve">  &amp;pcm_width);</w:t>
      </w:r>
    </w:p>
    <w:p w14:paraId="412E9E4B" w14:textId="4F97879A" w:rsidR="00C15EB7" w:rsidRPr="00FD773D" w:rsidRDefault="00C15EB7" w:rsidP="004366E6">
      <w:pPr>
        <w:pStyle w:val="NormalIndent"/>
        <w:ind w:left="0"/>
        <w:rPr>
          <w:rFonts w:ascii="Verdana" w:hAnsi="Verdana"/>
          <w:sz w:val="20"/>
        </w:rPr>
      </w:pPr>
    </w:p>
    <w:p w14:paraId="0339FA23" w14:textId="47A91B51" w:rsidR="00D759D1" w:rsidRPr="00FD773D" w:rsidRDefault="00D759D1">
      <w:pPr>
        <w:widowControl/>
        <w:autoSpaceDE/>
        <w:autoSpaceDN/>
        <w:adjustRightInd/>
        <w:snapToGrid/>
        <w:jc w:val="left"/>
        <w:rPr>
          <w:rFonts w:eastAsia="MS PGothic"/>
        </w:rPr>
      </w:pPr>
      <w:r w:rsidRPr="00FD773D">
        <w:rPr>
          <w:rFonts w:eastAsia="MS PGothic"/>
        </w:rPr>
        <w:br w:type="page"/>
      </w:r>
    </w:p>
    <w:p w14:paraId="3D89CC31" w14:textId="77777777" w:rsidR="00C15EB7" w:rsidRPr="00FD773D" w:rsidRDefault="00C15EB7">
      <w:pPr>
        <w:widowControl/>
        <w:autoSpaceDE/>
        <w:autoSpaceDN/>
        <w:adjustRightInd/>
        <w:snapToGrid/>
        <w:jc w:val="left"/>
        <w:rPr>
          <w:rFonts w:eastAsia="MS PGothic"/>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874"/>
        <w:gridCol w:w="3244"/>
      </w:tblGrid>
      <w:tr w:rsidR="00C15EB7" w:rsidRPr="00FD773D" w14:paraId="63FD73B4" w14:textId="77777777" w:rsidTr="00C26190">
        <w:trPr>
          <w:trHeight w:val="354"/>
          <w:jc w:val="center"/>
        </w:trPr>
        <w:tc>
          <w:tcPr>
            <w:tcW w:w="1453" w:type="dxa"/>
            <w:tcBorders>
              <w:bottom w:val="single" w:sz="4" w:space="0" w:color="auto"/>
              <w:right w:val="double" w:sz="4" w:space="0" w:color="auto"/>
            </w:tcBorders>
          </w:tcPr>
          <w:p w14:paraId="65B4DA2D" w14:textId="77777777" w:rsidR="00C15EB7" w:rsidRPr="00FD773D" w:rsidRDefault="00C15EB7" w:rsidP="00C26190">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6622E6CF" w14:textId="28C73873" w:rsidR="00C15EB7" w:rsidRPr="00FD773D" w:rsidRDefault="00230F62" w:rsidP="00F84552">
            <w:pPr>
              <w:pStyle w:val="ReqSect"/>
            </w:pPr>
            <w:r w:rsidRPr="00FD773D">
              <w:t>XA_TDM_RDR_CONFIG_PARAM_CHANNEL_MODE</w:t>
            </w:r>
          </w:p>
        </w:tc>
      </w:tr>
      <w:tr w:rsidR="00C15EB7" w:rsidRPr="00FD773D" w14:paraId="44160ED7" w14:textId="77777777" w:rsidTr="00C26190">
        <w:trPr>
          <w:trHeight w:val="354"/>
          <w:jc w:val="center"/>
        </w:trPr>
        <w:tc>
          <w:tcPr>
            <w:tcW w:w="1453" w:type="dxa"/>
            <w:tcBorders>
              <w:top w:val="single" w:sz="4" w:space="0" w:color="auto"/>
              <w:right w:val="double" w:sz="4" w:space="0" w:color="auto"/>
            </w:tcBorders>
          </w:tcPr>
          <w:p w14:paraId="0D4CBECC" w14:textId="77777777" w:rsidR="00C15EB7" w:rsidRPr="00FD773D" w:rsidRDefault="00C15EB7" w:rsidP="00C26190">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54405BFE" w14:textId="49D3FC06" w:rsidR="00C15EB7" w:rsidRPr="00FD773D" w:rsidRDefault="00230F62" w:rsidP="00C26190">
            <w:pPr>
              <w:rPr>
                <w:sz w:val="18"/>
                <w:szCs w:val="18"/>
              </w:rPr>
            </w:pPr>
            <w:r w:rsidRPr="00FD773D">
              <w:rPr>
                <w:sz w:val="18"/>
                <w:szCs w:val="18"/>
              </w:rPr>
              <w:t>Set TDM PCM channels mode</w:t>
            </w:r>
          </w:p>
        </w:tc>
      </w:tr>
      <w:tr w:rsidR="00C15EB7" w:rsidRPr="00FD773D" w14:paraId="40939BF8" w14:textId="77777777" w:rsidTr="00C26190">
        <w:trPr>
          <w:trHeight w:val="331"/>
          <w:jc w:val="center"/>
        </w:trPr>
        <w:tc>
          <w:tcPr>
            <w:tcW w:w="1453" w:type="dxa"/>
            <w:vMerge w:val="restart"/>
            <w:tcBorders>
              <w:right w:val="double" w:sz="4" w:space="0" w:color="auto"/>
            </w:tcBorders>
          </w:tcPr>
          <w:p w14:paraId="1D4439B4" w14:textId="77777777" w:rsidR="00C15EB7" w:rsidRPr="00FD773D" w:rsidRDefault="00C15EB7" w:rsidP="00C26190">
            <w:pPr>
              <w:rPr>
                <w:sz w:val="18"/>
                <w:szCs w:val="18"/>
              </w:rPr>
            </w:pPr>
            <w:r w:rsidRPr="00FD773D">
              <w:rPr>
                <w:sz w:val="18"/>
                <w:szCs w:val="18"/>
              </w:rPr>
              <w:t>Arguments</w:t>
            </w:r>
          </w:p>
        </w:tc>
        <w:tc>
          <w:tcPr>
            <w:tcW w:w="8118" w:type="dxa"/>
            <w:gridSpan w:val="2"/>
            <w:tcBorders>
              <w:left w:val="double" w:sz="4" w:space="0" w:color="auto"/>
            </w:tcBorders>
          </w:tcPr>
          <w:p w14:paraId="5D6681EF" w14:textId="77777777" w:rsidR="00C15EB7" w:rsidRPr="00FD773D" w:rsidRDefault="00C15EB7" w:rsidP="00C26190">
            <w:pPr>
              <w:ind w:leftChars="50" w:left="100" w:rightChars="44" w:right="88"/>
              <w:rPr>
                <w:sz w:val="18"/>
              </w:rPr>
            </w:pPr>
            <w:r w:rsidRPr="00FD773D">
              <w:rPr>
                <w:sz w:val="18"/>
              </w:rPr>
              <w:t>p_xa_module_obj</w:t>
            </w:r>
          </w:p>
        </w:tc>
      </w:tr>
      <w:tr w:rsidR="00C15EB7" w:rsidRPr="00FD773D" w14:paraId="72DF737B" w14:textId="77777777" w:rsidTr="00C26190">
        <w:trPr>
          <w:trHeight w:val="640"/>
          <w:jc w:val="center"/>
        </w:trPr>
        <w:tc>
          <w:tcPr>
            <w:tcW w:w="1453" w:type="dxa"/>
            <w:vMerge/>
            <w:tcBorders>
              <w:right w:val="double" w:sz="4" w:space="0" w:color="auto"/>
            </w:tcBorders>
          </w:tcPr>
          <w:p w14:paraId="79D35361" w14:textId="77777777" w:rsidR="00C15EB7" w:rsidRPr="00FD773D" w:rsidRDefault="00C15EB7" w:rsidP="00C26190">
            <w:pPr>
              <w:rPr>
                <w:sz w:val="18"/>
                <w:szCs w:val="18"/>
              </w:rPr>
            </w:pPr>
          </w:p>
        </w:tc>
        <w:tc>
          <w:tcPr>
            <w:tcW w:w="8118" w:type="dxa"/>
            <w:gridSpan w:val="2"/>
            <w:tcBorders>
              <w:left w:val="double" w:sz="4" w:space="0" w:color="auto"/>
            </w:tcBorders>
          </w:tcPr>
          <w:p w14:paraId="3B32ABB9" w14:textId="77777777" w:rsidR="00C15EB7" w:rsidRPr="00FD773D" w:rsidRDefault="00C15EB7" w:rsidP="00C26190">
            <w:pPr>
              <w:ind w:leftChars="50" w:left="100" w:rightChars="44" w:right="88"/>
              <w:rPr>
                <w:sz w:val="18"/>
              </w:rPr>
            </w:pPr>
            <w:r w:rsidRPr="00FD773D">
              <w:rPr>
                <w:sz w:val="18"/>
              </w:rPr>
              <w:t>Pointer to API Structure.</w:t>
            </w:r>
          </w:p>
          <w:p w14:paraId="21F298DF" w14:textId="77777777" w:rsidR="00C15EB7" w:rsidRPr="00FD773D" w:rsidRDefault="00C15EB7" w:rsidP="00C26190">
            <w:pPr>
              <w:autoSpaceDE/>
              <w:autoSpaceDN/>
              <w:spacing w:line="300" w:lineRule="exact"/>
              <w:ind w:firstLineChars="100" w:firstLine="180"/>
              <w:rPr>
                <w:sz w:val="18"/>
                <w:szCs w:val="18"/>
                <w:lang w:val="x-none" w:eastAsia="x-none"/>
              </w:rPr>
            </w:pPr>
          </w:p>
        </w:tc>
      </w:tr>
      <w:tr w:rsidR="00C15EB7" w:rsidRPr="00FD773D" w14:paraId="3182B263" w14:textId="77777777" w:rsidTr="00C26190">
        <w:trPr>
          <w:trHeight w:val="351"/>
          <w:jc w:val="center"/>
        </w:trPr>
        <w:tc>
          <w:tcPr>
            <w:tcW w:w="1453" w:type="dxa"/>
            <w:vMerge/>
            <w:tcBorders>
              <w:right w:val="double" w:sz="4" w:space="0" w:color="auto"/>
            </w:tcBorders>
          </w:tcPr>
          <w:p w14:paraId="015E3909" w14:textId="77777777" w:rsidR="00C15EB7" w:rsidRPr="00FD773D" w:rsidRDefault="00C15EB7" w:rsidP="00C26190">
            <w:pPr>
              <w:rPr>
                <w:sz w:val="18"/>
                <w:szCs w:val="18"/>
              </w:rPr>
            </w:pPr>
          </w:p>
        </w:tc>
        <w:tc>
          <w:tcPr>
            <w:tcW w:w="8118" w:type="dxa"/>
            <w:gridSpan w:val="2"/>
            <w:tcBorders>
              <w:left w:val="double" w:sz="4" w:space="0" w:color="auto"/>
            </w:tcBorders>
          </w:tcPr>
          <w:p w14:paraId="16BED1C8" w14:textId="77777777" w:rsidR="00C15EB7" w:rsidRPr="00FD773D" w:rsidRDefault="00C15EB7" w:rsidP="00C26190">
            <w:pPr>
              <w:ind w:leftChars="50" w:left="100" w:rightChars="44" w:right="88"/>
              <w:rPr>
                <w:sz w:val="18"/>
              </w:rPr>
            </w:pPr>
            <w:r w:rsidRPr="00FD773D">
              <w:rPr>
                <w:sz w:val="18"/>
              </w:rPr>
              <w:t>i_cmd</w:t>
            </w:r>
          </w:p>
        </w:tc>
      </w:tr>
      <w:tr w:rsidR="00C15EB7" w:rsidRPr="00FD773D" w14:paraId="70CF0BDD" w14:textId="77777777" w:rsidTr="00C26190">
        <w:trPr>
          <w:trHeight w:val="640"/>
          <w:jc w:val="center"/>
        </w:trPr>
        <w:tc>
          <w:tcPr>
            <w:tcW w:w="1453" w:type="dxa"/>
            <w:vMerge/>
            <w:tcBorders>
              <w:right w:val="double" w:sz="4" w:space="0" w:color="auto"/>
            </w:tcBorders>
          </w:tcPr>
          <w:p w14:paraId="7E023EF0" w14:textId="77777777" w:rsidR="00C15EB7" w:rsidRPr="00FD773D" w:rsidRDefault="00C15EB7" w:rsidP="00C26190">
            <w:pPr>
              <w:rPr>
                <w:sz w:val="18"/>
                <w:szCs w:val="18"/>
              </w:rPr>
            </w:pPr>
          </w:p>
        </w:tc>
        <w:tc>
          <w:tcPr>
            <w:tcW w:w="8118" w:type="dxa"/>
            <w:gridSpan w:val="2"/>
            <w:tcBorders>
              <w:left w:val="double" w:sz="4" w:space="0" w:color="auto"/>
            </w:tcBorders>
          </w:tcPr>
          <w:p w14:paraId="373583DF" w14:textId="77777777" w:rsidR="00C15EB7" w:rsidRPr="00FD773D" w:rsidRDefault="00C15EB7" w:rsidP="00C26190">
            <w:pPr>
              <w:ind w:firstLineChars="100" w:firstLine="180"/>
              <w:rPr>
                <w:sz w:val="18"/>
                <w:szCs w:val="18"/>
              </w:rPr>
            </w:pPr>
            <w:r w:rsidRPr="00FD773D">
              <w:rPr>
                <w:sz w:val="18"/>
                <w:szCs w:val="18"/>
              </w:rPr>
              <w:t>XA_API_CMD_SET_CONFIG_PARAM</w:t>
            </w:r>
          </w:p>
          <w:p w14:paraId="1B10DBDA" w14:textId="77777777" w:rsidR="00C15EB7" w:rsidRPr="00FD773D" w:rsidRDefault="00C15EB7" w:rsidP="00C26190">
            <w:pPr>
              <w:ind w:firstLineChars="100" w:firstLine="180"/>
              <w:rPr>
                <w:sz w:val="18"/>
                <w:szCs w:val="18"/>
              </w:rPr>
            </w:pPr>
          </w:p>
        </w:tc>
      </w:tr>
      <w:tr w:rsidR="00C15EB7" w:rsidRPr="00FD773D" w14:paraId="59CF618B" w14:textId="77777777" w:rsidTr="00C26190">
        <w:trPr>
          <w:trHeight w:val="324"/>
          <w:jc w:val="center"/>
        </w:trPr>
        <w:tc>
          <w:tcPr>
            <w:tcW w:w="1453" w:type="dxa"/>
            <w:vMerge/>
            <w:tcBorders>
              <w:right w:val="double" w:sz="4" w:space="0" w:color="auto"/>
            </w:tcBorders>
          </w:tcPr>
          <w:p w14:paraId="52071D0A" w14:textId="77777777" w:rsidR="00C15EB7" w:rsidRPr="00FD773D" w:rsidRDefault="00C15EB7" w:rsidP="00C26190">
            <w:pPr>
              <w:rPr>
                <w:sz w:val="18"/>
                <w:szCs w:val="18"/>
              </w:rPr>
            </w:pPr>
          </w:p>
        </w:tc>
        <w:tc>
          <w:tcPr>
            <w:tcW w:w="8118" w:type="dxa"/>
            <w:gridSpan w:val="2"/>
            <w:tcBorders>
              <w:left w:val="double" w:sz="4" w:space="0" w:color="auto"/>
            </w:tcBorders>
          </w:tcPr>
          <w:p w14:paraId="75F1D6EE" w14:textId="77777777" w:rsidR="00C15EB7" w:rsidRPr="00FD773D" w:rsidRDefault="00C15EB7" w:rsidP="00C26190">
            <w:pPr>
              <w:ind w:leftChars="50" w:left="100" w:rightChars="44" w:right="88"/>
              <w:rPr>
                <w:sz w:val="18"/>
              </w:rPr>
            </w:pPr>
            <w:r w:rsidRPr="00FD773D">
              <w:rPr>
                <w:sz w:val="18"/>
              </w:rPr>
              <w:t>i_idx</w:t>
            </w:r>
          </w:p>
        </w:tc>
      </w:tr>
      <w:tr w:rsidR="00C15EB7" w:rsidRPr="00FD773D" w14:paraId="23CB53A9" w14:textId="77777777" w:rsidTr="00C26190">
        <w:trPr>
          <w:trHeight w:val="640"/>
          <w:jc w:val="center"/>
        </w:trPr>
        <w:tc>
          <w:tcPr>
            <w:tcW w:w="1453" w:type="dxa"/>
            <w:vMerge/>
            <w:tcBorders>
              <w:right w:val="double" w:sz="4" w:space="0" w:color="auto"/>
            </w:tcBorders>
          </w:tcPr>
          <w:p w14:paraId="03DDFFB8" w14:textId="77777777" w:rsidR="00C15EB7" w:rsidRPr="00FD773D" w:rsidRDefault="00C15EB7" w:rsidP="00C26190">
            <w:pPr>
              <w:rPr>
                <w:sz w:val="18"/>
                <w:szCs w:val="18"/>
              </w:rPr>
            </w:pPr>
          </w:p>
        </w:tc>
        <w:tc>
          <w:tcPr>
            <w:tcW w:w="8118" w:type="dxa"/>
            <w:gridSpan w:val="2"/>
            <w:tcBorders>
              <w:left w:val="double" w:sz="4" w:space="0" w:color="auto"/>
            </w:tcBorders>
          </w:tcPr>
          <w:p w14:paraId="76A7F0BC" w14:textId="55D134FD" w:rsidR="00C15EB7" w:rsidRPr="00FD773D" w:rsidRDefault="00230F62" w:rsidP="00AB15E6">
            <w:pPr>
              <w:ind w:firstLineChars="100" w:firstLine="180"/>
              <w:rPr>
                <w:sz w:val="18"/>
                <w:szCs w:val="18"/>
              </w:rPr>
            </w:pPr>
            <w:r w:rsidRPr="00FD773D">
              <w:rPr>
                <w:sz w:val="18"/>
                <w:szCs w:val="18"/>
              </w:rPr>
              <w:t>XA_TDM_RDR_CONFIG_PARAM_CHANNEL_MODE</w:t>
            </w:r>
          </w:p>
        </w:tc>
      </w:tr>
      <w:tr w:rsidR="00C15EB7" w:rsidRPr="00FD773D" w14:paraId="10037C11" w14:textId="77777777" w:rsidTr="00C26190">
        <w:trPr>
          <w:trHeight w:val="338"/>
          <w:jc w:val="center"/>
        </w:trPr>
        <w:tc>
          <w:tcPr>
            <w:tcW w:w="1453" w:type="dxa"/>
            <w:vMerge/>
            <w:tcBorders>
              <w:right w:val="double" w:sz="4" w:space="0" w:color="auto"/>
            </w:tcBorders>
          </w:tcPr>
          <w:p w14:paraId="4A553B82" w14:textId="77777777" w:rsidR="00C15EB7" w:rsidRPr="00FD773D" w:rsidRDefault="00C15EB7" w:rsidP="00C26190">
            <w:pPr>
              <w:rPr>
                <w:sz w:val="18"/>
                <w:szCs w:val="18"/>
              </w:rPr>
            </w:pPr>
          </w:p>
        </w:tc>
        <w:tc>
          <w:tcPr>
            <w:tcW w:w="8118" w:type="dxa"/>
            <w:gridSpan w:val="2"/>
            <w:tcBorders>
              <w:left w:val="double" w:sz="4" w:space="0" w:color="auto"/>
            </w:tcBorders>
          </w:tcPr>
          <w:p w14:paraId="42D8BE25" w14:textId="77777777" w:rsidR="00C15EB7" w:rsidRPr="00FD773D" w:rsidRDefault="00C15EB7" w:rsidP="00C26190">
            <w:pPr>
              <w:rPr>
                <w:sz w:val="18"/>
                <w:szCs w:val="18"/>
              </w:rPr>
            </w:pPr>
            <w:r w:rsidRPr="00FD773D">
              <w:rPr>
                <w:sz w:val="18"/>
                <w:szCs w:val="18"/>
              </w:rPr>
              <w:t>pv_value</w:t>
            </w:r>
          </w:p>
        </w:tc>
      </w:tr>
      <w:tr w:rsidR="00C15EB7" w:rsidRPr="00FD773D" w14:paraId="2D082F02" w14:textId="77777777" w:rsidTr="00C26190">
        <w:trPr>
          <w:trHeight w:val="640"/>
          <w:jc w:val="center"/>
        </w:trPr>
        <w:tc>
          <w:tcPr>
            <w:tcW w:w="1453" w:type="dxa"/>
            <w:vMerge/>
            <w:tcBorders>
              <w:right w:val="double" w:sz="4" w:space="0" w:color="auto"/>
            </w:tcBorders>
          </w:tcPr>
          <w:p w14:paraId="70BB5DDB" w14:textId="77777777" w:rsidR="00C15EB7" w:rsidRPr="00FD773D" w:rsidRDefault="00C15EB7" w:rsidP="00C26190">
            <w:pPr>
              <w:rPr>
                <w:sz w:val="18"/>
                <w:szCs w:val="18"/>
              </w:rPr>
            </w:pPr>
          </w:p>
        </w:tc>
        <w:tc>
          <w:tcPr>
            <w:tcW w:w="8118" w:type="dxa"/>
            <w:gridSpan w:val="2"/>
            <w:tcBorders>
              <w:left w:val="double" w:sz="4" w:space="0" w:color="auto"/>
              <w:bottom w:val="single" w:sz="4" w:space="0" w:color="auto"/>
            </w:tcBorders>
          </w:tcPr>
          <w:p w14:paraId="5F0C97E9" w14:textId="27FE2DBB" w:rsidR="00C15EB7" w:rsidRPr="00FD773D" w:rsidRDefault="00C15EB7" w:rsidP="002E2600">
            <w:pPr>
              <w:pStyle w:val="ReqText"/>
              <w:ind w:left="149"/>
            </w:pPr>
            <w:r w:rsidRPr="00FD773D">
              <w:t xml:space="preserve">Pointer to the </w:t>
            </w:r>
            <w:r w:rsidR="00230F62" w:rsidRPr="00FD773D">
              <w:t>TDM channels mode variable</w:t>
            </w:r>
          </w:p>
          <w:p w14:paraId="5D2D3121" w14:textId="3C038E70" w:rsidR="00230F62" w:rsidRPr="00FD773D" w:rsidRDefault="00407A81" w:rsidP="00230F62">
            <w:pPr>
              <w:pStyle w:val="ReqText"/>
              <w:ind w:left="149" w:firstLine="180"/>
              <w:rPr>
                <w:sz w:val="18"/>
              </w:rPr>
            </w:pPr>
            <w:r w:rsidRPr="00FD773D">
              <w:rPr>
                <w:sz w:val="18"/>
              </w:rPr>
              <w:t>XA_TDM_RDR_CHANNEL_MODE_2X4 : 4 stereo TDM data</w:t>
            </w:r>
          </w:p>
          <w:p w14:paraId="6F7C3142" w14:textId="3F64B366" w:rsidR="00407A81" w:rsidRPr="00FD773D" w:rsidRDefault="00407A81" w:rsidP="00230F62">
            <w:pPr>
              <w:pStyle w:val="ReqText"/>
              <w:ind w:left="149" w:firstLine="180"/>
              <w:rPr>
                <w:sz w:val="18"/>
              </w:rPr>
            </w:pPr>
            <w:r w:rsidRPr="00FD773D">
              <w:rPr>
                <w:sz w:val="18"/>
              </w:rPr>
              <w:t>XA_TDM_RDR_CHANNEL_MODE_1X8 : 1 eight-channel TDM data</w:t>
            </w:r>
          </w:p>
          <w:p w14:paraId="15431D15" w14:textId="2F50C75F" w:rsidR="00407A81" w:rsidRPr="00FD773D" w:rsidRDefault="00407A81" w:rsidP="00230F62">
            <w:pPr>
              <w:pStyle w:val="ReqText"/>
              <w:ind w:left="149" w:firstLine="180"/>
              <w:rPr>
                <w:sz w:val="18"/>
              </w:rPr>
            </w:pPr>
            <w:r w:rsidRPr="00FD773D">
              <w:rPr>
                <w:sz w:val="18"/>
              </w:rPr>
              <w:t>XA_TDM_RDR_CHANNEL_MODE_2X3 : 3 stereo TDM data</w:t>
            </w:r>
          </w:p>
          <w:p w14:paraId="48FD6266" w14:textId="5A88D532" w:rsidR="00407A81" w:rsidRPr="00FD773D" w:rsidRDefault="00407A81" w:rsidP="00230F62">
            <w:pPr>
              <w:pStyle w:val="ReqText"/>
              <w:ind w:left="149" w:firstLine="180"/>
              <w:rPr>
                <w:sz w:val="18"/>
              </w:rPr>
            </w:pPr>
            <w:r w:rsidRPr="00FD773D">
              <w:rPr>
                <w:sz w:val="18"/>
              </w:rPr>
              <w:t>XA_TDM_RDR_CHANNEL_MODE_1X6 : 1 six-channel TDM data</w:t>
            </w:r>
          </w:p>
          <w:p w14:paraId="012CC181" w14:textId="77777777" w:rsidR="00C15EB7" w:rsidRPr="00FD773D" w:rsidRDefault="00C15EB7" w:rsidP="00C26190">
            <w:pPr>
              <w:ind w:firstLineChars="100" w:firstLine="180"/>
              <w:rPr>
                <w:sz w:val="18"/>
                <w:szCs w:val="18"/>
              </w:rPr>
            </w:pPr>
          </w:p>
        </w:tc>
      </w:tr>
      <w:tr w:rsidR="009C5D5B" w:rsidRPr="00FD773D" w14:paraId="1FA5D095" w14:textId="77777777" w:rsidTr="00467AD1">
        <w:trPr>
          <w:trHeight w:val="395"/>
          <w:jc w:val="center"/>
        </w:trPr>
        <w:tc>
          <w:tcPr>
            <w:tcW w:w="1453" w:type="dxa"/>
            <w:vMerge w:val="restart"/>
            <w:tcBorders>
              <w:right w:val="double" w:sz="4" w:space="0" w:color="auto"/>
            </w:tcBorders>
          </w:tcPr>
          <w:p w14:paraId="2E001B99" w14:textId="3BB4C98F" w:rsidR="009C5D5B" w:rsidRPr="00FD773D" w:rsidRDefault="009C5D5B" w:rsidP="00C26190">
            <w:pPr>
              <w:rPr>
                <w:sz w:val="18"/>
                <w:szCs w:val="18"/>
              </w:rPr>
            </w:pPr>
            <w:r w:rsidRPr="00FD773D">
              <w:rPr>
                <w:sz w:val="18"/>
                <w:szCs w:val="18"/>
              </w:rPr>
              <w:t>Return value</w:t>
            </w:r>
          </w:p>
        </w:tc>
        <w:tc>
          <w:tcPr>
            <w:tcW w:w="4874" w:type="dxa"/>
            <w:tcBorders>
              <w:left w:val="double" w:sz="4" w:space="0" w:color="auto"/>
              <w:right w:val="single" w:sz="4" w:space="0" w:color="auto"/>
            </w:tcBorders>
          </w:tcPr>
          <w:p w14:paraId="552F8094" w14:textId="77777777" w:rsidR="009C5D5B" w:rsidRPr="00FD773D" w:rsidRDefault="009C5D5B" w:rsidP="00C26190">
            <w:pPr>
              <w:rPr>
                <w:sz w:val="18"/>
                <w:szCs w:val="18"/>
              </w:rPr>
            </w:pPr>
            <w:r w:rsidRPr="00FD773D">
              <w:rPr>
                <w:sz w:val="18"/>
                <w:szCs w:val="18"/>
              </w:rPr>
              <w:t>XA_NO_ERROR</w:t>
            </w:r>
          </w:p>
        </w:tc>
        <w:tc>
          <w:tcPr>
            <w:tcW w:w="3244" w:type="dxa"/>
            <w:tcBorders>
              <w:left w:val="single" w:sz="4" w:space="0" w:color="auto"/>
            </w:tcBorders>
          </w:tcPr>
          <w:p w14:paraId="1A64949B" w14:textId="77777777" w:rsidR="009C5D5B" w:rsidRPr="00FD773D" w:rsidRDefault="009C5D5B" w:rsidP="00C26190">
            <w:pPr>
              <w:rPr>
                <w:sz w:val="18"/>
                <w:szCs w:val="18"/>
              </w:rPr>
            </w:pPr>
            <w:r w:rsidRPr="00FD773D">
              <w:rPr>
                <w:sz w:val="18"/>
                <w:szCs w:val="18"/>
              </w:rPr>
              <w:t>Normally ends.</w:t>
            </w:r>
          </w:p>
        </w:tc>
      </w:tr>
      <w:tr w:rsidR="009C5D5B" w:rsidRPr="00FD773D" w14:paraId="3AFC1774" w14:textId="77777777" w:rsidTr="00467AD1">
        <w:trPr>
          <w:trHeight w:val="350"/>
          <w:jc w:val="center"/>
        </w:trPr>
        <w:tc>
          <w:tcPr>
            <w:tcW w:w="1453" w:type="dxa"/>
            <w:vMerge/>
            <w:tcBorders>
              <w:right w:val="double" w:sz="4" w:space="0" w:color="auto"/>
            </w:tcBorders>
          </w:tcPr>
          <w:p w14:paraId="373FA88A" w14:textId="77777777" w:rsidR="009C5D5B" w:rsidRPr="00FD773D" w:rsidRDefault="009C5D5B" w:rsidP="00C26190">
            <w:pPr>
              <w:rPr>
                <w:sz w:val="18"/>
                <w:szCs w:val="18"/>
              </w:rPr>
            </w:pPr>
          </w:p>
        </w:tc>
        <w:tc>
          <w:tcPr>
            <w:tcW w:w="4874" w:type="dxa"/>
            <w:tcBorders>
              <w:left w:val="double" w:sz="4" w:space="0" w:color="auto"/>
              <w:right w:val="single" w:sz="4" w:space="0" w:color="auto"/>
            </w:tcBorders>
          </w:tcPr>
          <w:p w14:paraId="203189C1" w14:textId="77777777" w:rsidR="009C5D5B" w:rsidRPr="00FD773D" w:rsidRDefault="009C5D5B" w:rsidP="00C26190">
            <w:pPr>
              <w:rPr>
                <w:sz w:val="18"/>
                <w:szCs w:val="18"/>
              </w:rPr>
            </w:pPr>
            <w:r w:rsidRPr="00FD773D">
              <w:rPr>
                <w:sz w:val="18"/>
                <w:szCs w:val="18"/>
              </w:rPr>
              <w:t>XA_API_FATAL_MEM_ALLOC</w:t>
            </w:r>
          </w:p>
        </w:tc>
        <w:tc>
          <w:tcPr>
            <w:tcW w:w="3244" w:type="dxa"/>
            <w:tcBorders>
              <w:left w:val="single" w:sz="4" w:space="0" w:color="auto"/>
            </w:tcBorders>
          </w:tcPr>
          <w:p w14:paraId="277E7FDD" w14:textId="77777777" w:rsidR="009C5D5B" w:rsidRPr="00FD773D" w:rsidRDefault="009C5D5B" w:rsidP="00C26190">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9C5D5B" w:rsidRPr="00FD773D" w14:paraId="66471ABD" w14:textId="77777777" w:rsidTr="00467AD1">
        <w:trPr>
          <w:trHeight w:val="350"/>
          <w:jc w:val="center"/>
        </w:trPr>
        <w:tc>
          <w:tcPr>
            <w:tcW w:w="1453" w:type="dxa"/>
            <w:vMerge/>
            <w:tcBorders>
              <w:right w:val="double" w:sz="4" w:space="0" w:color="auto"/>
            </w:tcBorders>
          </w:tcPr>
          <w:p w14:paraId="741C92A2" w14:textId="77777777" w:rsidR="009C5D5B" w:rsidRPr="00FD773D" w:rsidRDefault="009C5D5B" w:rsidP="00C26190">
            <w:pPr>
              <w:rPr>
                <w:sz w:val="18"/>
                <w:szCs w:val="18"/>
              </w:rPr>
            </w:pPr>
          </w:p>
        </w:tc>
        <w:tc>
          <w:tcPr>
            <w:tcW w:w="4874" w:type="dxa"/>
            <w:tcBorders>
              <w:left w:val="double" w:sz="4" w:space="0" w:color="auto"/>
              <w:right w:val="single" w:sz="4" w:space="0" w:color="auto"/>
            </w:tcBorders>
          </w:tcPr>
          <w:p w14:paraId="0732345C" w14:textId="77777777" w:rsidR="009C5D5B" w:rsidRPr="00FD773D" w:rsidRDefault="009C5D5B" w:rsidP="00C26190">
            <w:pPr>
              <w:rPr>
                <w:sz w:val="18"/>
                <w:szCs w:val="18"/>
              </w:rPr>
            </w:pPr>
            <w:r w:rsidRPr="00FD773D">
              <w:rPr>
                <w:sz w:val="18"/>
                <w:szCs w:val="18"/>
              </w:rPr>
              <w:t>XA_API_FATAL_MEM_ALIGN</w:t>
            </w:r>
          </w:p>
        </w:tc>
        <w:tc>
          <w:tcPr>
            <w:tcW w:w="3244" w:type="dxa"/>
            <w:tcBorders>
              <w:left w:val="single" w:sz="4" w:space="0" w:color="auto"/>
            </w:tcBorders>
          </w:tcPr>
          <w:p w14:paraId="2C0F694B" w14:textId="77777777" w:rsidR="009C5D5B" w:rsidRPr="00FD773D" w:rsidRDefault="009C5D5B" w:rsidP="00C26190">
            <w:pPr>
              <w:rPr>
                <w:sz w:val="18"/>
                <w:szCs w:val="18"/>
                <w:lang w:eastAsia="x-none"/>
              </w:rPr>
            </w:pPr>
            <w:r w:rsidRPr="00FD773D">
              <w:rPr>
                <w:sz w:val="18"/>
                <w:szCs w:val="18"/>
                <w:lang w:eastAsia="x-none"/>
              </w:rPr>
              <w:t>p_xa_module_obj is not aligned to 4 bytes.</w:t>
            </w:r>
          </w:p>
        </w:tc>
      </w:tr>
      <w:tr w:rsidR="009C5D5B" w:rsidRPr="00FD773D" w14:paraId="50134E6E" w14:textId="77777777" w:rsidTr="00467AD1">
        <w:trPr>
          <w:trHeight w:val="350"/>
          <w:jc w:val="center"/>
        </w:trPr>
        <w:tc>
          <w:tcPr>
            <w:tcW w:w="1453" w:type="dxa"/>
            <w:vMerge/>
            <w:tcBorders>
              <w:right w:val="double" w:sz="4" w:space="0" w:color="auto"/>
            </w:tcBorders>
          </w:tcPr>
          <w:p w14:paraId="50D9C337" w14:textId="77777777" w:rsidR="009C5D5B" w:rsidRPr="00FD773D" w:rsidRDefault="009C5D5B" w:rsidP="00C26190">
            <w:pPr>
              <w:rPr>
                <w:sz w:val="18"/>
                <w:szCs w:val="18"/>
              </w:rPr>
            </w:pPr>
          </w:p>
        </w:tc>
        <w:tc>
          <w:tcPr>
            <w:tcW w:w="4874" w:type="dxa"/>
            <w:tcBorders>
              <w:left w:val="double" w:sz="4" w:space="0" w:color="auto"/>
              <w:right w:val="single" w:sz="4" w:space="0" w:color="auto"/>
            </w:tcBorders>
          </w:tcPr>
          <w:p w14:paraId="70A07001" w14:textId="7E30D603" w:rsidR="009C5D5B" w:rsidRPr="00FD773D" w:rsidRDefault="009C5D5B" w:rsidP="00407A81">
            <w:pPr>
              <w:rPr>
                <w:sz w:val="18"/>
                <w:szCs w:val="18"/>
              </w:rPr>
            </w:pPr>
            <w:r w:rsidRPr="00FD773D">
              <w:rPr>
                <w:sz w:val="18"/>
                <w:szCs w:val="18"/>
              </w:rPr>
              <w:t>XA_</w:t>
            </w:r>
            <w:r w:rsidR="00407A81" w:rsidRPr="00FD773D">
              <w:rPr>
                <w:sz w:val="18"/>
                <w:szCs w:val="18"/>
              </w:rPr>
              <w:t>TDM_RDR</w:t>
            </w:r>
            <w:r w:rsidRPr="00FD773D">
              <w:rPr>
                <w:sz w:val="18"/>
                <w:szCs w:val="18"/>
              </w:rPr>
              <w:t>_CONFIG_FATAL_STATE</w:t>
            </w:r>
          </w:p>
        </w:tc>
        <w:tc>
          <w:tcPr>
            <w:tcW w:w="3244" w:type="dxa"/>
            <w:tcBorders>
              <w:left w:val="single" w:sz="4" w:space="0" w:color="auto"/>
            </w:tcBorders>
          </w:tcPr>
          <w:p w14:paraId="55F5C1A9" w14:textId="72A4F066" w:rsidR="009C5D5B" w:rsidRPr="00FD773D" w:rsidRDefault="009C5D5B" w:rsidP="00C26190">
            <w:pPr>
              <w:rPr>
                <w:sz w:val="18"/>
                <w:szCs w:val="18"/>
                <w:lang w:eastAsia="x-none"/>
              </w:rPr>
            </w:pPr>
            <w:r w:rsidRPr="00FD773D">
              <w:rPr>
                <w:sz w:val="18"/>
                <w:szCs w:val="18"/>
                <w:lang w:eastAsia="x-none"/>
              </w:rPr>
              <w:t>Incorrect sequence call (i.e. call before pre-configuration step</w:t>
            </w:r>
            <w:r w:rsidR="00467AD1" w:rsidRPr="00FD773D">
              <w:rPr>
                <w:sz w:val="18"/>
                <w:szCs w:val="18"/>
                <w:lang w:eastAsia="x-none"/>
              </w:rPr>
              <w:t xml:space="preserve"> or call after post-configuration step</w:t>
            </w:r>
            <w:r w:rsidRPr="00FD773D">
              <w:rPr>
                <w:sz w:val="18"/>
                <w:szCs w:val="18"/>
                <w:lang w:eastAsia="x-none"/>
              </w:rPr>
              <w:t>)</w:t>
            </w:r>
          </w:p>
        </w:tc>
      </w:tr>
      <w:tr w:rsidR="009C5D5B" w:rsidRPr="00FD773D" w14:paraId="04DB9C07" w14:textId="77777777" w:rsidTr="00467AD1">
        <w:trPr>
          <w:trHeight w:val="350"/>
          <w:jc w:val="center"/>
        </w:trPr>
        <w:tc>
          <w:tcPr>
            <w:tcW w:w="1453" w:type="dxa"/>
            <w:vMerge/>
            <w:tcBorders>
              <w:right w:val="double" w:sz="4" w:space="0" w:color="auto"/>
            </w:tcBorders>
          </w:tcPr>
          <w:p w14:paraId="0FB4AA3B" w14:textId="77777777" w:rsidR="009C5D5B" w:rsidRPr="00FD773D" w:rsidRDefault="009C5D5B" w:rsidP="00C26190">
            <w:pPr>
              <w:rPr>
                <w:sz w:val="18"/>
                <w:szCs w:val="18"/>
              </w:rPr>
            </w:pPr>
          </w:p>
        </w:tc>
        <w:tc>
          <w:tcPr>
            <w:tcW w:w="4874" w:type="dxa"/>
            <w:tcBorders>
              <w:left w:val="double" w:sz="4" w:space="0" w:color="auto"/>
              <w:right w:val="single" w:sz="4" w:space="0" w:color="auto"/>
            </w:tcBorders>
          </w:tcPr>
          <w:p w14:paraId="30E26150" w14:textId="44B359A8" w:rsidR="009C5D5B" w:rsidRPr="00FD773D" w:rsidRDefault="009C5D5B" w:rsidP="00407A81">
            <w:pPr>
              <w:rPr>
                <w:sz w:val="18"/>
                <w:szCs w:val="18"/>
              </w:rPr>
            </w:pPr>
            <w:r w:rsidRPr="00FD773D">
              <w:rPr>
                <w:sz w:val="18"/>
                <w:szCs w:val="18"/>
              </w:rPr>
              <w:t>XA_</w:t>
            </w:r>
            <w:r w:rsidR="00407A81" w:rsidRPr="00FD773D">
              <w:rPr>
                <w:sz w:val="18"/>
                <w:szCs w:val="18"/>
              </w:rPr>
              <w:t>TDM_RDR_CONFIG_FATAL</w:t>
            </w:r>
            <w:r w:rsidRPr="00FD773D">
              <w:rPr>
                <w:sz w:val="18"/>
                <w:szCs w:val="18"/>
              </w:rPr>
              <w:t>_CHANNEL</w:t>
            </w:r>
            <w:r w:rsidR="00407A81" w:rsidRPr="00FD773D">
              <w:rPr>
                <w:sz w:val="18"/>
                <w:szCs w:val="18"/>
              </w:rPr>
              <w:t>_MODE</w:t>
            </w:r>
          </w:p>
        </w:tc>
        <w:tc>
          <w:tcPr>
            <w:tcW w:w="3244" w:type="dxa"/>
            <w:tcBorders>
              <w:left w:val="single" w:sz="4" w:space="0" w:color="auto"/>
            </w:tcBorders>
          </w:tcPr>
          <w:p w14:paraId="77BC10C0" w14:textId="3EC183C4" w:rsidR="009C5D5B" w:rsidRPr="00FD773D" w:rsidRDefault="00407A81" w:rsidP="00C26190">
            <w:pPr>
              <w:rPr>
                <w:sz w:val="18"/>
                <w:szCs w:val="18"/>
                <w:lang w:eastAsia="x-none"/>
              </w:rPr>
            </w:pPr>
            <w:r w:rsidRPr="00FD773D">
              <w:rPr>
                <w:sz w:val="18"/>
                <w:szCs w:val="18"/>
                <w:lang w:eastAsia="x-none"/>
              </w:rPr>
              <w:t>Invalid TDM format</w:t>
            </w:r>
          </w:p>
        </w:tc>
      </w:tr>
      <w:tr w:rsidR="00C15EB7" w:rsidRPr="00FD773D" w14:paraId="0EDF29F1" w14:textId="77777777" w:rsidTr="00C26190">
        <w:trPr>
          <w:jc w:val="center"/>
        </w:trPr>
        <w:tc>
          <w:tcPr>
            <w:tcW w:w="1453" w:type="dxa"/>
            <w:tcBorders>
              <w:right w:val="double" w:sz="4" w:space="0" w:color="auto"/>
            </w:tcBorders>
          </w:tcPr>
          <w:p w14:paraId="77FD58D5" w14:textId="77777777" w:rsidR="00C15EB7" w:rsidRPr="00FD773D" w:rsidRDefault="00C15EB7" w:rsidP="00C26190">
            <w:pPr>
              <w:rPr>
                <w:sz w:val="18"/>
                <w:szCs w:val="18"/>
              </w:rPr>
            </w:pPr>
            <w:r w:rsidRPr="00FD773D">
              <w:rPr>
                <w:sz w:val="18"/>
                <w:szCs w:val="18"/>
              </w:rPr>
              <w:t>Restrictions</w:t>
            </w:r>
          </w:p>
        </w:tc>
        <w:tc>
          <w:tcPr>
            <w:tcW w:w="8118" w:type="dxa"/>
            <w:gridSpan w:val="2"/>
            <w:tcBorders>
              <w:left w:val="double" w:sz="4" w:space="0" w:color="auto"/>
            </w:tcBorders>
          </w:tcPr>
          <w:p w14:paraId="4D45EE98" w14:textId="399F64CA" w:rsidR="00C15EB7" w:rsidRPr="00FD773D" w:rsidRDefault="00407A81" w:rsidP="00C26190">
            <w:pPr>
              <w:rPr>
                <w:sz w:val="18"/>
                <w:szCs w:val="18"/>
              </w:rPr>
            </w:pPr>
            <w:r w:rsidRPr="00FD773D">
              <w:rPr>
                <w:sz w:val="18"/>
                <w:szCs w:val="18"/>
              </w:rPr>
              <w:t>-</w:t>
            </w:r>
          </w:p>
        </w:tc>
      </w:tr>
    </w:tbl>
    <w:p w14:paraId="2483C73F" w14:textId="1C888959" w:rsidR="00A27AC6" w:rsidRDefault="00A27AC6" w:rsidP="00A27AC6">
      <w:pPr>
        <w:pStyle w:val="ReqID"/>
      </w:pPr>
      <w:r>
        <w:t>FD_PLG_TDM_021</w:t>
      </w:r>
    </w:p>
    <w:p w14:paraId="2258CB88" w14:textId="77075012" w:rsidR="00307E6F" w:rsidRPr="00FD773D" w:rsidRDefault="00396DE2" w:rsidP="00D02138">
      <w:pPr>
        <w:pStyle w:val="RefIDs"/>
      </w:pPr>
      <w:r>
        <w:t>[Covers: RD_014</w:t>
      </w:r>
      <w:r w:rsidRPr="00FD773D">
        <w:t>]</w:t>
      </w:r>
    </w:p>
    <w:p w14:paraId="72F8AD69" w14:textId="644DE62A" w:rsidR="00307E6F" w:rsidRPr="00FD773D" w:rsidRDefault="00307E6F" w:rsidP="00307E6F">
      <w:r w:rsidRPr="00FD773D">
        <w:t>Example</w:t>
      </w:r>
      <w:r w:rsidR="00407A81" w:rsidRPr="00FD773D">
        <w:t>:</w:t>
      </w:r>
    </w:p>
    <w:p w14:paraId="49219D24" w14:textId="7E090031" w:rsidR="00307E6F" w:rsidRPr="00FD773D" w:rsidRDefault="00307E6F" w:rsidP="00307E6F">
      <w:r w:rsidRPr="00FD773D">
        <w:t>WORD32 ch</w:t>
      </w:r>
      <w:r w:rsidR="00400A75" w:rsidRPr="00FD773D">
        <w:t>_mode</w:t>
      </w:r>
      <w:r w:rsidRPr="00FD773D">
        <w:t>;</w:t>
      </w:r>
    </w:p>
    <w:p w14:paraId="29963BA1" w14:textId="77777777" w:rsidR="00307E6F" w:rsidRPr="00FD773D" w:rsidRDefault="00307E6F" w:rsidP="00307E6F">
      <w:pPr>
        <w:widowControl/>
        <w:autoSpaceDE/>
        <w:autoSpaceDN/>
        <w:adjustRightInd/>
        <w:snapToGrid/>
        <w:jc w:val="left"/>
      </w:pPr>
      <w:r w:rsidRPr="00FD773D">
        <w:t>res = (*api_func)(api_obj,</w:t>
      </w:r>
    </w:p>
    <w:p w14:paraId="037A6942" w14:textId="77777777" w:rsidR="00307E6F" w:rsidRPr="00FD773D" w:rsidRDefault="00307E6F" w:rsidP="00307E6F">
      <w:pPr>
        <w:widowControl/>
        <w:autoSpaceDE/>
        <w:autoSpaceDN/>
        <w:adjustRightInd/>
        <w:snapToGrid/>
        <w:jc w:val="left"/>
      </w:pPr>
      <w:r w:rsidRPr="00FD773D">
        <w:tab/>
      </w:r>
      <w:r w:rsidRPr="00FD773D">
        <w:tab/>
        <w:t xml:space="preserve">  XA_API_CMD_SET_CONFIG_PARAM,</w:t>
      </w:r>
    </w:p>
    <w:p w14:paraId="0A24AD52" w14:textId="63B6F777" w:rsidR="00307E6F" w:rsidRPr="00FD773D" w:rsidRDefault="00307E6F" w:rsidP="00307E6F">
      <w:pPr>
        <w:widowControl/>
        <w:autoSpaceDE/>
        <w:autoSpaceDN/>
        <w:adjustRightInd/>
        <w:snapToGrid/>
        <w:jc w:val="left"/>
      </w:pPr>
      <w:r w:rsidRPr="00FD773D">
        <w:tab/>
      </w:r>
      <w:r w:rsidRPr="00FD773D">
        <w:tab/>
        <w:t xml:space="preserve">  </w:t>
      </w:r>
      <w:r w:rsidR="00991B7C" w:rsidRPr="00FD773D">
        <w:t>XA_TDM_RDR_CONFIG_PARAM_CHANNEL_MODE</w:t>
      </w:r>
      <w:r w:rsidRPr="00FD773D">
        <w:t>,</w:t>
      </w:r>
    </w:p>
    <w:p w14:paraId="3C19D9F0" w14:textId="3A5965A4" w:rsidR="00307E6F" w:rsidRPr="00FD773D" w:rsidRDefault="00307E6F" w:rsidP="00307E6F">
      <w:pPr>
        <w:widowControl/>
        <w:autoSpaceDE/>
        <w:autoSpaceDN/>
        <w:adjustRightInd/>
        <w:snapToGrid/>
        <w:jc w:val="left"/>
      </w:pPr>
      <w:r w:rsidRPr="00FD773D">
        <w:tab/>
      </w:r>
      <w:r w:rsidRPr="00FD773D">
        <w:tab/>
        <w:t xml:space="preserve">  &amp;ch</w:t>
      </w:r>
      <w:r w:rsidR="00400A75" w:rsidRPr="00FD773D">
        <w:t>_mode</w:t>
      </w:r>
      <w:r w:rsidRPr="00FD773D">
        <w:t>);</w:t>
      </w:r>
    </w:p>
    <w:p w14:paraId="7645E896" w14:textId="77777777" w:rsidR="00307E6F" w:rsidRPr="00FD773D" w:rsidRDefault="00307E6F">
      <w:pPr>
        <w:widowControl/>
        <w:autoSpaceDE/>
        <w:autoSpaceDN/>
        <w:adjustRightInd/>
        <w:snapToGrid/>
        <w:jc w:val="left"/>
      </w:pPr>
    </w:p>
    <w:p w14:paraId="473773DB" w14:textId="77777777" w:rsidR="00307E6F" w:rsidRPr="00FD773D" w:rsidRDefault="00307E6F">
      <w:pPr>
        <w:widowControl/>
        <w:autoSpaceDE/>
        <w:autoSpaceDN/>
        <w:adjustRightInd/>
        <w:snapToGrid/>
        <w:jc w:val="left"/>
      </w:pPr>
      <w:r w:rsidRPr="00FD773D">
        <w:br w:type="page"/>
      </w:r>
    </w:p>
    <w:p w14:paraId="288FBB13" w14:textId="77777777" w:rsidR="00886CAA" w:rsidRPr="00FD773D" w:rsidRDefault="00886CAA">
      <w:pPr>
        <w:widowControl/>
        <w:autoSpaceDE/>
        <w:autoSpaceDN/>
        <w:adjustRightInd/>
        <w:snapToGrid/>
        <w:jc w:val="left"/>
      </w:pPr>
    </w:p>
    <w:tbl>
      <w:tblPr>
        <w:tblW w:w="9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70"/>
        <w:gridCol w:w="3435"/>
      </w:tblGrid>
      <w:tr w:rsidR="00BF1652" w:rsidRPr="00FD773D" w14:paraId="67085C18" w14:textId="77777777" w:rsidTr="001606B2">
        <w:trPr>
          <w:trHeight w:val="354"/>
          <w:jc w:val="center"/>
        </w:trPr>
        <w:tc>
          <w:tcPr>
            <w:tcW w:w="1453" w:type="dxa"/>
            <w:tcBorders>
              <w:bottom w:val="single" w:sz="4" w:space="0" w:color="auto"/>
              <w:right w:val="double" w:sz="4" w:space="0" w:color="auto"/>
            </w:tcBorders>
          </w:tcPr>
          <w:p w14:paraId="61FADF18" w14:textId="77777777" w:rsidR="00BF1652" w:rsidRPr="00FD773D" w:rsidRDefault="00BF1652" w:rsidP="00C26190">
            <w:pPr>
              <w:rPr>
                <w:sz w:val="18"/>
                <w:szCs w:val="18"/>
              </w:rPr>
            </w:pPr>
            <w:r w:rsidRPr="00FD773D">
              <w:rPr>
                <w:sz w:val="18"/>
                <w:szCs w:val="18"/>
              </w:rPr>
              <w:t>Subcommand</w:t>
            </w:r>
          </w:p>
        </w:tc>
        <w:tc>
          <w:tcPr>
            <w:tcW w:w="7905" w:type="dxa"/>
            <w:gridSpan w:val="2"/>
            <w:tcBorders>
              <w:left w:val="double" w:sz="4" w:space="0" w:color="auto"/>
              <w:bottom w:val="single" w:sz="4" w:space="0" w:color="auto"/>
            </w:tcBorders>
          </w:tcPr>
          <w:p w14:paraId="704D782D" w14:textId="5987733E" w:rsidR="00BF1652" w:rsidRPr="00FD773D" w:rsidRDefault="00407A81" w:rsidP="00F84552">
            <w:pPr>
              <w:pStyle w:val="ReqSect"/>
            </w:pPr>
            <w:r w:rsidRPr="00FD773D">
              <w:t>XA_TDM_RDR_CONFIG_PARAM_IN_SAMPLE_RATE</w:t>
            </w:r>
          </w:p>
        </w:tc>
      </w:tr>
      <w:tr w:rsidR="00BF1652" w:rsidRPr="00FD773D" w14:paraId="3181AD40" w14:textId="77777777" w:rsidTr="001606B2">
        <w:trPr>
          <w:trHeight w:val="354"/>
          <w:jc w:val="center"/>
        </w:trPr>
        <w:tc>
          <w:tcPr>
            <w:tcW w:w="1453" w:type="dxa"/>
            <w:tcBorders>
              <w:top w:val="single" w:sz="4" w:space="0" w:color="auto"/>
              <w:right w:val="double" w:sz="4" w:space="0" w:color="auto"/>
            </w:tcBorders>
          </w:tcPr>
          <w:p w14:paraId="46C1E766" w14:textId="77777777" w:rsidR="00BF1652" w:rsidRPr="00FD773D" w:rsidRDefault="00BF1652" w:rsidP="00C26190">
            <w:pPr>
              <w:rPr>
                <w:sz w:val="18"/>
                <w:szCs w:val="18"/>
              </w:rPr>
            </w:pPr>
            <w:r w:rsidRPr="00FD773D">
              <w:rPr>
                <w:sz w:val="18"/>
                <w:szCs w:val="18"/>
              </w:rPr>
              <w:t>Description</w:t>
            </w:r>
          </w:p>
        </w:tc>
        <w:tc>
          <w:tcPr>
            <w:tcW w:w="7905" w:type="dxa"/>
            <w:gridSpan w:val="2"/>
            <w:tcBorders>
              <w:top w:val="single" w:sz="4" w:space="0" w:color="auto"/>
              <w:left w:val="double" w:sz="4" w:space="0" w:color="auto"/>
            </w:tcBorders>
          </w:tcPr>
          <w:p w14:paraId="17D7165D" w14:textId="2933164F" w:rsidR="00BF1652" w:rsidRPr="00FD773D" w:rsidRDefault="001606B2" w:rsidP="00C26190">
            <w:pPr>
              <w:rPr>
                <w:sz w:val="18"/>
                <w:szCs w:val="18"/>
              </w:rPr>
            </w:pPr>
            <w:r w:rsidRPr="00FD773D">
              <w:rPr>
                <w:sz w:val="18"/>
                <w:szCs w:val="18"/>
              </w:rPr>
              <w:t>Set input</w:t>
            </w:r>
            <w:r w:rsidR="00BF1652" w:rsidRPr="00FD773D">
              <w:rPr>
                <w:sz w:val="18"/>
                <w:szCs w:val="18"/>
              </w:rPr>
              <w:t xml:space="preserve"> </w:t>
            </w:r>
            <w:r w:rsidR="00407A81" w:rsidRPr="00FD773D">
              <w:rPr>
                <w:sz w:val="18"/>
                <w:szCs w:val="18"/>
              </w:rPr>
              <w:t xml:space="preserve">TDM </w:t>
            </w:r>
            <w:r w:rsidR="00BF1652" w:rsidRPr="00FD773D">
              <w:rPr>
                <w:sz w:val="18"/>
                <w:szCs w:val="18"/>
              </w:rPr>
              <w:t>PCM sampling frequency</w:t>
            </w:r>
          </w:p>
        </w:tc>
      </w:tr>
      <w:tr w:rsidR="00BF1652" w:rsidRPr="00FD773D" w14:paraId="319CDA5A" w14:textId="77777777" w:rsidTr="001606B2">
        <w:trPr>
          <w:trHeight w:val="331"/>
          <w:jc w:val="center"/>
        </w:trPr>
        <w:tc>
          <w:tcPr>
            <w:tcW w:w="1453" w:type="dxa"/>
            <w:vMerge w:val="restart"/>
            <w:tcBorders>
              <w:right w:val="double" w:sz="4" w:space="0" w:color="auto"/>
            </w:tcBorders>
          </w:tcPr>
          <w:p w14:paraId="56E04452" w14:textId="77777777" w:rsidR="00BF1652" w:rsidRPr="00FD773D" w:rsidRDefault="00BF1652" w:rsidP="00C26190">
            <w:pPr>
              <w:rPr>
                <w:sz w:val="18"/>
                <w:szCs w:val="18"/>
              </w:rPr>
            </w:pPr>
            <w:r w:rsidRPr="00FD773D">
              <w:rPr>
                <w:sz w:val="18"/>
                <w:szCs w:val="18"/>
              </w:rPr>
              <w:t>Arguments</w:t>
            </w:r>
          </w:p>
        </w:tc>
        <w:tc>
          <w:tcPr>
            <w:tcW w:w="7905" w:type="dxa"/>
            <w:gridSpan w:val="2"/>
            <w:tcBorders>
              <w:left w:val="double" w:sz="4" w:space="0" w:color="auto"/>
            </w:tcBorders>
          </w:tcPr>
          <w:p w14:paraId="74A9CFFC" w14:textId="77777777" w:rsidR="00BF1652" w:rsidRPr="00FD773D" w:rsidRDefault="00BF1652" w:rsidP="00C26190">
            <w:pPr>
              <w:ind w:leftChars="50" w:left="100" w:rightChars="44" w:right="88"/>
              <w:rPr>
                <w:sz w:val="18"/>
                <w:szCs w:val="18"/>
              </w:rPr>
            </w:pPr>
            <w:r w:rsidRPr="00FD773D">
              <w:rPr>
                <w:sz w:val="18"/>
                <w:szCs w:val="18"/>
              </w:rPr>
              <w:t>p_xa_module_obj</w:t>
            </w:r>
          </w:p>
        </w:tc>
      </w:tr>
      <w:tr w:rsidR="00BF1652" w:rsidRPr="00FD773D" w14:paraId="30A2289A" w14:textId="77777777" w:rsidTr="001606B2">
        <w:trPr>
          <w:trHeight w:val="640"/>
          <w:jc w:val="center"/>
        </w:trPr>
        <w:tc>
          <w:tcPr>
            <w:tcW w:w="1453" w:type="dxa"/>
            <w:vMerge/>
            <w:tcBorders>
              <w:right w:val="double" w:sz="4" w:space="0" w:color="auto"/>
            </w:tcBorders>
          </w:tcPr>
          <w:p w14:paraId="6971866F" w14:textId="77777777" w:rsidR="00BF1652" w:rsidRPr="00FD773D" w:rsidRDefault="00BF1652" w:rsidP="00C26190">
            <w:pPr>
              <w:rPr>
                <w:sz w:val="18"/>
                <w:szCs w:val="18"/>
              </w:rPr>
            </w:pPr>
          </w:p>
        </w:tc>
        <w:tc>
          <w:tcPr>
            <w:tcW w:w="7905" w:type="dxa"/>
            <w:gridSpan w:val="2"/>
            <w:tcBorders>
              <w:left w:val="double" w:sz="4" w:space="0" w:color="auto"/>
            </w:tcBorders>
          </w:tcPr>
          <w:p w14:paraId="433F4510" w14:textId="77777777" w:rsidR="00BF1652" w:rsidRPr="00FD773D" w:rsidRDefault="00BF1652" w:rsidP="00C26190">
            <w:pPr>
              <w:ind w:leftChars="50" w:left="100" w:rightChars="44" w:right="88"/>
              <w:rPr>
                <w:sz w:val="18"/>
                <w:szCs w:val="18"/>
              </w:rPr>
            </w:pPr>
            <w:r w:rsidRPr="00FD773D">
              <w:rPr>
                <w:sz w:val="18"/>
                <w:szCs w:val="18"/>
              </w:rPr>
              <w:t>Pointer to API Structure.</w:t>
            </w:r>
          </w:p>
          <w:p w14:paraId="6D495080" w14:textId="77777777" w:rsidR="00BF1652" w:rsidRPr="00FD773D" w:rsidRDefault="00BF1652" w:rsidP="00C26190">
            <w:pPr>
              <w:autoSpaceDE/>
              <w:autoSpaceDN/>
              <w:spacing w:line="300" w:lineRule="exact"/>
              <w:ind w:firstLineChars="100" w:firstLine="180"/>
              <w:rPr>
                <w:sz w:val="18"/>
                <w:szCs w:val="18"/>
                <w:lang w:val="x-none" w:eastAsia="x-none"/>
              </w:rPr>
            </w:pPr>
          </w:p>
        </w:tc>
      </w:tr>
      <w:tr w:rsidR="00BF1652" w:rsidRPr="00FD773D" w14:paraId="5BC0A94C" w14:textId="77777777" w:rsidTr="001606B2">
        <w:trPr>
          <w:trHeight w:val="351"/>
          <w:jc w:val="center"/>
        </w:trPr>
        <w:tc>
          <w:tcPr>
            <w:tcW w:w="1453" w:type="dxa"/>
            <w:vMerge/>
            <w:tcBorders>
              <w:right w:val="double" w:sz="4" w:space="0" w:color="auto"/>
            </w:tcBorders>
          </w:tcPr>
          <w:p w14:paraId="57FC5736" w14:textId="77777777" w:rsidR="00BF1652" w:rsidRPr="00FD773D" w:rsidRDefault="00BF1652" w:rsidP="00C26190">
            <w:pPr>
              <w:rPr>
                <w:sz w:val="18"/>
                <w:szCs w:val="18"/>
              </w:rPr>
            </w:pPr>
          </w:p>
        </w:tc>
        <w:tc>
          <w:tcPr>
            <w:tcW w:w="7905" w:type="dxa"/>
            <w:gridSpan w:val="2"/>
            <w:tcBorders>
              <w:left w:val="double" w:sz="4" w:space="0" w:color="auto"/>
            </w:tcBorders>
          </w:tcPr>
          <w:p w14:paraId="06AAA676" w14:textId="77777777" w:rsidR="00BF1652" w:rsidRPr="00FD773D" w:rsidRDefault="00BF1652" w:rsidP="00C26190">
            <w:pPr>
              <w:ind w:leftChars="50" w:left="100" w:rightChars="44" w:right="88"/>
              <w:rPr>
                <w:sz w:val="18"/>
                <w:szCs w:val="18"/>
              </w:rPr>
            </w:pPr>
            <w:r w:rsidRPr="00FD773D">
              <w:rPr>
                <w:sz w:val="18"/>
                <w:szCs w:val="18"/>
              </w:rPr>
              <w:t>i_cmd</w:t>
            </w:r>
          </w:p>
        </w:tc>
      </w:tr>
      <w:tr w:rsidR="00BF1652" w:rsidRPr="00FD773D" w14:paraId="17889A02" w14:textId="77777777" w:rsidTr="001606B2">
        <w:trPr>
          <w:trHeight w:val="640"/>
          <w:jc w:val="center"/>
        </w:trPr>
        <w:tc>
          <w:tcPr>
            <w:tcW w:w="1453" w:type="dxa"/>
            <w:vMerge/>
            <w:tcBorders>
              <w:right w:val="double" w:sz="4" w:space="0" w:color="auto"/>
            </w:tcBorders>
          </w:tcPr>
          <w:p w14:paraId="092BBDCD" w14:textId="77777777" w:rsidR="00BF1652" w:rsidRPr="00FD773D" w:rsidRDefault="00BF1652" w:rsidP="00C26190">
            <w:pPr>
              <w:rPr>
                <w:sz w:val="18"/>
                <w:szCs w:val="18"/>
              </w:rPr>
            </w:pPr>
          </w:p>
        </w:tc>
        <w:tc>
          <w:tcPr>
            <w:tcW w:w="7905" w:type="dxa"/>
            <w:gridSpan w:val="2"/>
            <w:tcBorders>
              <w:left w:val="double" w:sz="4" w:space="0" w:color="auto"/>
            </w:tcBorders>
          </w:tcPr>
          <w:p w14:paraId="6E1D183E" w14:textId="77777777" w:rsidR="00BF1652" w:rsidRPr="00FD773D" w:rsidRDefault="00BF1652" w:rsidP="00C26190">
            <w:pPr>
              <w:ind w:firstLineChars="100" w:firstLine="180"/>
              <w:rPr>
                <w:sz w:val="18"/>
                <w:szCs w:val="18"/>
              </w:rPr>
            </w:pPr>
            <w:r w:rsidRPr="00FD773D">
              <w:rPr>
                <w:sz w:val="18"/>
                <w:szCs w:val="18"/>
              </w:rPr>
              <w:t>XA_API_CMD_SET_CONFIG_PARAM</w:t>
            </w:r>
          </w:p>
          <w:p w14:paraId="6D37FA42" w14:textId="77777777" w:rsidR="00BF1652" w:rsidRPr="00FD773D" w:rsidRDefault="00BF1652" w:rsidP="00C26190">
            <w:pPr>
              <w:ind w:firstLineChars="100" w:firstLine="180"/>
              <w:rPr>
                <w:sz w:val="18"/>
                <w:szCs w:val="18"/>
              </w:rPr>
            </w:pPr>
          </w:p>
        </w:tc>
      </w:tr>
      <w:tr w:rsidR="00BF1652" w:rsidRPr="00FD773D" w14:paraId="0047584E" w14:textId="77777777" w:rsidTr="001606B2">
        <w:trPr>
          <w:trHeight w:val="324"/>
          <w:jc w:val="center"/>
        </w:trPr>
        <w:tc>
          <w:tcPr>
            <w:tcW w:w="1453" w:type="dxa"/>
            <w:vMerge/>
            <w:tcBorders>
              <w:right w:val="double" w:sz="4" w:space="0" w:color="auto"/>
            </w:tcBorders>
          </w:tcPr>
          <w:p w14:paraId="6E890515" w14:textId="77777777" w:rsidR="00BF1652" w:rsidRPr="00FD773D" w:rsidRDefault="00BF1652" w:rsidP="00C26190">
            <w:pPr>
              <w:rPr>
                <w:sz w:val="18"/>
                <w:szCs w:val="18"/>
              </w:rPr>
            </w:pPr>
          </w:p>
        </w:tc>
        <w:tc>
          <w:tcPr>
            <w:tcW w:w="7905" w:type="dxa"/>
            <w:gridSpan w:val="2"/>
            <w:tcBorders>
              <w:left w:val="double" w:sz="4" w:space="0" w:color="auto"/>
            </w:tcBorders>
          </w:tcPr>
          <w:p w14:paraId="1994E5FA" w14:textId="77777777" w:rsidR="00BF1652" w:rsidRPr="00FD773D" w:rsidRDefault="00BF1652" w:rsidP="00C26190">
            <w:pPr>
              <w:ind w:leftChars="50" w:left="100" w:rightChars="44" w:right="88"/>
              <w:rPr>
                <w:sz w:val="18"/>
                <w:szCs w:val="18"/>
              </w:rPr>
            </w:pPr>
            <w:r w:rsidRPr="00FD773D">
              <w:rPr>
                <w:sz w:val="18"/>
                <w:szCs w:val="18"/>
              </w:rPr>
              <w:t>i_idx</w:t>
            </w:r>
          </w:p>
        </w:tc>
      </w:tr>
      <w:tr w:rsidR="00BF1652" w:rsidRPr="00FD773D" w14:paraId="629CEA5C" w14:textId="77777777" w:rsidTr="001606B2">
        <w:trPr>
          <w:trHeight w:val="640"/>
          <w:jc w:val="center"/>
        </w:trPr>
        <w:tc>
          <w:tcPr>
            <w:tcW w:w="1453" w:type="dxa"/>
            <w:vMerge/>
            <w:tcBorders>
              <w:right w:val="double" w:sz="4" w:space="0" w:color="auto"/>
            </w:tcBorders>
          </w:tcPr>
          <w:p w14:paraId="4C134974" w14:textId="77777777" w:rsidR="00BF1652" w:rsidRPr="00FD773D" w:rsidRDefault="00BF1652" w:rsidP="00C26190">
            <w:pPr>
              <w:rPr>
                <w:sz w:val="18"/>
                <w:szCs w:val="18"/>
              </w:rPr>
            </w:pPr>
          </w:p>
        </w:tc>
        <w:tc>
          <w:tcPr>
            <w:tcW w:w="7905" w:type="dxa"/>
            <w:gridSpan w:val="2"/>
            <w:tcBorders>
              <w:left w:val="double" w:sz="4" w:space="0" w:color="auto"/>
            </w:tcBorders>
          </w:tcPr>
          <w:p w14:paraId="1AF5CBEC" w14:textId="203A5664" w:rsidR="00BF1652" w:rsidRPr="00FD773D" w:rsidRDefault="00407A81" w:rsidP="00070A33">
            <w:pPr>
              <w:ind w:firstLineChars="100" w:firstLine="180"/>
              <w:rPr>
                <w:sz w:val="18"/>
                <w:szCs w:val="18"/>
              </w:rPr>
            </w:pPr>
            <w:r w:rsidRPr="00FD773D">
              <w:rPr>
                <w:sz w:val="18"/>
                <w:szCs w:val="18"/>
              </w:rPr>
              <w:t>XA_TDM_RDR_CONFIG_PARAM_IN_SAMPLE_RATE</w:t>
            </w:r>
          </w:p>
        </w:tc>
      </w:tr>
      <w:tr w:rsidR="00BF1652" w:rsidRPr="00FD773D" w14:paraId="6972D36B" w14:textId="77777777" w:rsidTr="001606B2">
        <w:trPr>
          <w:trHeight w:val="338"/>
          <w:jc w:val="center"/>
        </w:trPr>
        <w:tc>
          <w:tcPr>
            <w:tcW w:w="1453" w:type="dxa"/>
            <w:vMerge/>
            <w:tcBorders>
              <w:right w:val="double" w:sz="4" w:space="0" w:color="auto"/>
            </w:tcBorders>
          </w:tcPr>
          <w:p w14:paraId="38D7AC28" w14:textId="77777777" w:rsidR="00BF1652" w:rsidRPr="00FD773D" w:rsidRDefault="00BF1652" w:rsidP="00C26190">
            <w:pPr>
              <w:rPr>
                <w:sz w:val="18"/>
                <w:szCs w:val="18"/>
              </w:rPr>
            </w:pPr>
          </w:p>
        </w:tc>
        <w:tc>
          <w:tcPr>
            <w:tcW w:w="7905" w:type="dxa"/>
            <w:gridSpan w:val="2"/>
            <w:tcBorders>
              <w:left w:val="double" w:sz="4" w:space="0" w:color="auto"/>
            </w:tcBorders>
          </w:tcPr>
          <w:p w14:paraId="44F4411D" w14:textId="77777777" w:rsidR="00BF1652" w:rsidRPr="00FD773D" w:rsidRDefault="00BF1652" w:rsidP="00C26190">
            <w:pPr>
              <w:rPr>
                <w:sz w:val="18"/>
                <w:szCs w:val="18"/>
              </w:rPr>
            </w:pPr>
            <w:r w:rsidRPr="00FD773D">
              <w:rPr>
                <w:sz w:val="18"/>
                <w:szCs w:val="18"/>
              </w:rPr>
              <w:t>pv_value</w:t>
            </w:r>
          </w:p>
        </w:tc>
      </w:tr>
      <w:tr w:rsidR="00BF1652" w:rsidRPr="00FD773D" w14:paraId="6A6F89DE" w14:textId="77777777" w:rsidTr="001606B2">
        <w:trPr>
          <w:trHeight w:val="640"/>
          <w:jc w:val="center"/>
        </w:trPr>
        <w:tc>
          <w:tcPr>
            <w:tcW w:w="1453" w:type="dxa"/>
            <w:vMerge/>
            <w:tcBorders>
              <w:right w:val="double" w:sz="4" w:space="0" w:color="auto"/>
            </w:tcBorders>
          </w:tcPr>
          <w:p w14:paraId="7525A08F" w14:textId="77777777" w:rsidR="00BF1652" w:rsidRPr="00FD773D" w:rsidRDefault="00BF1652" w:rsidP="00C26190">
            <w:pPr>
              <w:rPr>
                <w:sz w:val="18"/>
                <w:szCs w:val="18"/>
              </w:rPr>
            </w:pPr>
          </w:p>
        </w:tc>
        <w:tc>
          <w:tcPr>
            <w:tcW w:w="7905" w:type="dxa"/>
            <w:gridSpan w:val="2"/>
            <w:tcBorders>
              <w:left w:val="double" w:sz="4" w:space="0" w:color="auto"/>
              <w:bottom w:val="single" w:sz="4" w:space="0" w:color="auto"/>
            </w:tcBorders>
          </w:tcPr>
          <w:p w14:paraId="04B3E85E" w14:textId="77777777" w:rsidR="00E31050" w:rsidRPr="00FD773D" w:rsidRDefault="00BF1652" w:rsidP="002E2600">
            <w:pPr>
              <w:pStyle w:val="ReqText"/>
              <w:ind w:left="149"/>
              <w:rPr>
                <w:sz w:val="18"/>
                <w:szCs w:val="18"/>
              </w:rPr>
            </w:pPr>
            <w:r w:rsidRPr="00FD773D">
              <w:rPr>
                <w:sz w:val="18"/>
                <w:szCs w:val="18"/>
              </w:rPr>
              <w:t xml:space="preserve">Pointer to the input sampling frequency variable </w:t>
            </w:r>
          </w:p>
          <w:p w14:paraId="3F8D9558" w14:textId="04E61B4B" w:rsidR="00BF1652" w:rsidRPr="00FD773D" w:rsidRDefault="00BF1652" w:rsidP="002E2600">
            <w:pPr>
              <w:pStyle w:val="ReqText"/>
              <w:ind w:left="149"/>
              <w:rPr>
                <w:sz w:val="18"/>
                <w:szCs w:val="18"/>
              </w:rPr>
            </w:pPr>
            <w:r w:rsidRPr="00FD773D">
              <w:rPr>
                <w:sz w:val="18"/>
                <w:szCs w:val="18"/>
              </w:rPr>
              <w:t>(valid value: 32,000 / 44,100 / 48,000 Hz)</w:t>
            </w:r>
          </w:p>
          <w:p w14:paraId="35A73380" w14:textId="77777777" w:rsidR="00BF1652" w:rsidRPr="00FD773D" w:rsidRDefault="00BF1652" w:rsidP="00C26190">
            <w:pPr>
              <w:ind w:firstLineChars="100" w:firstLine="180"/>
              <w:rPr>
                <w:sz w:val="18"/>
                <w:szCs w:val="18"/>
              </w:rPr>
            </w:pPr>
          </w:p>
        </w:tc>
      </w:tr>
      <w:tr w:rsidR="00BF1652" w:rsidRPr="00FD773D" w14:paraId="4296EBDD" w14:textId="77777777" w:rsidTr="00467AD1">
        <w:trPr>
          <w:trHeight w:val="395"/>
          <w:jc w:val="center"/>
        </w:trPr>
        <w:tc>
          <w:tcPr>
            <w:tcW w:w="1453" w:type="dxa"/>
            <w:vMerge w:val="restart"/>
            <w:tcBorders>
              <w:right w:val="double" w:sz="4" w:space="0" w:color="auto"/>
            </w:tcBorders>
          </w:tcPr>
          <w:p w14:paraId="5408F7B8" w14:textId="77777777" w:rsidR="00BF1652" w:rsidRPr="00FD773D" w:rsidRDefault="00BF1652" w:rsidP="00C26190">
            <w:pPr>
              <w:rPr>
                <w:sz w:val="18"/>
                <w:szCs w:val="18"/>
              </w:rPr>
            </w:pPr>
            <w:r w:rsidRPr="00FD773D">
              <w:rPr>
                <w:sz w:val="18"/>
                <w:szCs w:val="18"/>
              </w:rPr>
              <w:t>Return value</w:t>
            </w:r>
          </w:p>
        </w:tc>
        <w:tc>
          <w:tcPr>
            <w:tcW w:w="4470" w:type="dxa"/>
            <w:tcBorders>
              <w:left w:val="double" w:sz="4" w:space="0" w:color="auto"/>
              <w:right w:val="single" w:sz="4" w:space="0" w:color="auto"/>
            </w:tcBorders>
          </w:tcPr>
          <w:p w14:paraId="77142129" w14:textId="77777777" w:rsidR="00BF1652" w:rsidRPr="00FD773D" w:rsidRDefault="00BF1652" w:rsidP="00C26190">
            <w:pPr>
              <w:rPr>
                <w:sz w:val="18"/>
                <w:szCs w:val="18"/>
              </w:rPr>
            </w:pPr>
            <w:r w:rsidRPr="00FD773D">
              <w:rPr>
                <w:sz w:val="18"/>
                <w:szCs w:val="18"/>
              </w:rPr>
              <w:t>XA_NO_ERROR</w:t>
            </w:r>
          </w:p>
        </w:tc>
        <w:tc>
          <w:tcPr>
            <w:tcW w:w="3435" w:type="dxa"/>
            <w:tcBorders>
              <w:left w:val="single" w:sz="4" w:space="0" w:color="auto"/>
            </w:tcBorders>
          </w:tcPr>
          <w:p w14:paraId="5A49217F" w14:textId="77777777" w:rsidR="00BF1652" w:rsidRPr="00FD773D" w:rsidRDefault="00BF1652" w:rsidP="00C26190">
            <w:pPr>
              <w:rPr>
                <w:sz w:val="18"/>
                <w:szCs w:val="18"/>
              </w:rPr>
            </w:pPr>
            <w:r w:rsidRPr="00FD773D">
              <w:rPr>
                <w:sz w:val="18"/>
                <w:szCs w:val="18"/>
              </w:rPr>
              <w:t>Normally ends.</w:t>
            </w:r>
          </w:p>
        </w:tc>
      </w:tr>
      <w:tr w:rsidR="00BF1652" w:rsidRPr="00FD773D" w14:paraId="7187A244" w14:textId="77777777" w:rsidTr="00467AD1">
        <w:trPr>
          <w:trHeight w:val="350"/>
          <w:jc w:val="center"/>
        </w:trPr>
        <w:tc>
          <w:tcPr>
            <w:tcW w:w="1453" w:type="dxa"/>
            <w:vMerge/>
            <w:tcBorders>
              <w:right w:val="double" w:sz="4" w:space="0" w:color="auto"/>
            </w:tcBorders>
          </w:tcPr>
          <w:p w14:paraId="32E35840" w14:textId="77777777" w:rsidR="00BF1652" w:rsidRPr="00FD773D" w:rsidRDefault="00BF1652" w:rsidP="00C26190">
            <w:pPr>
              <w:rPr>
                <w:sz w:val="18"/>
                <w:szCs w:val="18"/>
              </w:rPr>
            </w:pPr>
          </w:p>
        </w:tc>
        <w:tc>
          <w:tcPr>
            <w:tcW w:w="4470" w:type="dxa"/>
            <w:tcBorders>
              <w:left w:val="double" w:sz="4" w:space="0" w:color="auto"/>
              <w:right w:val="single" w:sz="4" w:space="0" w:color="auto"/>
            </w:tcBorders>
          </w:tcPr>
          <w:p w14:paraId="56BD565B" w14:textId="77777777" w:rsidR="00BF1652" w:rsidRPr="00FD773D" w:rsidRDefault="00BF1652" w:rsidP="00C26190">
            <w:pPr>
              <w:rPr>
                <w:sz w:val="18"/>
                <w:szCs w:val="18"/>
              </w:rPr>
            </w:pPr>
            <w:r w:rsidRPr="00FD773D">
              <w:rPr>
                <w:sz w:val="18"/>
                <w:szCs w:val="18"/>
              </w:rPr>
              <w:t>XA_API_FATAL_MEM_ALLOC</w:t>
            </w:r>
          </w:p>
        </w:tc>
        <w:tc>
          <w:tcPr>
            <w:tcW w:w="3435" w:type="dxa"/>
            <w:tcBorders>
              <w:left w:val="single" w:sz="4" w:space="0" w:color="auto"/>
            </w:tcBorders>
          </w:tcPr>
          <w:p w14:paraId="38A6C95C" w14:textId="77777777" w:rsidR="00BF1652" w:rsidRPr="00FD773D" w:rsidRDefault="00BF1652" w:rsidP="001606B2">
            <w:pPr>
              <w:jc w:val="left"/>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BF1652" w:rsidRPr="00FD773D" w14:paraId="20F40888" w14:textId="77777777" w:rsidTr="00467AD1">
        <w:trPr>
          <w:trHeight w:val="350"/>
          <w:jc w:val="center"/>
        </w:trPr>
        <w:tc>
          <w:tcPr>
            <w:tcW w:w="1453" w:type="dxa"/>
            <w:vMerge/>
            <w:tcBorders>
              <w:right w:val="double" w:sz="4" w:space="0" w:color="auto"/>
            </w:tcBorders>
          </w:tcPr>
          <w:p w14:paraId="7B68EE5B" w14:textId="77777777" w:rsidR="00BF1652" w:rsidRPr="00FD773D" w:rsidRDefault="00BF1652" w:rsidP="00C26190">
            <w:pPr>
              <w:rPr>
                <w:sz w:val="18"/>
                <w:szCs w:val="18"/>
              </w:rPr>
            </w:pPr>
          </w:p>
        </w:tc>
        <w:tc>
          <w:tcPr>
            <w:tcW w:w="4470" w:type="dxa"/>
            <w:tcBorders>
              <w:left w:val="double" w:sz="4" w:space="0" w:color="auto"/>
              <w:right w:val="single" w:sz="4" w:space="0" w:color="auto"/>
            </w:tcBorders>
          </w:tcPr>
          <w:p w14:paraId="038D0961" w14:textId="77777777" w:rsidR="00BF1652" w:rsidRPr="00FD773D" w:rsidRDefault="00BF1652" w:rsidP="00C26190">
            <w:pPr>
              <w:rPr>
                <w:sz w:val="18"/>
                <w:szCs w:val="18"/>
              </w:rPr>
            </w:pPr>
            <w:r w:rsidRPr="00FD773D">
              <w:rPr>
                <w:sz w:val="18"/>
                <w:szCs w:val="18"/>
              </w:rPr>
              <w:t>XA_API_FATAL_MEM_ALIGN</w:t>
            </w:r>
          </w:p>
        </w:tc>
        <w:tc>
          <w:tcPr>
            <w:tcW w:w="3435" w:type="dxa"/>
            <w:tcBorders>
              <w:left w:val="single" w:sz="4" w:space="0" w:color="auto"/>
            </w:tcBorders>
          </w:tcPr>
          <w:p w14:paraId="54AD8C81" w14:textId="77777777" w:rsidR="00BF1652" w:rsidRPr="00FD773D" w:rsidRDefault="00BF1652" w:rsidP="00C26190">
            <w:pPr>
              <w:rPr>
                <w:sz w:val="18"/>
                <w:szCs w:val="18"/>
                <w:lang w:eastAsia="x-none"/>
              </w:rPr>
            </w:pPr>
            <w:r w:rsidRPr="00FD773D">
              <w:rPr>
                <w:sz w:val="18"/>
                <w:szCs w:val="18"/>
                <w:lang w:eastAsia="x-none"/>
              </w:rPr>
              <w:t>p_xa_module_obj is not aligned to 4 bytes.</w:t>
            </w:r>
          </w:p>
        </w:tc>
      </w:tr>
      <w:tr w:rsidR="00BF1652" w:rsidRPr="00FD773D" w14:paraId="0A7C0368" w14:textId="77777777" w:rsidTr="00467AD1">
        <w:trPr>
          <w:trHeight w:val="350"/>
          <w:jc w:val="center"/>
        </w:trPr>
        <w:tc>
          <w:tcPr>
            <w:tcW w:w="1453" w:type="dxa"/>
            <w:vMerge/>
            <w:tcBorders>
              <w:right w:val="double" w:sz="4" w:space="0" w:color="auto"/>
            </w:tcBorders>
          </w:tcPr>
          <w:p w14:paraId="4CF810D0" w14:textId="77777777" w:rsidR="00BF1652" w:rsidRPr="00FD773D" w:rsidRDefault="00BF1652" w:rsidP="00C26190">
            <w:pPr>
              <w:rPr>
                <w:sz w:val="18"/>
                <w:szCs w:val="18"/>
              </w:rPr>
            </w:pPr>
          </w:p>
        </w:tc>
        <w:tc>
          <w:tcPr>
            <w:tcW w:w="4470" w:type="dxa"/>
            <w:tcBorders>
              <w:left w:val="double" w:sz="4" w:space="0" w:color="auto"/>
              <w:right w:val="single" w:sz="4" w:space="0" w:color="auto"/>
            </w:tcBorders>
          </w:tcPr>
          <w:p w14:paraId="5DE8795B" w14:textId="0DE5CB32" w:rsidR="00BF1652" w:rsidRPr="00FD773D" w:rsidRDefault="00BF1652" w:rsidP="00407A81">
            <w:pPr>
              <w:rPr>
                <w:sz w:val="18"/>
                <w:szCs w:val="18"/>
              </w:rPr>
            </w:pPr>
            <w:r w:rsidRPr="00FD773D">
              <w:rPr>
                <w:sz w:val="18"/>
                <w:szCs w:val="18"/>
              </w:rPr>
              <w:t>XA_</w:t>
            </w:r>
            <w:r w:rsidR="00407A81" w:rsidRPr="00FD773D">
              <w:rPr>
                <w:sz w:val="18"/>
                <w:szCs w:val="18"/>
              </w:rPr>
              <w:t>TDM_RDR</w:t>
            </w:r>
            <w:r w:rsidRPr="00FD773D">
              <w:rPr>
                <w:sz w:val="18"/>
                <w:szCs w:val="18"/>
              </w:rPr>
              <w:t>_CONFIG_FATAL_STATE</w:t>
            </w:r>
          </w:p>
        </w:tc>
        <w:tc>
          <w:tcPr>
            <w:tcW w:w="3435" w:type="dxa"/>
            <w:tcBorders>
              <w:left w:val="single" w:sz="4" w:space="0" w:color="auto"/>
            </w:tcBorders>
          </w:tcPr>
          <w:p w14:paraId="3A848F58" w14:textId="3CA76361" w:rsidR="00BF1652" w:rsidRPr="00FD773D" w:rsidRDefault="00BF1652" w:rsidP="00C26190">
            <w:pPr>
              <w:rPr>
                <w:sz w:val="18"/>
                <w:szCs w:val="18"/>
                <w:lang w:eastAsia="x-none"/>
              </w:rPr>
            </w:pPr>
            <w:r w:rsidRPr="00FD773D">
              <w:rPr>
                <w:sz w:val="18"/>
                <w:szCs w:val="18"/>
                <w:lang w:eastAsia="x-none"/>
              </w:rPr>
              <w:t>Incorrect sequence call (i.e. call before pre-configuration step</w:t>
            </w:r>
            <w:r w:rsidR="00467AD1" w:rsidRPr="00FD773D">
              <w:rPr>
                <w:sz w:val="18"/>
                <w:szCs w:val="18"/>
                <w:lang w:eastAsia="x-none"/>
              </w:rPr>
              <w:t xml:space="preserve"> or call after post-configuration step</w:t>
            </w:r>
            <w:r w:rsidRPr="00FD773D">
              <w:rPr>
                <w:sz w:val="18"/>
                <w:szCs w:val="18"/>
                <w:lang w:eastAsia="x-none"/>
              </w:rPr>
              <w:t>)</w:t>
            </w:r>
          </w:p>
        </w:tc>
      </w:tr>
      <w:tr w:rsidR="00BF1652" w:rsidRPr="00FD773D" w14:paraId="42EF052A" w14:textId="77777777" w:rsidTr="00467AD1">
        <w:trPr>
          <w:trHeight w:val="350"/>
          <w:jc w:val="center"/>
        </w:trPr>
        <w:tc>
          <w:tcPr>
            <w:tcW w:w="1453" w:type="dxa"/>
            <w:vMerge/>
            <w:tcBorders>
              <w:right w:val="double" w:sz="4" w:space="0" w:color="auto"/>
            </w:tcBorders>
          </w:tcPr>
          <w:p w14:paraId="529B577D" w14:textId="77777777" w:rsidR="00BF1652" w:rsidRPr="00FD773D" w:rsidRDefault="00BF1652" w:rsidP="00C26190">
            <w:pPr>
              <w:rPr>
                <w:sz w:val="18"/>
                <w:szCs w:val="18"/>
              </w:rPr>
            </w:pPr>
          </w:p>
        </w:tc>
        <w:tc>
          <w:tcPr>
            <w:tcW w:w="4470" w:type="dxa"/>
            <w:tcBorders>
              <w:left w:val="double" w:sz="4" w:space="0" w:color="auto"/>
              <w:right w:val="single" w:sz="4" w:space="0" w:color="auto"/>
            </w:tcBorders>
          </w:tcPr>
          <w:p w14:paraId="2C7844C8" w14:textId="0B942A17" w:rsidR="00BF1652" w:rsidRPr="00FD773D" w:rsidRDefault="00BF1652" w:rsidP="00407A81">
            <w:pPr>
              <w:rPr>
                <w:sz w:val="18"/>
                <w:szCs w:val="18"/>
              </w:rPr>
            </w:pPr>
            <w:r w:rsidRPr="00FD773D">
              <w:rPr>
                <w:sz w:val="18"/>
                <w:szCs w:val="18"/>
              </w:rPr>
              <w:t>XA_</w:t>
            </w:r>
            <w:r w:rsidR="00407A81" w:rsidRPr="00FD773D">
              <w:rPr>
                <w:sz w:val="18"/>
                <w:szCs w:val="18"/>
              </w:rPr>
              <w:t>TDM_RDR</w:t>
            </w:r>
            <w:r w:rsidRPr="00FD773D">
              <w:rPr>
                <w:sz w:val="18"/>
                <w:szCs w:val="18"/>
              </w:rPr>
              <w:t>_CON</w:t>
            </w:r>
            <w:r w:rsidR="001606B2" w:rsidRPr="00FD773D">
              <w:rPr>
                <w:sz w:val="18"/>
                <w:szCs w:val="18"/>
              </w:rPr>
              <w:t>FIG_</w:t>
            </w:r>
            <w:r w:rsidR="00407A81" w:rsidRPr="00FD773D">
              <w:rPr>
                <w:sz w:val="18"/>
                <w:szCs w:val="18"/>
              </w:rPr>
              <w:t>FATAL</w:t>
            </w:r>
            <w:r w:rsidRPr="00FD773D">
              <w:rPr>
                <w:sz w:val="18"/>
                <w:szCs w:val="18"/>
              </w:rPr>
              <w:t>_SAMPLE_RATE</w:t>
            </w:r>
          </w:p>
        </w:tc>
        <w:tc>
          <w:tcPr>
            <w:tcW w:w="3435" w:type="dxa"/>
            <w:tcBorders>
              <w:left w:val="single" w:sz="4" w:space="0" w:color="auto"/>
            </w:tcBorders>
          </w:tcPr>
          <w:p w14:paraId="1CF3757D" w14:textId="09A941AA" w:rsidR="00BF1652" w:rsidRPr="00FD773D" w:rsidRDefault="00991B7C" w:rsidP="00000AD2">
            <w:pPr>
              <w:rPr>
                <w:sz w:val="18"/>
                <w:szCs w:val="18"/>
                <w:lang w:eastAsia="x-none"/>
              </w:rPr>
            </w:pPr>
            <w:r w:rsidRPr="00FD773D">
              <w:rPr>
                <w:sz w:val="18"/>
                <w:szCs w:val="18"/>
                <w:lang w:eastAsia="x-none"/>
              </w:rPr>
              <w:t xml:space="preserve">Input TDM </w:t>
            </w:r>
            <w:r w:rsidR="00BF1652" w:rsidRPr="00FD773D">
              <w:rPr>
                <w:sz w:val="18"/>
                <w:szCs w:val="18"/>
                <w:lang w:eastAsia="x-none"/>
              </w:rPr>
              <w:t xml:space="preserve">PCM sampling frequency is </w:t>
            </w:r>
            <w:r w:rsidR="00000AD2" w:rsidRPr="00FD773D">
              <w:rPr>
                <w:sz w:val="18"/>
                <w:szCs w:val="18"/>
                <w:lang w:eastAsia="x-none"/>
              </w:rPr>
              <w:t>out of range.</w:t>
            </w:r>
          </w:p>
        </w:tc>
      </w:tr>
      <w:tr w:rsidR="00BF1652" w:rsidRPr="00FD773D" w14:paraId="55033C9E" w14:textId="77777777" w:rsidTr="001606B2">
        <w:trPr>
          <w:jc w:val="center"/>
        </w:trPr>
        <w:tc>
          <w:tcPr>
            <w:tcW w:w="1453" w:type="dxa"/>
            <w:tcBorders>
              <w:right w:val="double" w:sz="4" w:space="0" w:color="auto"/>
            </w:tcBorders>
          </w:tcPr>
          <w:p w14:paraId="66A60468" w14:textId="77777777" w:rsidR="00BF1652" w:rsidRPr="00FD773D" w:rsidRDefault="00BF1652" w:rsidP="00C26190">
            <w:pPr>
              <w:rPr>
                <w:sz w:val="18"/>
                <w:szCs w:val="18"/>
              </w:rPr>
            </w:pPr>
            <w:r w:rsidRPr="00FD773D">
              <w:rPr>
                <w:sz w:val="18"/>
                <w:szCs w:val="18"/>
              </w:rPr>
              <w:t>Restrictions</w:t>
            </w:r>
          </w:p>
        </w:tc>
        <w:tc>
          <w:tcPr>
            <w:tcW w:w="7905" w:type="dxa"/>
            <w:gridSpan w:val="2"/>
            <w:tcBorders>
              <w:left w:val="double" w:sz="4" w:space="0" w:color="auto"/>
            </w:tcBorders>
          </w:tcPr>
          <w:p w14:paraId="0A03F60E" w14:textId="77777777" w:rsidR="00BF1652" w:rsidRPr="00FD773D" w:rsidRDefault="00BF1652" w:rsidP="00C26190">
            <w:pPr>
              <w:rPr>
                <w:sz w:val="18"/>
                <w:szCs w:val="18"/>
              </w:rPr>
            </w:pPr>
            <w:r w:rsidRPr="00FD773D">
              <w:rPr>
                <w:sz w:val="18"/>
                <w:szCs w:val="18"/>
              </w:rPr>
              <w:t>-</w:t>
            </w:r>
          </w:p>
        </w:tc>
      </w:tr>
    </w:tbl>
    <w:p w14:paraId="7B8C8D63" w14:textId="5565BA76" w:rsidR="00A27AC6" w:rsidRDefault="00A27AC6" w:rsidP="00A27AC6">
      <w:pPr>
        <w:pStyle w:val="ReqID"/>
      </w:pPr>
      <w:r>
        <w:t>FD_PLG_TDM_022</w:t>
      </w:r>
    </w:p>
    <w:p w14:paraId="783968D0" w14:textId="4E648CCA" w:rsidR="00BF1652" w:rsidRPr="00FD773D" w:rsidRDefault="00396DE2" w:rsidP="00EF57FE">
      <w:pPr>
        <w:pStyle w:val="RefIDs"/>
      </w:pPr>
      <w:r>
        <w:t>[Covers: RD_014</w:t>
      </w:r>
      <w:r w:rsidRPr="00FD773D">
        <w:t>]</w:t>
      </w:r>
    </w:p>
    <w:p w14:paraId="4D76F796" w14:textId="77777777" w:rsidR="00BF1652" w:rsidRPr="00FD773D" w:rsidRDefault="00BF1652" w:rsidP="00BF1652">
      <w:r w:rsidRPr="00FD773D">
        <w:t>Example</w:t>
      </w:r>
    </w:p>
    <w:p w14:paraId="6805116D" w14:textId="77777777" w:rsidR="00BF1652" w:rsidRPr="00FD773D" w:rsidRDefault="00BF1652" w:rsidP="00BF1652">
      <w:r w:rsidRPr="00FD773D">
        <w:t>WORD32 sample_rate;</w:t>
      </w:r>
    </w:p>
    <w:p w14:paraId="257A7DEE" w14:textId="77777777" w:rsidR="00BF1652" w:rsidRPr="00FD773D" w:rsidRDefault="00BF1652" w:rsidP="00BF1652">
      <w:pPr>
        <w:widowControl/>
        <w:autoSpaceDE/>
        <w:autoSpaceDN/>
        <w:adjustRightInd/>
        <w:snapToGrid/>
        <w:jc w:val="left"/>
      </w:pPr>
      <w:r w:rsidRPr="00FD773D">
        <w:t>res = (*api_func)(api_obj,</w:t>
      </w:r>
    </w:p>
    <w:p w14:paraId="673DEC8C" w14:textId="77777777" w:rsidR="00BF1652" w:rsidRPr="00FD773D" w:rsidRDefault="00BF1652" w:rsidP="00BF1652">
      <w:pPr>
        <w:widowControl/>
        <w:autoSpaceDE/>
        <w:autoSpaceDN/>
        <w:adjustRightInd/>
        <w:snapToGrid/>
        <w:jc w:val="left"/>
      </w:pPr>
      <w:r w:rsidRPr="00FD773D">
        <w:tab/>
      </w:r>
      <w:r w:rsidRPr="00FD773D">
        <w:tab/>
        <w:t xml:space="preserve">  XA_API_CMD_SET_CONFIG_PARAM,</w:t>
      </w:r>
    </w:p>
    <w:p w14:paraId="4DA8B5F0" w14:textId="3A36726E" w:rsidR="00BF1652" w:rsidRPr="00FD773D" w:rsidRDefault="00BF1652" w:rsidP="00BF1652">
      <w:pPr>
        <w:widowControl/>
        <w:autoSpaceDE/>
        <w:autoSpaceDN/>
        <w:adjustRightInd/>
        <w:snapToGrid/>
        <w:jc w:val="left"/>
      </w:pPr>
      <w:r w:rsidRPr="00FD773D">
        <w:tab/>
      </w:r>
      <w:r w:rsidRPr="00FD773D">
        <w:tab/>
        <w:t xml:space="preserve">  </w:t>
      </w:r>
      <w:r w:rsidR="00991B7C" w:rsidRPr="00FD773D">
        <w:t>XA_TDM_RDR_CONFIG_PARAM_IN_SAMPLE_RATE</w:t>
      </w:r>
      <w:r w:rsidRPr="00FD773D">
        <w:t>,</w:t>
      </w:r>
    </w:p>
    <w:p w14:paraId="5C58946C" w14:textId="77777777" w:rsidR="00BF1652" w:rsidRPr="00FD773D" w:rsidRDefault="00BF1652" w:rsidP="00BF1652">
      <w:pPr>
        <w:widowControl/>
        <w:autoSpaceDE/>
        <w:autoSpaceDN/>
        <w:adjustRightInd/>
        <w:snapToGrid/>
        <w:jc w:val="left"/>
      </w:pPr>
      <w:r w:rsidRPr="00FD773D">
        <w:tab/>
      </w:r>
      <w:r w:rsidRPr="00FD773D">
        <w:tab/>
        <w:t xml:space="preserve">  &amp;sample_rate);</w:t>
      </w:r>
    </w:p>
    <w:p w14:paraId="026FFC04" w14:textId="77777777" w:rsidR="00070A33" w:rsidRPr="00FD773D" w:rsidRDefault="00070A33">
      <w:pPr>
        <w:widowControl/>
        <w:autoSpaceDE/>
        <w:autoSpaceDN/>
        <w:adjustRightInd/>
        <w:snapToGrid/>
        <w:jc w:val="left"/>
      </w:pPr>
    </w:p>
    <w:p w14:paraId="03190362" w14:textId="74D0B6AA" w:rsidR="00D759D1" w:rsidRPr="00FD773D" w:rsidRDefault="00D759D1">
      <w:pPr>
        <w:widowControl/>
        <w:autoSpaceDE/>
        <w:autoSpaceDN/>
        <w:adjustRightInd/>
        <w:snapToGrid/>
        <w:jc w:val="left"/>
      </w:pPr>
      <w:r w:rsidRPr="00FD773D">
        <w:br w:type="page"/>
      </w:r>
    </w:p>
    <w:p w14:paraId="05FCA095" w14:textId="77777777" w:rsidR="00070A33" w:rsidRPr="00FD773D" w:rsidRDefault="00070A33">
      <w:pPr>
        <w:widowControl/>
        <w:autoSpaceDE/>
        <w:autoSpaceDN/>
        <w:adjustRightInd/>
        <w:snapToGrid/>
        <w:jc w:val="left"/>
      </w:pP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555"/>
        <w:gridCol w:w="3484"/>
      </w:tblGrid>
      <w:tr w:rsidR="00070A33" w:rsidRPr="00FD773D" w14:paraId="6AFBBA04" w14:textId="77777777" w:rsidTr="00793659">
        <w:trPr>
          <w:trHeight w:val="354"/>
          <w:jc w:val="center"/>
        </w:trPr>
        <w:tc>
          <w:tcPr>
            <w:tcW w:w="1453" w:type="dxa"/>
            <w:tcBorders>
              <w:bottom w:val="single" w:sz="4" w:space="0" w:color="auto"/>
              <w:right w:val="double" w:sz="4" w:space="0" w:color="auto"/>
            </w:tcBorders>
          </w:tcPr>
          <w:p w14:paraId="7C4924E4" w14:textId="77777777" w:rsidR="00070A33" w:rsidRPr="00FD773D" w:rsidRDefault="00070A33" w:rsidP="00C26190">
            <w:pPr>
              <w:rPr>
                <w:sz w:val="18"/>
                <w:szCs w:val="18"/>
              </w:rPr>
            </w:pPr>
            <w:r w:rsidRPr="00FD773D">
              <w:rPr>
                <w:sz w:val="18"/>
                <w:szCs w:val="18"/>
              </w:rPr>
              <w:t>Subcommand</w:t>
            </w:r>
          </w:p>
        </w:tc>
        <w:tc>
          <w:tcPr>
            <w:tcW w:w="8039" w:type="dxa"/>
            <w:gridSpan w:val="2"/>
            <w:tcBorders>
              <w:left w:val="double" w:sz="4" w:space="0" w:color="auto"/>
              <w:bottom w:val="single" w:sz="4" w:space="0" w:color="auto"/>
            </w:tcBorders>
          </w:tcPr>
          <w:p w14:paraId="1D193465" w14:textId="4092AB19" w:rsidR="00070A33" w:rsidRPr="00FD773D" w:rsidRDefault="001606B2" w:rsidP="00F84552">
            <w:pPr>
              <w:pStyle w:val="ReqSect"/>
            </w:pPr>
            <w:r w:rsidRPr="00FD773D">
              <w:t>XA_TDM_RDR_CONFIG_PARAM_FRAME_SIZE</w:t>
            </w:r>
          </w:p>
        </w:tc>
      </w:tr>
      <w:tr w:rsidR="00070A33" w:rsidRPr="00FD773D" w14:paraId="0561D60A" w14:textId="77777777" w:rsidTr="00793659">
        <w:trPr>
          <w:trHeight w:val="354"/>
          <w:jc w:val="center"/>
        </w:trPr>
        <w:tc>
          <w:tcPr>
            <w:tcW w:w="1453" w:type="dxa"/>
            <w:tcBorders>
              <w:top w:val="single" w:sz="4" w:space="0" w:color="auto"/>
              <w:right w:val="double" w:sz="4" w:space="0" w:color="auto"/>
            </w:tcBorders>
          </w:tcPr>
          <w:p w14:paraId="561C158D" w14:textId="77777777" w:rsidR="00070A33" w:rsidRPr="00FD773D" w:rsidRDefault="00070A33" w:rsidP="00C26190">
            <w:pPr>
              <w:rPr>
                <w:sz w:val="18"/>
                <w:szCs w:val="18"/>
              </w:rPr>
            </w:pPr>
            <w:r w:rsidRPr="00FD773D">
              <w:rPr>
                <w:sz w:val="18"/>
                <w:szCs w:val="18"/>
              </w:rPr>
              <w:t>Description</w:t>
            </w:r>
          </w:p>
        </w:tc>
        <w:tc>
          <w:tcPr>
            <w:tcW w:w="8039" w:type="dxa"/>
            <w:gridSpan w:val="2"/>
            <w:tcBorders>
              <w:top w:val="single" w:sz="4" w:space="0" w:color="auto"/>
              <w:left w:val="double" w:sz="4" w:space="0" w:color="auto"/>
            </w:tcBorders>
          </w:tcPr>
          <w:p w14:paraId="0E73A3DC" w14:textId="35063AFC" w:rsidR="00070A33" w:rsidRPr="00FD773D" w:rsidRDefault="00D90C58" w:rsidP="00D90C58">
            <w:pPr>
              <w:rPr>
                <w:sz w:val="18"/>
                <w:szCs w:val="18"/>
              </w:rPr>
            </w:pPr>
            <w:r w:rsidRPr="00FD773D">
              <w:rPr>
                <w:sz w:val="18"/>
                <w:szCs w:val="18"/>
              </w:rPr>
              <w:t>Set input/output TDM</w:t>
            </w:r>
            <w:r w:rsidR="00070A33" w:rsidRPr="00FD773D">
              <w:rPr>
                <w:sz w:val="18"/>
                <w:szCs w:val="18"/>
              </w:rPr>
              <w:t xml:space="preserve"> PCM frame size</w:t>
            </w:r>
            <w:r w:rsidRPr="00FD773D">
              <w:rPr>
                <w:sz w:val="18"/>
                <w:szCs w:val="18"/>
              </w:rPr>
              <w:t xml:space="preserve"> in sample</w:t>
            </w:r>
          </w:p>
        </w:tc>
      </w:tr>
      <w:tr w:rsidR="00070A33" w:rsidRPr="00FD773D" w14:paraId="2BD8A623" w14:textId="77777777" w:rsidTr="00793659">
        <w:trPr>
          <w:trHeight w:val="331"/>
          <w:jc w:val="center"/>
        </w:trPr>
        <w:tc>
          <w:tcPr>
            <w:tcW w:w="1453" w:type="dxa"/>
            <w:vMerge w:val="restart"/>
            <w:tcBorders>
              <w:right w:val="double" w:sz="4" w:space="0" w:color="auto"/>
            </w:tcBorders>
          </w:tcPr>
          <w:p w14:paraId="155CEA11" w14:textId="77777777" w:rsidR="00070A33" w:rsidRPr="00FD773D" w:rsidRDefault="00070A33" w:rsidP="00C26190">
            <w:pPr>
              <w:rPr>
                <w:sz w:val="18"/>
                <w:szCs w:val="18"/>
              </w:rPr>
            </w:pPr>
            <w:r w:rsidRPr="00FD773D">
              <w:rPr>
                <w:sz w:val="18"/>
                <w:szCs w:val="18"/>
              </w:rPr>
              <w:t>Arguments</w:t>
            </w:r>
          </w:p>
        </w:tc>
        <w:tc>
          <w:tcPr>
            <w:tcW w:w="8039" w:type="dxa"/>
            <w:gridSpan w:val="2"/>
            <w:tcBorders>
              <w:left w:val="double" w:sz="4" w:space="0" w:color="auto"/>
            </w:tcBorders>
          </w:tcPr>
          <w:p w14:paraId="288C5D01" w14:textId="77777777" w:rsidR="00070A33" w:rsidRPr="00FD773D" w:rsidRDefault="00070A33" w:rsidP="00C26190">
            <w:pPr>
              <w:ind w:leftChars="50" w:left="100" w:rightChars="44" w:right="88"/>
              <w:rPr>
                <w:sz w:val="18"/>
                <w:szCs w:val="18"/>
              </w:rPr>
            </w:pPr>
            <w:r w:rsidRPr="00FD773D">
              <w:rPr>
                <w:sz w:val="18"/>
                <w:szCs w:val="18"/>
              </w:rPr>
              <w:t>p_xa_module_obj</w:t>
            </w:r>
          </w:p>
        </w:tc>
      </w:tr>
      <w:tr w:rsidR="00070A33" w:rsidRPr="00FD773D" w14:paraId="27BAC576" w14:textId="77777777" w:rsidTr="00793659">
        <w:trPr>
          <w:trHeight w:val="640"/>
          <w:jc w:val="center"/>
        </w:trPr>
        <w:tc>
          <w:tcPr>
            <w:tcW w:w="1453" w:type="dxa"/>
            <w:vMerge/>
            <w:tcBorders>
              <w:right w:val="double" w:sz="4" w:space="0" w:color="auto"/>
            </w:tcBorders>
          </w:tcPr>
          <w:p w14:paraId="316A5E17" w14:textId="77777777" w:rsidR="00070A33" w:rsidRPr="00FD773D" w:rsidRDefault="00070A33" w:rsidP="00C26190">
            <w:pPr>
              <w:rPr>
                <w:sz w:val="18"/>
                <w:szCs w:val="18"/>
              </w:rPr>
            </w:pPr>
          </w:p>
        </w:tc>
        <w:tc>
          <w:tcPr>
            <w:tcW w:w="8039" w:type="dxa"/>
            <w:gridSpan w:val="2"/>
            <w:tcBorders>
              <w:left w:val="double" w:sz="4" w:space="0" w:color="auto"/>
            </w:tcBorders>
          </w:tcPr>
          <w:p w14:paraId="4CF32AB8" w14:textId="1484F872" w:rsidR="00070A33" w:rsidRPr="00FD773D" w:rsidRDefault="00070A33" w:rsidP="000409B7">
            <w:pPr>
              <w:ind w:leftChars="50" w:left="100" w:rightChars="44" w:right="88"/>
              <w:rPr>
                <w:sz w:val="18"/>
                <w:szCs w:val="18"/>
              </w:rPr>
            </w:pPr>
            <w:r w:rsidRPr="00FD773D">
              <w:rPr>
                <w:sz w:val="18"/>
                <w:szCs w:val="18"/>
              </w:rPr>
              <w:t>Pointer to API Structure.</w:t>
            </w:r>
          </w:p>
        </w:tc>
      </w:tr>
      <w:tr w:rsidR="00070A33" w:rsidRPr="00FD773D" w14:paraId="0E279AAA" w14:textId="77777777" w:rsidTr="00793659">
        <w:trPr>
          <w:trHeight w:val="351"/>
          <w:jc w:val="center"/>
        </w:trPr>
        <w:tc>
          <w:tcPr>
            <w:tcW w:w="1453" w:type="dxa"/>
            <w:vMerge/>
            <w:tcBorders>
              <w:right w:val="double" w:sz="4" w:space="0" w:color="auto"/>
            </w:tcBorders>
          </w:tcPr>
          <w:p w14:paraId="433619EE" w14:textId="77777777" w:rsidR="00070A33" w:rsidRPr="00FD773D" w:rsidRDefault="00070A33" w:rsidP="00C26190">
            <w:pPr>
              <w:rPr>
                <w:sz w:val="18"/>
                <w:szCs w:val="18"/>
              </w:rPr>
            </w:pPr>
          </w:p>
        </w:tc>
        <w:tc>
          <w:tcPr>
            <w:tcW w:w="8039" w:type="dxa"/>
            <w:gridSpan w:val="2"/>
            <w:tcBorders>
              <w:left w:val="double" w:sz="4" w:space="0" w:color="auto"/>
            </w:tcBorders>
          </w:tcPr>
          <w:p w14:paraId="0D8DA60B" w14:textId="77777777" w:rsidR="00070A33" w:rsidRPr="00FD773D" w:rsidRDefault="00070A33" w:rsidP="00C26190">
            <w:pPr>
              <w:ind w:leftChars="50" w:left="100" w:rightChars="44" w:right="88"/>
              <w:rPr>
                <w:sz w:val="18"/>
                <w:szCs w:val="18"/>
              </w:rPr>
            </w:pPr>
            <w:r w:rsidRPr="00FD773D">
              <w:rPr>
                <w:sz w:val="18"/>
                <w:szCs w:val="18"/>
              </w:rPr>
              <w:t>i_cmd</w:t>
            </w:r>
          </w:p>
        </w:tc>
      </w:tr>
      <w:tr w:rsidR="00070A33" w:rsidRPr="00FD773D" w14:paraId="3945DB63" w14:textId="77777777" w:rsidTr="00793659">
        <w:trPr>
          <w:trHeight w:val="640"/>
          <w:jc w:val="center"/>
        </w:trPr>
        <w:tc>
          <w:tcPr>
            <w:tcW w:w="1453" w:type="dxa"/>
            <w:vMerge/>
            <w:tcBorders>
              <w:right w:val="double" w:sz="4" w:space="0" w:color="auto"/>
            </w:tcBorders>
          </w:tcPr>
          <w:p w14:paraId="206514BF" w14:textId="77777777" w:rsidR="00070A33" w:rsidRPr="00FD773D" w:rsidRDefault="00070A33" w:rsidP="00C26190">
            <w:pPr>
              <w:rPr>
                <w:sz w:val="18"/>
                <w:szCs w:val="18"/>
              </w:rPr>
            </w:pPr>
          </w:p>
        </w:tc>
        <w:tc>
          <w:tcPr>
            <w:tcW w:w="8039" w:type="dxa"/>
            <w:gridSpan w:val="2"/>
            <w:tcBorders>
              <w:left w:val="double" w:sz="4" w:space="0" w:color="auto"/>
            </w:tcBorders>
          </w:tcPr>
          <w:p w14:paraId="188B764B" w14:textId="4C3BF14C" w:rsidR="00070A33" w:rsidRPr="00FD773D" w:rsidRDefault="00070A33" w:rsidP="000409B7">
            <w:pPr>
              <w:ind w:firstLineChars="100" w:firstLine="180"/>
              <w:rPr>
                <w:sz w:val="18"/>
                <w:szCs w:val="18"/>
              </w:rPr>
            </w:pPr>
            <w:r w:rsidRPr="00FD773D">
              <w:rPr>
                <w:sz w:val="18"/>
                <w:szCs w:val="18"/>
              </w:rPr>
              <w:t>XA_API_CMD_SET_CONFIG_PARAM</w:t>
            </w:r>
          </w:p>
        </w:tc>
      </w:tr>
      <w:tr w:rsidR="00070A33" w:rsidRPr="00FD773D" w14:paraId="39E6BF7B" w14:textId="77777777" w:rsidTr="00793659">
        <w:trPr>
          <w:trHeight w:val="324"/>
          <w:jc w:val="center"/>
        </w:trPr>
        <w:tc>
          <w:tcPr>
            <w:tcW w:w="1453" w:type="dxa"/>
            <w:vMerge/>
            <w:tcBorders>
              <w:right w:val="double" w:sz="4" w:space="0" w:color="auto"/>
            </w:tcBorders>
          </w:tcPr>
          <w:p w14:paraId="47FE2B06" w14:textId="77777777" w:rsidR="00070A33" w:rsidRPr="00FD773D" w:rsidRDefault="00070A33" w:rsidP="00C26190">
            <w:pPr>
              <w:rPr>
                <w:sz w:val="18"/>
                <w:szCs w:val="18"/>
              </w:rPr>
            </w:pPr>
          </w:p>
        </w:tc>
        <w:tc>
          <w:tcPr>
            <w:tcW w:w="8039" w:type="dxa"/>
            <w:gridSpan w:val="2"/>
            <w:tcBorders>
              <w:left w:val="double" w:sz="4" w:space="0" w:color="auto"/>
            </w:tcBorders>
          </w:tcPr>
          <w:p w14:paraId="7CC558A5" w14:textId="77777777" w:rsidR="00070A33" w:rsidRPr="00FD773D" w:rsidRDefault="00070A33" w:rsidP="00C26190">
            <w:pPr>
              <w:ind w:leftChars="50" w:left="100" w:rightChars="44" w:right="88"/>
              <w:rPr>
                <w:sz w:val="18"/>
                <w:szCs w:val="18"/>
              </w:rPr>
            </w:pPr>
            <w:r w:rsidRPr="00FD773D">
              <w:rPr>
                <w:sz w:val="18"/>
                <w:szCs w:val="18"/>
              </w:rPr>
              <w:t>i_idx</w:t>
            </w:r>
          </w:p>
        </w:tc>
      </w:tr>
      <w:tr w:rsidR="00070A33" w:rsidRPr="00FD773D" w14:paraId="7CB0CC4D" w14:textId="77777777" w:rsidTr="00793659">
        <w:trPr>
          <w:trHeight w:val="640"/>
          <w:jc w:val="center"/>
        </w:trPr>
        <w:tc>
          <w:tcPr>
            <w:tcW w:w="1453" w:type="dxa"/>
            <w:vMerge/>
            <w:tcBorders>
              <w:right w:val="double" w:sz="4" w:space="0" w:color="auto"/>
            </w:tcBorders>
          </w:tcPr>
          <w:p w14:paraId="644CB02B" w14:textId="77777777" w:rsidR="00070A33" w:rsidRPr="00FD773D" w:rsidRDefault="00070A33" w:rsidP="00C26190">
            <w:pPr>
              <w:rPr>
                <w:sz w:val="18"/>
                <w:szCs w:val="18"/>
              </w:rPr>
            </w:pPr>
          </w:p>
        </w:tc>
        <w:tc>
          <w:tcPr>
            <w:tcW w:w="8039" w:type="dxa"/>
            <w:gridSpan w:val="2"/>
            <w:tcBorders>
              <w:left w:val="double" w:sz="4" w:space="0" w:color="auto"/>
            </w:tcBorders>
          </w:tcPr>
          <w:p w14:paraId="6D0F3D55" w14:textId="1CFB5134" w:rsidR="00070A33" w:rsidRPr="00FD773D" w:rsidRDefault="001606B2" w:rsidP="00691D7B">
            <w:pPr>
              <w:ind w:firstLineChars="100" w:firstLine="180"/>
              <w:rPr>
                <w:sz w:val="18"/>
                <w:szCs w:val="18"/>
              </w:rPr>
            </w:pPr>
            <w:r w:rsidRPr="00FD773D">
              <w:rPr>
                <w:sz w:val="18"/>
                <w:szCs w:val="18"/>
              </w:rPr>
              <w:t>XA_TDM_RDR_CONFIG_PARAM_FRAME_SIZE</w:t>
            </w:r>
          </w:p>
        </w:tc>
      </w:tr>
      <w:tr w:rsidR="00070A33" w:rsidRPr="00FD773D" w14:paraId="186EA606" w14:textId="77777777" w:rsidTr="00793659">
        <w:trPr>
          <w:trHeight w:val="338"/>
          <w:jc w:val="center"/>
        </w:trPr>
        <w:tc>
          <w:tcPr>
            <w:tcW w:w="1453" w:type="dxa"/>
            <w:vMerge/>
            <w:tcBorders>
              <w:right w:val="double" w:sz="4" w:space="0" w:color="auto"/>
            </w:tcBorders>
          </w:tcPr>
          <w:p w14:paraId="259AB1DE" w14:textId="77777777" w:rsidR="00070A33" w:rsidRPr="00FD773D" w:rsidRDefault="00070A33" w:rsidP="00C26190">
            <w:pPr>
              <w:rPr>
                <w:sz w:val="18"/>
                <w:szCs w:val="18"/>
              </w:rPr>
            </w:pPr>
          </w:p>
        </w:tc>
        <w:tc>
          <w:tcPr>
            <w:tcW w:w="8039" w:type="dxa"/>
            <w:gridSpan w:val="2"/>
            <w:tcBorders>
              <w:left w:val="double" w:sz="4" w:space="0" w:color="auto"/>
            </w:tcBorders>
          </w:tcPr>
          <w:p w14:paraId="3AA649EC" w14:textId="77777777" w:rsidR="00070A33" w:rsidRPr="00FD773D" w:rsidRDefault="00070A33" w:rsidP="00C26190">
            <w:pPr>
              <w:rPr>
                <w:sz w:val="18"/>
                <w:szCs w:val="18"/>
              </w:rPr>
            </w:pPr>
            <w:r w:rsidRPr="00FD773D">
              <w:rPr>
                <w:sz w:val="18"/>
                <w:szCs w:val="18"/>
              </w:rPr>
              <w:t>pv_value</w:t>
            </w:r>
          </w:p>
        </w:tc>
      </w:tr>
      <w:tr w:rsidR="00070A33" w:rsidRPr="00FD773D" w14:paraId="795E2DA3" w14:textId="77777777" w:rsidTr="00793659">
        <w:trPr>
          <w:trHeight w:val="640"/>
          <w:jc w:val="center"/>
        </w:trPr>
        <w:tc>
          <w:tcPr>
            <w:tcW w:w="1453" w:type="dxa"/>
            <w:vMerge/>
            <w:tcBorders>
              <w:right w:val="double" w:sz="4" w:space="0" w:color="auto"/>
            </w:tcBorders>
          </w:tcPr>
          <w:p w14:paraId="67E3EC00" w14:textId="77777777" w:rsidR="00070A33" w:rsidRPr="00FD773D" w:rsidRDefault="00070A33" w:rsidP="00C26190">
            <w:pPr>
              <w:rPr>
                <w:sz w:val="18"/>
                <w:szCs w:val="18"/>
              </w:rPr>
            </w:pPr>
          </w:p>
        </w:tc>
        <w:tc>
          <w:tcPr>
            <w:tcW w:w="8039" w:type="dxa"/>
            <w:gridSpan w:val="2"/>
            <w:tcBorders>
              <w:left w:val="double" w:sz="4" w:space="0" w:color="auto"/>
              <w:bottom w:val="single" w:sz="4" w:space="0" w:color="auto"/>
            </w:tcBorders>
          </w:tcPr>
          <w:p w14:paraId="0AB1C81E" w14:textId="77777777" w:rsidR="00E31050" w:rsidRPr="00FD773D" w:rsidRDefault="00070A33" w:rsidP="00C677A9">
            <w:pPr>
              <w:pStyle w:val="ReqText"/>
              <w:ind w:left="149"/>
              <w:rPr>
                <w:sz w:val="18"/>
                <w:szCs w:val="18"/>
              </w:rPr>
            </w:pPr>
            <w:r w:rsidRPr="00FD773D">
              <w:rPr>
                <w:sz w:val="18"/>
                <w:szCs w:val="18"/>
              </w:rPr>
              <w:t>Pointer to frame size</w:t>
            </w:r>
            <w:r w:rsidR="00D90C58" w:rsidRPr="00FD773D">
              <w:rPr>
                <w:sz w:val="18"/>
                <w:szCs w:val="18"/>
              </w:rPr>
              <w:t xml:space="preserve"> in sample</w:t>
            </w:r>
            <w:r w:rsidRPr="00FD773D">
              <w:rPr>
                <w:sz w:val="18"/>
                <w:szCs w:val="18"/>
              </w:rPr>
              <w:t xml:space="preserve"> variable </w:t>
            </w:r>
          </w:p>
          <w:p w14:paraId="44187570" w14:textId="6156DF65" w:rsidR="00070A33" w:rsidRPr="00FD773D" w:rsidRDefault="00070A33" w:rsidP="00C677A9">
            <w:pPr>
              <w:pStyle w:val="ReqText"/>
              <w:ind w:left="149"/>
              <w:rPr>
                <w:sz w:val="18"/>
                <w:szCs w:val="18"/>
              </w:rPr>
            </w:pPr>
            <w:r w:rsidRPr="00FD773D">
              <w:rPr>
                <w:sz w:val="18"/>
                <w:szCs w:val="18"/>
              </w:rPr>
              <w:t xml:space="preserve">(valid value: </w:t>
            </w:r>
            <w:r w:rsidR="00FF0541" w:rsidRPr="00FD773D">
              <w:rPr>
                <w:sz w:val="18"/>
                <w:szCs w:val="18"/>
              </w:rPr>
              <w:t>512 / 1024 / 2048</w:t>
            </w:r>
            <w:r w:rsidRPr="00FD773D">
              <w:rPr>
                <w:sz w:val="18"/>
                <w:szCs w:val="18"/>
              </w:rPr>
              <w:t>)</w:t>
            </w:r>
          </w:p>
        </w:tc>
      </w:tr>
      <w:tr w:rsidR="00070A33" w:rsidRPr="00FD773D" w14:paraId="5FF29D9E" w14:textId="77777777" w:rsidTr="00793659">
        <w:trPr>
          <w:trHeight w:val="395"/>
          <w:jc w:val="center"/>
        </w:trPr>
        <w:tc>
          <w:tcPr>
            <w:tcW w:w="1453" w:type="dxa"/>
            <w:vMerge w:val="restart"/>
            <w:tcBorders>
              <w:right w:val="double" w:sz="4" w:space="0" w:color="auto"/>
            </w:tcBorders>
          </w:tcPr>
          <w:p w14:paraId="2D09D242" w14:textId="77777777" w:rsidR="00070A33" w:rsidRPr="00FD773D" w:rsidRDefault="00070A33" w:rsidP="00C26190">
            <w:pPr>
              <w:rPr>
                <w:sz w:val="18"/>
                <w:szCs w:val="18"/>
              </w:rPr>
            </w:pPr>
            <w:r w:rsidRPr="00FD773D">
              <w:rPr>
                <w:sz w:val="18"/>
                <w:szCs w:val="18"/>
              </w:rPr>
              <w:t>Return value</w:t>
            </w:r>
          </w:p>
        </w:tc>
        <w:tc>
          <w:tcPr>
            <w:tcW w:w="4555" w:type="dxa"/>
            <w:tcBorders>
              <w:left w:val="double" w:sz="4" w:space="0" w:color="auto"/>
              <w:right w:val="single" w:sz="4" w:space="0" w:color="auto"/>
            </w:tcBorders>
          </w:tcPr>
          <w:p w14:paraId="6CD3F42F" w14:textId="77777777" w:rsidR="00070A33" w:rsidRPr="00FD773D" w:rsidRDefault="00070A33" w:rsidP="00C26190">
            <w:pPr>
              <w:rPr>
                <w:sz w:val="18"/>
                <w:szCs w:val="18"/>
              </w:rPr>
            </w:pPr>
            <w:r w:rsidRPr="00FD773D">
              <w:rPr>
                <w:sz w:val="18"/>
                <w:szCs w:val="18"/>
              </w:rPr>
              <w:t>XA_NO_ERROR</w:t>
            </w:r>
          </w:p>
        </w:tc>
        <w:tc>
          <w:tcPr>
            <w:tcW w:w="3484" w:type="dxa"/>
            <w:tcBorders>
              <w:left w:val="single" w:sz="4" w:space="0" w:color="auto"/>
            </w:tcBorders>
          </w:tcPr>
          <w:p w14:paraId="1A4B907C" w14:textId="77777777" w:rsidR="00070A33" w:rsidRPr="00FD773D" w:rsidRDefault="00070A33" w:rsidP="00C26190">
            <w:pPr>
              <w:rPr>
                <w:sz w:val="18"/>
                <w:szCs w:val="18"/>
              </w:rPr>
            </w:pPr>
            <w:r w:rsidRPr="00FD773D">
              <w:rPr>
                <w:sz w:val="18"/>
                <w:szCs w:val="18"/>
              </w:rPr>
              <w:t>Normally ends.</w:t>
            </w:r>
          </w:p>
        </w:tc>
      </w:tr>
      <w:tr w:rsidR="00070A33" w:rsidRPr="00FD773D" w14:paraId="373CD322" w14:textId="77777777" w:rsidTr="00793659">
        <w:trPr>
          <w:trHeight w:val="350"/>
          <w:jc w:val="center"/>
        </w:trPr>
        <w:tc>
          <w:tcPr>
            <w:tcW w:w="1453" w:type="dxa"/>
            <w:vMerge/>
            <w:tcBorders>
              <w:right w:val="double" w:sz="4" w:space="0" w:color="auto"/>
            </w:tcBorders>
          </w:tcPr>
          <w:p w14:paraId="7995958E" w14:textId="77777777" w:rsidR="00070A33" w:rsidRPr="00FD773D" w:rsidRDefault="00070A33" w:rsidP="00C26190">
            <w:pPr>
              <w:rPr>
                <w:sz w:val="18"/>
                <w:szCs w:val="18"/>
              </w:rPr>
            </w:pPr>
          </w:p>
        </w:tc>
        <w:tc>
          <w:tcPr>
            <w:tcW w:w="4555" w:type="dxa"/>
            <w:tcBorders>
              <w:left w:val="double" w:sz="4" w:space="0" w:color="auto"/>
              <w:right w:val="single" w:sz="4" w:space="0" w:color="auto"/>
            </w:tcBorders>
          </w:tcPr>
          <w:p w14:paraId="7A975CA6" w14:textId="77777777" w:rsidR="00070A33" w:rsidRPr="00FD773D" w:rsidRDefault="00070A33" w:rsidP="00C26190">
            <w:pPr>
              <w:rPr>
                <w:sz w:val="18"/>
                <w:szCs w:val="18"/>
              </w:rPr>
            </w:pPr>
            <w:r w:rsidRPr="00FD773D">
              <w:rPr>
                <w:sz w:val="18"/>
                <w:szCs w:val="18"/>
              </w:rPr>
              <w:t>XA_API_FATAL_MEM_ALLOC</w:t>
            </w:r>
          </w:p>
        </w:tc>
        <w:tc>
          <w:tcPr>
            <w:tcW w:w="3484" w:type="dxa"/>
            <w:tcBorders>
              <w:left w:val="single" w:sz="4" w:space="0" w:color="auto"/>
            </w:tcBorders>
          </w:tcPr>
          <w:p w14:paraId="1BCA3415" w14:textId="77777777" w:rsidR="00070A33" w:rsidRPr="00FD773D" w:rsidRDefault="00070A33" w:rsidP="00C26190">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070A33" w:rsidRPr="00FD773D" w14:paraId="7E97E539" w14:textId="77777777" w:rsidTr="00793659">
        <w:trPr>
          <w:trHeight w:val="350"/>
          <w:jc w:val="center"/>
        </w:trPr>
        <w:tc>
          <w:tcPr>
            <w:tcW w:w="1453" w:type="dxa"/>
            <w:vMerge/>
            <w:tcBorders>
              <w:right w:val="double" w:sz="4" w:space="0" w:color="auto"/>
            </w:tcBorders>
          </w:tcPr>
          <w:p w14:paraId="337CA076" w14:textId="77777777" w:rsidR="00070A33" w:rsidRPr="00FD773D" w:rsidRDefault="00070A33" w:rsidP="00C26190">
            <w:pPr>
              <w:rPr>
                <w:sz w:val="18"/>
                <w:szCs w:val="18"/>
              </w:rPr>
            </w:pPr>
          </w:p>
        </w:tc>
        <w:tc>
          <w:tcPr>
            <w:tcW w:w="4555" w:type="dxa"/>
            <w:tcBorders>
              <w:left w:val="double" w:sz="4" w:space="0" w:color="auto"/>
              <w:right w:val="single" w:sz="4" w:space="0" w:color="auto"/>
            </w:tcBorders>
          </w:tcPr>
          <w:p w14:paraId="4F2491ED" w14:textId="77777777" w:rsidR="00070A33" w:rsidRPr="00FD773D" w:rsidRDefault="00070A33" w:rsidP="00C26190">
            <w:pPr>
              <w:rPr>
                <w:sz w:val="18"/>
                <w:szCs w:val="18"/>
              </w:rPr>
            </w:pPr>
            <w:r w:rsidRPr="00FD773D">
              <w:rPr>
                <w:sz w:val="18"/>
                <w:szCs w:val="18"/>
              </w:rPr>
              <w:t>XA_API_FATAL_MEM_ALIGN</w:t>
            </w:r>
          </w:p>
        </w:tc>
        <w:tc>
          <w:tcPr>
            <w:tcW w:w="3484" w:type="dxa"/>
            <w:tcBorders>
              <w:left w:val="single" w:sz="4" w:space="0" w:color="auto"/>
            </w:tcBorders>
          </w:tcPr>
          <w:p w14:paraId="48FF20BE" w14:textId="77777777" w:rsidR="00070A33" w:rsidRPr="00FD773D" w:rsidRDefault="00070A33" w:rsidP="00C26190">
            <w:pPr>
              <w:rPr>
                <w:sz w:val="18"/>
                <w:szCs w:val="18"/>
                <w:lang w:eastAsia="x-none"/>
              </w:rPr>
            </w:pPr>
            <w:r w:rsidRPr="00FD773D">
              <w:rPr>
                <w:sz w:val="18"/>
                <w:szCs w:val="18"/>
                <w:lang w:eastAsia="x-none"/>
              </w:rPr>
              <w:t>p_xa_module_obj is not aligned to 4 bytes.</w:t>
            </w:r>
          </w:p>
        </w:tc>
      </w:tr>
      <w:tr w:rsidR="00070A33" w:rsidRPr="00FD773D" w14:paraId="16B45C88" w14:textId="77777777" w:rsidTr="00793659">
        <w:trPr>
          <w:trHeight w:val="350"/>
          <w:jc w:val="center"/>
        </w:trPr>
        <w:tc>
          <w:tcPr>
            <w:tcW w:w="1453" w:type="dxa"/>
            <w:vMerge/>
            <w:tcBorders>
              <w:right w:val="double" w:sz="4" w:space="0" w:color="auto"/>
            </w:tcBorders>
          </w:tcPr>
          <w:p w14:paraId="2441B17F" w14:textId="77777777" w:rsidR="00070A33" w:rsidRPr="00FD773D" w:rsidRDefault="00070A33" w:rsidP="00C26190">
            <w:pPr>
              <w:rPr>
                <w:sz w:val="18"/>
                <w:szCs w:val="18"/>
              </w:rPr>
            </w:pPr>
          </w:p>
        </w:tc>
        <w:tc>
          <w:tcPr>
            <w:tcW w:w="4555" w:type="dxa"/>
            <w:tcBorders>
              <w:left w:val="double" w:sz="4" w:space="0" w:color="auto"/>
              <w:right w:val="single" w:sz="4" w:space="0" w:color="auto"/>
            </w:tcBorders>
          </w:tcPr>
          <w:p w14:paraId="5CE486A1" w14:textId="01C9EBE6" w:rsidR="00070A33" w:rsidRPr="00FD773D" w:rsidRDefault="00070A33" w:rsidP="00D90C58">
            <w:pPr>
              <w:rPr>
                <w:sz w:val="18"/>
                <w:szCs w:val="18"/>
              </w:rPr>
            </w:pPr>
            <w:r w:rsidRPr="00FD773D">
              <w:rPr>
                <w:sz w:val="18"/>
                <w:szCs w:val="18"/>
              </w:rPr>
              <w:t>XA_</w:t>
            </w:r>
            <w:r w:rsidR="00D90C58" w:rsidRPr="00FD773D">
              <w:rPr>
                <w:sz w:val="18"/>
                <w:szCs w:val="18"/>
              </w:rPr>
              <w:t>TDM_RDR</w:t>
            </w:r>
            <w:r w:rsidRPr="00FD773D">
              <w:rPr>
                <w:sz w:val="18"/>
                <w:szCs w:val="18"/>
              </w:rPr>
              <w:t>_CONFIG_FATAL_STATE</w:t>
            </w:r>
          </w:p>
        </w:tc>
        <w:tc>
          <w:tcPr>
            <w:tcW w:w="3484" w:type="dxa"/>
            <w:tcBorders>
              <w:left w:val="single" w:sz="4" w:space="0" w:color="auto"/>
            </w:tcBorders>
          </w:tcPr>
          <w:p w14:paraId="460DB3B7" w14:textId="7C9C5C06" w:rsidR="00070A33" w:rsidRPr="00FD773D" w:rsidRDefault="00070A33" w:rsidP="00C26190">
            <w:pPr>
              <w:rPr>
                <w:sz w:val="18"/>
                <w:szCs w:val="18"/>
                <w:lang w:eastAsia="x-none"/>
              </w:rPr>
            </w:pPr>
            <w:r w:rsidRPr="00FD773D">
              <w:rPr>
                <w:sz w:val="18"/>
                <w:szCs w:val="18"/>
                <w:lang w:eastAsia="x-none"/>
              </w:rPr>
              <w:t>Incorrect sequence call (i.e. call before pre-configuration step</w:t>
            </w:r>
            <w:r w:rsidR="00467AD1" w:rsidRPr="00FD773D">
              <w:rPr>
                <w:sz w:val="18"/>
                <w:szCs w:val="18"/>
                <w:lang w:eastAsia="x-none"/>
              </w:rPr>
              <w:t xml:space="preserve"> or call after post-configuration step</w:t>
            </w:r>
            <w:r w:rsidRPr="00FD773D">
              <w:rPr>
                <w:sz w:val="18"/>
                <w:szCs w:val="18"/>
                <w:lang w:eastAsia="x-none"/>
              </w:rPr>
              <w:t>)</w:t>
            </w:r>
          </w:p>
        </w:tc>
      </w:tr>
      <w:tr w:rsidR="00070A33" w:rsidRPr="00FD773D" w14:paraId="6975EEF4" w14:textId="77777777" w:rsidTr="00793659">
        <w:trPr>
          <w:trHeight w:val="350"/>
          <w:jc w:val="center"/>
        </w:trPr>
        <w:tc>
          <w:tcPr>
            <w:tcW w:w="1453" w:type="dxa"/>
            <w:vMerge/>
            <w:tcBorders>
              <w:right w:val="double" w:sz="4" w:space="0" w:color="auto"/>
            </w:tcBorders>
          </w:tcPr>
          <w:p w14:paraId="204E9A36" w14:textId="77777777" w:rsidR="00070A33" w:rsidRPr="00FD773D" w:rsidRDefault="00070A33" w:rsidP="00C26190">
            <w:pPr>
              <w:rPr>
                <w:sz w:val="18"/>
                <w:szCs w:val="18"/>
              </w:rPr>
            </w:pPr>
          </w:p>
        </w:tc>
        <w:tc>
          <w:tcPr>
            <w:tcW w:w="4555" w:type="dxa"/>
            <w:tcBorders>
              <w:left w:val="double" w:sz="4" w:space="0" w:color="auto"/>
              <w:right w:val="single" w:sz="4" w:space="0" w:color="auto"/>
            </w:tcBorders>
          </w:tcPr>
          <w:p w14:paraId="13E2E6EF" w14:textId="1B77BE25" w:rsidR="00070A33" w:rsidRPr="00FD773D" w:rsidRDefault="00D90C58" w:rsidP="00D90C58">
            <w:pPr>
              <w:rPr>
                <w:sz w:val="18"/>
                <w:szCs w:val="18"/>
              </w:rPr>
            </w:pPr>
            <w:r w:rsidRPr="00FD773D">
              <w:rPr>
                <w:sz w:val="18"/>
                <w:szCs w:val="18"/>
              </w:rPr>
              <w:t>XA_TDM_RDR_CONFIG_</w:t>
            </w:r>
            <w:r w:rsidR="00070A33" w:rsidRPr="00FD773D">
              <w:rPr>
                <w:sz w:val="18"/>
                <w:szCs w:val="18"/>
              </w:rPr>
              <w:t>FATAL_FRAME_SIZE</w:t>
            </w:r>
          </w:p>
        </w:tc>
        <w:tc>
          <w:tcPr>
            <w:tcW w:w="3484" w:type="dxa"/>
            <w:tcBorders>
              <w:left w:val="single" w:sz="4" w:space="0" w:color="auto"/>
            </w:tcBorders>
          </w:tcPr>
          <w:p w14:paraId="02C20CE9" w14:textId="7F403DC4" w:rsidR="00070A33" w:rsidRPr="00FD773D" w:rsidRDefault="00991B7C" w:rsidP="00D13749">
            <w:pPr>
              <w:rPr>
                <w:sz w:val="18"/>
                <w:szCs w:val="18"/>
                <w:lang w:eastAsia="x-none"/>
              </w:rPr>
            </w:pPr>
            <w:r w:rsidRPr="00FD773D">
              <w:rPr>
                <w:sz w:val="18"/>
                <w:szCs w:val="18"/>
                <w:lang w:eastAsia="x-none"/>
              </w:rPr>
              <w:t xml:space="preserve">TDM </w:t>
            </w:r>
            <w:r w:rsidR="00070A33" w:rsidRPr="00FD773D">
              <w:rPr>
                <w:sz w:val="18"/>
                <w:szCs w:val="18"/>
                <w:lang w:eastAsia="x-none"/>
              </w:rPr>
              <w:t xml:space="preserve">PCM frame size value is </w:t>
            </w:r>
            <w:r w:rsidR="00D13749" w:rsidRPr="00FD773D">
              <w:rPr>
                <w:sz w:val="18"/>
                <w:szCs w:val="18"/>
                <w:lang w:eastAsia="x-none"/>
              </w:rPr>
              <w:t>out of range</w:t>
            </w:r>
            <w:r w:rsidR="00070A33" w:rsidRPr="00FD773D">
              <w:rPr>
                <w:sz w:val="18"/>
                <w:szCs w:val="18"/>
                <w:lang w:eastAsia="x-none"/>
              </w:rPr>
              <w:t>.</w:t>
            </w:r>
          </w:p>
        </w:tc>
      </w:tr>
      <w:tr w:rsidR="00070A33" w:rsidRPr="00FD773D" w14:paraId="4478205E" w14:textId="77777777" w:rsidTr="00793659">
        <w:trPr>
          <w:jc w:val="center"/>
        </w:trPr>
        <w:tc>
          <w:tcPr>
            <w:tcW w:w="1453" w:type="dxa"/>
            <w:tcBorders>
              <w:right w:val="double" w:sz="4" w:space="0" w:color="auto"/>
            </w:tcBorders>
          </w:tcPr>
          <w:p w14:paraId="6C5CFC34" w14:textId="77777777" w:rsidR="00070A33" w:rsidRPr="00FD773D" w:rsidRDefault="00070A33" w:rsidP="00C26190">
            <w:pPr>
              <w:rPr>
                <w:sz w:val="18"/>
                <w:szCs w:val="18"/>
              </w:rPr>
            </w:pPr>
            <w:r w:rsidRPr="00FD773D">
              <w:rPr>
                <w:sz w:val="18"/>
                <w:szCs w:val="18"/>
              </w:rPr>
              <w:t>Restrictions</w:t>
            </w:r>
          </w:p>
        </w:tc>
        <w:tc>
          <w:tcPr>
            <w:tcW w:w="8039" w:type="dxa"/>
            <w:gridSpan w:val="2"/>
            <w:tcBorders>
              <w:left w:val="double" w:sz="4" w:space="0" w:color="auto"/>
            </w:tcBorders>
          </w:tcPr>
          <w:p w14:paraId="46444782" w14:textId="77777777" w:rsidR="00070A33" w:rsidRPr="00FD773D" w:rsidRDefault="00070A33" w:rsidP="00C26190">
            <w:pPr>
              <w:rPr>
                <w:sz w:val="18"/>
                <w:szCs w:val="18"/>
              </w:rPr>
            </w:pPr>
            <w:r w:rsidRPr="00FD773D">
              <w:rPr>
                <w:sz w:val="18"/>
                <w:szCs w:val="18"/>
              </w:rPr>
              <w:t>-</w:t>
            </w:r>
          </w:p>
        </w:tc>
      </w:tr>
    </w:tbl>
    <w:p w14:paraId="484CEB72" w14:textId="1567A833" w:rsidR="00A27AC6" w:rsidRDefault="00A27AC6" w:rsidP="00A27AC6">
      <w:pPr>
        <w:pStyle w:val="ReqID"/>
      </w:pPr>
      <w:r>
        <w:t>FD_PLG_TDM_023</w:t>
      </w:r>
    </w:p>
    <w:p w14:paraId="4F7E7D54" w14:textId="1BB05681" w:rsidR="00070A33" w:rsidRPr="00FD773D" w:rsidRDefault="00396DE2" w:rsidP="00EF57FE">
      <w:pPr>
        <w:pStyle w:val="RefIDs"/>
      </w:pPr>
      <w:r>
        <w:t>[Covers: RD_014</w:t>
      </w:r>
      <w:r w:rsidRPr="00FD773D">
        <w:t>]</w:t>
      </w:r>
    </w:p>
    <w:p w14:paraId="429AEEC9" w14:textId="77777777" w:rsidR="00070A33" w:rsidRPr="00FD773D" w:rsidRDefault="00070A33" w:rsidP="00070A33">
      <w:r w:rsidRPr="00FD773D">
        <w:t>Example</w:t>
      </w:r>
    </w:p>
    <w:p w14:paraId="4CC764BE" w14:textId="77777777" w:rsidR="00070A33" w:rsidRPr="00FD773D" w:rsidRDefault="00070A33" w:rsidP="00070A33">
      <w:r w:rsidRPr="00FD773D">
        <w:t>WORD32 frame_size;</w:t>
      </w:r>
    </w:p>
    <w:p w14:paraId="1870B10E" w14:textId="77777777" w:rsidR="00070A33" w:rsidRPr="00FD773D" w:rsidRDefault="00070A33" w:rsidP="00070A33">
      <w:pPr>
        <w:widowControl/>
        <w:autoSpaceDE/>
        <w:autoSpaceDN/>
        <w:adjustRightInd/>
        <w:snapToGrid/>
        <w:jc w:val="left"/>
      </w:pPr>
      <w:r w:rsidRPr="00FD773D">
        <w:t>res = (*api_func)(api_obj,</w:t>
      </w:r>
    </w:p>
    <w:p w14:paraId="36452C5F" w14:textId="77777777" w:rsidR="00070A33" w:rsidRPr="00FD773D" w:rsidRDefault="00070A33" w:rsidP="00070A33">
      <w:pPr>
        <w:widowControl/>
        <w:autoSpaceDE/>
        <w:autoSpaceDN/>
        <w:adjustRightInd/>
        <w:snapToGrid/>
        <w:jc w:val="left"/>
      </w:pPr>
      <w:r w:rsidRPr="00FD773D">
        <w:tab/>
      </w:r>
      <w:r w:rsidRPr="00FD773D">
        <w:tab/>
        <w:t xml:space="preserve">  XA_API_CMD_SET_CONFIG_PARAM,</w:t>
      </w:r>
    </w:p>
    <w:p w14:paraId="16C3FA87" w14:textId="448ACD30" w:rsidR="00070A33" w:rsidRPr="00FD773D" w:rsidRDefault="00070A33" w:rsidP="00070A33">
      <w:pPr>
        <w:widowControl/>
        <w:autoSpaceDE/>
        <w:autoSpaceDN/>
        <w:adjustRightInd/>
        <w:snapToGrid/>
        <w:jc w:val="left"/>
      </w:pPr>
      <w:r w:rsidRPr="00FD773D">
        <w:tab/>
      </w:r>
      <w:r w:rsidRPr="00FD773D">
        <w:tab/>
        <w:t xml:space="preserve">  </w:t>
      </w:r>
      <w:r w:rsidR="00991B7C" w:rsidRPr="00FD773D">
        <w:t>XA_TDM_RDR_CONFIG_PARAM_FRAME_SIZE</w:t>
      </w:r>
      <w:r w:rsidRPr="00FD773D">
        <w:t>,</w:t>
      </w:r>
    </w:p>
    <w:p w14:paraId="776EC17D" w14:textId="77777777" w:rsidR="00070A33" w:rsidRPr="00FD773D" w:rsidRDefault="00070A33" w:rsidP="00070A33">
      <w:pPr>
        <w:widowControl/>
        <w:autoSpaceDE/>
        <w:autoSpaceDN/>
        <w:adjustRightInd/>
        <w:snapToGrid/>
        <w:jc w:val="left"/>
      </w:pPr>
      <w:r w:rsidRPr="00FD773D">
        <w:tab/>
      </w:r>
      <w:r w:rsidRPr="00FD773D">
        <w:tab/>
        <w:t xml:space="preserve">  &amp;frame_size);</w:t>
      </w:r>
    </w:p>
    <w:p w14:paraId="291BD118" w14:textId="0D7E85EC" w:rsidR="00070A33" w:rsidRPr="00FD773D" w:rsidRDefault="00070A33">
      <w:pPr>
        <w:widowControl/>
        <w:autoSpaceDE/>
        <w:autoSpaceDN/>
        <w:adjustRightInd/>
        <w:snapToGrid/>
        <w:jc w:val="left"/>
        <w:rPr>
          <w:rFonts w:eastAsia="MS PGothic"/>
        </w:rPr>
      </w:pPr>
    </w:p>
    <w:p w14:paraId="1B4C7C95" w14:textId="605417A6" w:rsidR="00D759D1" w:rsidRPr="00FD773D" w:rsidRDefault="00D759D1">
      <w:pPr>
        <w:widowControl/>
        <w:autoSpaceDE/>
        <w:autoSpaceDN/>
        <w:adjustRightInd/>
        <w:snapToGrid/>
        <w:jc w:val="left"/>
        <w:rPr>
          <w:rFonts w:eastAsia="MS PGothic"/>
        </w:rPr>
      </w:pPr>
      <w:r w:rsidRPr="00FD773D">
        <w:rPr>
          <w:rFonts w:eastAsia="MS PGothic"/>
        </w:rPr>
        <w:br w:type="page"/>
      </w:r>
    </w:p>
    <w:p w14:paraId="151C2C00" w14:textId="77777777" w:rsidR="00D759D1" w:rsidRPr="00FD773D" w:rsidRDefault="00D759D1">
      <w:pPr>
        <w:widowControl/>
        <w:autoSpaceDE/>
        <w:autoSpaceDN/>
        <w:adjustRightInd/>
        <w:snapToGrid/>
        <w:jc w:val="left"/>
        <w:rPr>
          <w:rFonts w:eastAsia="MS PGothic"/>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843"/>
        <w:gridCol w:w="3275"/>
      </w:tblGrid>
      <w:tr w:rsidR="003362E5" w:rsidRPr="00FD773D" w14:paraId="749414D6" w14:textId="77777777" w:rsidTr="00D02138">
        <w:trPr>
          <w:trHeight w:val="354"/>
          <w:jc w:val="center"/>
        </w:trPr>
        <w:tc>
          <w:tcPr>
            <w:tcW w:w="1453" w:type="dxa"/>
            <w:tcBorders>
              <w:bottom w:val="single" w:sz="4" w:space="0" w:color="auto"/>
              <w:right w:val="double" w:sz="4" w:space="0" w:color="auto"/>
            </w:tcBorders>
          </w:tcPr>
          <w:p w14:paraId="56F53C2D" w14:textId="77777777" w:rsidR="003362E5" w:rsidRPr="00FD773D" w:rsidRDefault="003362E5" w:rsidP="00D02138">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1912780C" w14:textId="5FDF5DF1" w:rsidR="003362E5" w:rsidRPr="00FD773D" w:rsidRDefault="00991B7C" w:rsidP="00F84552">
            <w:pPr>
              <w:pStyle w:val="ReqSect"/>
            </w:pPr>
            <w:r w:rsidRPr="00FD773D">
              <w:t>XA_TDM_RDR_CONFIG_PARAM_OUTPUT</w:t>
            </w:r>
            <w:r w:rsidR="00782E3B" w:rsidRPr="00FD773D">
              <w:t>1</w:t>
            </w:r>
          </w:p>
        </w:tc>
      </w:tr>
      <w:tr w:rsidR="003362E5" w:rsidRPr="00FD773D" w14:paraId="792C1A7B" w14:textId="77777777" w:rsidTr="00D02138">
        <w:trPr>
          <w:trHeight w:val="354"/>
          <w:jc w:val="center"/>
        </w:trPr>
        <w:tc>
          <w:tcPr>
            <w:tcW w:w="1453" w:type="dxa"/>
            <w:tcBorders>
              <w:top w:val="single" w:sz="4" w:space="0" w:color="auto"/>
              <w:right w:val="double" w:sz="4" w:space="0" w:color="auto"/>
            </w:tcBorders>
          </w:tcPr>
          <w:p w14:paraId="6FF04396" w14:textId="77777777" w:rsidR="003362E5" w:rsidRPr="00FD773D" w:rsidRDefault="003362E5" w:rsidP="00D02138">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6F5DB66B" w14:textId="7738D415" w:rsidR="003362E5" w:rsidRPr="00FD773D" w:rsidRDefault="003362E5" w:rsidP="00453EFC">
            <w:pPr>
              <w:rPr>
                <w:sz w:val="18"/>
                <w:szCs w:val="18"/>
              </w:rPr>
            </w:pPr>
            <w:r w:rsidRPr="00FD773D">
              <w:rPr>
                <w:sz w:val="18"/>
                <w:szCs w:val="18"/>
              </w:rPr>
              <w:t xml:space="preserve">Set </w:t>
            </w:r>
            <w:r w:rsidR="00453EFC" w:rsidRPr="00FD773D">
              <w:rPr>
                <w:sz w:val="18"/>
                <w:szCs w:val="18"/>
              </w:rPr>
              <w:t>1</w:t>
            </w:r>
            <w:r w:rsidR="00453EFC" w:rsidRPr="00FD773D">
              <w:rPr>
                <w:sz w:val="18"/>
                <w:szCs w:val="18"/>
                <w:vertAlign w:val="superscript"/>
              </w:rPr>
              <w:t>st</w:t>
            </w:r>
            <w:r w:rsidR="00453EFC" w:rsidRPr="00FD773D">
              <w:rPr>
                <w:sz w:val="18"/>
                <w:szCs w:val="18"/>
              </w:rPr>
              <w:t xml:space="preserve"> </w:t>
            </w:r>
            <w:r w:rsidR="00DF0958" w:rsidRPr="00FD773D">
              <w:rPr>
                <w:sz w:val="18"/>
                <w:szCs w:val="18"/>
              </w:rPr>
              <w:t>output destination device for TDM Renderer</w:t>
            </w:r>
            <w:r w:rsidR="000318DC" w:rsidRPr="00FD773D">
              <w:rPr>
                <w:sz w:val="18"/>
                <w:szCs w:val="18"/>
              </w:rPr>
              <w:t>.</w:t>
            </w:r>
          </w:p>
        </w:tc>
      </w:tr>
      <w:tr w:rsidR="003362E5" w:rsidRPr="00FD773D" w14:paraId="0F6E7EAC" w14:textId="77777777" w:rsidTr="00D02138">
        <w:trPr>
          <w:trHeight w:val="331"/>
          <w:jc w:val="center"/>
        </w:trPr>
        <w:tc>
          <w:tcPr>
            <w:tcW w:w="1453" w:type="dxa"/>
            <w:vMerge w:val="restart"/>
            <w:tcBorders>
              <w:right w:val="double" w:sz="4" w:space="0" w:color="auto"/>
            </w:tcBorders>
          </w:tcPr>
          <w:p w14:paraId="2C00EB61" w14:textId="77777777" w:rsidR="003362E5" w:rsidRPr="00FD773D" w:rsidRDefault="003362E5" w:rsidP="00D02138">
            <w:pPr>
              <w:rPr>
                <w:sz w:val="18"/>
                <w:szCs w:val="18"/>
              </w:rPr>
            </w:pPr>
            <w:r w:rsidRPr="00FD773D">
              <w:rPr>
                <w:sz w:val="18"/>
                <w:szCs w:val="18"/>
              </w:rPr>
              <w:t>Arguments</w:t>
            </w:r>
          </w:p>
        </w:tc>
        <w:tc>
          <w:tcPr>
            <w:tcW w:w="8118" w:type="dxa"/>
            <w:gridSpan w:val="2"/>
            <w:tcBorders>
              <w:left w:val="double" w:sz="4" w:space="0" w:color="auto"/>
            </w:tcBorders>
          </w:tcPr>
          <w:p w14:paraId="3A52A41B" w14:textId="77777777" w:rsidR="003362E5" w:rsidRPr="00FD773D" w:rsidRDefault="003362E5" w:rsidP="00D02138">
            <w:pPr>
              <w:ind w:leftChars="50" w:left="100" w:rightChars="44" w:right="88"/>
              <w:rPr>
                <w:sz w:val="18"/>
                <w:szCs w:val="18"/>
              </w:rPr>
            </w:pPr>
            <w:r w:rsidRPr="00FD773D">
              <w:rPr>
                <w:sz w:val="18"/>
                <w:szCs w:val="18"/>
              </w:rPr>
              <w:t>p_xa_module_obj</w:t>
            </w:r>
          </w:p>
        </w:tc>
      </w:tr>
      <w:tr w:rsidR="003362E5" w:rsidRPr="00FD773D" w14:paraId="5B2A496D" w14:textId="77777777" w:rsidTr="00D02138">
        <w:trPr>
          <w:trHeight w:val="640"/>
          <w:jc w:val="center"/>
        </w:trPr>
        <w:tc>
          <w:tcPr>
            <w:tcW w:w="1453" w:type="dxa"/>
            <w:vMerge/>
            <w:tcBorders>
              <w:right w:val="double" w:sz="4" w:space="0" w:color="auto"/>
            </w:tcBorders>
          </w:tcPr>
          <w:p w14:paraId="1CFE3E50" w14:textId="77777777" w:rsidR="003362E5" w:rsidRPr="00FD773D" w:rsidRDefault="003362E5" w:rsidP="00D02138">
            <w:pPr>
              <w:rPr>
                <w:sz w:val="18"/>
                <w:szCs w:val="18"/>
              </w:rPr>
            </w:pPr>
          </w:p>
        </w:tc>
        <w:tc>
          <w:tcPr>
            <w:tcW w:w="8118" w:type="dxa"/>
            <w:gridSpan w:val="2"/>
            <w:tcBorders>
              <w:left w:val="double" w:sz="4" w:space="0" w:color="auto"/>
            </w:tcBorders>
          </w:tcPr>
          <w:p w14:paraId="60A954E2" w14:textId="77777777" w:rsidR="003362E5" w:rsidRPr="00FD773D" w:rsidRDefault="003362E5" w:rsidP="00D02138">
            <w:pPr>
              <w:ind w:leftChars="50" w:left="100" w:rightChars="44" w:right="88"/>
              <w:rPr>
                <w:sz w:val="18"/>
                <w:szCs w:val="18"/>
              </w:rPr>
            </w:pPr>
            <w:r w:rsidRPr="00FD773D">
              <w:rPr>
                <w:sz w:val="18"/>
                <w:szCs w:val="18"/>
              </w:rPr>
              <w:t>Pointer to API Structure.</w:t>
            </w:r>
          </w:p>
        </w:tc>
      </w:tr>
      <w:tr w:rsidR="003362E5" w:rsidRPr="00FD773D" w14:paraId="222013CF" w14:textId="77777777" w:rsidTr="00D02138">
        <w:trPr>
          <w:trHeight w:val="351"/>
          <w:jc w:val="center"/>
        </w:trPr>
        <w:tc>
          <w:tcPr>
            <w:tcW w:w="1453" w:type="dxa"/>
            <w:vMerge/>
            <w:tcBorders>
              <w:right w:val="double" w:sz="4" w:space="0" w:color="auto"/>
            </w:tcBorders>
          </w:tcPr>
          <w:p w14:paraId="004FC6F3" w14:textId="77777777" w:rsidR="003362E5" w:rsidRPr="00FD773D" w:rsidRDefault="003362E5" w:rsidP="00D02138">
            <w:pPr>
              <w:rPr>
                <w:sz w:val="18"/>
                <w:szCs w:val="18"/>
              </w:rPr>
            </w:pPr>
          </w:p>
        </w:tc>
        <w:tc>
          <w:tcPr>
            <w:tcW w:w="8118" w:type="dxa"/>
            <w:gridSpan w:val="2"/>
            <w:tcBorders>
              <w:left w:val="double" w:sz="4" w:space="0" w:color="auto"/>
            </w:tcBorders>
          </w:tcPr>
          <w:p w14:paraId="0F8FFE6B" w14:textId="77777777" w:rsidR="003362E5" w:rsidRPr="00FD773D" w:rsidRDefault="003362E5" w:rsidP="00D02138">
            <w:pPr>
              <w:ind w:leftChars="50" w:left="100" w:rightChars="44" w:right="88"/>
              <w:rPr>
                <w:sz w:val="18"/>
                <w:szCs w:val="18"/>
              </w:rPr>
            </w:pPr>
            <w:r w:rsidRPr="00FD773D">
              <w:rPr>
                <w:sz w:val="18"/>
                <w:szCs w:val="18"/>
              </w:rPr>
              <w:t>i_cmd</w:t>
            </w:r>
          </w:p>
        </w:tc>
      </w:tr>
      <w:tr w:rsidR="003362E5" w:rsidRPr="00FD773D" w14:paraId="37B15716" w14:textId="77777777" w:rsidTr="00D02138">
        <w:trPr>
          <w:trHeight w:val="640"/>
          <w:jc w:val="center"/>
        </w:trPr>
        <w:tc>
          <w:tcPr>
            <w:tcW w:w="1453" w:type="dxa"/>
            <w:vMerge/>
            <w:tcBorders>
              <w:right w:val="double" w:sz="4" w:space="0" w:color="auto"/>
            </w:tcBorders>
          </w:tcPr>
          <w:p w14:paraId="43A4B23D" w14:textId="77777777" w:rsidR="003362E5" w:rsidRPr="00FD773D" w:rsidRDefault="003362E5" w:rsidP="00D02138">
            <w:pPr>
              <w:rPr>
                <w:sz w:val="18"/>
                <w:szCs w:val="18"/>
              </w:rPr>
            </w:pPr>
          </w:p>
        </w:tc>
        <w:tc>
          <w:tcPr>
            <w:tcW w:w="8118" w:type="dxa"/>
            <w:gridSpan w:val="2"/>
            <w:tcBorders>
              <w:left w:val="double" w:sz="4" w:space="0" w:color="auto"/>
            </w:tcBorders>
          </w:tcPr>
          <w:p w14:paraId="2056A980" w14:textId="77777777" w:rsidR="003362E5" w:rsidRPr="00FD773D" w:rsidRDefault="003362E5" w:rsidP="00D02138">
            <w:pPr>
              <w:ind w:firstLineChars="100" w:firstLine="180"/>
              <w:rPr>
                <w:sz w:val="18"/>
                <w:szCs w:val="18"/>
              </w:rPr>
            </w:pPr>
            <w:r w:rsidRPr="00FD773D">
              <w:rPr>
                <w:sz w:val="18"/>
                <w:szCs w:val="18"/>
              </w:rPr>
              <w:t>XA_API_CMD_SET_CONFIG_PARAM</w:t>
            </w:r>
          </w:p>
        </w:tc>
      </w:tr>
      <w:tr w:rsidR="003362E5" w:rsidRPr="00FD773D" w14:paraId="693C4A13" w14:textId="77777777" w:rsidTr="00D02138">
        <w:trPr>
          <w:trHeight w:val="324"/>
          <w:jc w:val="center"/>
        </w:trPr>
        <w:tc>
          <w:tcPr>
            <w:tcW w:w="1453" w:type="dxa"/>
            <w:vMerge/>
            <w:tcBorders>
              <w:right w:val="double" w:sz="4" w:space="0" w:color="auto"/>
            </w:tcBorders>
          </w:tcPr>
          <w:p w14:paraId="2966BAB0" w14:textId="77777777" w:rsidR="003362E5" w:rsidRPr="00FD773D" w:rsidRDefault="003362E5" w:rsidP="00D02138">
            <w:pPr>
              <w:rPr>
                <w:sz w:val="18"/>
                <w:szCs w:val="18"/>
              </w:rPr>
            </w:pPr>
          </w:p>
        </w:tc>
        <w:tc>
          <w:tcPr>
            <w:tcW w:w="8118" w:type="dxa"/>
            <w:gridSpan w:val="2"/>
            <w:tcBorders>
              <w:left w:val="double" w:sz="4" w:space="0" w:color="auto"/>
            </w:tcBorders>
          </w:tcPr>
          <w:p w14:paraId="6514C7A7" w14:textId="77777777" w:rsidR="003362E5" w:rsidRPr="00FD773D" w:rsidRDefault="003362E5" w:rsidP="00D02138">
            <w:pPr>
              <w:ind w:leftChars="50" w:left="100" w:rightChars="44" w:right="88"/>
              <w:rPr>
                <w:sz w:val="18"/>
                <w:szCs w:val="18"/>
              </w:rPr>
            </w:pPr>
            <w:r w:rsidRPr="00FD773D">
              <w:rPr>
                <w:sz w:val="18"/>
                <w:szCs w:val="18"/>
              </w:rPr>
              <w:t>i_idx</w:t>
            </w:r>
          </w:p>
        </w:tc>
      </w:tr>
      <w:tr w:rsidR="003362E5" w:rsidRPr="00FD773D" w14:paraId="1C1D77DF" w14:textId="77777777" w:rsidTr="00D02138">
        <w:trPr>
          <w:trHeight w:val="640"/>
          <w:jc w:val="center"/>
        </w:trPr>
        <w:tc>
          <w:tcPr>
            <w:tcW w:w="1453" w:type="dxa"/>
            <w:vMerge/>
            <w:tcBorders>
              <w:right w:val="double" w:sz="4" w:space="0" w:color="auto"/>
            </w:tcBorders>
          </w:tcPr>
          <w:p w14:paraId="48F2B722" w14:textId="77777777" w:rsidR="003362E5" w:rsidRPr="00FD773D" w:rsidRDefault="003362E5" w:rsidP="00D02138">
            <w:pPr>
              <w:rPr>
                <w:sz w:val="18"/>
                <w:szCs w:val="18"/>
              </w:rPr>
            </w:pPr>
          </w:p>
        </w:tc>
        <w:tc>
          <w:tcPr>
            <w:tcW w:w="8118" w:type="dxa"/>
            <w:gridSpan w:val="2"/>
            <w:tcBorders>
              <w:left w:val="double" w:sz="4" w:space="0" w:color="auto"/>
            </w:tcBorders>
          </w:tcPr>
          <w:p w14:paraId="22687356" w14:textId="784EE29E" w:rsidR="003362E5" w:rsidRPr="00FD773D" w:rsidRDefault="00DF0958" w:rsidP="00782E3B">
            <w:pPr>
              <w:ind w:firstLineChars="100" w:firstLine="180"/>
              <w:rPr>
                <w:sz w:val="18"/>
                <w:szCs w:val="18"/>
              </w:rPr>
            </w:pPr>
            <w:r w:rsidRPr="00FD773D">
              <w:rPr>
                <w:sz w:val="18"/>
                <w:szCs w:val="18"/>
              </w:rPr>
              <w:t>XA_TDM_RDR_CONFIG_PARAM_OUTPUT</w:t>
            </w:r>
            <w:r w:rsidR="00782E3B" w:rsidRPr="00FD773D">
              <w:rPr>
                <w:sz w:val="18"/>
                <w:szCs w:val="18"/>
              </w:rPr>
              <w:t>1</w:t>
            </w:r>
          </w:p>
        </w:tc>
      </w:tr>
      <w:tr w:rsidR="003362E5" w:rsidRPr="00FD773D" w14:paraId="31A926F6" w14:textId="77777777" w:rsidTr="00D02138">
        <w:trPr>
          <w:trHeight w:val="338"/>
          <w:jc w:val="center"/>
        </w:trPr>
        <w:tc>
          <w:tcPr>
            <w:tcW w:w="1453" w:type="dxa"/>
            <w:vMerge/>
            <w:tcBorders>
              <w:right w:val="double" w:sz="4" w:space="0" w:color="auto"/>
            </w:tcBorders>
          </w:tcPr>
          <w:p w14:paraId="318C6062" w14:textId="77777777" w:rsidR="003362E5" w:rsidRPr="00FD773D" w:rsidRDefault="003362E5" w:rsidP="00D02138">
            <w:pPr>
              <w:rPr>
                <w:sz w:val="18"/>
                <w:szCs w:val="18"/>
              </w:rPr>
            </w:pPr>
          </w:p>
        </w:tc>
        <w:tc>
          <w:tcPr>
            <w:tcW w:w="8118" w:type="dxa"/>
            <w:gridSpan w:val="2"/>
            <w:tcBorders>
              <w:left w:val="double" w:sz="4" w:space="0" w:color="auto"/>
            </w:tcBorders>
          </w:tcPr>
          <w:p w14:paraId="715A562E" w14:textId="77777777" w:rsidR="003362E5" w:rsidRPr="00FD773D" w:rsidRDefault="003362E5" w:rsidP="00D02138">
            <w:pPr>
              <w:rPr>
                <w:sz w:val="18"/>
                <w:szCs w:val="18"/>
              </w:rPr>
            </w:pPr>
            <w:r w:rsidRPr="00FD773D">
              <w:rPr>
                <w:sz w:val="18"/>
                <w:szCs w:val="18"/>
              </w:rPr>
              <w:t>pv_value</w:t>
            </w:r>
          </w:p>
        </w:tc>
      </w:tr>
      <w:tr w:rsidR="003362E5" w:rsidRPr="00FD773D" w14:paraId="50FF0F03" w14:textId="77777777" w:rsidTr="00BF3676">
        <w:trPr>
          <w:trHeight w:val="359"/>
          <w:jc w:val="center"/>
        </w:trPr>
        <w:tc>
          <w:tcPr>
            <w:tcW w:w="1453" w:type="dxa"/>
            <w:vMerge/>
            <w:tcBorders>
              <w:right w:val="double" w:sz="4" w:space="0" w:color="auto"/>
            </w:tcBorders>
          </w:tcPr>
          <w:p w14:paraId="414875C5" w14:textId="77777777" w:rsidR="003362E5" w:rsidRPr="00FD773D" w:rsidRDefault="003362E5" w:rsidP="00D02138">
            <w:pPr>
              <w:rPr>
                <w:sz w:val="18"/>
                <w:szCs w:val="18"/>
              </w:rPr>
            </w:pPr>
          </w:p>
        </w:tc>
        <w:tc>
          <w:tcPr>
            <w:tcW w:w="8118" w:type="dxa"/>
            <w:gridSpan w:val="2"/>
            <w:tcBorders>
              <w:left w:val="double" w:sz="4" w:space="0" w:color="auto"/>
              <w:bottom w:val="single" w:sz="4" w:space="0" w:color="auto"/>
            </w:tcBorders>
          </w:tcPr>
          <w:p w14:paraId="13DAEE92" w14:textId="11206A43" w:rsidR="00DF0958" w:rsidRPr="00FD773D" w:rsidRDefault="003362E5" w:rsidP="009D4555">
            <w:pPr>
              <w:pStyle w:val="ReqText"/>
              <w:ind w:left="149"/>
              <w:rPr>
                <w:sz w:val="18"/>
                <w:szCs w:val="18"/>
              </w:rPr>
            </w:pPr>
            <w:r w:rsidRPr="00FD773D">
              <w:rPr>
                <w:sz w:val="18"/>
                <w:szCs w:val="18"/>
              </w:rPr>
              <w:t xml:space="preserve">Pointer </w:t>
            </w:r>
            <w:r w:rsidR="00DF0958" w:rsidRPr="00FD773D">
              <w:rPr>
                <w:sz w:val="18"/>
                <w:szCs w:val="18"/>
              </w:rPr>
              <w:t>to output destination value variable</w:t>
            </w:r>
          </w:p>
        </w:tc>
      </w:tr>
      <w:tr w:rsidR="003362E5" w:rsidRPr="00FD773D" w14:paraId="5DF97A9A" w14:textId="77777777" w:rsidTr="00D02138">
        <w:trPr>
          <w:trHeight w:val="395"/>
          <w:jc w:val="center"/>
        </w:trPr>
        <w:tc>
          <w:tcPr>
            <w:tcW w:w="1453" w:type="dxa"/>
            <w:vMerge w:val="restart"/>
            <w:tcBorders>
              <w:right w:val="double" w:sz="4" w:space="0" w:color="auto"/>
            </w:tcBorders>
          </w:tcPr>
          <w:p w14:paraId="63EFB3DD" w14:textId="573D672F" w:rsidR="003362E5" w:rsidRPr="00FD773D" w:rsidRDefault="003362E5" w:rsidP="00D02138">
            <w:pPr>
              <w:rPr>
                <w:sz w:val="18"/>
                <w:szCs w:val="18"/>
              </w:rPr>
            </w:pPr>
            <w:r w:rsidRPr="00FD773D">
              <w:rPr>
                <w:sz w:val="18"/>
                <w:szCs w:val="18"/>
              </w:rPr>
              <w:t>Return value</w:t>
            </w:r>
          </w:p>
        </w:tc>
        <w:tc>
          <w:tcPr>
            <w:tcW w:w="4843" w:type="dxa"/>
            <w:tcBorders>
              <w:left w:val="double" w:sz="4" w:space="0" w:color="auto"/>
              <w:right w:val="single" w:sz="4" w:space="0" w:color="auto"/>
            </w:tcBorders>
          </w:tcPr>
          <w:p w14:paraId="7DD413F3" w14:textId="77777777" w:rsidR="003362E5" w:rsidRPr="00FD773D" w:rsidRDefault="003362E5" w:rsidP="00D02138">
            <w:pPr>
              <w:rPr>
                <w:sz w:val="18"/>
                <w:szCs w:val="18"/>
              </w:rPr>
            </w:pPr>
            <w:r w:rsidRPr="00FD773D">
              <w:rPr>
                <w:sz w:val="18"/>
                <w:szCs w:val="18"/>
              </w:rPr>
              <w:t>XA_NO_ERROR</w:t>
            </w:r>
          </w:p>
        </w:tc>
        <w:tc>
          <w:tcPr>
            <w:tcW w:w="3275" w:type="dxa"/>
            <w:tcBorders>
              <w:left w:val="single" w:sz="4" w:space="0" w:color="auto"/>
            </w:tcBorders>
          </w:tcPr>
          <w:p w14:paraId="4C0E5C58" w14:textId="77777777" w:rsidR="003362E5" w:rsidRPr="00FD773D" w:rsidRDefault="003362E5" w:rsidP="00D02138">
            <w:pPr>
              <w:rPr>
                <w:sz w:val="18"/>
                <w:szCs w:val="18"/>
              </w:rPr>
            </w:pPr>
            <w:r w:rsidRPr="00FD773D">
              <w:rPr>
                <w:sz w:val="18"/>
                <w:szCs w:val="18"/>
              </w:rPr>
              <w:t>Normally ends.</w:t>
            </w:r>
          </w:p>
        </w:tc>
      </w:tr>
      <w:tr w:rsidR="003362E5" w:rsidRPr="00FD773D" w14:paraId="68F99D4F" w14:textId="77777777" w:rsidTr="00D02138">
        <w:trPr>
          <w:trHeight w:val="350"/>
          <w:jc w:val="center"/>
        </w:trPr>
        <w:tc>
          <w:tcPr>
            <w:tcW w:w="1453" w:type="dxa"/>
            <w:vMerge/>
            <w:tcBorders>
              <w:right w:val="double" w:sz="4" w:space="0" w:color="auto"/>
            </w:tcBorders>
          </w:tcPr>
          <w:p w14:paraId="46E14F98" w14:textId="77777777" w:rsidR="003362E5" w:rsidRPr="00FD773D" w:rsidRDefault="003362E5" w:rsidP="00D02138">
            <w:pPr>
              <w:rPr>
                <w:sz w:val="18"/>
                <w:szCs w:val="18"/>
              </w:rPr>
            </w:pPr>
          </w:p>
        </w:tc>
        <w:tc>
          <w:tcPr>
            <w:tcW w:w="4843" w:type="dxa"/>
            <w:tcBorders>
              <w:left w:val="double" w:sz="4" w:space="0" w:color="auto"/>
              <w:right w:val="single" w:sz="4" w:space="0" w:color="auto"/>
            </w:tcBorders>
          </w:tcPr>
          <w:p w14:paraId="4CB75867" w14:textId="77777777" w:rsidR="003362E5" w:rsidRPr="00FD773D" w:rsidRDefault="003362E5" w:rsidP="00D02138">
            <w:pPr>
              <w:rPr>
                <w:sz w:val="18"/>
                <w:szCs w:val="18"/>
              </w:rPr>
            </w:pPr>
            <w:r w:rsidRPr="00FD773D">
              <w:rPr>
                <w:sz w:val="18"/>
                <w:szCs w:val="18"/>
              </w:rPr>
              <w:t>XA_API_FATAL_MEM_ALLOC</w:t>
            </w:r>
          </w:p>
        </w:tc>
        <w:tc>
          <w:tcPr>
            <w:tcW w:w="3275" w:type="dxa"/>
            <w:tcBorders>
              <w:left w:val="single" w:sz="4" w:space="0" w:color="auto"/>
            </w:tcBorders>
          </w:tcPr>
          <w:p w14:paraId="30C74D9F" w14:textId="77777777" w:rsidR="003362E5" w:rsidRPr="00FD773D" w:rsidRDefault="003362E5" w:rsidP="00D02138">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3362E5" w:rsidRPr="00FD773D" w14:paraId="2084F6AC" w14:textId="77777777" w:rsidTr="00D02138">
        <w:trPr>
          <w:trHeight w:val="350"/>
          <w:jc w:val="center"/>
        </w:trPr>
        <w:tc>
          <w:tcPr>
            <w:tcW w:w="1453" w:type="dxa"/>
            <w:vMerge/>
            <w:tcBorders>
              <w:right w:val="double" w:sz="4" w:space="0" w:color="auto"/>
            </w:tcBorders>
          </w:tcPr>
          <w:p w14:paraId="4B14C3A7" w14:textId="77777777" w:rsidR="003362E5" w:rsidRPr="00FD773D" w:rsidRDefault="003362E5" w:rsidP="00D02138">
            <w:pPr>
              <w:rPr>
                <w:sz w:val="18"/>
                <w:szCs w:val="18"/>
              </w:rPr>
            </w:pPr>
          </w:p>
        </w:tc>
        <w:tc>
          <w:tcPr>
            <w:tcW w:w="4843" w:type="dxa"/>
            <w:tcBorders>
              <w:left w:val="double" w:sz="4" w:space="0" w:color="auto"/>
              <w:right w:val="single" w:sz="4" w:space="0" w:color="auto"/>
            </w:tcBorders>
          </w:tcPr>
          <w:p w14:paraId="76A2C358" w14:textId="77777777" w:rsidR="003362E5" w:rsidRPr="00FD773D" w:rsidRDefault="003362E5" w:rsidP="00D02138">
            <w:pPr>
              <w:rPr>
                <w:sz w:val="18"/>
                <w:szCs w:val="18"/>
              </w:rPr>
            </w:pPr>
            <w:r w:rsidRPr="00FD773D">
              <w:rPr>
                <w:sz w:val="18"/>
                <w:szCs w:val="18"/>
              </w:rPr>
              <w:t>XA_API_FATAL_MEM_ALIGN</w:t>
            </w:r>
          </w:p>
        </w:tc>
        <w:tc>
          <w:tcPr>
            <w:tcW w:w="3275" w:type="dxa"/>
            <w:tcBorders>
              <w:left w:val="single" w:sz="4" w:space="0" w:color="auto"/>
            </w:tcBorders>
          </w:tcPr>
          <w:p w14:paraId="5D2CF377" w14:textId="77777777" w:rsidR="003362E5" w:rsidRPr="00FD773D" w:rsidRDefault="003362E5" w:rsidP="00D02138">
            <w:pPr>
              <w:rPr>
                <w:sz w:val="18"/>
                <w:szCs w:val="18"/>
                <w:lang w:eastAsia="x-none"/>
              </w:rPr>
            </w:pPr>
            <w:r w:rsidRPr="00FD773D">
              <w:rPr>
                <w:sz w:val="18"/>
                <w:szCs w:val="18"/>
                <w:lang w:eastAsia="x-none"/>
              </w:rPr>
              <w:t>p_xa_module_obj is not aligned to 4 bytes.</w:t>
            </w:r>
          </w:p>
        </w:tc>
      </w:tr>
      <w:tr w:rsidR="003362E5" w:rsidRPr="00FD773D" w14:paraId="5C292C58" w14:textId="77777777" w:rsidTr="00D02138">
        <w:trPr>
          <w:trHeight w:val="350"/>
          <w:jc w:val="center"/>
        </w:trPr>
        <w:tc>
          <w:tcPr>
            <w:tcW w:w="1453" w:type="dxa"/>
            <w:vMerge/>
            <w:tcBorders>
              <w:right w:val="double" w:sz="4" w:space="0" w:color="auto"/>
            </w:tcBorders>
          </w:tcPr>
          <w:p w14:paraId="27F7E12E" w14:textId="77777777" w:rsidR="003362E5" w:rsidRPr="00FD773D" w:rsidRDefault="003362E5" w:rsidP="00D02138">
            <w:pPr>
              <w:rPr>
                <w:sz w:val="18"/>
                <w:szCs w:val="18"/>
              </w:rPr>
            </w:pPr>
          </w:p>
        </w:tc>
        <w:tc>
          <w:tcPr>
            <w:tcW w:w="4843" w:type="dxa"/>
            <w:tcBorders>
              <w:left w:val="double" w:sz="4" w:space="0" w:color="auto"/>
              <w:right w:val="single" w:sz="4" w:space="0" w:color="auto"/>
            </w:tcBorders>
          </w:tcPr>
          <w:p w14:paraId="6B865A21" w14:textId="6BCD8D34" w:rsidR="003362E5" w:rsidRPr="00FD773D" w:rsidRDefault="003362E5" w:rsidP="00DF0958">
            <w:pPr>
              <w:rPr>
                <w:sz w:val="18"/>
                <w:szCs w:val="18"/>
              </w:rPr>
            </w:pPr>
            <w:r w:rsidRPr="00FD773D">
              <w:rPr>
                <w:sz w:val="18"/>
                <w:szCs w:val="18"/>
              </w:rPr>
              <w:t>XA_</w:t>
            </w:r>
            <w:r w:rsidR="00DF0958" w:rsidRPr="00FD773D">
              <w:rPr>
                <w:sz w:val="18"/>
                <w:szCs w:val="18"/>
              </w:rPr>
              <w:t>TDM_RDR</w:t>
            </w:r>
            <w:r w:rsidRPr="00FD773D">
              <w:rPr>
                <w:sz w:val="18"/>
                <w:szCs w:val="18"/>
              </w:rPr>
              <w:t>_CONFIG_FATAL_STATE</w:t>
            </w:r>
          </w:p>
        </w:tc>
        <w:tc>
          <w:tcPr>
            <w:tcW w:w="3275" w:type="dxa"/>
            <w:tcBorders>
              <w:left w:val="single" w:sz="4" w:space="0" w:color="auto"/>
            </w:tcBorders>
          </w:tcPr>
          <w:p w14:paraId="1C3C9B94" w14:textId="4DC5A5A4" w:rsidR="003362E5" w:rsidRPr="00FD773D" w:rsidRDefault="003362E5" w:rsidP="00D02138">
            <w:pPr>
              <w:rPr>
                <w:sz w:val="18"/>
                <w:szCs w:val="18"/>
                <w:lang w:eastAsia="x-none"/>
              </w:rPr>
            </w:pPr>
            <w:r w:rsidRPr="00FD773D">
              <w:rPr>
                <w:sz w:val="18"/>
                <w:szCs w:val="18"/>
                <w:lang w:eastAsia="x-none"/>
              </w:rPr>
              <w:t>Incorrect sequence call (i.e. call before pre-configuration step</w:t>
            </w:r>
            <w:r w:rsidR="00467AD1" w:rsidRPr="00FD773D">
              <w:rPr>
                <w:sz w:val="18"/>
                <w:szCs w:val="18"/>
                <w:lang w:eastAsia="x-none"/>
              </w:rPr>
              <w:t xml:space="preserve"> or call after post-configuration step</w:t>
            </w:r>
            <w:r w:rsidRPr="00FD773D">
              <w:rPr>
                <w:sz w:val="18"/>
                <w:szCs w:val="18"/>
                <w:lang w:eastAsia="x-none"/>
              </w:rPr>
              <w:t>)</w:t>
            </w:r>
          </w:p>
        </w:tc>
      </w:tr>
      <w:tr w:rsidR="003362E5" w:rsidRPr="00FD773D" w14:paraId="0E71E421" w14:textId="77777777" w:rsidTr="00D02138">
        <w:trPr>
          <w:trHeight w:val="350"/>
          <w:jc w:val="center"/>
        </w:trPr>
        <w:tc>
          <w:tcPr>
            <w:tcW w:w="1453" w:type="dxa"/>
            <w:vMerge/>
            <w:tcBorders>
              <w:right w:val="double" w:sz="4" w:space="0" w:color="auto"/>
            </w:tcBorders>
          </w:tcPr>
          <w:p w14:paraId="329712EC" w14:textId="77777777" w:rsidR="003362E5" w:rsidRPr="00FD773D" w:rsidRDefault="003362E5" w:rsidP="00D02138">
            <w:pPr>
              <w:rPr>
                <w:sz w:val="18"/>
                <w:szCs w:val="18"/>
              </w:rPr>
            </w:pPr>
          </w:p>
        </w:tc>
        <w:tc>
          <w:tcPr>
            <w:tcW w:w="4843" w:type="dxa"/>
            <w:tcBorders>
              <w:left w:val="double" w:sz="4" w:space="0" w:color="auto"/>
              <w:right w:val="single" w:sz="4" w:space="0" w:color="auto"/>
            </w:tcBorders>
          </w:tcPr>
          <w:p w14:paraId="68BDB13D" w14:textId="6A49EC34" w:rsidR="003362E5" w:rsidRPr="00FD773D" w:rsidRDefault="003362E5" w:rsidP="00DF0958">
            <w:pPr>
              <w:rPr>
                <w:sz w:val="18"/>
                <w:szCs w:val="18"/>
              </w:rPr>
            </w:pPr>
            <w:r w:rsidRPr="00FD773D">
              <w:rPr>
                <w:sz w:val="18"/>
                <w:szCs w:val="18"/>
              </w:rPr>
              <w:t>XA_</w:t>
            </w:r>
            <w:r w:rsidR="00DF0958" w:rsidRPr="00FD773D">
              <w:rPr>
                <w:sz w:val="18"/>
                <w:szCs w:val="18"/>
              </w:rPr>
              <w:t>TDM_RDR</w:t>
            </w:r>
            <w:r w:rsidRPr="00FD773D">
              <w:rPr>
                <w:sz w:val="18"/>
                <w:szCs w:val="18"/>
              </w:rPr>
              <w:t>_CONFIG_FATAL_</w:t>
            </w:r>
            <w:r w:rsidR="00DF0958" w:rsidRPr="00FD773D">
              <w:rPr>
                <w:sz w:val="18"/>
                <w:szCs w:val="18"/>
              </w:rPr>
              <w:t>INVALID_OUTPUT</w:t>
            </w:r>
          </w:p>
        </w:tc>
        <w:tc>
          <w:tcPr>
            <w:tcW w:w="3275" w:type="dxa"/>
            <w:tcBorders>
              <w:left w:val="single" w:sz="4" w:space="0" w:color="auto"/>
            </w:tcBorders>
          </w:tcPr>
          <w:p w14:paraId="50455244" w14:textId="1C16DAE9" w:rsidR="003362E5" w:rsidRPr="00FD773D" w:rsidRDefault="00A145EA" w:rsidP="00D13749">
            <w:pPr>
              <w:rPr>
                <w:sz w:val="18"/>
                <w:szCs w:val="18"/>
                <w:lang w:eastAsia="x-none"/>
              </w:rPr>
            </w:pPr>
            <w:r w:rsidRPr="00FD773D">
              <w:rPr>
                <w:sz w:val="18"/>
                <w:szCs w:val="18"/>
                <w:lang w:eastAsia="x-none"/>
              </w:rPr>
              <w:t xml:space="preserve">TDM </w:t>
            </w:r>
            <w:r w:rsidR="003362E5" w:rsidRPr="00FD773D">
              <w:rPr>
                <w:sz w:val="18"/>
                <w:szCs w:val="18"/>
                <w:lang w:eastAsia="x-none"/>
              </w:rPr>
              <w:t xml:space="preserve">PCM output </w:t>
            </w:r>
            <w:r w:rsidRPr="00FD773D">
              <w:rPr>
                <w:sz w:val="18"/>
                <w:szCs w:val="18"/>
                <w:lang w:eastAsia="x-none"/>
              </w:rPr>
              <w:t>device</w:t>
            </w:r>
            <w:r w:rsidR="003362E5" w:rsidRPr="00FD773D">
              <w:rPr>
                <w:sz w:val="18"/>
                <w:szCs w:val="18"/>
                <w:lang w:eastAsia="x-none"/>
              </w:rPr>
              <w:t xml:space="preserve"> is </w:t>
            </w:r>
            <w:r w:rsidR="00D13749" w:rsidRPr="00FD773D">
              <w:rPr>
                <w:sz w:val="18"/>
                <w:szCs w:val="18"/>
                <w:lang w:eastAsia="x-none"/>
              </w:rPr>
              <w:t>out of range.</w:t>
            </w:r>
          </w:p>
        </w:tc>
      </w:tr>
      <w:tr w:rsidR="003362E5" w:rsidRPr="00FD773D" w14:paraId="6D05247D" w14:textId="77777777" w:rsidTr="00D02138">
        <w:trPr>
          <w:jc w:val="center"/>
        </w:trPr>
        <w:tc>
          <w:tcPr>
            <w:tcW w:w="1453" w:type="dxa"/>
            <w:tcBorders>
              <w:right w:val="double" w:sz="4" w:space="0" w:color="auto"/>
            </w:tcBorders>
          </w:tcPr>
          <w:p w14:paraId="42498F45" w14:textId="77777777" w:rsidR="003362E5" w:rsidRPr="00FD773D" w:rsidRDefault="003362E5" w:rsidP="00D02138">
            <w:pPr>
              <w:rPr>
                <w:sz w:val="18"/>
                <w:szCs w:val="18"/>
              </w:rPr>
            </w:pPr>
            <w:r w:rsidRPr="00FD773D">
              <w:rPr>
                <w:sz w:val="18"/>
                <w:szCs w:val="18"/>
              </w:rPr>
              <w:t>Restrictions</w:t>
            </w:r>
          </w:p>
        </w:tc>
        <w:tc>
          <w:tcPr>
            <w:tcW w:w="8118" w:type="dxa"/>
            <w:gridSpan w:val="2"/>
            <w:tcBorders>
              <w:left w:val="double" w:sz="4" w:space="0" w:color="auto"/>
            </w:tcBorders>
          </w:tcPr>
          <w:p w14:paraId="624E60E8" w14:textId="07DFED4C" w:rsidR="003362E5" w:rsidRPr="00FD773D" w:rsidRDefault="008F736A" w:rsidP="000424E6">
            <w:pPr>
              <w:pStyle w:val="ReqText"/>
              <w:rPr>
                <w:sz w:val="18"/>
                <w:szCs w:val="18"/>
              </w:rPr>
            </w:pPr>
            <w:r w:rsidRPr="00FD773D">
              <w:rPr>
                <w:sz w:val="18"/>
                <w:szCs w:val="18"/>
              </w:rPr>
              <w:t>List of supported module:</w:t>
            </w:r>
          </w:p>
          <w:p w14:paraId="349F1E67" w14:textId="77777777" w:rsidR="008F736A" w:rsidRPr="00FD773D" w:rsidRDefault="008F736A" w:rsidP="000424E6">
            <w:pPr>
              <w:pStyle w:val="ReqText"/>
              <w:rPr>
                <w:sz w:val="18"/>
                <w:szCs w:val="18"/>
              </w:rPr>
            </w:pPr>
          </w:p>
          <w:tbl>
            <w:tblPr>
              <w:tblStyle w:val="TableGrid"/>
              <w:tblW w:w="0" w:type="auto"/>
              <w:tblLook w:val="04A0" w:firstRow="1" w:lastRow="0" w:firstColumn="1" w:lastColumn="0" w:noHBand="0" w:noVBand="1"/>
            </w:tblPr>
            <w:tblGrid>
              <w:gridCol w:w="2304"/>
              <w:gridCol w:w="2430"/>
            </w:tblGrid>
            <w:tr w:rsidR="000424E6" w:rsidRPr="00FD773D" w14:paraId="1406EB19" w14:textId="77777777" w:rsidTr="00B464EB">
              <w:tc>
                <w:tcPr>
                  <w:tcW w:w="2304" w:type="dxa"/>
                  <w:tcBorders>
                    <w:bottom w:val="double" w:sz="4" w:space="0" w:color="auto"/>
                  </w:tcBorders>
                </w:tcPr>
                <w:p w14:paraId="79E8D6DC" w14:textId="66AB506E" w:rsidR="000424E6" w:rsidRPr="00FD773D" w:rsidRDefault="000424E6" w:rsidP="000424E6">
                  <w:pPr>
                    <w:pStyle w:val="ReqText"/>
                    <w:rPr>
                      <w:sz w:val="18"/>
                      <w:szCs w:val="18"/>
                    </w:rPr>
                  </w:pPr>
                  <w:r w:rsidRPr="00FD773D">
                    <w:rPr>
                      <w:sz w:val="18"/>
                      <w:szCs w:val="18"/>
                    </w:rPr>
                    <w:t>Macro</w:t>
                  </w:r>
                </w:p>
              </w:tc>
              <w:tc>
                <w:tcPr>
                  <w:tcW w:w="2430" w:type="dxa"/>
                  <w:tcBorders>
                    <w:bottom w:val="double" w:sz="4" w:space="0" w:color="auto"/>
                  </w:tcBorders>
                </w:tcPr>
                <w:p w14:paraId="7487AD0E" w14:textId="55397649" w:rsidR="000424E6" w:rsidRPr="00FD773D" w:rsidRDefault="000424E6" w:rsidP="000424E6">
                  <w:pPr>
                    <w:pStyle w:val="ReqText"/>
                    <w:rPr>
                      <w:sz w:val="18"/>
                      <w:szCs w:val="18"/>
                    </w:rPr>
                  </w:pPr>
                  <w:r w:rsidRPr="00FD773D">
                    <w:rPr>
                      <w:sz w:val="18"/>
                      <w:szCs w:val="18"/>
                    </w:rPr>
                    <w:t>Value</w:t>
                  </w:r>
                </w:p>
              </w:tc>
            </w:tr>
            <w:tr w:rsidR="000424E6" w:rsidRPr="00FD773D" w14:paraId="0BA57CA4" w14:textId="77777777" w:rsidTr="00B464EB">
              <w:tc>
                <w:tcPr>
                  <w:tcW w:w="2304" w:type="dxa"/>
                  <w:tcBorders>
                    <w:top w:val="double" w:sz="4" w:space="0" w:color="auto"/>
                  </w:tcBorders>
                </w:tcPr>
                <w:p w14:paraId="6A416697" w14:textId="2DAE213E" w:rsidR="000424E6" w:rsidRPr="00FD773D" w:rsidRDefault="00373428" w:rsidP="000424E6">
                  <w:pPr>
                    <w:pStyle w:val="ReqText"/>
                    <w:rPr>
                      <w:sz w:val="18"/>
                      <w:szCs w:val="18"/>
                    </w:rPr>
                  </w:pPr>
                  <w:r w:rsidRPr="00FD773D">
                    <w:rPr>
                      <w:sz w:val="18"/>
                      <w:szCs w:val="18"/>
                    </w:rPr>
                    <w:t>SSI00</w:t>
                  </w:r>
                </w:p>
              </w:tc>
              <w:tc>
                <w:tcPr>
                  <w:tcW w:w="2430" w:type="dxa"/>
                  <w:tcBorders>
                    <w:top w:val="double" w:sz="4" w:space="0" w:color="auto"/>
                  </w:tcBorders>
                </w:tcPr>
                <w:p w14:paraId="6A098E50" w14:textId="435EAF8E" w:rsidR="000424E6" w:rsidRPr="00FD773D" w:rsidRDefault="00373428" w:rsidP="000424E6">
                  <w:pPr>
                    <w:pStyle w:val="ReqText"/>
                    <w:rPr>
                      <w:sz w:val="18"/>
                      <w:szCs w:val="18"/>
                    </w:rPr>
                  </w:pPr>
                  <w:r w:rsidRPr="00FD773D">
                    <w:rPr>
                      <w:sz w:val="18"/>
                      <w:szCs w:val="18"/>
                    </w:rPr>
                    <w:t>0</w:t>
                  </w:r>
                </w:p>
              </w:tc>
            </w:tr>
            <w:tr w:rsidR="000424E6" w:rsidRPr="00FD773D" w14:paraId="04401D79" w14:textId="77777777" w:rsidTr="00B464EB">
              <w:tc>
                <w:tcPr>
                  <w:tcW w:w="2304" w:type="dxa"/>
                </w:tcPr>
                <w:p w14:paraId="6875DF0B" w14:textId="44C6D326" w:rsidR="000424E6" w:rsidRPr="00FD773D" w:rsidRDefault="00373428" w:rsidP="000424E6">
                  <w:pPr>
                    <w:pStyle w:val="ReqText"/>
                    <w:rPr>
                      <w:sz w:val="18"/>
                      <w:szCs w:val="18"/>
                    </w:rPr>
                  </w:pPr>
                  <w:r w:rsidRPr="00FD773D">
                    <w:rPr>
                      <w:sz w:val="18"/>
                      <w:szCs w:val="18"/>
                    </w:rPr>
                    <w:t>SSI10</w:t>
                  </w:r>
                </w:p>
              </w:tc>
              <w:tc>
                <w:tcPr>
                  <w:tcW w:w="2430" w:type="dxa"/>
                </w:tcPr>
                <w:p w14:paraId="0CFA9559" w14:textId="1A9F3964" w:rsidR="000424E6" w:rsidRPr="00FD773D" w:rsidRDefault="00373428" w:rsidP="000424E6">
                  <w:pPr>
                    <w:pStyle w:val="ReqText"/>
                    <w:rPr>
                      <w:sz w:val="18"/>
                      <w:szCs w:val="18"/>
                    </w:rPr>
                  </w:pPr>
                  <w:r w:rsidRPr="00FD773D">
                    <w:rPr>
                      <w:sz w:val="18"/>
                      <w:szCs w:val="18"/>
                    </w:rPr>
                    <w:t>10</w:t>
                  </w:r>
                </w:p>
              </w:tc>
            </w:tr>
            <w:tr w:rsidR="000424E6" w:rsidRPr="00FD773D" w14:paraId="3E6D058D" w14:textId="77777777" w:rsidTr="00B464EB">
              <w:tc>
                <w:tcPr>
                  <w:tcW w:w="2304" w:type="dxa"/>
                </w:tcPr>
                <w:p w14:paraId="2AB76FE5" w14:textId="696969F9" w:rsidR="000424E6" w:rsidRPr="00FD773D" w:rsidRDefault="00373428" w:rsidP="000424E6">
                  <w:pPr>
                    <w:pStyle w:val="ReqText"/>
                    <w:rPr>
                      <w:sz w:val="18"/>
                      <w:szCs w:val="18"/>
                    </w:rPr>
                  </w:pPr>
                  <w:r w:rsidRPr="00FD773D">
                    <w:rPr>
                      <w:sz w:val="18"/>
                      <w:szCs w:val="18"/>
                    </w:rPr>
                    <w:t>SSI20</w:t>
                  </w:r>
                </w:p>
              </w:tc>
              <w:tc>
                <w:tcPr>
                  <w:tcW w:w="2430" w:type="dxa"/>
                </w:tcPr>
                <w:p w14:paraId="5A4C5BDD" w14:textId="0C135B96" w:rsidR="000424E6" w:rsidRPr="00FD773D" w:rsidRDefault="00373428" w:rsidP="000424E6">
                  <w:pPr>
                    <w:pStyle w:val="ReqText"/>
                    <w:rPr>
                      <w:sz w:val="18"/>
                      <w:szCs w:val="18"/>
                    </w:rPr>
                  </w:pPr>
                  <w:r w:rsidRPr="00FD773D">
                    <w:rPr>
                      <w:sz w:val="18"/>
                      <w:szCs w:val="18"/>
                    </w:rPr>
                    <w:t>20</w:t>
                  </w:r>
                </w:p>
              </w:tc>
            </w:tr>
            <w:tr w:rsidR="000424E6" w:rsidRPr="00FD773D" w14:paraId="55FCCAF7" w14:textId="77777777" w:rsidTr="00B464EB">
              <w:tc>
                <w:tcPr>
                  <w:tcW w:w="2304" w:type="dxa"/>
                </w:tcPr>
                <w:p w14:paraId="777ACB02" w14:textId="5DAD5312" w:rsidR="000424E6" w:rsidRPr="00FD773D" w:rsidRDefault="00373428" w:rsidP="000424E6">
                  <w:pPr>
                    <w:pStyle w:val="ReqText"/>
                    <w:rPr>
                      <w:sz w:val="18"/>
                      <w:szCs w:val="18"/>
                    </w:rPr>
                  </w:pPr>
                  <w:r w:rsidRPr="00FD773D">
                    <w:rPr>
                      <w:sz w:val="18"/>
                      <w:szCs w:val="18"/>
                    </w:rPr>
                    <w:t>SSI30</w:t>
                  </w:r>
                </w:p>
              </w:tc>
              <w:tc>
                <w:tcPr>
                  <w:tcW w:w="2430" w:type="dxa"/>
                </w:tcPr>
                <w:p w14:paraId="3CCB154C" w14:textId="5D58C19D" w:rsidR="000424E6" w:rsidRPr="00FD773D" w:rsidRDefault="00373428" w:rsidP="000424E6">
                  <w:pPr>
                    <w:pStyle w:val="ReqText"/>
                    <w:rPr>
                      <w:sz w:val="18"/>
                      <w:szCs w:val="18"/>
                    </w:rPr>
                  </w:pPr>
                  <w:r w:rsidRPr="00FD773D">
                    <w:rPr>
                      <w:sz w:val="18"/>
                      <w:szCs w:val="18"/>
                    </w:rPr>
                    <w:t>30</w:t>
                  </w:r>
                </w:p>
              </w:tc>
            </w:tr>
            <w:tr w:rsidR="000424E6" w:rsidRPr="00FD773D" w14:paraId="752EF720" w14:textId="77777777" w:rsidTr="00B464EB">
              <w:tc>
                <w:tcPr>
                  <w:tcW w:w="2304" w:type="dxa"/>
                </w:tcPr>
                <w:p w14:paraId="5E035513" w14:textId="31088957" w:rsidR="000424E6" w:rsidRPr="00FD773D" w:rsidRDefault="00373428" w:rsidP="000424E6">
                  <w:pPr>
                    <w:pStyle w:val="ReqText"/>
                    <w:rPr>
                      <w:sz w:val="18"/>
                      <w:szCs w:val="18"/>
                    </w:rPr>
                  </w:pPr>
                  <w:r w:rsidRPr="00FD773D">
                    <w:rPr>
                      <w:sz w:val="18"/>
                      <w:szCs w:val="18"/>
                    </w:rPr>
                    <w:t>SSI40</w:t>
                  </w:r>
                </w:p>
              </w:tc>
              <w:tc>
                <w:tcPr>
                  <w:tcW w:w="2430" w:type="dxa"/>
                </w:tcPr>
                <w:p w14:paraId="40E39098" w14:textId="2F899843" w:rsidR="000424E6" w:rsidRPr="00FD773D" w:rsidRDefault="00373428" w:rsidP="000424E6">
                  <w:pPr>
                    <w:pStyle w:val="ReqText"/>
                    <w:rPr>
                      <w:sz w:val="18"/>
                      <w:szCs w:val="18"/>
                    </w:rPr>
                  </w:pPr>
                  <w:r w:rsidRPr="00FD773D">
                    <w:rPr>
                      <w:sz w:val="18"/>
                      <w:szCs w:val="18"/>
                    </w:rPr>
                    <w:t>40</w:t>
                  </w:r>
                </w:p>
              </w:tc>
            </w:tr>
            <w:tr w:rsidR="000424E6" w:rsidRPr="00FD773D" w14:paraId="3AF0E930" w14:textId="77777777" w:rsidTr="00B464EB">
              <w:tc>
                <w:tcPr>
                  <w:tcW w:w="2304" w:type="dxa"/>
                </w:tcPr>
                <w:p w14:paraId="25CB73A6" w14:textId="4CA30B05" w:rsidR="000424E6" w:rsidRPr="00FD773D" w:rsidRDefault="00373428" w:rsidP="000424E6">
                  <w:pPr>
                    <w:pStyle w:val="ReqText"/>
                    <w:rPr>
                      <w:sz w:val="18"/>
                      <w:szCs w:val="18"/>
                    </w:rPr>
                  </w:pPr>
                  <w:r w:rsidRPr="00FD773D">
                    <w:rPr>
                      <w:sz w:val="18"/>
                      <w:szCs w:val="18"/>
                    </w:rPr>
                    <w:t>SSI90</w:t>
                  </w:r>
                </w:p>
              </w:tc>
              <w:tc>
                <w:tcPr>
                  <w:tcW w:w="2430" w:type="dxa"/>
                </w:tcPr>
                <w:p w14:paraId="092065E0" w14:textId="25EAA000" w:rsidR="000424E6" w:rsidRPr="00FD773D" w:rsidRDefault="00373428" w:rsidP="000424E6">
                  <w:pPr>
                    <w:pStyle w:val="ReqText"/>
                    <w:rPr>
                      <w:sz w:val="18"/>
                      <w:szCs w:val="18"/>
                    </w:rPr>
                  </w:pPr>
                  <w:r w:rsidRPr="00FD773D">
                    <w:rPr>
                      <w:sz w:val="18"/>
                      <w:szCs w:val="18"/>
                    </w:rPr>
                    <w:t>90</w:t>
                  </w:r>
                </w:p>
              </w:tc>
            </w:tr>
            <w:tr w:rsidR="000424E6" w:rsidRPr="00FD773D" w14:paraId="1A3F0DD8" w14:textId="77777777" w:rsidTr="00B464EB">
              <w:tc>
                <w:tcPr>
                  <w:tcW w:w="2304" w:type="dxa"/>
                </w:tcPr>
                <w:p w14:paraId="2932CB84" w14:textId="3508EA08" w:rsidR="000424E6" w:rsidRPr="00FD773D" w:rsidRDefault="00373428" w:rsidP="000424E6">
                  <w:pPr>
                    <w:pStyle w:val="ReqText"/>
                    <w:rPr>
                      <w:sz w:val="18"/>
                      <w:szCs w:val="18"/>
                    </w:rPr>
                  </w:pPr>
                  <w:r w:rsidRPr="00FD773D">
                    <w:rPr>
                      <w:sz w:val="18"/>
                      <w:szCs w:val="18"/>
                    </w:rPr>
                    <w:t>SCU_SRCI0</w:t>
                  </w:r>
                </w:p>
              </w:tc>
              <w:tc>
                <w:tcPr>
                  <w:tcW w:w="2430" w:type="dxa"/>
                </w:tcPr>
                <w:p w14:paraId="1CB65747" w14:textId="3206FA11" w:rsidR="000424E6" w:rsidRPr="00FD773D" w:rsidRDefault="00373428" w:rsidP="000424E6">
                  <w:pPr>
                    <w:pStyle w:val="ReqText"/>
                    <w:rPr>
                      <w:sz w:val="18"/>
                      <w:szCs w:val="18"/>
                    </w:rPr>
                  </w:pPr>
                  <w:r w:rsidRPr="00FD773D">
                    <w:rPr>
                      <w:sz w:val="18"/>
                      <w:szCs w:val="18"/>
                    </w:rPr>
                    <w:t>110</w:t>
                  </w:r>
                </w:p>
              </w:tc>
            </w:tr>
            <w:tr w:rsidR="000424E6" w:rsidRPr="00FD773D" w14:paraId="61CB3C54" w14:textId="77777777" w:rsidTr="00B464EB">
              <w:tc>
                <w:tcPr>
                  <w:tcW w:w="2304" w:type="dxa"/>
                </w:tcPr>
                <w:p w14:paraId="1D66324D" w14:textId="2AD8FA04" w:rsidR="000424E6" w:rsidRPr="00FD773D" w:rsidRDefault="00373428" w:rsidP="000424E6">
                  <w:pPr>
                    <w:pStyle w:val="ReqText"/>
                    <w:rPr>
                      <w:sz w:val="18"/>
                      <w:szCs w:val="18"/>
                    </w:rPr>
                  </w:pPr>
                  <w:r w:rsidRPr="00FD773D">
                    <w:rPr>
                      <w:sz w:val="18"/>
                      <w:szCs w:val="18"/>
                    </w:rPr>
                    <w:t>SCU_SRCI1</w:t>
                  </w:r>
                </w:p>
              </w:tc>
              <w:tc>
                <w:tcPr>
                  <w:tcW w:w="2430" w:type="dxa"/>
                </w:tcPr>
                <w:p w14:paraId="74A46533" w14:textId="60FC455E" w:rsidR="000424E6" w:rsidRPr="00FD773D" w:rsidRDefault="00373428" w:rsidP="000424E6">
                  <w:pPr>
                    <w:pStyle w:val="ReqText"/>
                    <w:rPr>
                      <w:sz w:val="18"/>
                      <w:szCs w:val="18"/>
                    </w:rPr>
                  </w:pPr>
                  <w:r w:rsidRPr="00FD773D">
                    <w:rPr>
                      <w:sz w:val="18"/>
                      <w:szCs w:val="18"/>
                    </w:rPr>
                    <w:t>111</w:t>
                  </w:r>
                </w:p>
              </w:tc>
            </w:tr>
            <w:tr w:rsidR="000424E6" w:rsidRPr="00FD773D" w14:paraId="79A82044" w14:textId="77777777" w:rsidTr="00B464EB">
              <w:tc>
                <w:tcPr>
                  <w:tcW w:w="2304" w:type="dxa"/>
                </w:tcPr>
                <w:p w14:paraId="1C233DE0" w14:textId="5BCE7CB9" w:rsidR="000424E6" w:rsidRPr="00FD773D" w:rsidRDefault="00373428" w:rsidP="000424E6">
                  <w:pPr>
                    <w:pStyle w:val="ReqText"/>
                    <w:rPr>
                      <w:sz w:val="18"/>
                      <w:szCs w:val="18"/>
                    </w:rPr>
                  </w:pPr>
                  <w:r w:rsidRPr="00FD773D">
                    <w:rPr>
                      <w:sz w:val="18"/>
                      <w:szCs w:val="18"/>
                    </w:rPr>
                    <w:t>SCU_SRCI3</w:t>
                  </w:r>
                </w:p>
              </w:tc>
              <w:tc>
                <w:tcPr>
                  <w:tcW w:w="2430" w:type="dxa"/>
                </w:tcPr>
                <w:p w14:paraId="0F097A5E" w14:textId="534ABDA6" w:rsidR="000424E6" w:rsidRPr="00FD773D" w:rsidRDefault="00373428" w:rsidP="000424E6">
                  <w:pPr>
                    <w:pStyle w:val="ReqText"/>
                    <w:rPr>
                      <w:sz w:val="18"/>
                      <w:szCs w:val="18"/>
                    </w:rPr>
                  </w:pPr>
                  <w:r w:rsidRPr="00FD773D">
                    <w:rPr>
                      <w:sz w:val="18"/>
                      <w:szCs w:val="18"/>
                    </w:rPr>
                    <w:t>113</w:t>
                  </w:r>
                </w:p>
              </w:tc>
            </w:tr>
            <w:tr w:rsidR="000424E6" w:rsidRPr="00FD773D" w14:paraId="60793F35" w14:textId="77777777" w:rsidTr="00B464EB">
              <w:tc>
                <w:tcPr>
                  <w:tcW w:w="2304" w:type="dxa"/>
                </w:tcPr>
                <w:p w14:paraId="31604D37" w14:textId="755A7E44" w:rsidR="000424E6" w:rsidRPr="00FD773D" w:rsidRDefault="00373428" w:rsidP="000424E6">
                  <w:pPr>
                    <w:pStyle w:val="ReqText"/>
                    <w:rPr>
                      <w:sz w:val="18"/>
                      <w:szCs w:val="18"/>
                    </w:rPr>
                  </w:pPr>
                  <w:r w:rsidRPr="00FD773D">
                    <w:rPr>
                      <w:sz w:val="18"/>
                      <w:szCs w:val="18"/>
                    </w:rPr>
                    <w:t>SCU_SRCI4</w:t>
                  </w:r>
                </w:p>
              </w:tc>
              <w:tc>
                <w:tcPr>
                  <w:tcW w:w="2430" w:type="dxa"/>
                </w:tcPr>
                <w:p w14:paraId="567EFB3D" w14:textId="2BAAE54D" w:rsidR="000424E6" w:rsidRPr="00FD773D" w:rsidRDefault="00373428" w:rsidP="000424E6">
                  <w:pPr>
                    <w:pStyle w:val="ReqText"/>
                    <w:rPr>
                      <w:sz w:val="18"/>
                      <w:szCs w:val="18"/>
                    </w:rPr>
                  </w:pPr>
                  <w:r w:rsidRPr="00FD773D">
                    <w:rPr>
                      <w:sz w:val="18"/>
                      <w:szCs w:val="18"/>
                    </w:rPr>
                    <w:t>114</w:t>
                  </w:r>
                </w:p>
              </w:tc>
            </w:tr>
          </w:tbl>
          <w:p w14:paraId="1B0A1645" w14:textId="540885EA" w:rsidR="008F736A" w:rsidRPr="00FD773D" w:rsidRDefault="008F736A" w:rsidP="000424E6">
            <w:pPr>
              <w:pStyle w:val="ReqText"/>
              <w:rPr>
                <w:sz w:val="18"/>
                <w:szCs w:val="18"/>
              </w:rPr>
            </w:pPr>
          </w:p>
        </w:tc>
      </w:tr>
    </w:tbl>
    <w:p w14:paraId="43A85448" w14:textId="5FD2E7B7" w:rsidR="00A27AC6" w:rsidRDefault="00A27AC6" w:rsidP="00A27AC6">
      <w:pPr>
        <w:pStyle w:val="ReqID"/>
      </w:pPr>
      <w:r>
        <w:t>FD_PLG_TDM_024</w:t>
      </w:r>
    </w:p>
    <w:p w14:paraId="39DB68C0" w14:textId="5F0875CB" w:rsidR="003362E5" w:rsidRDefault="00396DE2" w:rsidP="00EF57FE">
      <w:pPr>
        <w:pStyle w:val="RefIDs"/>
      </w:pPr>
      <w:r>
        <w:t>[Covers: RD_014</w:t>
      </w:r>
      <w:r w:rsidRPr="00FD773D">
        <w:t>]</w:t>
      </w:r>
    </w:p>
    <w:p w14:paraId="629BE741" w14:textId="77777777" w:rsidR="00396DE2" w:rsidRPr="00396DE2" w:rsidRDefault="00396DE2" w:rsidP="00396DE2">
      <w:pPr>
        <w:rPr>
          <w:lang w:val="en-GB"/>
        </w:rPr>
      </w:pPr>
    </w:p>
    <w:p w14:paraId="314E6E42" w14:textId="0E040CF9" w:rsidR="003362E5" w:rsidRPr="00FD773D" w:rsidRDefault="003362E5" w:rsidP="003362E5">
      <w:r w:rsidRPr="00FD773D">
        <w:t>Example</w:t>
      </w:r>
      <w:r w:rsidR="000318DC" w:rsidRPr="00FD773D">
        <w:t>:</w:t>
      </w:r>
    </w:p>
    <w:p w14:paraId="28E8B205" w14:textId="2FC48AA2" w:rsidR="003362E5" w:rsidRPr="00FD773D" w:rsidRDefault="003362E5" w:rsidP="003362E5">
      <w:r w:rsidRPr="00FD773D">
        <w:t>WORD32 output_</w:t>
      </w:r>
      <w:r w:rsidR="00400A75" w:rsidRPr="00FD773D">
        <w:t>dev</w:t>
      </w:r>
      <w:r w:rsidRPr="00FD773D">
        <w:t>;</w:t>
      </w:r>
    </w:p>
    <w:p w14:paraId="02022DB5" w14:textId="77777777" w:rsidR="003362E5" w:rsidRPr="00FD773D" w:rsidRDefault="003362E5" w:rsidP="003362E5">
      <w:pPr>
        <w:widowControl/>
        <w:autoSpaceDE/>
        <w:autoSpaceDN/>
        <w:adjustRightInd/>
        <w:snapToGrid/>
        <w:jc w:val="left"/>
      </w:pPr>
      <w:r w:rsidRPr="00FD773D">
        <w:t>res = (*api_func)(api_obj,</w:t>
      </w:r>
    </w:p>
    <w:p w14:paraId="28A01B99" w14:textId="77777777" w:rsidR="003362E5" w:rsidRPr="00FD773D" w:rsidRDefault="003362E5" w:rsidP="003362E5">
      <w:pPr>
        <w:widowControl/>
        <w:autoSpaceDE/>
        <w:autoSpaceDN/>
        <w:adjustRightInd/>
        <w:snapToGrid/>
        <w:jc w:val="left"/>
      </w:pPr>
      <w:r w:rsidRPr="00FD773D">
        <w:tab/>
      </w:r>
      <w:r w:rsidRPr="00FD773D">
        <w:tab/>
        <w:t xml:space="preserve">  XA_API_CMD_SET_CONFIG_PARAM,</w:t>
      </w:r>
    </w:p>
    <w:p w14:paraId="214F81D2" w14:textId="387E413F" w:rsidR="003362E5" w:rsidRPr="00FD773D" w:rsidRDefault="003362E5" w:rsidP="003362E5">
      <w:pPr>
        <w:widowControl/>
        <w:autoSpaceDE/>
        <w:autoSpaceDN/>
        <w:adjustRightInd/>
        <w:snapToGrid/>
        <w:jc w:val="left"/>
      </w:pPr>
      <w:r w:rsidRPr="00FD773D">
        <w:tab/>
      </w:r>
      <w:r w:rsidRPr="00FD773D">
        <w:tab/>
        <w:t xml:space="preserve">  </w:t>
      </w:r>
      <w:r w:rsidR="000318DC" w:rsidRPr="00FD773D">
        <w:t>XA_TDM_RDR_CONFIG_PARAM_OUTPUT</w:t>
      </w:r>
      <w:r w:rsidR="00782E3B" w:rsidRPr="00FD773D">
        <w:t>1</w:t>
      </w:r>
      <w:r w:rsidRPr="00FD773D">
        <w:t>,</w:t>
      </w:r>
    </w:p>
    <w:p w14:paraId="0234197A" w14:textId="506A297C" w:rsidR="003362E5" w:rsidRPr="00FD773D" w:rsidRDefault="003362E5" w:rsidP="003362E5">
      <w:pPr>
        <w:widowControl/>
        <w:autoSpaceDE/>
        <w:autoSpaceDN/>
        <w:adjustRightInd/>
        <w:snapToGrid/>
        <w:jc w:val="left"/>
      </w:pPr>
      <w:r w:rsidRPr="00FD773D">
        <w:tab/>
      </w:r>
      <w:r w:rsidRPr="00FD773D">
        <w:tab/>
        <w:t xml:space="preserve">  &amp;output_</w:t>
      </w:r>
      <w:r w:rsidR="00400A75" w:rsidRPr="00FD773D">
        <w:t>dev</w:t>
      </w:r>
      <w:r w:rsidRPr="00FD773D">
        <w:t>);</w:t>
      </w:r>
    </w:p>
    <w:p w14:paraId="00B92DF2" w14:textId="77777777" w:rsidR="00D759D1" w:rsidRPr="00FD773D" w:rsidRDefault="00D759D1" w:rsidP="003362E5">
      <w:pPr>
        <w:widowControl/>
        <w:autoSpaceDE/>
        <w:autoSpaceDN/>
        <w:adjustRightInd/>
        <w:snapToGrid/>
        <w:jc w:val="left"/>
      </w:pPr>
    </w:p>
    <w:p w14:paraId="725443FF" w14:textId="6DD387B3" w:rsidR="00D759D1" w:rsidRPr="00FD773D" w:rsidRDefault="00D759D1" w:rsidP="00ED7B1C">
      <w:pPr>
        <w:pStyle w:val="RefIDs"/>
      </w:pPr>
      <w:r w:rsidRPr="00FD773D">
        <w:br w:type="page"/>
      </w:r>
    </w:p>
    <w:p w14:paraId="2B5E0427" w14:textId="3DB0540E" w:rsidR="00E73B0E" w:rsidRPr="00FD773D" w:rsidRDefault="00E73B0E">
      <w:pPr>
        <w:widowControl/>
        <w:autoSpaceDE/>
        <w:autoSpaceDN/>
        <w:adjustRightInd/>
        <w:snapToGrid/>
        <w:jc w:val="left"/>
        <w:rPr>
          <w:rFonts w:eastAsia="MS PGothic"/>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67"/>
        <w:gridCol w:w="3451"/>
      </w:tblGrid>
      <w:tr w:rsidR="003362E5" w:rsidRPr="00FD773D" w14:paraId="181BCAB2" w14:textId="77777777" w:rsidTr="00D02138">
        <w:trPr>
          <w:trHeight w:val="354"/>
          <w:jc w:val="center"/>
        </w:trPr>
        <w:tc>
          <w:tcPr>
            <w:tcW w:w="1453" w:type="dxa"/>
            <w:tcBorders>
              <w:bottom w:val="single" w:sz="4" w:space="0" w:color="auto"/>
              <w:right w:val="double" w:sz="4" w:space="0" w:color="auto"/>
            </w:tcBorders>
          </w:tcPr>
          <w:p w14:paraId="75293017" w14:textId="77777777" w:rsidR="003362E5" w:rsidRPr="00FD773D" w:rsidRDefault="003362E5" w:rsidP="00D02138">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4826EB40" w14:textId="50E5C18B" w:rsidR="003362E5" w:rsidRPr="00FD773D" w:rsidRDefault="000318DC" w:rsidP="00F84552">
            <w:pPr>
              <w:pStyle w:val="ReqSect"/>
            </w:pPr>
            <w:r w:rsidRPr="00FD773D">
              <w:t>XA_TDM_RDR_CONFIG_PARAM_DMACHANNEL</w:t>
            </w:r>
            <w:r w:rsidR="00782E3B" w:rsidRPr="00FD773D">
              <w:t>1</w:t>
            </w:r>
          </w:p>
        </w:tc>
      </w:tr>
      <w:tr w:rsidR="003362E5" w:rsidRPr="00FD773D" w14:paraId="32C8B587" w14:textId="77777777" w:rsidTr="00D02138">
        <w:trPr>
          <w:trHeight w:val="354"/>
          <w:jc w:val="center"/>
        </w:trPr>
        <w:tc>
          <w:tcPr>
            <w:tcW w:w="1453" w:type="dxa"/>
            <w:tcBorders>
              <w:top w:val="single" w:sz="4" w:space="0" w:color="auto"/>
              <w:right w:val="double" w:sz="4" w:space="0" w:color="auto"/>
            </w:tcBorders>
          </w:tcPr>
          <w:p w14:paraId="7D3BDD56" w14:textId="77777777" w:rsidR="003362E5" w:rsidRPr="00FD773D" w:rsidRDefault="003362E5" w:rsidP="00D02138">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7CA721CD" w14:textId="2C2CF55A" w:rsidR="003362E5" w:rsidRPr="00FD773D" w:rsidRDefault="000318DC" w:rsidP="00000AD2">
            <w:pPr>
              <w:rPr>
                <w:sz w:val="18"/>
                <w:szCs w:val="18"/>
              </w:rPr>
            </w:pPr>
            <w:r w:rsidRPr="00FD773D">
              <w:rPr>
                <w:sz w:val="18"/>
              </w:rPr>
              <w:t>Set ADMA channel number usage for</w:t>
            </w:r>
            <w:r w:rsidR="00453EFC" w:rsidRPr="00FD773D">
              <w:rPr>
                <w:sz w:val="18"/>
              </w:rPr>
              <w:t xml:space="preserve"> 1</w:t>
            </w:r>
            <w:r w:rsidR="00453EFC" w:rsidRPr="00FD773D">
              <w:rPr>
                <w:sz w:val="18"/>
                <w:vertAlign w:val="superscript"/>
              </w:rPr>
              <w:t>st</w:t>
            </w:r>
            <w:r w:rsidRPr="00FD773D">
              <w:rPr>
                <w:sz w:val="18"/>
              </w:rPr>
              <w:t xml:space="preserve"> Audio device</w:t>
            </w:r>
            <w:r w:rsidR="00A145EA" w:rsidRPr="00FD773D">
              <w:rPr>
                <w:sz w:val="18"/>
              </w:rPr>
              <w:t>.</w:t>
            </w:r>
          </w:p>
        </w:tc>
      </w:tr>
      <w:tr w:rsidR="003362E5" w:rsidRPr="00FD773D" w14:paraId="634CB976" w14:textId="77777777" w:rsidTr="00D02138">
        <w:trPr>
          <w:trHeight w:val="331"/>
          <w:jc w:val="center"/>
        </w:trPr>
        <w:tc>
          <w:tcPr>
            <w:tcW w:w="1453" w:type="dxa"/>
            <w:vMerge w:val="restart"/>
            <w:tcBorders>
              <w:right w:val="double" w:sz="4" w:space="0" w:color="auto"/>
            </w:tcBorders>
          </w:tcPr>
          <w:p w14:paraId="58E8BFDA" w14:textId="77777777" w:rsidR="003362E5" w:rsidRPr="00FD773D" w:rsidRDefault="003362E5" w:rsidP="00D02138">
            <w:pPr>
              <w:rPr>
                <w:sz w:val="18"/>
                <w:szCs w:val="18"/>
              </w:rPr>
            </w:pPr>
            <w:r w:rsidRPr="00FD773D">
              <w:rPr>
                <w:sz w:val="18"/>
                <w:szCs w:val="18"/>
              </w:rPr>
              <w:t>Arguments</w:t>
            </w:r>
          </w:p>
        </w:tc>
        <w:tc>
          <w:tcPr>
            <w:tcW w:w="8118" w:type="dxa"/>
            <w:gridSpan w:val="2"/>
            <w:tcBorders>
              <w:left w:val="double" w:sz="4" w:space="0" w:color="auto"/>
            </w:tcBorders>
          </w:tcPr>
          <w:p w14:paraId="7414F6CB" w14:textId="77777777" w:rsidR="003362E5" w:rsidRPr="00FD773D" w:rsidRDefault="003362E5" w:rsidP="00D02138">
            <w:pPr>
              <w:ind w:leftChars="50" w:left="100" w:rightChars="44" w:right="88"/>
              <w:rPr>
                <w:sz w:val="18"/>
                <w:szCs w:val="18"/>
              </w:rPr>
            </w:pPr>
            <w:r w:rsidRPr="00FD773D">
              <w:rPr>
                <w:sz w:val="18"/>
                <w:szCs w:val="18"/>
              </w:rPr>
              <w:t>p_xa_module_obj</w:t>
            </w:r>
          </w:p>
        </w:tc>
      </w:tr>
      <w:tr w:rsidR="003362E5" w:rsidRPr="00FD773D" w14:paraId="68392E1B" w14:textId="77777777" w:rsidTr="00D02138">
        <w:trPr>
          <w:trHeight w:val="640"/>
          <w:jc w:val="center"/>
        </w:trPr>
        <w:tc>
          <w:tcPr>
            <w:tcW w:w="1453" w:type="dxa"/>
            <w:vMerge/>
            <w:tcBorders>
              <w:right w:val="double" w:sz="4" w:space="0" w:color="auto"/>
            </w:tcBorders>
          </w:tcPr>
          <w:p w14:paraId="1173DD7B" w14:textId="77777777" w:rsidR="003362E5" w:rsidRPr="00FD773D" w:rsidRDefault="003362E5" w:rsidP="00D02138">
            <w:pPr>
              <w:rPr>
                <w:sz w:val="18"/>
                <w:szCs w:val="18"/>
              </w:rPr>
            </w:pPr>
          </w:p>
        </w:tc>
        <w:tc>
          <w:tcPr>
            <w:tcW w:w="8118" w:type="dxa"/>
            <w:gridSpan w:val="2"/>
            <w:tcBorders>
              <w:left w:val="double" w:sz="4" w:space="0" w:color="auto"/>
            </w:tcBorders>
          </w:tcPr>
          <w:p w14:paraId="25046398" w14:textId="77777777" w:rsidR="003362E5" w:rsidRPr="00FD773D" w:rsidRDefault="003362E5" w:rsidP="00D02138">
            <w:pPr>
              <w:ind w:leftChars="50" w:left="100" w:rightChars="44" w:right="88"/>
              <w:rPr>
                <w:sz w:val="18"/>
                <w:szCs w:val="18"/>
              </w:rPr>
            </w:pPr>
            <w:r w:rsidRPr="00FD773D">
              <w:rPr>
                <w:sz w:val="18"/>
                <w:szCs w:val="18"/>
              </w:rPr>
              <w:t>Pointer to API Structure.</w:t>
            </w:r>
          </w:p>
          <w:p w14:paraId="346D82A1" w14:textId="77777777" w:rsidR="003362E5" w:rsidRPr="00FD773D" w:rsidRDefault="003362E5" w:rsidP="00D02138">
            <w:pPr>
              <w:autoSpaceDE/>
              <w:autoSpaceDN/>
              <w:spacing w:line="300" w:lineRule="exact"/>
              <w:ind w:firstLineChars="100" w:firstLine="180"/>
              <w:rPr>
                <w:sz w:val="18"/>
                <w:szCs w:val="18"/>
                <w:lang w:val="x-none" w:eastAsia="x-none"/>
              </w:rPr>
            </w:pPr>
          </w:p>
        </w:tc>
      </w:tr>
      <w:tr w:rsidR="003362E5" w:rsidRPr="00FD773D" w14:paraId="0FAAE090" w14:textId="77777777" w:rsidTr="00D02138">
        <w:trPr>
          <w:trHeight w:val="351"/>
          <w:jc w:val="center"/>
        </w:trPr>
        <w:tc>
          <w:tcPr>
            <w:tcW w:w="1453" w:type="dxa"/>
            <w:vMerge/>
            <w:tcBorders>
              <w:right w:val="double" w:sz="4" w:space="0" w:color="auto"/>
            </w:tcBorders>
          </w:tcPr>
          <w:p w14:paraId="74AAB6EB" w14:textId="77777777" w:rsidR="003362E5" w:rsidRPr="00FD773D" w:rsidRDefault="003362E5" w:rsidP="00D02138">
            <w:pPr>
              <w:rPr>
                <w:sz w:val="18"/>
                <w:szCs w:val="18"/>
              </w:rPr>
            </w:pPr>
          </w:p>
        </w:tc>
        <w:tc>
          <w:tcPr>
            <w:tcW w:w="8118" w:type="dxa"/>
            <w:gridSpan w:val="2"/>
            <w:tcBorders>
              <w:left w:val="double" w:sz="4" w:space="0" w:color="auto"/>
            </w:tcBorders>
          </w:tcPr>
          <w:p w14:paraId="543851E7" w14:textId="77777777" w:rsidR="003362E5" w:rsidRPr="00FD773D" w:rsidRDefault="003362E5" w:rsidP="00D02138">
            <w:pPr>
              <w:ind w:leftChars="50" w:left="100" w:rightChars="44" w:right="88"/>
              <w:rPr>
                <w:sz w:val="18"/>
                <w:szCs w:val="18"/>
              </w:rPr>
            </w:pPr>
            <w:r w:rsidRPr="00FD773D">
              <w:rPr>
                <w:sz w:val="18"/>
                <w:szCs w:val="18"/>
              </w:rPr>
              <w:t>i_cmd</w:t>
            </w:r>
          </w:p>
        </w:tc>
      </w:tr>
      <w:tr w:rsidR="003362E5" w:rsidRPr="00FD773D" w14:paraId="62F4026A" w14:textId="77777777" w:rsidTr="00D02138">
        <w:trPr>
          <w:trHeight w:val="640"/>
          <w:jc w:val="center"/>
        </w:trPr>
        <w:tc>
          <w:tcPr>
            <w:tcW w:w="1453" w:type="dxa"/>
            <w:vMerge/>
            <w:tcBorders>
              <w:right w:val="double" w:sz="4" w:space="0" w:color="auto"/>
            </w:tcBorders>
          </w:tcPr>
          <w:p w14:paraId="2975BF64" w14:textId="77777777" w:rsidR="003362E5" w:rsidRPr="00FD773D" w:rsidRDefault="003362E5" w:rsidP="00D02138">
            <w:pPr>
              <w:rPr>
                <w:sz w:val="18"/>
                <w:szCs w:val="18"/>
              </w:rPr>
            </w:pPr>
          </w:p>
        </w:tc>
        <w:tc>
          <w:tcPr>
            <w:tcW w:w="8118" w:type="dxa"/>
            <w:gridSpan w:val="2"/>
            <w:tcBorders>
              <w:left w:val="double" w:sz="4" w:space="0" w:color="auto"/>
            </w:tcBorders>
          </w:tcPr>
          <w:p w14:paraId="253C3952" w14:textId="77777777" w:rsidR="003362E5" w:rsidRPr="00FD773D" w:rsidRDefault="003362E5" w:rsidP="00D02138">
            <w:pPr>
              <w:ind w:firstLineChars="100" w:firstLine="180"/>
              <w:rPr>
                <w:sz w:val="18"/>
                <w:szCs w:val="18"/>
              </w:rPr>
            </w:pPr>
            <w:r w:rsidRPr="00FD773D">
              <w:rPr>
                <w:sz w:val="18"/>
                <w:szCs w:val="18"/>
              </w:rPr>
              <w:t>XA_API_CMD_SET_CONFIG_PARAM</w:t>
            </w:r>
          </w:p>
          <w:p w14:paraId="126FB80A" w14:textId="77777777" w:rsidR="003362E5" w:rsidRPr="00FD773D" w:rsidRDefault="003362E5" w:rsidP="00D02138">
            <w:pPr>
              <w:ind w:firstLineChars="100" w:firstLine="180"/>
              <w:rPr>
                <w:sz w:val="18"/>
                <w:szCs w:val="18"/>
              </w:rPr>
            </w:pPr>
          </w:p>
        </w:tc>
      </w:tr>
      <w:tr w:rsidR="003362E5" w:rsidRPr="00FD773D" w14:paraId="671EFBA0" w14:textId="77777777" w:rsidTr="00D02138">
        <w:trPr>
          <w:trHeight w:val="324"/>
          <w:jc w:val="center"/>
        </w:trPr>
        <w:tc>
          <w:tcPr>
            <w:tcW w:w="1453" w:type="dxa"/>
            <w:vMerge/>
            <w:tcBorders>
              <w:right w:val="double" w:sz="4" w:space="0" w:color="auto"/>
            </w:tcBorders>
          </w:tcPr>
          <w:p w14:paraId="460D91D8" w14:textId="77777777" w:rsidR="003362E5" w:rsidRPr="00FD773D" w:rsidRDefault="003362E5" w:rsidP="00D02138">
            <w:pPr>
              <w:rPr>
                <w:sz w:val="18"/>
                <w:szCs w:val="18"/>
              </w:rPr>
            </w:pPr>
          </w:p>
        </w:tc>
        <w:tc>
          <w:tcPr>
            <w:tcW w:w="8118" w:type="dxa"/>
            <w:gridSpan w:val="2"/>
            <w:tcBorders>
              <w:left w:val="double" w:sz="4" w:space="0" w:color="auto"/>
            </w:tcBorders>
          </w:tcPr>
          <w:p w14:paraId="11A0F68B" w14:textId="77777777" w:rsidR="003362E5" w:rsidRPr="00FD773D" w:rsidRDefault="003362E5" w:rsidP="00D02138">
            <w:pPr>
              <w:ind w:leftChars="50" w:left="100" w:rightChars="44" w:right="88"/>
              <w:rPr>
                <w:sz w:val="18"/>
                <w:szCs w:val="18"/>
              </w:rPr>
            </w:pPr>
            <w:r w:rsidRPr="00FD773D">
              <w:rPr>
                <w:sz w:val="18"/>
                <w:szCs w:val="18"/>
              </w:rPr>
              <w:t>i_idx</w:t>
            </w:r>
          </w:p>
        </w:tc>
      </w:tr>
      <w:tr w:rsidR="003362E5" w:rsidRPr="00FD773D" w14:paraId="6ED3CC0F" w14:textId="77777777" w:rsidTr="00D02138">
        <w:trPr>
          <w:trHeight w:val="640"/>
          <w:jc w:val="center"/>
        </w:trPr>
        <w:tc>
          <w:tcPr>
            <w:tcW w:w="1453" w:type="dxa"/>
            <w:vMerge/>
            <w:tcBorders>
              <w:right w:val="double" w:sz="4" w:space="0" w:color="auto"/>
            </w:tcBorders>
          </w:tcPr>
          <w:p w14:paraId="2AA80DC1" w14:textId="77777777" w:rsidR="003362E5" w:rsidRPr="00FD773D" w:rsidRDefault="003362E5" w:rsidP="00D02138">
            <w:pPr>
              <w:rPr>
                <w:sz w:val="18"/>
                <w:szCs w:val="18"/>
              </w:rPr>
            </w:pPr>
          </w:p>
        </w:tc>
        <w:tc>
          <w:tcPr>
            <w:tcW w:w="8118" w:type="dxa"/>
            <w:gridSpan w:val="2"/>
            <w:tcBorders>
              <w:left w:val="double" w:sz="4" w:space="0" w:color="auto"/>
            </w:tcBorders>
          </w:tcPr>
          <w:p w14:paraId="0C247CC8" w14:textId="5A710327" w:rsidR="003362E5" w:rsidRPr="00FD773D" w:rsidRDefault="000318DC" w:rsidP="00782E3B">
            <w:pPr>
              <w:ind w:firstLineChars="100" w:firstLine="180"/>
              <w:rPr>
                <w:sz w:val="18"/>
                <w:szCs w:val="18"/>
              </w:rPr>
            </w:pPr>
            <w:r w:rsidRPr="00FD773D">
              <w:rPr>
                <w:sz w:val="18"/>
                <w:szCs w:val="18"/>
              </w:rPr>
              <w:t>XA_TDM_RDR_CONFIG_PARAM_DMACHANNEL</w:t>
            </w:r>
            <w:r w:rsidR="00782E3B" w:rsidRPr="00FD773D">
              <w:rPr>
                <w:sz w:val="18"/>
                <w:szCs w:val="18"/>
              </w:rPr>
              <w:t>1</w:t>
            </w:r>
          </w:p>
        </w:tc>
      </w:tr>
      <w:tr w:rsidR="003362E5" w:rsidRPr="00FD773D" w14:paraId="317BBA34" w14:textId="77777777" w:rsidTr="00D02138">
        <w:trPr>
          <w:trHeight w:val="338"/>
          <w:jc w:val="center"/>
        </w:trPr>
        <w:tc>
          <w:tcPr>
            <w:tcW w:w="1453" w:type="dxa"/>
            <w:vMerge/>
            <w:tcBorders>
              <w:right w:val="double" w:sz="4" w:space="0" w:color="auto"/>
            </w:tcBorders>
          </w:tcPr>
          <w:p w14:paraId="4E485F9F" w14:textId="77777777" w:rsidR="003362E5" w:rsidRPr="00FD773D" w:rsidRDefault="003362E5" w:rsidP="00D02138">
            <w:pPr>
              <w:rPr>
                <w:sz w:val="18"/>
                <w:szCs w:val="18"/>
              </w:rPr>
            </w:pPr>
          </w:p>
        </w:tc>
        <w:tc>
          <w:tcPr>
            <w:tcW w:w="8118" w:type="dxa"/>
            <w:gridSpan w:val="2"/>
            <w:tcBorders>
              <w:left w:val="double" w:sz="4" w:space="0" w:color="auto"/>
            </w:tcBorders>
          </w:tcPr>
          <w:p w14:paraId="4989407C" w14:textId="77777777" w:rsidR="003362E5" w:rsidRPr="00FD773D" w:rsidRDefault="003362E5" w:rsidP="00D02138">
            <w:pPr>
              <w:rPr>
                <w:sz w:val="18"/>
                <w:szCs w:val="18"/>
              </w:rPr>
            </w:pPr>
            <w:r w:rsidRPr="00FD773D">
              <w:rPr>
                <w:sz w:val="18"/>
                <w:szCs w:val="18"/>
              </w:rPr>
              <w:t>pv_value</w:t>
            </w:r>
          </w:p>
        </w:tc>
      </w:tr>
      <w:tr w:rsidR="003362E5" w:rsidRPr="00FD773D" w14:paraId="486A73D1" w14:textId="77777777" w:rsidTr="00D02138">
        <w:trPr>
          <w:trHeight w:val="640"/>
          <w:jc w:val="center"/>
        </w:trPr>
        <w:tc>
          <w:tcPr>
            <w:tcW w:w="1453" w:type="dxa"/>
            <w:vMerge/>
            <w:tcBorders>
              <w:right w:val="double" w:sz="4" w:space="0" w:color="auto"/>
            </w:tcBorders>
          </w:tcPr>
          <w:p w14:paraId="72A3189B" w14:textId="77777777" w:rsidR="003362E5" w:rsidRPr="00FD773D" w:rsidRDefault="003362E5" w:rsidP="00D02138">
            <w:pPr>
              <w:rPr>
                <w:sz w:val="18"/>
                <w:szCs w:val="18"/>
              </w:rPr>
            </w:pPr>
          </w:p>
        </w:tc>
        <w:tc>
          <w:tcPr>
            <w:tcW w:w="8118" w:type="dxa"/>
            <w:gridSpan w:val="2"/>
            <w:tcBorders>
              <w:left w:val="double" w:sz="4" w:space="0" w:color="auto"/>
              <w:bottom w:val="single" w:sz="4" w:space="0" w:color="auto"/>
            </w:tcBorders>
          </w:tcPr>
          <w:p w14:paraId="75F3E997" w14:textId="720615D6" w:rsidR="003362E5" w:rsidRPr="00FD773D" w:rsidRDefault="003362E5" w:rsidP="002E2600">
            <w:pPr>
              <w:pStyle w:val="ReqText"/>
              <w:ind w:left="149"/>
              <w:rPr>
                <w:sz w:val="18"/>
                <w:szCs w:val="18"/>
              </w:rPr>
            </w:pPr>
            <w:r w:rsidRPr="00FD773D">
              <w:rPr>
                <w:sz w:val="18"/>
                <w:szCs w:val="18"/>
              </w:rPr>
              <w:t xml:space="preserve">Pointer to the </w:t>
            </w:r>
            <w:r w:rsidR="000318DC" w:rsidRPr="00FD773D">
              <w:rPr>
                <w:sz w:val="18"/>
                <w:szCs w:val="18"/>
              </w:rPr>
              <w:t>Audio-DMAC / Audio-DMAC-peripheral-peripheral</w:t>
            </w:r>
            <w:r w:rsidRPr="00FD773D">
              <w:rPr>
                <w:sz w:val="18"/>
                <w:szCs w:val="18"/>
              </w:rPr>
              <w:t xml:space="preserve"> channels number</w:t>
            </w:r>
          </w:p>
          <w:p w14:paraId="1A4C68E5" w14:textId="5CC4FDE1" w:rsidR="003362E5" w:rsidRPr="00FD773D" w:rsidRDefault="000318DC" w:rsidP="00DE188D">
            <w:pPr>
              <w:pStyle w:val="ReqText"/>
              <w:tabs>
                <w:tab w:val="left" w:pos="3659"/>
              </w:tabs>
              <w:ind w:left="149" w:firstLine="180"/>
              <w:rPr>
                <w:sz w:val="18"/>
                <w:szCs w:val="18"/>
              </w:rPr>
            </w:pPr>
            <w:r w:rsidRPr="00FD773D">
              <w:rPr>
                <w:sz w:val="18"/>
                <w:szCs w:val="18"/>
              </w:rPr>
              <w:t>ADMAC_CH[</w:t>
            </w:r>
            <w:r w:rsidR="00FF0541" w:rsidRPr="00FD773D">
              <w:rPr>
                <w:sz w:val="18"/>
                <w:szCs w:val="18"/>
              </w:rPr>
              <w:t>0-31</w:t>
            </w:r>
            <w:r w:rsidRPr="00FD773D">
              <w:rPr>
                <w:sz w:val="18"/>
                <w:szCs w:val="18"/>
              </w:rPr>
              <w:t>]</w:t>
            </w:r>
            <w:r w:rsidRPr="00FD773D">
              <w:rPr>
                <w:sz w:val="18"/>
                <w:szCs w:val="18"/>
              </w:rPr>
              <w:tab/>
              <w:t xml:space="preserve">: </w:t>
            </w:r>
            <w:r w:rsidR="009756CE" w:rsidRPr="00FD773D">
              <w:rPr>
                <w:sz w:val="18"/>
                <w:szCs w:val="18"/>
              </w:rPr>
              <w:t>Audio-DMAC usage</w:t>
            </w:r>
          </w:p>
          <w:p w14:paraId="29554CA7" w14:textId="0C4C98ED" w:rsidR="00DE188D" w:rsidRPr="00FD773D" w:rsidRDefault="00DE188D" w:rsidP="009756CE">
            <w:pPr>
              <w:pStyle w:val="ReqText"/>
              <w:tabs>
                <w:tab w:val="left" w:pos="3659"/>
              </w:tabs>
              <w:ind w:left="149" w:firstLine="180"/>
              <w:rPr>
                <w:sz w:val="18"/>
                <w:szCs w:val="18"/>
              </w:rPr>
            </w:pPr>
            <w:r w:rsidRPr="00FD773D">
              <w:rPr>
                <w:sz w:val="18"/>
                <w:szCs w:val="18"/>
              </w:rPr>
              <w:t>ADMACPP_CH[0-28]</w:t>
            </w:r>
            <w:r w:rsidRPr="00FD773D">
              <w:rPr>
                <w:sz w:val="18"/>
                <w:szCs w:val="18"/>
              </w:rPr>
              <w:tab/>
              <w:t>: Audio-DMAC</w:t>
            </w:r>
            <w:r w:rsidR="009756CE" w:rsidRPr="00FD773D">
              <w:rPr>
                <w:sz w:val="18"/>
                <w:szCs w:val="18"/>
              </w:rPr>
              <w:t>pp</w:t>
            </w:r>
            <w:r w:rsidRPr="00FD773D">
              <w:rPr>
                <w:sz w:val="18"/>
                <w:szCs w:val="18"/>
              </w:rPr>
              <w:t xml:space="preserve"> usage</w:t>
            </w:r>
          </w:p>
        </w:tc>
      </w:tr>
      <w:tr w:rsidR="003362E5" w:rsidRPr="00FD773D" w14:paraId="17BAAC08" w14:textId="77777777" w:rsidTr="00467AD1">
        <w:trPr>
          <w:trHeight w:val="395"/>
          <w:jc w:val="center"/>
        </w:trPr>
        <w:tc>
          <w:tcPr>
            <w:tcW w:w="1453" w:type="dxa"/>
            <w:vMerge w:val="restart"/>
            <w:tcBorders>
              <w:right w:val="double" w:sz="4" w:space="0" w:color="auto"/>
            </w:tcBorders>
          </w:tcPr>
          <w:p w14:paraId="36E9E7E7" w14:textId="77777777" w:rsidR="003362E5" w:rsidRPr="00FD773D" w:rsidRDefault="003362E5" w:rsidP="00D02138">
            <w:pPr>
              <w:rPr>
                <w:sz w:val="18"/>
                <w:szCs w:val="18"/>
              </w:rPr>
            </w:pPr>
            <w:r w:rsidRPr="00FD773D">
              <w:rPr>
                <w:sz w:val="18"/>
                <w:szCs w:val="18"/>
              </w:rPr>
              <w:t>Return value</w:t>
            </w:r>
          </w:p>
        </w:tc>
        <w:tc>
          <w:tcPr>
            <w:tcW w:w="4667" w:type="dxa"/>
            <w:tcBorders>
              <w:left w:val="double" w:sz="4" w:space="0" w:color="auto"/>
              <w:right w:val="single" w:sz="4" w:space="0" w:color="auto"/>
            </w:tcBorders>
          </w:tcPr>
          <w:p w14:paraId="46724DA1" w14:textId="77777777" w:rsidR="003362E5" w:rsidRPr="00FD773D" w:rsidRDefault="003362E5" w:rsidP="00D02138">
            <w:pPr>
              <w:rPr>
                <w:sz w:val="18"/>
                <w:szCs w:val="18"/>
              </w:rPr>
            </w:pPr>
            <w:r w:rsidRPr="00FD773D">
              <w:rPr>
                <w:sz w:val="18"/>
                <w:szCs w:val="18"/>
              </w:rPr>
              <w:t>XA_NO_ERROR</w:t>
            </w:r>
          </w:p>
        </w:tc>
        <w:tc>
          <w:tcPr>
            <w:tcW w:w="3451" w:type="dxa"/>
            <w:tcBorders>
              <w:left w:val="single" w:sz="4" w:space="0" w:color="auto"/>
            </w:tcBorders>
          </w:tcPr>
          <w:p w14:paraId="2A18E29F" w14:textId="77777777" w:rsidR="003362E5" w:rsidRPr="00FD773D" w:rsidRDefault="003362E5" w:rsidP="00D02138">
            <w:pPr>
              <w:rPr>
                <w:sz w:val="18"/>
                <w:szCs w:val="18"/>
              </w:rPr>
            </w:pPr>
            <w:r w:rsidRPr="00FD773D">
              <w:rPr>
                <w:sz w:val="18"/>
                <w:szCs w:val="18"/>
              </w:rPr>
              <w:t>Normally ends.</w:t>
            </w:r>
          </w:p>
        </w:tc>
      </w:tr>
      <w:tr w:rsidR="003362E5" w:rsidRPr="00FD773D" w14:paraId="4F2D8181" w14:textId="77777777" w:rsidTr="00467AD1">
        <w:trPr>
          <w:trHeight w:val="350"/>
          <w:jc w:val="center"/>
        </w:trPr>
        <w:tc>
          <w:tcPr>
            <w:tcW w:w="1453" w:type="dxa"/>
            <w:vMerge/>
            <w:tcBorders>
              <w:right w:val="double" w:sz="4" w:space="0" w:color="auto"/>
            </w:tcBorders>
          </w:tcPr>
          <w:p w14:paraId="6F666035" w14:textId="77777777" w:rsidR="003362E5" w:rsidRPr="00FD773D" w:rsidRDefault="003362E5" w:rsidP="00D02138">
            <w:pPr>
              <w:rPr>
                <w:sz w:val="18"/>
                <w:szCs w:val="18"/>
              </w:rPr>
            </w:pPr>
          </w:p>
        </w:tc>
        <w:tc>
          <w:tcPr>
            <w:tcW w:w="4667" w:type="dxa"/>
            <w:tcBorders>
              <w:left w:val="double" w:sz="4" w:space="0" w:color="auto"/>
              <w:right w:val="single" w:sz="4" w:space="0" w:color="auto"/>
            </w:tcBorders>
          </w:tcPr>
          <w:p w14:paraId="4585BF06" w14:textId="77777777" w:rsidR="003362E5" w:rsidRPr="00FD773D" w:rsidRDefault="003362E5" w:rsidP="00D02138">
            <w:pPr>
              <w:rPr>
                <w:sz w:val="18"/>
                <w:szCs w:val="18"/>
              </w:rPr>
            </w:pPr>
            <w:r w:rsidRPr="00FD773D">
              <w:rPr>
                <w:sz w:val="18"/>
                <w:szCs w:val="18"/>
              </w:rPr>
              <w:t>XA_API_FATAL_MEM_ALLOC</w:t>
            </w:r>
          </w:p>
        </w:tc>
        <w:tc>
          <w:tcPr>
            <w:tcW w:w="3451" w:type="dxa"/>
            <w:tcBorders>
              <w:left w:val="single" w:sz="4" w:space="0" w:color="auto"/>
            </w:tcBorders>
          </w:tcPr>
          <w:p w14:paraId="36FE2711" w14:textId="77777777" w:rsidR="003362E5" w:rsidRPr="00FD773D" w:rsidRDefault="003362E5" w:rsidP="00D02138">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3362E5" w:rsidRPr="00FD773D" w14:paraId="40522995" w14:textId="77777777" w:rsidTr="00467AD1">
        <w:trPr>
          <w:trHeight w:val="350"/>
          <w:jc w:val="center"/>
        </w:trPr>
        <w:tc>
          <w:tcPr>
            <w:tcW w:w="1453" w:type="dxa"/>
            <w:vMerge/>
            <w:tcBorders>
              <w:right w:val="double" w:sz="4" w:space="0" w:color="auto"/>
            </w:tcBorders>
          </w:tcPr>
          <w:p w14:paraId="1FCE12E6" w14:textId="77777777" w:rsidR="003362E5" w:rsidRPr="00FD773D" w:rsidRDefault="003362E5" w:rsidP="00D02138">
            <w:pPr>
              <w:rPr>
                <w:sz w:val="18"/>
                <w:szCs w:val="18"/>
              </w:rPr>
            </w:pPr>
          </w:p>
        </w:tc>
        <w:tc>
          <w:tcPr>
            <w:tcW w:w="4667" w:type="dxa"/>
            <w:tcBorders>
              <w:left w:val="double" w:sz="4" w:space="0" w:color="auto"/>
              <w:right w:val="single" w:sz="4" w:space="0" w:color="auto"/>
            </w:tcBorders>
          </w:tcPr>
          <w:p w14:paraId="3FB7BDA6" w14:textId="77777777" w:rsidR="003362E5" w:rsidRPr="00FD773D" w:rsidRDefault="003362E5" w:rsidP="00D02138">
            <w:pPr>
              <w:rPr>
                <w:sz w:val="18"/>
                <w:szCs w:val="18"/>
              </w:rPr>
            </w:pPr>
            <w:r w:rsidRPr="00FD773D">
              <w:rPr>
                <w:sz w:val="18"/>
                <w:szCs w:val="18"/>
              </w:rPr>
              <w:t>XA_API_FATAL_MEM_ALIGN</w:t>
            </w:r>
          </w:p>
        </w:tc>
        <w:tc>
          <w:tcPr>
            <w:tcW w:w="3451" w:type="dxa"/>
            <w:tcBorders>
              <w:left w:val="single" w:sz="4" w:space="0" w:color="auto"/>
            </w:tcBorders>
          </w:tcPr>
          <w:p w14:paraId="06F356B6" w14:textId="77777777" w:rsidR="003362E5" w:rsidRPr="00FD773D" w:rsidRDefault="003362E5" w:rsidP="00D02138">
            <w:pPr>
              <w:rPr>
                <w:sz w:val="18"/>
                <w:szCs w:val="18"/>
                <w:lang w:eastAsia="x-none"/>
              </w:rPr>
            </w:pPr>
            <w:r w:rsidRPr="00FD773D">
              <w:rPr>
                <w:sz w:val="18"/>
                <w:szCs w:val="18"/>
                <w:lang w:eastAsia="x-none"/>
              </w:rPr>
              <w:t>p_xa_module_obj is not aligned to 4 bytes.</w:t>
            </w:r>
          </w:p>
        </w:tc>
      </w:tr>
      <w:tr w:rsidR="003362E5" w:rsidRPr="00FD773D" w14:paraId="5F5487DD" w14:textId="77777777" w:rsidTr="00467AD1">
        <w:trPr>
          <w:trHeight w:val="350"/>
          <w:jc w:val="center"/>
        </w:trPr>
        <w:tc>
          <w:tcPr>
            <w:tcW w:w="1453" w:type="dxa"/>
            <w:vMerge/>
            <w:tcBorders>
              <w:right w:val="double" w:sz="4" w:space="0" w:color="auto"/>
            </w:tcBorders>
          </w:tcPr>
          <w:p w14:paraId="2B120C13" w14:textId="77777777" w:rsidR="003362E5" w:rsidRPr="00FD773D" w:rsidRDefault="003362E5" w:rsidP="00D02138">
            <w:pPr>
              <w:rPr>
                <w:sz w:val="18"/>
                <w:szCs w:val="18"/>
              </w:rPr>
            </w:pPr>
          </w:p>
        </w:tc>
        <w:tc>
          <w:tcPr>
            <w:tcW w:w="4667" w:type="dxa"/>
            <w:tcBorders>
              <w:left w:val="double" w:sz="4" w:space="0" w:color="auto"/>
              <w:right w:val="single" w:sz="4" w:space="0" w:color="auto"/>
            </w:tcBorders>
          </w:tcPr>
          <w:p w14:paraId="6E6611A9" w14:textId="19009177" w:rsidR="003362E5" w:rsidRPr="00FD773D" w:rsidRDefault="003362E5" w:rsidP="000318DC">
            <w:pPr>
              <w:rPr>
                <w:sz w:val="18"/>
                <w:szCs w:val="18"/>
              </w:rPr>
            </w:pPr>
            <w:r w:rsidRPr="00FD773D">
              <w:rPr>
                <w:sz w:val="18"/>
                <w:szCs w:val="18"/>
              </w:rPr>
              <w:t>XA_</w:t>
            </w:r>
            <w:r w:rsidR="000318DC" w:rsidRPr="00FD773D">
              <w:rPr>
                <w:sz w:val="18"/>
                <w:szCs w:val="18"/>
              </w:rPr>
              <w:t>TDM_RDR</w:t>
            </w:r>
            <w:r w:rsidRPr="00FD773D">
              <w:rPr>
                <w:sz w:val="18"/>
                <w:szCs w:val="18"/>
              </w:rPr>
              <w:t>_CONFIG_FATAL_STATE</w:t>
            </w:r>
          </w:p>
        </w:tc>
        <w:tc>
          <w:tcPr>
            <w:tcW w:w="3451" w:type="dxa"/>
            <w:tcBorders>
              <w:left w:val="single" w:sz="4" w:space="0" w:color="auto"/>
            </w:tcBorders>
          </w:tcPr>
          <w:p w14:paraId="5CC07BA6" w14:textId="6CD0E6ED" w:rsidR="003362E5" w:rsidRPr="00FD773D" w:rsidRDefault="003362E5" w:rsidP="00D02138">
            <w:pPr>
              <w:rPr>
                <w:sz w:val="18"/>
                <w:szCs w:val="18"/>
                <w:lang w:eastAsia="x-none"/>
              </w:rPr>
            </w:pPr>
            <w:r w:rsidRPr="00FD773D">
              <w:rPr>
                <w:sz w:val="18"/>
                <w:szCs w:val="18"/>
                <w:lang w:eastAsia="x-none"/>
              </w:rPr>
              <w:t>Incorrect sequence call (i.e. call before pre-configuration step</w:t>
            </w:r>
            <w:r w:rsidR="00467AD1" w:rsidRPr="00FD773D">
              <w:rPr>
                <w:sz w:val="18"/>
                <w:szCs w:val="18"/>
                <w:lang w:eastAsia="x-none"/>
              </w:rPr>
              <w:t xml:space="preserve"> or call after post-configuration step</w:t>
            </w:r>
            <w:r w:rsidRPr="00FD773D">
              <w:rPr>
                <w:sz w:val="18"/>
                <w:szCs w:val="18"/>
                <w:lang w:eastAsia="x-none"/>
              </w:rPr>
              <w:t>)</w:t>
            </w:r>
          </w:p>
        </w:tc>
      </w:tr>
      <w:tr w:rsidR="003362E5" w:rsidRPr="00FD773D" w14:paraId="3744F632" w14:textId="77777777" w:rsidTr="00467AD1">
        <w:trPr>
          <w:trHeight w:val="350"/>
          <w:jc w:val="center"/>
        </w:trPr>
        <w:tc>
          <w:tcPr>
            <w:tcW w:w="1453" w:type="dxa"/>
            <w:vMerge/>
            <w:tcBorders>
              <w:right w:val="double" w:sz="4" w:space="0" w:color="auto"/>
            </w:tcBorders>
          </w:tcPr>
          <w:p w14:paraId="48ED0D17" w14:textId="77777777" w:rsidR="003362E5" w:rsidRPr="00FD773D" w:rsidRDefault="003362E5" w:rsidP="00D02138">
            <w:pPr>
              <w:rPr>
                <w:sz w:val="18"/>
                <w:szCs w:val="18"/>
              </w:rPr>
            </w:pPr>
          </w:p>
        </w:tc>
        <w:tc>
          <w:tcPr>
            <w:tcW w:w="4667" w:type="dxa"/>
            <w:tcBorders>
              <w:left w:val="double" w:sz="4" w:space="0" w:color="auto"/>
              <w:right w:val="single" w:sz="4" w:space="0" w:color="auto"/>
            </w:tcBorders>
          </w:tcPr>
          <w:p w14:paraId="491C0319" w14:textId="75AA8763" w:rsidR="003362E5" w:rsidRPr="00FD773D" w:rsidRDefault="003362E5" w:rsidP="00DE188D">
            <w:pPr>
              <w:rPr>
                <w:sz w:val="18"/>
                <w:szCs w:val="18"/>
              </w:rPr>
            </w:pPr>
            <w:r w:rsidRPr="00FD773D">
              <w:rPr>
                <w:sz w:val="18"/>
                <w:szCs w:val="18"/>
              </w:rPr>
              <w:t>XA_</w:t>
            </w:r>
            <w:r w:rsidR="000318DC" w:rsidRPr="00FD773D">
              <w:rPr>
                <w:sz w:val="18"/>
                <w:szCs w:val="18"/>
              </w:rPr>
              <w:t>TDM_RDR</w:t>
            </w:r>
            <w:r w:rsidRPr="00FD773D">
              <w:rPr>
                <w:sz w:val="18"/>
                <w:szCs w:val="18"/>
              </w:rPr>
              <w:t>_CONFIG_</w:t>
            </w:r>
            <w:r w:rsidR="00DE188D" w:rsidRPr="00FD773D">
              <w:rPr>
                <w:sz w:val="18"/>
                <w:szCs w:val="18"/>
              </w:rPr>
              <w:t>FATAL</w:t>
            </w:r>
            <w:r w:rsidRPr="00FD773D">
              <w:rPr>
                <w:sz w:val="18"/>
                <w:szCs w:val="18"/>
              </w:rPr>
              <w:t>_DMACHANNEL</w:t>
            </w:r>
          </w:p>
        </w:tc>
        <w:tc>
          <w:tcPr>
            <w:tcW w:w="3451" w:type="dxa"/>
            <w:tcBorders>
              <w:left w:val="single" w:sz="4" w:space="0" w:color="auto"/>
            </w:tcBorders>
          </w:tcPr>
          <w:p w14:paraId="52AFA475" w14:textId="2349FDAE" w:rsidR="003362E5" w:rsidRPr="00FD773D" w:rsidRDefault="00DE188D" w:rsidP="00D13749">
            <w:pPr>
              <w:rPr>
                <w:sz w:val="18"/>
                <w:szCs w:val="18"/>
                <w:lang w:eastAsia="x-none"/>
              </w:rPr>
            </w:pPr>
            <w:r w:rsidRPr="00FD773D">
              <w:rPr>
                <w:sz w:val="18"/>
                <w:szCs w:val="18"/>
                <w:lang w:eastAsia="x-none"/>
              </w:rPr>
              <w:t xml:space="preserve">TDM </w:t>
            </w:r>
            <w:r w:rsidR="003362E5" w:rsidRPr="00FD773D">
              <w:rPr>
                <w:sz w:val="18"/>
                <w:szCs w:val="18"/>
                <w:lang w:eastAsia="x-none"/>
              </w:rPr>
              <w:t xml:space="preserve">PCM </w:t>
            </w:r>
            <w:r w:rsidR="00A145EA" w:rsidRPr="00FD773D">
              <w:rPr>
                <w:sz w:val="18"/>
                <w:szCs w:val="18"/>
                <w:lang w:eastAsia="x-none"/>
              </w:rPr>
              <w:t>A</w:t>
            </w:r>
            <w:r w:rsidR="003362E5" w:rsidRPr="00FD773D">
              <w:rPr>
                <w:sz w:val="18"/>
                <w:szCs w:val="18"/>
                <w:lang w:eastAsia="x-none"/>
              </w:rPr>
              <w:t>DMA channel</w:t>
            </w:r>
            <w:r w:rsidR="00A145EA" w:rsidRPr="00FD773D">
              <w:rPr>
                <w:sz w:val="18"/>
                <w:szCs w:val="18"/>
                <w:lang w:eastAsia="x-none"/>
              </w:rPr>
              <w:t xml:space="preserve"> setting is out of range</w:t>
            </w:r>
            <w:r w:rsidR="00D13749" w:rsidRPr="00FD773D">
              <w:rPr>
                <w:sz w:val="18"/>
                <w:szCs w:val="18"/>
                <w:lang w:eastAsia="x-none"/>
              </w:rPr>
              <w:t>.</w:t>
            </w:r>
          </w:p>
        </w:tc>
      </w:tr>
      <w:tr w:rsidR="003362E5" w:rsidRPr="00FD773D" w14:paraId="6EEA2AFC" w14:textId="77777777" w:rsidTr="00D02138">
        <w:trPr>
          <w:jc w:val="center"/>
        </w:trPr>
        <w:tc>
          <w:tcPr>
            <w:tcW w:w="1453" w:type="dxa"/>
            <w:tcBorders>
              <w:right w:val="double" w:sz="4" w:space="0" w:color="auto"/>
            </w:tcBorders>
          </w:tcPr>
          <w:p w14:paraId="6BA59FE6" w14:textId="77777777" w:rsidR="003362E5" w:rsidRPr="00FD773D" w:rsidRDefault="003362E5" w:rsidP="00D02138">
            <w:pPr>
              <w:rPr>
                <w:sz w:val="18"/>
                <w:szCs w:val="18"/>
              </w:rPr>
            </w:pPr>
            <w:r w:rsidRPr="00FD773D">
              <w:rPr>
                <w:sz w:val="18"/>
                <w:szCs w:val="18"/>
              </w:rPr>
              <w:t>Restrictions</w:t>
            </w:r>
          </w:p>
        </w:tc>
        <w:tc>
          <w:tcPr>
            <w:tcW w:w="8118" w:type="dxa"/>
            <w:gridSpan w:val="2"/>
            <w:tcBorders>
              <w:left w:val="double" w:sz="4" w:space="0" w:color="auto"/>
            </w:tcBorders>
          </w:tcPr>
          <w:p w14:paraId="4BF41C30" w14:textId="77777777" w:rsidR="003362E5" w:rsidRPr="00FD773D" w:rsidRDefault="003362E5" w:rsidP="00D02138">
            <w:pPr>
              <w:rPr>
                <w:sz w:val="18"/>
                <w:szCs w:val="18"/>
              </w:rPr>
            </w:pPr>
            <w:r w:rsidRPr="00FD773D">
              <w:rPr>
                <w:sz w:val="18"/>
                <w:szCs w:val="18"/>
              </w:rPr>
              <w:t>-</w:t>
            </w:r>
          </w:p>
        </w:tc>
      </w:tr>
    </w:tbl>
    <w:p w14:paraId="3FD8DEBF" w14:textId="31C02CFD" w:rsidR="00A27AC6" w:rsidRDefault="00A27AC6" w:rsidP="00A27AC6">
      <w:pPr>
        <w:pStyle w:val="ReqID"/>
      </w:pPr>
      <w:r>
        <w:t>FD_PLG_TDM_025</w:t>
      </w:r>
    </w:p>
    <w:p w14:paraId="288005AD" w14:textId="2B968EFA" w:rsidR="003362E5" w:rsidRPr="00FD773D" w:rsidRDefault="00396DE2" w:rsidP="00EF57FE">
      <w:pPr>
        <w:pStyle w:val="RefIDs"/>
      </w:pPr>
      <w:r>
        <w:t>[Covers: RD_014</w:t>
      </w:r>
      <w:r w:rsidRPr="00FD773D">
        <w:t>]</w:t>
      </w:r>
    </w:p>
    <w:p w14:paraId="526688B3" w14:textId="6DB7749D" w:rsidR="003362E5" w:rsidRPr="00FD773D" w:rsidRDefault="003362E5" w:rsidP="003362E5">
      <w:r w:rsidRPr="00FD773D">
        <w:t>Example</w:t>
      </w:r>
      <w:r w:rsidR="000318DC" w:rsidRPr="00FD773D">
        <w:t>:</w:t>
      </w:r>
    </w:p>
    <w:p w14:paraId="4297267A" w14:textId="77777777" w:rsidR="003362E5" w:rsidRPr="00FD773D" w:rsidRDefault="003362E5" w:rsidP="003362E5">
      <w:r w:rsidRPr="00FD773D">
        <w:t>WORD32 dma_channel;</w:t>
      </w:r>
    </w:p>
    <w:p w14:paraId="3BABDBEE" w14:textId="77777777" w:rsidR="003362E5" w:rsidRPr="00FD773D" w:rsidRDefault="003362E5" w:rsidP="003362E5">
      <w:pPr>
        <w:widowControl/>
        <w:autoSpaceDE/>
        <w:autoSpaceDN/>
        <w:adjustRightInd/>
        <w:snapToGrid/>
        <w:jc w:val="left"/>
      </w:pPr>
      <w:r w:rsidRPr="00FD773D">
        <w:t>res = (*api_func)(api_obj,</w:t>
      </w:r>
    </w:p>
    <w:p w14:paraId="4B21097C" w14:textId="77777777" w:rsidR="003362E5" w:rsidRPr="00FD773D" w:rsidRDefault="003362E5" w:rsidP="003362E5">
      <w:pPr>
        <w:widowControl/>
        <w:autoSpaceDE/>
        <w:autoSpaceDN/>
        <w:adjustRightInd/>
        <w:snapToGrid/>
        <w:jc w:val="left"/>
      </w:pPr>
      <w:r w:rsidRPr="00FD773D">
        <w:tab/>
      </w:r>
      <w:r w:rsidRPr="00FD773D">
        <w:tab/>
        <w:t xml:space="preserve">  XA_API_CMD_SET_CONFIG_PARAM,</w:t>
      </w:r>
    </w:p>
    <w:p w14:paraId="4D75B396" w14:textId="656A0C94" w:rsidR="003362E5" w:rsidRPr="00FD773D" w:rsidRDefault="003362E5" w:rsidP="003362E5">
      <w:pPr>
        <w:widowControl/>
        <w:autoSpaceDE/>
        <w:autoSpaceDN/>
        <w:adjustRightInd/>
        <w:snapToGrid/>
        <w:jc w:val="left"/>
      </w:pPr>
      <w:r w:rsidRPr="00FD773D">
        <w:tab/>
      </w:r>
      <w:r w:rsidRPr="00FD773D">
        <w:tab/>
        <w:t xml:space="preserve">  </w:t>
      </w:r>
      <w:r w:rsidR="000318DC" w:rsidRPr="00FD773D">
        <w:t>XA_TDM_RDR_CONFIG_PARAM_DMACHANNEL</w:t>
      </w:r>
      <w:r w:rsidR="00782E3B" w:rsidRPr="00FD773D">
        <w:t>1</w:t>
      </w:r>
      <w:r w:rsidRPr="00FD773D">
        <w:t>,</w:t>
      </w:r>
    </w:p>
    <w:p w14:paraId="37775DA8" w14:textId="77777777" w:rsidR="003362E5" w:rsidRPr="00FD773D" w:rsidRDefault="003362E5" w:rsidP="003362E5">
      <w:pPr>
        <w:widowControl/>
        <w:autoSpaceDE/>
        <w:autoSpaceDN/>
        <w:adjustRightInd/>
        <w:snapToGrid/>
        <w:jc w:val="left"/>
      </w:pPr>
      <w:r w:rsidRPr="00FD773D">
        <w:tab/>
      </w:r>
      <w:r w:rsidRPr="00FD773D">
        <w:tab/>
        <w:t xml:space="preserve">  &amp;dma_channel);</w:t>
      </w:r>
    </w:p>
    <w:p w14:paraId="67CE3BA8" w14:textId="77777777" w:rsidR="00D759D1" w:rsidRPr="00FD773D" w:rsidRDefault="00D759D1" w:rsidP="003362E5">
      <w:pPr>
        <w:widowControl/>
        <w:autoSpaceDE/>
        <w:autoSpaceDN/>
        <w:adjustRightInd/>
        <w:snapToGrid/>
        <w:jc w:val="left"/>
      </w:pPr>
    </w:p>
    <w:p w14:paraId="0B524E39" w14:textId="5548270A" w:rsidR="00D759D1" w:rsidRPr="00FD773D" w:rsidRDefault="00D759D1">
      <w:pPr>
        <w:widowControl/>
        <w:autoSpaceDE/>
        <w:autoSpaceDN/>
        <w:adjustRightInd/>
        <w:snapToGrid/>
        <w:jc w:val="left"/>
        <w:rPr>
          <w:rFonts w:eastAsia="MS PGothic"/>
        </w:rPr>
      </w:pPr>
      <w:r w:rsidRPr="00FD773D">
        <w:rPr>
          <w:rFonts w:eastAsia="MS PGothic"/>
        </w:rPr>
        <w:br w:type="page"/>
      </w:r>
    </w:p>
    <w:p w14:paraId="4C0E9DF2" w14:textId="77777777" w:rsidR="003362E5" w:rsidRPr="00FD773D" w:rsidRDefault="003362E5">
      <w:pPr>
        <w:widowControl/>
        <w:autoSpaceDE/>
        <w:autoSpaceDN/>
        <w:adjustRightInd/>
        <w:snapToGrid/>
        <w:jc w:val="left"/>
        <w:rPr>
          <w:rFonts w:eastAsia="MS PGothic"/>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843"/>
        <w:gridCol w:w="3275"/>
      </w:tblGrid>
      <w:tr w:rsidR="00DE188D" w:rsidRPr="00FD773D" w14:paraId="136E8F79" w14:textId="77777777" w:rsidTr="00EB7EC6">
        <w:trPr>
          <w:trHeight w:val="354"/>
          <w:jc w:val="center"/>
        </w:trPr>
        <w:tc>
          <w:tcPr>
            <w:tcW w:w="1453" w:type="dxa"/>
            <w:tcBorders>
              <w:bottom w:val="single" w:sz="4" w:space="0" w:color="auto"/>
              <w:right w:val="double" w:sz="4" w:space="0" w:color="auto"/>
            </w:tcBorders>
          </w:tcPr>
          <w:p w14:paraId="2365F997" w14:textId="77777777" w:rsidR="00DE188D" w:rsidRPr="00FD773D" w:rsidRDefault="00DE188D" w:rsidP="00EB7EC6">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1A24DE3D" w14:textId="0C907A3F" w:rsidR="00DE188D" w:rsidRPr="00FD773D" w:rsidRDefault="00DE188D" w:rsidP="00F84552">
            <w:pPr>
              <w:pStyle w:val="ReqSect"/>
            </w:pPr>
            <w:r w:rsidRPr="00FD773D">
              <w:t>XA_TDM_RDR_CONFIG_PARAM_OUTPUT</w:t>
            </w:r>
            <w:r w:rsidR="00782E3B" w:rsidRPr="00FD773D">
              <w:t>2</w:t>
            </w:r>
          </w:p>
        </w:tc>
      </w:tr>
      <w:tr w:rsidR="00DE188D" w:rsidRPr="00FD773D" w14:paraId="4BC8980B" w14:textId="77777777" w:rsidTr="00EB7EC6">
        <w:trPr>
          <w:trHeight w:val="354"/>
          <w:jc w:val="center"/>
        </w:trPr>
        <w:tc>
          <w:tcPr>
            <w:tcW w:w="1453" w:type="dxa"/>
            <w:tcBorders>
              <w:top w:val="single" w:sz="4" w:space="0" w:color="auto"/>
              <w:right w:val="double" w:sz="4" w:space="0" w:color="auto"/>
            </w:tcBorders>
          </w:tcPr>
          <w:p w14:paraId="1382C91C" w14:textId="77777777" w:rsidR="00DE188D" w:rsidRPr="00FD773D" w:rsidRDefault="00DE188D" w:rsidP="00EB7EC6">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1B69FAD6" w14:textId="2612382B" w:rsidR="00DE188D" w:rsidRPr="00FD773D" w:rsidRDefault="00DE188D" w:rsidP="00A66230">
            <w:pPr>
              <w:rPr>
                <w:sz w:val="18"/>
                <w:szCs w:val="18"/>
              </w:rPr>
            </w:pPr>
            <w:r w:rsidRPr="00FD773D">
              <w:rPr>
                <w:sz w:val="18"/>
                <w:szCs w:val="18"/>
              </w:rPr>
              <w:t xml:space="preserve">Set </w:t>
            </w:r>
            <w:r w:rsidR="00A66230" w:rsidRPr="00FD773D">
              <w:rPr>
                <w:sz w:val="18"/>
                <w:szCs w:val="18"/>
              </w:rPr>
              <w:t>2</w:t>
            </w:r>
            <w:r w:rsidR="00A66230" w:rsidRPr="00FD773D">
              <w:rPr>
                <w:sz w:val="18"/>
                <w:szCs w:val="18"/>
                <w:vertAlign w:val="superscript"/>
              </w:rPr>
              <w:t>nd</w:t>
            </w:r>
            <w:r w:rsidR="00A66230" w:rsidRPr="00FD773D">
              <w:rPr>
                <w:sz w:val="18"/>
                <w:szCs w:val="18"/>
              </w:rPr>
              <w:t xml:space="preserve"> </w:t>
            </w:r>
            <w:r w:rsidRPr="00FD773D">
              <w:rPr>
                <w:sz w:val="18"/>
                <w:szCs w:val="18"/>
              </w:rPr>
              <w:t>output destination device for TDM Renderer.</w:t>
            </w:r>
          </w:p>
        </w:tc>
      </w:tr>
      <w:tr w:rsidR="00DE188D" w:rsidRPr="00FD773D" w14:paraId="6EAB61EC" w14:textId="77777777" w:rsidTr="00EB7EC6">
        <w:trPr>
          <w:trHeight w:val="331"/>
          <w:jc w:val="center"/>
        </w:trPr>
        <w:tc>
          <w:tcPr>
            <w:tcW w:w="1453" w:type="dxa"/>
            <w:vMerge w:val="restart"/>
            <w:tcBorders>
              <w:right w:val="double" w:sz="4" w:space="0" w:color="auto"/>
            </w:tcBorders>
          </w:tcPr>
          <w:p w14:paraId="697DAF97" w14:textId="77777777" w:rsidR="00DE188D" w:rsidRPr="00FD773D" w:rsidRDefault="00DE188D" w:rsidP="00EB7EC6">
            <w:pPr>
              <w:rPr>
                <w:sz w:val="18"/>
                <w:szCs w:val="18"/>
              </w:rPr>
            </w:pPr>
            <w:r w:rsidRPr="00FD773D">
              <w:rPr>
                <w:sz w:val="18"/>
                <w:szCs w:val="18"/>
              </w:rPr>
              <w:t>Arguments</w:t>
            </w:r>
          </w:p>
        </w:tc>
        <w:tc>
          <w:tcPr>
            <w:tcW w:w="8118" w:type="dxa"/>
            <w:gridSpan w:val="2"/>
            <w:tcBorders>
              <w:left w:val="double" w:sz="4" w:space="0" w:color="auto"/>
            </w:tcBorders>
          </w:tcPr>
          <w:p w14:paraId="15C62CA5" w14:textId="77777777" w:rsidR="00DE188D" w:rsidRPr="00FD773D" w:rsidRDefault="00DE188D" w:rsidP="00EB7EC6">
            <w:pPr>
              <w:ind w:leftChars="50" w:left="100" w:rightChars="44" w:right="88"/>
              <w:rPr>
                <w:sz w:val="18"/>
                <w:szCs w:val="18"/>
              </w:rPr>
            </w:pPr>
            <w:r w:rsidRPr="00FD773D">
              <w:rPr>
                <w:sz w:val="18"/>
                <w:szCs w:val="18"/>
              </w:rPr>
              <w:t>p_xa_module_obj</w:t>
            </w:r>
          </w:p>
        </w:tc>
      </w:tr>
      <w:tr w:rsidR="00DE188D" w:rsidRPr="00FD773D" w14:paraId="07494E29" w14:textId="77777777" w:rsidTr="00EB7EC6">
        <w:trPr>
          <w:trHeight w:val="640"/>
          <w:jc w:val="center"/>
        </w:trPr>
        <w:tc>
          <w:tcPr>
            <w:tcW w:w="1453" w:type="dxa"/>
            <w:vMerge/>
            <w:tcBorders>
              <w:right w:val="double" w:sz="4" w:space="0" w:color="auto"/>
            </w:tcBorders>
          </w:tcPr>
          <w:p w14:paraId="3FD88C7A" w14:textId="77777777" w:rsidR="00DE188D" w:rsidRPr="00FD773D" w:rsidRDefault="00DE188D" w:rsidP="00EB7EC6">
            <w:pPr>
              <w:rPr>
                <w:sz w:val="18"/>
                <w:szCs w:val="18"/>
              </w:rPr>
            </w:pPr>
          </w:p>
        </w:tc>
        <w:tc>
          <w:tcPr>
            <w:tcW w:w="8118" w:type="dxa"/>
            <w:gridSpan w:val="2"/>
            <w:tcBorders>
              <w:left w:val="double" w:sz="4" w:space="0" w:color="auto"/>
            </w:tcBorders>
          </w:tcPr>
          <w:p w14:paraId="7191F3F7" w14:textId="77777777" w:rsidR="00DE188D" w:rsidRPr="00FD773D" w:rsidRDefault="00DE188D" w:rsidP="00EB7EC6">
            <w:pPr>
              <w:ind w:leftChars="50" w:left="100" w:rightChars="44" w:right="88"/>
              <w:rPr>
                <w:sz w:val="18"/>
                <w:szCs w:val="18"/>
              </w:rPr>
            </w:pPr>
            <w:r w:rsidRPr="00FD773D">
              <w:rPr>
                <w:sz w:val="18"/>
                <w:szCs w:val="18"/>
              </w:rPr>
              <w:t>Pointer to API Structure.</w:t>
            </w:r>
          </w:p>
        </w:tc>
      </w:tr>
      <w:tr w:rsidR="00DE188D" w:rsidRPr="00FD773D" w14:paraId="1E81B6C5" w14:textId="77777777" w:rsidTr="00EB7EC6">
        <w:trPr>
          <w:trHeight w:val="351"/>
          <w:jc w:val="center"/>
        </w:trPr>
        <w:tc>
          <w:tcPr>
            <w:tcW w:w="1453" w:type="dxa"/>
            <w:vMerge/>
            <w:tcBorders>
              <w:right w:val="double" w:sz="4" w:space="0" w:color="auto"/>
            </w:tcBorders>
          </w:tcPr>
          <w:p w14:paraId="22481F16" w14:textId="77777777" w:rsidR="00DE188D" w:rsidRPr="00FD773D" w:rsidRDefault="00DE188D" w:rsidP="00EB7EC6">
            <w:pPr>
              <w:rPr>
                <w:sz w:val="18"/>
                <w:szCs w:val="18"/>
              </w:rPr>
            </w:pPr>
          </w:p>
        </w:tc>
        <w:tc>
          <w:tcPr>
            <w:tcW w:w="8118" w:type="dxa"/>
            <w:gridSpan w:val="2"/>
            <w:tcBorders>
              <w:left w:val="double" w:sz="4" w:space="0" w:color="auto"/>
            </w:tcBorders>
          </w:tcPr>
          <w:p w14:paraId="43DD5E91" w14:textId="77777777" w:rsidR="00DE188D" w:rsidRPr="00FD773D" w:rsidRDefault="00DE188D" w:rsidP="00EB7EC6">
            <w:pPr>
              <w:ind w:leftChars="50" w:left="100" w:rightChars="44" w:right="88"/>
              <w:rPr>
                <w:sz w:val="18"/>
                <w:szCs w:val="18"/>
              </w:rPr>
            </w:pPr>
            <w:r w:rsidRPr="00FD773D">
              <w:rPr>
                <w:sz w:val="18"/>
                <w:szCs w:val="18"/>
              </w:rPr>
              <w:t>i_cmd</w:t>
            </w:r>
          </w:p>
        </w:tc>
      </w:tr>
      <w:tr w:rsidR="00DE188D" w:rsidRPr="00FD773D" w14:paraId="0E51561E" w14:textId="77777777" w:rsidTr="00EB7EC6">
        <w:trPr>
          <w:trHeight w:val="640"/>
          <w:jc w:val="center"/>
        </w:trPr>
        <w:tc>
          <w:tcPr>
            <w:tcW w:w="1453" w:type="dxa"/>
            <w:vMerge/>
            <w:tcBorders>
              <w:right w:val="double" w:sz="4" w:space="0" w:color="auto"/>
            </w:tcBorders>
          </w:tcPr>
          <w:p w14:paraId="714D7217" w14:textId="77777777" w:rsidR="00DE188D" w:rsidRPr="00FD773D" w:rsidRDefault="00DE188D" w:rsidP="00EB7EC6">
            <w:pPr>
              <w:rPr>
                <w:sz w:val="18"/>
                <w:szCs w:val="18"/>
              </w:rPr>
            </w:pPr>
          </w:p>
        </w:tc>
        <w:tc>
          <w:tcPr>
            <w:tcW w:w="8118" w:type="dxa"/>
            <w:gridSpan w:val="2"/>
            <w:tcBorders>
              <w:left w:val="double" w:sz="4" w:space="0" w:color="auto"/>
            </w:tcBorders>
          </w:tcPr>
          <w:p w14:paraId="431EC3FB" w14:textId="77777777" w:rsidR="00DE188D" w:rsidRPr="00FD773D" w:rsidRDefault="00DE188D" w:rsidP="00EB7EC6">
            <w:pPr>
              <w:ind w:firstLineChars="100" w:firstLine="180"/>
              <w:rPr>
                <w:sz w:val="18"/>
                <w:szCs w:val="18"/>
              </w:rPr>
            </w:pPr>
            <w:r w:rsidRPr="00FD773D">
              <w:rPr>
                <w:sz w:val="18"/>
                <w:szCs w:val="18"/>
              </w:rPr>
              <w:t>XA_API_CMD_SET_CONFIG_PARAM</w:t>
            </w:r>
          </w:p>
        </w:tc>
      </w:tr>
      <w:tr w:rsidR="00DE188D" w:rsidRPr="00FD773D" w14:paraId="1DDC479E" w14:textId="77777777" w:rsidTr="00EB7EC6">
        <w:trPr>
          <w:trHeight w:val="324"/>
          <w:jc w:val="center"/>
        </w:trPr>
        <w:tc>
          <w:tcPr>
            <w:tcW w:w="1453" w:type="dxa"/>
            <w:vMerge/>
            <w:tcBorders>
              <w:right w:val="double" w:sz="4" w:space="0" w:color="auto"/>
            </w:tcBorders>
          </w:tcPr>
          <w:p w14:paraId="61617FE2" w14:textId="77777777" w:rsidR="00DE188D" w:rsidRPr="00FD773D" w:rsidRDefault="00DE188D" w:rsidP="00EB7EC6">
            <w:pPr>
              <w:rPr>
                <w:sz w:val="18"/>
                <w:szCs w:val="18"/>
              </w:rPr>
            </w:pPr>
          </w:p>
        </w:tc>
        <w:tc>
          <w:tcPr>
            <w:tcW w:w="8118" w:type="dxa"/>
            <w:gridSpan w:val="2"/>
            <w:tcBorders>
              <w:left w:val="double" w:sz="4" w:space="0" w:color="auto"/>
            </w:tcBorders>
          </w:tcPr>
          <w:p w14:paraId="7473E9C6" w14:textId="77777777" w:rsidR="00DE188D" w:rsidRPr="00FD773D" w:rsidRDefault="00DE188D" w:rsidP="00EB7EC6">
            <w:pPr>
              <w:ind w:leftChars="50" w:left="100" w:rightChars="44" w:right="88"/>
              <w:rPr>
                <w:sz w:val="18"/>
                <w:szCs w:val="18"/>
              </w:rPr>
            </w:pPr>
            <w:r w:rsidRPr="00FD773D">
              <w:rPr>
                <w:sz w:val="18"/>
                <w:szCs w:val="18"/>
              </w:rPr>
              <w:t>i_idx</w:t>
            </w:r>
          </w:p>
        </w:tc>
      </w:tr>
      <w:tr w:rsidR="00DE188D" w:rsidRPr="00FD773D" w14:paraId="5F079783" w14:textId="77777777" w:rsidTr="00EB7EC6">
        <w:trPr>
          <w:trHeight w:val="640"/>
          <w:jc w:val="center"/>
        </w:trPr>
        <w:tc>
          <w:tcPr>
            <w:tcW w:w="1453" w:type="dxa"/>
            <w:vMerge/>
            <w:tcBorders>
              <w:right w:val="double" w:sz="4" w:space="0" w:color="auto"/>
            </w:tcBorders>
          </w:tcPr>
          <w:p w14:paraId="26B44773" w14:textId="77777777" w:rsidR="00DE188D" w:rsidRPr="00FD773D" w:rsidRDefault="00DE188D" w:rsidP="00EB7EC6">
            <w:pPr>
              <w:rPr>
                <w:sz w:val="18"/>
                <w:szCs w:val="18"/>
              </w:rPr>
            </w:pPr>
          </w:p>
        </w:tc>
        <w:tc>
          <w:tcPr>
            <w:tcW w:w="8118" w:type="dxa"/>
            <w:gridSpan w:val="2"/>
            <w:tcBorders>
              <w:left w:val="double" w:sz="4" w:space="0" w:color="auto"/>
            </w:tcBorders>
          </w:tcPr>
          <w:p w14:paraId="6D25D274" w14:textId="3DE32309" w:rsidR="00DE188D" w:rsidRPr="00FD773D" w:rsidRDefault="00DE188D" w:rsidP="00782E3B">
            <w:pPr>
              <w:ind w:firstLineChars="100" w:firstLine="180"/>
              <w:rPr>
                <w:sz w:val="18"/>
                <w:szCs w:val="18"/>
              </w:rPr>
            </w:pPr>
            <w:r w:rsidRPr="00FD773D">
              <w:rPr>
                <w:sz w:val="18"/>
                <w:szCs w:val="18"/>
              </w:rPr>
              <w:t>XA_TDM_RDR_CONFIG_PARAM_OUTPUT</w:t>
            </w:r>
            <w:r w:rsidR="00782E3B" w:rsidRPr="00FD773D">
              <w:rPr>
                <w:sz w:val="18"/>
                <w:szCs w:val="18"/>
              </w:rPr>
              <w:t>2</w:t>
            </w:r>
          </w:p>
        </w:tc>
      </w:tr>
      <w:tr w:rsidR="00DE188D" w:rsidRPr="00FD773D" w14:paraId="35E7AAD7" w14:textId="77777777" w:rsidTr="00EB7EC6">
        <w:trPr>
          <w:trHeight w:val="338"/>
          <w:jc w:val="center"/>
        </w:trPr>
        <w:tc>
          <w:tcPr>
            <w:tcW w:w="1453" w:type="dxa"/>
            <w:vMerge/>
            <w:tcBorders>
              <w:right w:val="double" w:sz="4" w:space="0" w:color="auto"/>
            </w:tcBorders>
          </w:tcPr>
          <w:p w14:paraId="414C61AB" w14:textId="77777777" w:rsidR="00DE188D" w:rsidRPr="00FD773D" w:rsidRDefault="00DE188D" w:rsidP="00EB7EC6">
            <w:pPr>
              <w:rPr>
                <w:sz w:val="18"/>
                <w:szCs w:val="18"/>
              </w:rPr>
            </w:pPr>
          </w:p>
        </w:tc>
        <w:tc>
          <w:tcPr>
            <w:tcW w:w="8118" w:type="dxa"/>
            <w:gridSpan w:val="2"/>
            <w:tcBorders>
              <w:left w:val="double" w:sz="4" w:space="0" w:color="auto"/>
            </w:tcBorders>
          </w:tcPr>
          <w:p w14:paraId="2A4BB83C" w14:textId="77777777" w:rsidR="00DE188D" w:rsidRPr="00FD773D" w:rsidRDefault="00DE188D" w:rsidP="00EB7EC6">
            <w:pPr>
              <w:rPr>
                <w:sz w:val="18"/>
                <w:szCs w:val="18"/>
              </w:rPr>
            </w:pPr>
            <w:r w:rsidRPr="00FD773D">
              <w:rPr>
                <w:sz w:val="18"/>
                <w:szCs w:val="18"/>
              </w:rPr>
              <w:t>pv_value</w:t>
            </w:r>
          </w:p>
        </w:tc>
      </w:tr>
      <w:tr w:rsidR="00DE188D" w:rsidRPr="00FD773D" w14:paraId="5C001196" w14:textId="77777777" w:rsidTr="00BF3676">
        <w:trPr>
          <w:trHeight w:val="359"/>
          <w:jc w:val="center"/>
        </w:trPr>
        <w:tc>
          <w:tcPr>
            <w:tcW w:w="1453" w:type="dxa"/>
            <w:vMerge/>
            <w:tcBorders>
              <w:right w:val="double" w:sz="4" w:space="0" w:color="auto"/>
            </w:tcBorders>
          </w:tcPr>
          <w:p w14:paraId="1391DA2B" w14:textId="77777777" w:rsidR="00DE188D" w:rsidRPr="00FD773D" w:rsidRDefault="00DE188D" w:rsidP="00EB7EC6">
            <w:pPr>
              <w:rPr>
                <w:sz w:val="18"/>
                <w:szCs w:val="18"/>
              </w:rPr>
            </w:pPr>
          </w:p>
        </w:tc>
        <w:tc>
          <w:tcPr>
            <w:tcW w:w="8118" w:type="dxa"/>
            <w:gridSpan w:val="2"/>
            <w:tcBorders>
              <w:left w:val="double" w:sz="4" w:space="0" w:color="auto"/>
              <w:bottom w:val="single" w:sz="4" w:space="0" w:color="auto"/>
            </w:tcBorders>
          </w:tcPr>
          <w:p w14:paraId="0CA97527" w14:textId="40B75F65" w:rsidR="00DE188D" w:rsidRPr="00FD773D" w:rsidRDefault="00DE188D" w:rsidP="00BF3676">
            <w:pPr>
              <w:pStyle w:val="ReqText"/>
              <w:ind w:left="149"/>
              <w:rPr>
                <w:sz w:val="18"/>
                <w:szCs w:val="18"/>
              </w:rPr>
            </w:pPr>
            <w:r w:rsidRPr="00FD773D">
              <w:rPr>
                <w:sz w:val="18"/>
                <w:szCs w:val="18"/>
              </w:rPr>
              <w:t>Pointer to output destination value variable</w:t>
            </w:r>
          </w:p>
        </w:tc>
      </w:tr>
      <w:tr w:rsidR="00DE188D" w:rsidRPr="00FD773D" w14:paraId="560C8AC2" w14:textId="77777777" w:rsidTr="00EB7EC6">
        <w:trPr>
          <w:trHeight w:val="395"/>
          <w:jc w:val="center"/>
        </w:trPr>
        <w:tc>
          <w:tcPr>
            <w:tcW w:w="1453" w:type="dxa"/>
            <w:vMerge w:val="restart"/>
            <w:tcBorders>
              <w:right w:val="double" w:sz="4" w:space="0" w:color="auto"/>
            </w:tcBorders>
          </w:tcPr>
          <w:p w14:paraId="09AF9F15" w14:textId="77777777" w:rsidR="00DE188D" w:rsidRPr="00FD773D" w:rsidRDefault="00DE188D" w:rsidP="00EB7EC6">
            <w:pPr>
              <w:rPr>
                <w:sz w:val="18"/>
                <w:szCs w:val="18"/>
              </w:rPr>
            </w:pPr>
            <w:r w:rsidRPr="00FD773D">
              <w:rPr>
                <w:sz w:val="18"/>
                <w:szCs w:val="18"/>
              </w:rPr>
              <w:t>Return value</w:t>
            </w:r>
          </w:p>
        </w:tc>
        <w:tc>
          <w:tcPr>
            <w:tcW w:w="4843" w:type="dxa"/>
            <w:tcBorders>
              <w:left w:val="double" w:sz="4" w:space="0" w:color="auto"/>
              <w:right w:val="single" w:sz="4" w:space="0" w:color="auto"/>
            </w:tcBorders>
          </w:tcPr>
          <w:p w14:paraId="31769836" w14:textId="77777777" w:rsidR="00DE188D" w:rsidRPr="00FD773D" w:rsidRDefault="00DE188D" w:rsidP="00EB7EC6">
            <w:pPr>
              <w:rPr>
                <w:sz w:val="18"/>
                <w:szCs w:val="18"/>
              </w:rPr>
            </w:pPr>
            <w:r w:rsidRPr="00FD773D">
              <w:rPr>
                <w:sz w:val="18"/>
                <w:szCs w:val="18"/>
              </w:rPr>
              <w:t>XA_NO_ERROR</w:t>
            </w:r>
          </w:p>
        </w:tc>
        <w:tc>
          <w:tcPr>
            <w:tcW w:w="3275" w:type="dxa"/>
            <w:tcBorders>
              <w:left w:val="single" w:sz="4" w:space="0" w:color="auto"/>
            </w:tcBorders>
          </w:tcPr>
          <w:p w14:paraId="2DBA1035" w14:textId="77777777" w:rsidR="00DE188D" w:rsidRPr="00FD773D" w:rsidRDefault="00DE188D" w:rsidP="00EB7EC6">
            <w:pPr>
              <w:rPr>
                <w:sz w:val="18"/>
                <w:szCs w:val="18"/>
              </w:rPr>
            </w:pPr>
            <w:r w:rsidRPr="00FD773D">
              <w:rPr>
                <w:sz w:val="18"/>
                <w:szCs w:val="18"/>
              </w:rPr>
              <w:t>Normally ends.</w:t>
            </w:r>
          </w:p>
        </w:tc>
      </w:tr>
      <w:tr w:rsidR="00DE188D" w:rsidRPr="00FD773D" w14:paraId="7D0E2EFF" w14:textId="77777777" w:rsidTr="00EB7EC6">
        <w:trPr>
          <w:trHeight w:val="350"/>
          <w:jc w:val="center"/>
        </w:trPr>
        <w:tc>
          <w:tcPr>
            <w:tcW w:w="1453" w:type="dxa"/>
            <w:vMerge/>
            <w:tcBorders>
              <w:right w:val="double" w:sz="4" w:space="0" w:color="auto"/>
            </w:tcBorders>
          </w:tcPr>
          <w:p w14:paraId="3A341596" w14:textId="77777777" w:rsidR="00DE188D" w:rsidRPr="00FD773D" w:rsidRDefault="00DE188D" w:rsidP="00EB7EC6">
            <w:pPr>
              <w:rPr>
                <w:sz w:val="18"/>
                <w:szCs w:val="18"/>
              </w:rPr>
            </w:pPr>
          </w:p>
        </w:tc>
        <w:tc>
          <w:tcPr>
            <w:tcW w:w="4843" w:type="dxa"/>
            <w:tcBorders>
              <w:left w:val="double" w:sz="4" w:space="0" w:color="auto"/>
              <w:right w:val="single" w:sz="4" w:space="0" w:color="auto"/>
            </w:tcBorders>
          </w:tcPr>
          <w:p w14:paraId="7B2CDE8D" w14:textId="77777777" w:rsidR="00DE188D" w:rsidRPr="00FD773D" w:rsidRDefault="00DE188D" w:rsidP="00EB7EC6">
            <w:pPr>
              <w:rPr>
                <w:sz w:val="18"/>
                <w:szCs w:val="18"/>
              </w:rPr>
            </w:pPr>
            <w:r w:rsidRPr="00FD773D">
              <w:rPr>
                <w:sz w:val="18"/>
                <w:szCs w:val="18"/>
              </w:rPr>
              <w:t>XA_API_FATAL_MEM_ALLOC</w:t>
            </w:r>
          </w:p>
        </w:tc>
        <w:tc>
          <w:tcPr>
            <w:tcW w:w="3275" w:type="dxa"/>
            <w:tcBorders>
              <w:left w:val="single" w:sz="4" w:space="0" w:color="auto"/>
            </w:tcBorders>
          </w:tcPr>
          <w:p w14:paraId="0362B6DF" w14:textId="77777777" w:rsidR="00DE188D" w:rsidRPr="00FD773D" w:rsidRDefault="00DE188D" w:rsidP="00EB7EC6">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DE188D" w:rsidRPr="00FD773D" w14:paraId="2CDF611D" w14:textId="77777777" w:rsidTr="00EB7EC6">
        <w:trPr>
          <w:trHeight w:val="350"/>
          <w:jc w:val="center"/>
        </w:trPr>
        <w:tc>
          <w:tcPr>
            <w:tcW w:w="1453" w:type="dxa"/>
            <w:vMerge/>
            <w:tcBorders>
              <w:right w:val="double" w:sz="4" w:space="0" w:color="auto"/>
            </w:tcBorders>
          </w:tcPr>
          <w:p w14:paraId="242DF05D" w14:textId="77777777" w:rsidR="00DE188D" w:rsidRPr="00FD773D" w:rsidRDefault="00DE188D" w:rsidP="00EB7EC6">
            <w:pPr>
              <w:rPr>
                <w:sz w:val="18"/>
                <w:szCs w:val="18"/>
              </w:rPr>
            </w:pPr>
          </w:p>
        </w:tc>
        <w:tc>
          <w:tcPr>
            <w:tcW w:w="4843" w:type="dxa"/>
            <w:tcBorders>
              <w:left w:val="double" w:sz="4" w:space="0" w:color="auto"/>
              <w:right w:val="single" w:sz="4" w:space="0" w:color="auto"/>
            </w:tcBorders>
          </w:tcPr>
          <w:p w14:paraId="116ADFDA" w14:textId="77777777" w:rsidR="00DE188D" w:rsidRPr="00FD773D" w:rsidRDefault="00DE188D" w:rsidP="00EB7EC6">
            <w:pPr>
              <w:rPr>
                <w:sz w:val="18"/>
                <w:szCs w:val="18"/>
              </w:rPr>
            </w:pPr>
            <w:r w:rsidRPr="00FD773D">
              <w:rPr>
                <w:sz w:val="18"/>
                <w:szCs w:val="18"/>
              </w:rPr>
              <w:t>XA_API_FATAL_MEM_ALIGN</w:t>
            </w:r>
          </w:p>
        </w:tc>
        <w:tc>
          <w:tcPr>
            <w:tcW w:w="3275" w:type="dxa"/>
            <w:tcBorders>
              <w:left w:val="single" w:sz="4" w:space="0" w:color="auto"/>
            </w:tcBorders>
          </w:tcPr>
          <w:p w14:paraId="4C1A6D49" w14:textId="77777777" w:rsidR="00DE188D" w:rsidRPr="00FD773D" w:rsidRDefault="00DE188D" w:rsidP="00EB7EC6">
            <w:pPr>
              <w:rPr>
                <w:sz w:val="18"/>
                <w:szCs w:val="18"/>
                <w:lang w:eastAsia="x-none"/>
              </w:rPr>
            </w:pPr>
            <w:r w:rsidRPr="00FD773D">
              <w:rPr>
                <w:sz w:val="18"/>
                <w:szCs w:val="18"/>
                <w:lang w:eastAsia="x-none"/>
              </w:rPr>
              <w:t>p_xa_module_obj is not aligned to 4 bytes.</w:t>
            </w:r>
          </w:p>
        </w:tc>
      </w:tr>
      <w:tr w:rsidR="00DE188D" w:rsidRPr="00FD773D" w14:paraId="165533E4" w14:textId="77777777" w:rsidTr="00EB7EC6">
        <w:trPr>
          <w:trHeight w:val="350"/>
          <w:jc w:val="center"/>
        </w:trPr>
        <w:tc>
          <w:tcPr>
            <w:tcW w:w="1453" w:type="dxa"/>
            <w:vMerge/>
            <w:tcBorders>
              <w:right w:val="double" w:sz="4" w:space="0" w:color="auto"/>
            </w:tcBorders>
          </w:tcPr>
          <w:p w14:paraId="109D55FA" w14:textId="77777777" w:rsidR="00DE188D" w:rsidRPr="00FD773D" w:rsidRDefault="00DE188D" w:rsidP="00EB7EC6">
            <w:pPr>
              <w:rPr>
                <w:sz w:val="18"/>
                <w:szCs w:val="18"/>
              </w:rPr>
            </w:pPr>
          </w:p>
        </w:tc>
        <w:tc>
          <w:tcPr>
            <w:tcW w:w="4843" w:type="dxa"/>
            <w:tcBorders>
              <w:left w:val="double" w:sz="4" w:space="0" w:color="auto"/>
              <w:right w:val="single" w:sz="4" w:space="0" w:color="auto"/>
            </w:tcBorders>
          </w:tcPr>
          <w:p w14:paraId="7EF81363" w14:textId="77777777" w:rsidR="00DE188D" w:rsidRPr="00FD773D" w:rsidRDefault="00DE188D" w:rsidP="00EB7EC6">
            <w:pPr>
              <w:rPr>
                <w:sz w:val="18"/>
                <w:szCs w:val="18"/>
              </w:rPr>
            </w:pPr>
            <w:r w:rsidRPr="00FD773D">
              <w:rPr>
                <w:sz w:val="18"/>
                <w:szCs w:val="18"/>
              </w:rPr>
              <w:t>XA_TDM_RDR_CONFIG_FATAL_STATE</w:t>
            </w:r>
          </w:p>
        </w:tc>
        <w:tc>
          <w:tcPr>
            <w:tcW w:w="3275" w:type="dxa"/>
            <w:tcBorders>
              <w:left w:val="single" w:sz="4" w:space="0" w:color="auto"/>
            </w:tcBorders>
          </w:tcPr>
          <w:p w14:paraId="0E0CA651" w14:textId="117FF8ED" w:rsidR="00DE188D" w:rsidRPr="00FD773D" w:rsidRDefault="00DE188D" w:rsidP="00EB7EC6">
            <w:pPr>
              <w:rPr>
                <w:sz w:val="18"/>
                <w:szCs w:val="18"/>
                <w:lang w:eastAsia="x-none"/>
              </w:rPr>
            </w:pPr>
            <w:r w:rsidRPr="00FD773D">
              <w:rPr>
                <w:sz w:val="18"/>
                <w:szCs w:val="18"/>
                <w:lang w:eastAsia="x-none"/>
              </w:rPr>
              <w:t>Incorrect sequence call (i.e. call before pre-configuration step</w:t>
            </w:r>
            <w:r w:rsidR="00467AD1" w:rsidRPr="00FD773D">
              <w:rPr>
                <w:sz w:val="18"/>
                <w:szCs w:val="18"/>
                <w:lang w:eastAsia="x-none"/>
              </w:rPr>
              <w:t xml:space="preserve"> or call after post-configuration step</w:t>
            </w:r>
            <w:r w:rsidRPr="00FD773D">
              <w:rPr>
                <w:sz w:val="18"/>
                <w:szCs w:val="18"/>
                <w:lang w:eastAsia="x-none"/>
              </w:rPr>
              <w:t>)</w:t>
            </w:r>
          </w:p>
        </w:tc>
      </w:tr>
      <w:tr w:rsidR="00DE188D" w:rsidRPr="00FD773D" w14:paraId="03B8A217" w14:textId="77777777" w:rsidTr="00EB7EC6">
        <w:trPr>
          <w:trHeight w:val="350"/>
          <w:jc w:val="center"/>
        </w:trPr>
        <w:tc>
          <w:tcPr>
            <w:tcW w:w="1453" w:type="dxa"/>
            <w:vMerge/>
            <w:tcBorders>
              <w:right w:val="double" w:sz="4" w:space="0" w:color="auto"/>
            </w:tcBorders>
          </w:tcPr>
          <w:p w14:paraId="5DB469B9" w14:textId="77777777" w:rsidR="00DE188D" w:rsidRPr="00FD773D" w:rsidRDefault="00DE188D" w:rsidP="00EB7EC6">
            <w:pPr>
              <w:rPr>
                <w:sz w:val="18"/>
                <w:szCs w:val="18"/>
              </w:rPr>
            </w:pPr>
          </w:p>
        </w:tc>
        <w:tc>
          <w:tcPr>
            <w:tcW w:w="4843" w:type="dxa"/>
            <w:tcBorders>
              <w:left w:val="double" w:sz="4" w:space="0" w:color="auto"/>
              <w:right w:val="single" w:sz="4" w:space="0" w:color="auto"/>
            </w:tcBorders>
          </w:tcPr>
          <w:p w14:paraId="6D48CB60" w14:textId="77777777" w:rsidR="00DE188D" w:rsidRPr="00FD773D" w:rsidRDefault="00DE188D" w:rsidP="00EB7EC6">
            <w:pPr>
              <w:rPr>
                <w:sz w:val="18"/>
                <w:szCs w:val="18"/>
              </w:rPr>
            </w:pPr>
            <w:r w:rsidRPr="00FD773D">
              <w:rPr>
                <w:sz w:val="18"/>
                <w:szCs w:val="18"/>
              </w:rPr>
              <w:t>XA_TDM_RDR_CONFIG_FATAL_INVALID_OUTPUT</w:t>
            </w:r>
          </w:p>
        </w:tc>
        <w:tc>
          <w:tcPr>
            <w:tcW w:w="3275" w:type="dxa"/>
            <w:tcBorders>
              <w:left w:val="single" w:sz="4" w:space="0" w:color="auto"/>
            </w:tcBorders>
          </w:tcPr>
          <w:p w14:paraId="1CAF14AB" w14:textId="55A674E3" w:rsidR="00DE188D" w:rsidRPr="00FD773D" w:rsidRDefault="00A145EA" w:rsidP="00D13749">
            <w:pPr>
              <w:rPr>
                <w:sz w:val="18"/>
                <w:szCs w:val="18"/>
                <w:lang w:eastAsia="x-none"/>
              </w:rPr>
            </w:pPr>
            <w:r w:rsidRPr="00FD773D">
              <w:rPr>
                <w:sz w:val="18"/>
                <w:szCs w:val="18"/>
                <w:lang w:eastAsia="x-none"/>
              </w:rPr>
              <w:t xml:space="preserve">TDM </w:t>
            </w:r>
            <w:r w:rsidR="00DE188D" w:rsidRPr="00FD773D">
              <w:rPr>
                <w:sz w:val="18"/>
                <w:szCs w:val="18"/>
                <w:lang w:eastAsia="x-none"/>
              </w:rPr>
              <w:t xml:space="preserve">PCM output </w:t>
            </w:r>
            <w:r w:rsidRPr="00FD773D">
              <w:rPr>
                <w:sz w:val="18"/>
                <w:szCs w:val="18"/>
                <w:lang w:eastAsia="x-none"/>
              </w:rPr>
              <w:t>device</w:t>
            </w:r>
            <w:r w:rsidR="00DE188D" w:rsidRPr="00FD773D">
              <w:rPr>
                <w:sz w:val="18"/>
                <w:szCs w:val="18"/>
                <w:lang w:eastAsia="x-none"/>
              </w:rPr>
              <w:t xml:space="preserve"> is </w:t>
            </w:r>
            <w:r w:rsidR="00D13749" w:rsidRPr="00FD773D">
              <w:rPr>
                <w:sz w:val="18"/>
                <w:szCs w:val="18"/>
                <w:lang w:eastAsia="x-none"/>
              </w:rPr>
              <w:t>out of range.</w:t>
            </w:r>
          </w:p>
        </w:tc>
      </w:tr>
      <w:tr w:rsidR="00DE188D" w:rsidRPr="00FD773D" w14:paraId="0C0E95FB" w14:textId="77777777" w:rsidTr="00EB7EC6">
        <w:trPr>
          <w:jc w:val="center"/>
        </w:trPr>
        <w:tc>
          <w:tcPr>
            <w:tcW w:w="1453" w:type="dxa"/>
            <w:tcBorders>
              <w:right w:val="double" w:sz="4" w:space="0" w:color="auto"/>
            </w:tcBorders>
          </w:tcPr>
          <w:p w14:paraId="5D2F0826" w14:textId="77777777" w:rsidR="00DE188D" w:rsidRPr="00FD773D" w:rsidRDefault="00DE188D" w:rsidP="00EB7EC6">
            <w:pPr>
              <w:rPr>
                <w:sz w:val="18"/>
                <w:szCs w:val="18"/>
              </w:rPr>
            </w:pPr>
            <w:r w:rsidRPr="00FD773D">
              <w:rPr>
                <w:sz w:val="18"/>
                <w:szCs w:val="18"/>
              </w:rPr>
              <w:t>Restrictions</w:t>
            </w:r>
          </w:p>
        </w:tc>
        <w:tc>
          <w:tcPr>
            <w:tcW w:w="8118" w:type="dxa"/>
            <w:gridSpan w:val="2"/>
            <w:tcBorders>
              <w:left w:val="double" w:sz="4" w:space="0" w:color="auto"/>
            </w:tcBorders>
          </w:tcPr>
          <w:p w14:paraId="64EC923A" w14:textId="77777777" w:rsidR="00BF3676" w:rsidRPr="00FD773D" w:rsidRDefault="00BF3676" w:rsidP="00BF3676">
            <w:pPr>
              <w:pStyle w:val="ReqText"/>
              <w:rPr>
                <w:sz w:val="18"/>
                <w:szCs w:val="18"/>
              </w:rPr>
            </w:pPr>
            <w:r w:rsidRPr="00FD773D">
              <w:rPr>
                <w:sz w:val="18"/>
                <w:szCs w:val="18"/>
              </w:rPr>
              <w:t>List of supported module:</w:t>
            </w:r>
          </w:p>
          <w:p w14:paraId="62B2B1C1" w14:textId="77777777" w:rsidR="00BF3676" w:rsidRPr="00FD773D" w:rsidRDefault="00BF3676" w:rsidP="00BF3676">
            <w:pPr>
              <w:pStyle w:val="ReqText"/>
              <w:rPr>
                <w:sz w:val="18"/>
                <w:szCs w:val="18"/>
              </w:rPr>
            </w:pPr>
          </w:p>
          <w:tbl>
            <w:tblPr>
              <w:tblStyle w:val="TableGrid"/>
              <w:tblW w:w="0" w:type="auto"/>
              <w:tblLook w:val="04A0" w:firstRow="1" w:lastRow="0" w:firstColumn="1" w:lastColumn="0" w:noHBand="0" w:noVBand="1"/>
            </w:tblPr>
            <w:tblGrid>
              <w:gridCol w:w="2304"/>
              <w:gridCol w:w="2430"/>
            </w:tblGrid>
            <w:tr w:rsidR="00BF3676" w:rsidRPr="00FD773D" w14:paraId="65CFCA5D" w14:textId="77777777" w:rsidTr="00B464EB">
              <w:tc>
                <w:tcPr>
                  <w:tcW w:w="2304" w:type="dxa"/>
                  <w:tcBorders>
                    <w:bottom w:val="double" w:sz="4" w:space="0" w:color="auto"/>
                  </w:tcBorders>
                </w:tcPr>
                <w:p w14:paraId="7C5A2E86" w14:textId="77777777" w:rsidR="00BF3676" w:rsidRPr="00FD773D" w:rsidRDefault="00BF3676" w:rsidP="00BF3676">
                  <w:pPr>
                    <w:pStyle w:val="ReqText"/>
                    <w:rPr>
                      <w:sz w:val="18"/>
                      <w:szCs w:val="18"/>
                    </w:rPr>
                  </w:pPr>
                  <w:r w:rsidRPr="00FD773D">
                    <w:rPr>
                      <w:sz w:val="18"/>
                      <w:szCs w:val="18"/>
                    </w:rPr>
                    <w:t>Macro</w:t>
                  </w:r>
                </w:p>
              </w:tc>
              <w:tc>
                <w:tcPr>
                  <w:tcW w:w="2430" w:type="dxa"/>
                  <w:tcBorders>
                    <w:bottom w:val="double" w:sz="4" w:space="0" w:color="auto"/>
                  </w:tcBorders>
                </w:tcPr>
                <w:p w14:paraId="2AB7BCB9" w14:textId="77777777" w:rsidR="00BF3676" w:rsidRPr="00FD773D" w:rsidRDefault="00BF3676" w:rsidP="00BF3676">
                  <w:pPr>
                    <w:pStyle w:val="ReqText"/>
                    <w:rPr>
                      <w:sz w:val="18"/>
                      <w:szCs w:val="18"/>
                    </w:rPr>
                  </w:pPr>
                  <w:r w:rsidRPr="00FD773D">
                    <w:rPr>
                      <w:sz w:val="18"/>
                      <w:szCs w:val="18"/>
                    </w:rPr>
                    <w:t>Value</w:t>
                  </w:r>
                </w:p>
              </w:tc>
            </w:tr>
            <w:tr w:rsidR="00BF3676" w:rsidRPr="00FD773D" w14:paraId="121B7EF3" w14:textId="77777777" w:rsidTr="00B464EB">
              <w:tc>
                <w:tcPr>
                  <w:tcW w:w="2304" w:type="dxa"/>
                  <w:tcBorders>
                    <w:top w:val="double" w:sz="4" w:space="0" w:color="auto"/>
                  </w:tcBorders>
                </w:tcPr>
                <w:p w14:paraId="6F9344B9" w14:textId="77777777" w:rsidR="00BF3676" w:rsidRPr="00FD773D" w:rsidRDefault="00BF3676" w:rsidP="00BF3676">
                  <w:pPr>
                    <w:pStyle w:val="ReqText"/>
                    <w:rPr>
                      <w:sz w:val="18"/>
                      <w:szCs w:val="18"/>
                    </w:rPr>
                  </w:pPr>
                  <w:r w:rsidRPr="00FD773D">
                    <w:rPr>
                      <w:sz w:val="18"/>
                      <w:szCs w:val="18"/>
                    </w:rPr>
                    <w:t>SSI00</w:t>
                  </w:r>
                </w:p>
              </w:tc>
              <w:tc>
                <w:tcPr>
                  <w:tcW w:w="2430" w:type="dxa"/>
                  <w:tcBorders>
                    <w:top w:val="double" w:sz="4" w:space="0" w:color="auto"/>
                  </w:tcBorders>
                </w:tcPr>
                <w:p w14:paraId="7FC05F78" w14:textId="77777777" w:rsidR="00BF3676" w:rsidRPr="00FD773D" w:rsidRDefault="00BF3676" w:rsidP="00BF3676">
                  <w:pPr>
                    <w:pStyle w:val="ReqText"/>
                    <w:rPr>
                      <w:sz w:val="18"/>
                      <w:szCs w:val="18"/>
                    </w:rPr>
                  </w:pPr>
                  <w:r w:rsidRPr="00FD773D">
                    <w:rPr>
                      <w:sz w:val="18"/>
                      <w:szCs w:val="18"/>
                    </w:rPr>
                    <w:t>0</w:t>
                  </w:r>
                </w:p>
              </w:tc>
            </w:tr>
            <w:tr w:rsidR="00BF3676" w:rsidRPr="00FD773D" w14:paraId="32C91FE2" w14:textId="77777777" w:rsidTr="00B464EB">
              <w:tc>
                <w:tcPr>
                  <w:tcW w:w="2304" w:type="dxa"/>
                </w:tcPr>
                <w:p w14:paraId="43E1E999" w14:textId="77777777" w:rsidR="00BF3676" w:rsidRPr="00FD773D" w:rsidRDefault="00BF3676" w:rsidP="00BF3676">
                  <w:pPr>
                    <w:pStyle w:val="ReqText"/>
                    <w:rPr>
                      <w:sz w:val="18"/>
                      <w:szCs w:val="18"/>
                    </w:rPr>
                  </w:pPr>
                  <w:r w:rsidRPr="00FD773D">
                    <w:rPr>
                      <w:sz w:val="18"/>
                      <w:szCs w:val="18"/>
                    </w:rPr>
                    <w:t>SSI10</w:t>
                  </w:r>
                </w:p>
              </w:tc>
              <w:tc>
                <w:tcPr>
                  <w:tcW w:w="2430" w:type="dxa"/>
                </w:tcPr>
                <w:p w14:paraId="4CCB6AB2" w14:textId="77777777" w:rsidR="00BF3676" w:rsidRPr="00FD773D" w:rsidRDefault="00BF3676" w:rsidP="00BF3676">
                  <w:pPr>
                    <w:pStyle w:val="ReqText"/>
                    <w:rPr>
                      <w:sz w:val="18"/>
                      <w:szCs w:val="18"/>
                    </w:rPr>
                  </w:pPr>
                  <w:r w:rsidRPr="00FD773D">
                    <w:rPr>
                      <w:sz w:val="18"/>
                      <w:szCs w:val="18"/>
                    </w:rPr>
                    <w:t>10</w:t>
                  </w:r>
                </w:p>
              </w:tc>
            </w:tr>
            <w:tr w:rsidR="00BF3676" w:rsidRPr="00FD773D" w14:paraId="7613ED61" w14:textId="77777777" w:rsidTr="00B464EB">
              <w:tc>
                <w:tcPr>
                  <w:tcW w:w="2304" w:type="dxa"/>
                </w:tcPr>
                <w:p w14:paraId="68D8E62F" w14:textId="77777777" w:rsidR="00BF3676" w:rsidRPr="00FD773D" w:rsidRDefault="00BF3676" w:rsidP="00BF3676">
                  <w:pPr>
                    <w:pStyle w:val="ReqText"/>
                    <w:rPr>
                      <w:sz w:val="18"/>
                      <w:szCs w:val="18"/>
                    </w:rPr>
                  </w:pPr>
                  <w:r w:rsidRPr="00FD773D">
                    <w:rPr>
                      <w:sz w:val="18"/>
                      <w:szCs w:val="18"/>
                    </w:rPr>
                    <w:t>SSI20</w:t>
                  </w:r>
                </w:p>
              </w:tc>
              <w:tc>
                <w:tcPr>
                  <w:tcW w:w="2430" w:type="dxa"/>
                </w:tcPr>
                <w:p w14:paraId="6403850B" w14:textId="77777777" w:rsidR="00BF3676" w:rsidRPr="00FD773D" w:rsidRDefault="00BF3676" w:rsidP="00BF3676">
                  <w:pPr>
                    <w:pStyle w:val="ReqText"/>
                    <w:rPr>
                      <w:sz w:val="18"/>
                      <w:szCs w:val="18"/>
                    </w:rPr>
                  </w:pPr>
                  <w:r w:rsidRPr="00FD773D">
                    <w:rPr>
                      <w:sz w:val="18"/>
                      <w:szCs w:val="18"/>
                    </w:rPr>
                    <w:t>20</w:t>
                  </w:r>
                </w:p>
              </w:tc>
            </w:tr>
            <w:tr w:rsidR="00BF3676" w:rsidRPr="00FD773D" w14:paraId="30AFBCFB" w14:textId="77777777" w:rsidTr="00B464EB">
              <w:tc>
                <w:tcPr>
                  <w:tcW w:w="2304" w:type="dxa"/>
                </w:tcPr>
                <w:p w14:paraId="7586A223" w14:textId="77777777" w:rsidR="00BF3676" w:rsidRPr="00FD773D" w:rsidRDefault="00BF3676" w:rsidP="00BF3676">
                  <w:pPr>
                    <w:pStyle w:val="ReqText"/>
                    <w:rPr>
                      <w:sz w:val="18"/>
                      <w:szCs w:val="18"/>
                    </w:rPr>
                  </w:pPr>
                  <w:r w:rsidRPr="00FD773D">
                    <w:rPr>
                      <w:sz w:val="18"/>
                      <w:szCs w:val="18"/>
                    </w:rPr>
                    <w:t>SSI30</w:t>
                  </w:r>
                </w:p>
              </w:tc>
              <w:tc>
                <w:tcPr>
                  <w:tcW w:w="2430" w:type="dxa"/>
                </w:tcPr>
                <w:p w14:paraId="49071B51" w14:textId="77777777" w:rsidR="00BF3676" w:rsidRPr="00FD773D" w:rsidRDefault="00BF3676" w:rsidP="00BF3676">
                  <w:pPr>
                    <w:pStyle w:val="ReqText"/>
                    <w:rPr>
                      <w:sz w:val="18"/>
                      <w:szCs w:val="18"/>
                    </w:rPr>
                  </w:pPr>
                  <w:r w:rsidRPr="00FD773D">
                    <w:rPr>
                      <w:sz w:val="18"/>
                      <w:szCs w:val="18"/>
                    </w:rPr>
                    <w:t>30</w:t>
                  </w:r>
                </w:p>
              </w:tc>
            </w:tr>
            <w:tr w:rsidR="00BF3676" w:rsidRPr="00FD773D" w14:paraId="0C6D6F91" w14:textId="77777777" w:rsidTr="00B464EB">
              <w:tc>
                <w:tcPr>
                  <w:tcW w:w="2304" w:type="dxa"/>
                </w:tcPr>
                <w:p w14:paraId="60F1B8C1" w14:textId="77777777" w:rsidR="00BF3676" w:rsidRPr="00FD773D" w:rsidRDefault="00BF3676" w:rsidP="00BF3676">
                  <w:pPr>
                    <w:pStyle w:val="ReqText"/>
                    <w:rPr>
                      <w:sz w:val="18"/>
                      <w:szCs w:val="18"/>
                    </w:rPr>
                  </w:pPr>
                  <w:r w:rsidRPr="00FD773D">
                    <w:rPr>
                      <w:sz w:val="18"/>
                      <w:szCs w:val="18"/>
                    </w:rPr>
                    <w:t>SSI40</w:t>
                  </w:r>
                </w:p>
              </w:tc>
              <w:tc>
                <w:tcPr>
                  <w:tcW w:w="2430" w:type="dxa"/>
                </w:tcPr>
                <w:p w14:paraId="3449C092" w14:textId="77777777" w:rsidR="00BF3676" w:rsidRPr="00FD773D" w:rsidRDefault="00BF3676" w:rsidP="00BF3676">
                  <w:pPr>
                    <w:pStyle w:val="ReqText"/>
                    <w:rPr>
                      <w:sz w:val="18"/>
                      <w:szCs w:val="18"/>
                    </w:rPr>
                  </w:pPr>
                  <w:r w:rsidRPr="00FD773D">
                    <w:rPr>
                      <w:sz w:val="18"/>
                      <w:szCs w:val="18"/>
                    </w:rPr>
                    <w:t>40</w:t>
                  </w:r>
                </w:p>
              </w:tc>
            </w:tr>
            <w:tr w:rsidR="00BF3676" w:rsidRPr="00FD773D" w14:paraId="7DC01B60" w14:textId="77777777" w:rsidTr="00B464EB">
              <w:tc>
                <w:tcPr>
                  <w:tcW w:w="2304" w:type="dxa"/>
                </w:tcPr>
                <w:p w14:paraId="5D5DCEF0" w14:textId="77777777" w:rsidR="00BF3676" w:rsidRPr="00FD773D" w:rsidRDefault="00BF3676" w:rsidP="00BF3676">
                  <w:pPr>
                    <w:pStyle w:val="ReqText"/>
                    <w:rPr>
                      <w:sz w:val="18"/>
                      <w:szCs w:val="18"/>
                    </w:rPr>
                  </w:pPr>
                  <w:r w:rsidRPr="00FD773D">
                    <w:rPr>
                      <w:sz w:val="18"/>
                      <w:szCs w:val="18"/>
                    </w:rPr>
                    <w:t>SSI90</w:t>
                  </w:r>
                </w:p>
              </w:tc>
              <w:tc>
                <w:tcPr>
                  <w:tcW w:w="2430" w:type="dxa"/>
                </w:tcPr>
                <w:p w14:paraId="72D8AF0B" w14:textId="77777777" w:rsidR="00BF3676" w:rsidRPr="00FD773D" w:rsidRDefault="00BF3676" w:rsidP="00BF3676">
                  <w:pPr>
                    <w:pStyle w:val="ReqText"/>
                    <w:rPr>
                      <w:sz w:val="18"/>
                      <w:szCs w:val="18"/>
                    </w:rPr>
                  </w:pPr>
                  <w:r w:rsidRPr="00FD773D">
                    <w:rPr>
                      <w:sz w:val="18"/>
                      <w:szCs w:val="18"/>
                    </w:rPr>
                    <w:t>90</w:t>
                  </w:r>
                </w:p>
              </w:tc>
            </w:tr>
            <w:tr w:rsidR="00BF3676" w:rsidRPr="00FD773D" w14:paraId="4E4BCAA8" w14:textId="77777777" w:rsidTr="00B464EB">
              <w:tc>
                <w:tcPr>
                  <w:tcW w:w="2304" w:type="dxa"/>
                </w:tcPr>
                <w:p w14:paraId="4DE71EBF" w14:textId="77777777" w:rsidR="00BF3676" w:rsidRPr="00FD773D" w:rsidRDefault="00BF3676" w:rsidP="00BF3676">
                  <w:pPr>
                    <w:pStyle w:val="ReqText"/>
                    <w:rPr>
                      <w:sz w:val="18"/>
                      <w:szCs w:val="18"/>
                    </w:rPr>
                  </w:pPr>
                  <w:r w:rsidRPr="00FD773D">
                    <w:rPr>
                      <w:sz w:val="18"/>
                      <w:szCs w:val="18"/>
                    </w:rPr>
                    <w:t>SCU_SRCI0</w:t>
                  </w:r>
                </w:p>
              </w:tc>
              <w:tc>
                <w:tcPr>
                  <w:tcW w:w="2430" w:type="dxa"/>
                </w:tcPr>
                <w:p w14:paraId="36935C61" w14:textId="77777777" w:rsidR="00BF3676" w:rsidRPr="00FD773D" w:rsidRDefault="00BF3676" w:rsidP="00BF3676">
                  <w:pPr>
                    <w:pStyle w:val="ReqText"/>
                    <w:rPr>
                      <w:sz w:val="18"/>
                      <w:szCs w:val="18"/>
                    </w:rPr>
                  </w:pPr>
                  <w:r w:rsidRPr="00FD773D">
                    <w:rPr>
                      <w:sz w:val="18"/>
                      <w:szCs w:val="18"/>
                    </w:rPr>
                    <w:t>110</w:t>
                  </w:r>
                </w:p>
              </w:tc>
            </w:tr>
            <w:tr w:rsidR="00BF3676" w:rsidRPr="00FD773D" w14:paraId="72556B06" w14:textId="77777777" w:rsidTr="00B464EB">
              <w:tc>
                <w:tcPr>
                  <w:tcW w:w="2304" w:type="dxa"/>
                </w:tcPr>
                <w:p w14:paraId="4CAA6B91" w14:textId="77777777" w:rsidR="00BF3676" w:rsidRPr="00FD773D" w:rsidRDefault="00BF3676" w:rsidP="00BF3676">
                  <w:pPr>
                    <w:pStyle w:val="ReqText"/>
                    <w:rPr>
                      <w:sz w:val="18"/>
                      <w:szCs w:val="18"/>
                    </w:rPr>
                  </w:pPr>
                  <w:r w:rsidRPr="00FD773D">
                    <w:rPr>
                      <w:sz w:val="18"/>
                      <w:szCs w:val="18"/>
                    </w:rPr>
                    <w:t>SCU_SRCI1</w:t>
                  </w:r>
                </w:p>
              </w:tc>
              <w:tc>
                <w:tcPr>
                  <w:tcW w:w="2430" w:type="dxa"/>
                </w:tcPr>
                <w:p w14:paraId="40ED8007" w14:textId="77777777" w:rsidR="00BF3676" w:rsidRPr="00FD773D" w:rsidRDefault="00BF3676" w:rsidP="00BF3676">
                  <w:pPr>
                    <w:pStyle w:val="ReqText"/>
                    <w:rPr>
                      <w:sz w:val="18"/>
                      <w:szCs w:val="18"/>
                    </w:rPr>
                  </w:pPr>
                  <w:r w:rsidRPr="00FD773D">
                    <w:rPr>
                      <w:sz w:val="18"/>
                      <w:szCs w:val="18"/>
                    </w:rPr>
                    <w:t>111</w:t>
                  </w:r>
                </w:p>
              </w:tc>
            </w:tr>
            <w:tr w:rsidR="00BF3676" w:rsidRPr="00FD773D" w14:paraId="11163817" w14:textId="77777777" w:rsidTr="00B464EB">
              <w:tc>
                <w:tcPr>
                  <w:tcW w:w="2304" w:type="dxa"/>
                </w:tcPr>
                <w:p w14:paraId="51F7C741" w14:textId="77777777" w:rsidR="00BF3676" w:rsidRPr="00FD773D" w:rsidRDefault="00BF3676" w:rsidP="00BF3676">
                  <w:pPr>
                    <w:pStyle w:val="ReqText"/>
                    <w:rPr>
                      <w:sz w:val="18"/>
                      <w:szCs w:val="18"/>
                    </w:rPr>
                  </w:pPr>
                  <w:r w:rsidRPr="00FD773D">
                    <w:rPr>
                      <w:sz w:val="18"/>
                      <w:szCs w:val="18"/>
                    </w:rPr>
                    <w:t>SCU_SRCI3</w:t>
                  </w:r>
                </w:p>
              </w:tc>
              <w:tc>
                <w:tcPr>
                  <w:tcW w:w="2430" w:type="dxa"/>
                </w:tcPr>
                <w:p w14:paraId="29A3EF0B" w14:textId="77777777" w:rsidR="00BF3676" w:rsidRPr="00FD773D" w:rsidRDefault="00BF3676" w:rsidP="00BF3676">
                  <w:pPr>
                    <w:pStyle w:val="ReqText"/>
                    <w:rPr>
                      <w:sz w:val="18"/>
                      <w:szCs w:val="18"/>
                    </w:rPr>
                  </w:pPr>
                  <w:r w:rsidRPr="00FD773D">
                    <w:rPr>
                      <w:sz w:val="18"/>
                      <w:szCs w:val="18"/>
                    </w:rPr>
                    <w:t>113</w:t>
                  </w:r>
                </w:p>
              </w:tc>
            </w:tr>
            <w:tr w:rsidR="00BF3676" w:rsidRPr="00FD773D" w14:paraId="514A3164" w14:textId="77777777" w:rsidTr="00B464EB">
              <w:tc>
                <w:tcPr>
                  <w:tcW w:w="2304" w:type="dxa"/>
                </w:tcPr>
                <w:p w14:paraId="1C727B96" w14:textId="77777777" w:rsidR="00BF3676" w:rsidRPr="00FD773D" w:rsidRDefault="00BF3676" w:rsidP="00BF3676">
                  <w:pPr>
                    <w:pStyle w:val="ReqText"/>
                    <w:rPr>
                      <w:sz w:val="18"/>
                      <w:szCs w:val="18"/>
                    </w:rPr>
                  </w:pPr>
                  <w:r w:rsidRPr="00FD773D">
                    <w:rPr>
                      <w:sz w:val="18"/>
                      <w:szCs w:val="18"/>
                    </w:rPr>
                    <w:t>SCU_SRCI4</w:t>
                  </w:r>
                </w:p>
              </w:tc>
              <w:tc>
                <w:tcPr>
                  <w:tcW w:w="2430" w:type="dxa"/>
                </w:tcPr>
                <w:p w14:paraId="6EFBE9EE" w14:textId="77777777" w:rsidR="00BF3676" w:rsidRPr="00FD773D" w:rsidRDefault="00BF3676" w:rsidP="00BF3676">
                  <w:pPr>
                    <w:pStyle w:val="ReqText"/>
                    <w:rPr>
                      <w:sz w:val="18"/>
                      <w:szCs w:val="18"/>
                    </w:rPr>
                  </w:pPr>
                  <w:r w:rsidRPr="00FD773D">
                    <w:rPr>
                      <w:sz w:val="18"/>
                      <w:szCs w:val="18"/>
                    </w:rPr>
                    <w:t>114</w:t>
                  </w:r>
                </w:p>
              </w:tc>
            </w:tr>
          </w:tbl>
          <w:p w14:paraId="705871B1" w14:textId="583ADAE6" w:rsidR="00DE188D" w:rsidRPr="00FD773D" w:rsidRDefault="00DE188D" w:rsidP="00EB7EC6">
            <w:pPr>
              <w:rPr>
                <w:sz w:val="18"/>
                <w:szCs w:val="18"/>
              </w:rPr>
            </w:pPr>
          </w:p>
        </w:tc>
      </w:tr>
    </w:tbl>
    <w:p w14:paraId="558A2CC3" w14:textId="4695CCDF" w:rsidR="00FC6FA0" w:rsidRDefault="00FC6FA0" w:rsidP="00FC6FA0">
      <w:pPr>
        <w:pStyle w:val="ReqID"/>
      </w:pPr>
      <w:r>
        <w:t>FD_PLG_TDM_026</w:t>
      </w:r>
    </w:p>
    <w:p w14:paraId="597F408D" w14:textId="6B86E914" w:rsidR="00DE188D" w:rsidRDefault="00396DE2" w:rsidP="00DE188D">
      <w:pPr>
        <w:pStyle w:val="RefIDs"/>
      </w:pPr>
      <w:r>
        <w:t>[Covers: RD_014</w:t>
      </w:r>
      <w:r w:rsidRPr="00FD773D">
        <w:t>]</w:t>
      </w:r>
    </w:p>
    <w:p w14:paraId="31A8903D" w14:textId="77777777" w:rsidR="00396DE2" w:rsidRPr="00396DE2" w:rsidRDefault="00396DE2" w:rsidP="00396DE2">
      <w:pPr>
        <w:rPr>
          <w:lang w:val="en-GB"/>
        </w:rPr>
      </w:pPr>
    </w:p>
    <w:p w14:paraId="01DC3BD1" w14:textId="77777777" w:rsidR="00DE188D" w:rsidRPr="00FD773D" w:rsidRDefault="00DE188D" w:rsidP="00DE188D">
      <w:r w:rsidRPr="00FD773D">
        <w:t>Example:</w:t>
      </w:r>
    </w:p>
    <w:p w14:paraId="78EF6530" w14:textId="3DD7373F" w:rsidR="00DE188D" w:rsidRPr="00FD773D" w:rsidRDefault="00DE188D" w:rsidP="00DE188D">
      <w:r w:rsidRPr="00FD773D">
        <w:t>WORD32 output_</w:t>
      </w:r>
      <w:r w:rsidR="00400A75" w:rsidRPr="00FD773D">
        <w:t>dev</w:t>
      </w:r>
      <w:r w:rsidRPr="00FD773D">
        <w:t>;</w:t>
      </w:r>
    </w:p>
    <w:p w14:paraId="1309DF59" w14:textId="77777777" w:rsidR="00DE188D" w:rsidRPr="00FD773D" w:rsidRDefault="00DE188D" w:rsidP="00DE188D">
      <w:pPr>
        <w:widowControl/>
        <w:autoSpaceDE/>
        <w:autoSpaceDN/>
        <w:adjustRightInd/>
        <w:snapToGrid/>
        <w:jc w:val="left"/>
      </w:pPr>
      <w:r w:rsidRPr="00FD773D">
        <w:t>res = (*api_func)(api_obj,</w:t>
      </w:r>
    </w:p>
    <w:p w14:paraId="7CCA1BF1" w14:textId="77777777" w:rsidR="00DE188D" w:rsidRPr="00FD773D" w:rsidRDefault="00DE188D" w:rsidP="00DE188D">
      <w:pPr>
        <w:widowControl/>
        <w:autoSpaceDE/>
        <w:autoSpaceDN/>
        <w:adjustRightInd/>
        <w:snapToGrid/>
        <w:jc w:val="left"/>
      </w:pPr>
      <w:r w:rsidRPr="00FD773D">
        <w:tab/>
      </w:r>
      <w:r w:rsidRPr="00FD773D">
        <w:tab/>
        <w:t xml:space="preserve">  XA_API_CMD_SET_CONFIG_PARAM,</w:t>
      </w:r>
    </w:p>
    <w:p w14:paraId="709ED8BF" w14:textId="7196F338" w:rsidR="00DE188D" w:rsidRPr="00FD773D" w:rsidRDefault="00DE188D" w:rsidP="00DE188D">
      <w:pPr>
        <w:widowControl/>
        <w:autoSpaceDE/>
        <w:autoSpaceDN/>
        <w:adjustRightInd/>
        <w:snapToGrid/>
        <w:jc w:val="left"/>
      </w:pPr>
      <w:r w:rsidRPr="00FD773D">
        <w:tab/>
      </w:r>
      <w:r w:rsidRPr="00FD773D">
        <w:tab/>
        <w:t xml:space="preserve">  XA_TDM_RDR_CONFIG_PARAM_OUTPUT</w:t>
      </w:r>
      <w:r w:rsidR="00782E3B" w:rsidRPr="00FD773D">
        <w:t>2</w:t>
      </w:r>
      <w:r w:rsidRPr="00FD773D">
        <w:t>,</w:t>
      </w:r>
    </w:p>
    <w:p w14:paraId="18EDFC51" w14:textId="3DCB10F3" w:rsidR="00DE188D" w:rsidRPr="00FD773D" w:rsidRDefault="00DE188D" w:rsidP="00DE188D">
      <w:pPr>
        <w:widowControl/>
        <w:autoSpaceDE/>
        <w:autoSpaceDN/>
        <w:adjustRightInd/>
        <w:snapToGrid/>
        <w:jc w:val="left"/>
      </w:pPr>
      <w:r w:rsidRPr="00FD773D">
        <w:tab/>
      </w:r>
      <w:r w:rsidRPr="00FD773D">
        <w:tab/>
        <w:t xml:space="preserve">  &amp;output_</w:t>
      </w:r>
      <w:r w:rsidR="00400A75" w:rsidRPr="00FD773D">
        <w:t>dev</w:t>
      </w:r>
      <w:r w:rsidRPr="00FD773D">
        <w:t>);</w:t>
      </w:r>
    </w:p>
    <w:p w14:paraId="66846D5E" w14:textId="77777777" w:rsidR="00DE188D" w:rsidRPr="00FD773D" w:rsidRDefault="00DE188D" w:rsidP="00DE188D">
      <w:pPr>
        <w:widowControl/>
        <w:autoSpaceDE/>
        <w:autoSpaceDN/>
        <w:adjustRightInd/>
        <w:snapToGrid/>
        <w:jc w:val="left"/>
        <w:rPr>
          <w:rFonts w:eastAsia="MS PGothic"/>
        </w:rPr>
      </w:pPr>
    </w:p>
    <w:p w14:paraId="0164A504" w14:textId="77777777" w:rsidR="00DE188D" w:rsidRPr="00FD773D" w:rsidRDefault="00DE188D" w:rsidP="00DE188D">
      <w:pPr>
        <w:widowControl/>
        <w:autoSpaceDE/>
        <w:autoSpaceDN/>
        <w:adjustRightInd/>
        <w:snapToGrid/>
        <w:jc w:val="left"/>
        <w:rPr>
          <w:rFonts w:eastAsia="MS PGothic"/>
        </w:rPr>
      </w:pPr>
      <w:r w:rsidRPr="00FD773D">
        <w:rPr>
          <w:rFonts w:eastAsia="MS PGothic"/>
        </w:rPr>
        <w:br w:type="page"/>
      </w:r>
    </w:p>
    <w:p w14:paraId="0D1B3338" w14:textId="77777777" w:rsidR="00DE188D" w:rsidRPr="00FD773D" w:rsidRDefault="00DE188D" w:rsidP="00DE188D">
      <w:pPr>
        <w:widowControl/>
        <w:autoSpaceDE/>
        <w:autoSpaceDN/>
        <w:adjustRightInd/>
        <w:snapToGrid/>
        <w:jc w:val="left"/>
        <w:rPr>
          <w:rFonts w:eastAsia="MS PGothic"/>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67"/>
        <w:gridCol w:w="3451"/>
      </w:tblGrid>
      <w:tr w:rsidR="00DE188D" w:rsidRPr="00FD773D" w14:paraId="399B6085" w14:textId="77777777" w:rsidTr="00EB7EC6">
        <w:trPr>
          <w:trHeight w:val="354"/>
          <w:jc w:val="center"/>
        </w:trPr>
        <w:tc>
          <w:tcPr>
            <w:tcW w:w="1453" w:type="dxa"/>
            <w:tcBorders>
              <w:bottom w:val="single" w:sz="4" w:space="0" w:color="auto"/>
              <w:right w:val="double" w:sz="4" w:space="0" w:color="auto"/>
            </w:tcBorders>
          </w:tcPr>
          <w:p w14:paraId="7E2DC7E0" w14:textId="77777777" w:rsidR="00DE188D" w:rsidRPr="00FD773D" w:rsidRDefault="00DE188D" w:rsidP="00EB7EC6">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3D59D05D" w14:textId="09E7CB6D" w:rsidR="00DE188D" w:rsidRPr="00FD773D" w:rsidRDefault="00DE188D" w:rsidP="00F84552">
            <w:pPr>
              <w:pStyle w:val="ReqSect"/>
            </w:pPr>
            <w:r w:rsidRPr="00FD773D">
              <w:t>XA_TDM_RDR_CONFIG_PARAM_DMACHANNEL</w:t>
            </w:r>
            <w:r w:rsidR="00782E3B" w:rsidRPr="00FD773D">
              <w:t>2</w:t>
            </w:r>
          </w:p>
        </w:tc>
      </w:tr>
      <w:tr w:rsidR="00DE188D" w:rsidRPr="00FD773D" w14:paraId="6287CE61" w14:textId="77777777" w:rsidTr="00EB7EC6">
        <w:trPr>
          <w:trHeight w:val="354"/>
          <w:jc w:val="center"/>
        </w:trPr>
        <w:tc>
          <w:tcPr>
            <w:tcW w:w="1453" w:type="dxa"/>
            <w:tcBorders>
              <w:top w:val="single" w:sz="4" w:space="0" w:color="auto"/>
              <w:right w:val="double" w:sz="4" w:space="0" w:color="auto"/>
            </w:tcBorders>
          </w:tcPr>
          <w:p w14:paraId="18D294E7" w14:textId="77777777" w:rsidR="00DE188D" w:rsidRPr="00FD773D" w:rsidRDefault="00DE188D" w:rsidP="00EB7EC6">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61A71970" w14:textId="031AA8B1" w:rsidR="00DE188D" w:rsidRPr="00FD773D" w:rsidRDefault="00A145EA" w:rsidP="00000AD2">
            <w:pPr>
              <w:rPr>
                <w:sz w:val="18"/>
                <w:szCs w:val="18"/>
              </w:rPr>
            </w:pPr>
            <w:r w:rsidRPr="00FD773D">
              <w:rPr>
                <w:sz w:val="18"/>
              </w:rPr>
              <w:t>Set ADMA channel number usage for</w:t>
            </w:r>
            <w:r w:rsidR="00A66230" w:rsidRPr="00FD773D">
              <w:rPr>
                <w:sz w:val="18"/>
              </w:rPr>
              <w:t xml:space="preserve"> 2</w:t>
            </w:r>
            <w:r w:rsidR="00A66230" w:rsidRPr="00FD773D">
              <w:rPr>
                <w:sz w:val="18"/>
                <w:vertAlign w:val="superscript"/>
              </w:rPr>
              <w:t>nd</w:t>
            </w:r>
            <w:r w:rsidRPr="00FD773D">
              <w:rPr>
                <w:sz w:val="18"/>
              </w:rPr>
              <w:t xml:space="preserve"> Audio device</w:t>
            </w:r>
            <w:r w:rsidR="00000AD2" w:rsidRPr="00FD773D">
              <w:rPr>
                <w:sz w:val="18"/>
              </w:rPr>
              <w:t>.</w:t>
            </w:r>
          </w:p>
        </w:tc>
      </w:tr>
      <w:tr w:rsidR="00DE188D" w:rsidRPr="00FD773D" w14:paraId="5065D714" w14:textId="77777777" w:rsidTr="00EB7EC6">
        <w:trPr>
          <w:trHeight w:val="331"/>
          <w:jc w:val="center"/>
        </w:trPr>
        <w:tc>
          <w:tcPr>
            <w:tcW w:w="1453" w:type="dxa"/>
            <w:vMerge w:val="restart"/>
            <w:tcBorders>
              <w:right w:val="double" w:sz="4" w:space="0" w:color="auto"/>
            </w:tcBorders>
          </w:tcPr>
          <w:p w14:paraId="0F054046" w14:textId="77777777" w:rsidR="00DE188D" w:rsidRPr="00FD773D" w:rsidRDefault="00DE188D" w:rsidP="00EB7EC6">
            <w:pPr>
              <w:rPr>
                <w:sz w:val="18"/>
                <w:szCs w:val="18"/>
              </w:rPr>
            </w:pPr>
            <w:r w:rsidRPr="00FD773D">
              <w:rPr>
                <w:sz w:val="18"/>
                <w:szCs w:val="18"/>
              </w:rPr>
              <w:t>Arguments</w:t>
            </w:r>
          </w:p>
        </w:tc>
        <w:tc>
          <w:tcPr>
            <w:tcW w:w="8118" w:type="dxa"/>
            <w:gridSpan w:val="2"/>
            <w:tcBorders>
              <w:left w:val="double" w:sz="4" w:space="0" w:color="auto"/>
            </w:tcBorders>
          </w:tcPr>
          <w:p w14:paraId="577F7985" w14:textId="77777777" w:rsidR="00DE188D" w:rsidRPr="00FD773D" w:rsidRDefault="00DE188D" w:rsidP="00EB7EC6">
            <w:pPr>
              <w:ind w:leftChars="50" w:left="100" w:rightChars="44" w:right="88"/>
              <w:rPr>
                <w:sz w:val="18"/>
                <w:szCs w:val="18"/>
              </w:rPr>
            </w:pPr>
            <w:r w:rsidRPr="00FD773D">
              <w:rPr>
                <w:sz w:val="18"/>
                <w:szCs w:val="18"/>
              </w:rPr>
              <w:t>p_xa_module_obj</w:t>
            </w:r>
          </w:p>
        </w:tc>
      </w:tr>
      <w:tr w:rsidR="00DE188D" w:rsidRPr="00FD773D" w14:paraId="20E4C9E6" w14:textId="77777777" w:rsidTr="00EB7EC6">
        <w:trPr>
          <w:trHeight w:val="640"/>
          <w:jc w:val="center"/>
        </w:trPr>
        <w:tc>
          <w:tcPr>
            <w:tcW w:w="1453" w:type="dxa"/>
            <w:vMerge/>
            <w:tcBorders>
              <w:right w:val="double" w:sz="4" w:space="0" w:color="auto"/>
            </w:tcBorders>
          </w:tcPr>
          <w:p w14:paraId="6DF90C74" w14:textId="77777777" w:rsidR="00DE188D" w:rsidRPr="00FD773D" w:rsidRDefault="00DE188D" w:rsidP="00EB7EC6">
            <w:pPr>
              <w:rPr>
                <w:sz w:val="18"/>
                <w:szCs w:val="18"/>
              </w:rPr>
            </w:pPr>
          </w:p>
        </w:tc>
        <w:tc>
          <w:tcPr>
            <w:tcW w:w="8118" w:type="dxa"/>
            <w:gridSpan w:val="2"/>
            <w:tcBorders>
              <w:left w:val="double" w:sz="4" w:space="0" w:color="auto"/>
            </w:tcBorders>
          </w:tcPr>
          <w:p w14:paraId="065FB774" w14:textId="77777777" w:rsidR="00DE188D" w:rsidRPr="00FD773D" w:rsidRDefault="00DE188D" w:rsidP="00EB7EC6">
            <w:pPr>
              <w:ind w:leftChars="50" w:left="100" w:rightChars="44" w:right="88"/>
              <w:rPr>
                <w:sz w:val="18"/>
                <w:szCs w:val="18"/>
              </w:rPr>
            </w:pPr>
            <w:r w:rsidRPr="00FD773D">
              <w:rPr>
                <w:sz w:val="18"/>
                <w:szCs w:val="18"/>
              </w:rPr>
              <w:t>Pointer to API Structure.</w:t>
            </w:r>
          </w:p>
          <w:p w14:paraId="210D939E" w14:textId="77777777" w:rsidR="00DE188D" w:rsidRPr="00FD773D" w:rsidRDefault="00DE188D" w:rsidP="00EB7EC6">
            <w:pPr>
              <w:autoSpaceDE/>
              <w:autoSpaceDN/>
              <w:spacing w:line="300" w:lineRule="exact"/>
              <w:ind w:firstLineChars="100" w:firstLine="180"/>
              <w:rPr>
                <w:sz w:val="18"/>
                <w:szCs w:val="18"/>
                <w:lang w:val="x-none" w:eastAsia="x-none"/>
              </w:rPr>
            </w:pPr>
          </w:p>
        </w:tc>
      </w:tr>
      <w:tr w:rsidR="00DE188D" w:rsidRPr="00FD773D" w14:paraId="4D789873" w14:textId="77777777" w:rsidTr="00EB7EC6">
        <w:trPr>
          <w:trHeight w:val="351"/>
          <w:jc w:val="center"/>
        </w:trPr>
        <w:tc>
          <w:tcPr>
            <w:tcW w:w="1453" w:type="dxa"/>
            <w:vMerge/>
            <w:tcBorders>
              <w:right w:val="double" w:sz="4" w:space="0" w:color="auto"/>
            </w:tcBorders>
          </w:tcPr>
          <w:p w14:paraId="04224A8F" w14:textId="77777777" w:rsidR="00DE188D" w:rsidRPr="00FD773D" w:rsidRDefault="00DE188D" w:rsidP="00EB7EC6">
            <w:pPr>
              <w:rPr>
                <w:sz w:val="18"/>
                <w:szCs w:val="18"/>
              </w:rPr>
            </w:pPr>
          </w:p>
        </w:tc>
        <w:tc>
          <w:tcPr>
            <w:tcW w:w="8118" w:type="dxa"/>
            <w:gridSpan w:val="2"/>
            <w:tcBorders>
              <w:left w:val="double" w:sz="4" w:space="0" w:color="auto"/>
            </w:tcBorders>
          </w:tcPr>
          <w:p w14:paraId="329306CC" w14:textId="77777777" w:rsidR="00DE188D" w:rsidRPr="00FD773D" w:rsidRDefault="00DE188D" w:rsidP="00EB7EC6">
            <w:pPr>
              <w:ind w:leftChars="50" w:left="100" w:rightChars="44" w:right="88"/>
              <w:rPr>
                <w:sz w:val="18"/>
                <w:szCs w:val="18"/>
              </w:rPr>
            </w:pPr>
            <w:r w:rsidRPr="00FD773D">
              <w:rPr>
                <w:sz w:val="18"/>
                <w:szCs w:val="18"/>
              </w:rPr>
              <w:t>i_cmd</w:t>
            </w:r>
          </w:p>
        </w:tc>
      </w:tr>
      <w:tr w:rsidR="00DE188D" w:rsidRPr="00FD773D" w14:paraId="6109EFB4" w14:textId="77777777" w:rsidTr="00EB7EC6">
        <w:trPr>
          <w:trHeight w:val="640"/>
          <w:jc w:val="center"/>
        </w:trPr>
        <w:tc>
          <w:tcPr>
            <w:tcW w:w="1453" w:type="dxa"/>
            <w:vMerge/>
            <w:tcBorders>
              <w:right w:val="double" w:sz="4" w:space="0" w:color="auto"/>
            </w:tcBorders>
          </w:tcPr>
          <w:p w14:paraId="267D538A" w14:textId="77777777" w:rsidR="00DE188D" w:rsidRPr="00FD773D" w:rsidRDefault="00DE188D" w:rsidP="00EB7EC6">
            <w:pPr>
              <w:rPr>
                <w:sz w:val="18"/>
                <w:szCs w:val="18"/>
              </w:rPr>
            </w:pPr>
          </w:p>
        </w:tc>
        <w:tc>
          <w:tcPr>
            <w:tcW w:w="8118" w:type="dxa"/>
            <w:gridSpan w:val="2"/>
            <w:tcBorders>
              <w:left w:val="double" w:sz="4" w:space="0" w:color="auto"/>
            </w:tcBorders>
          </w:tcPr>
          <w:p w14:paraId="30FA8DDB" w14:textId="77777777" w:rsidR="00DE188D" w:rsidRPr="00FD773D" w:rsidRDefault="00DE188D" w:rsidP="00EB7EC6">
            <w:pPr>
              <w:ind w:firstLineChars="100" w:firstLine="180"/>
              <w:rPr>
                <w:sz w:val="18"/>
                <w:szCs w:val="18"/>
              </w:rPr>
            </w:pPr>
            <w:r w:rsidRPr="00FD773D">
              <w:rPr>
                <w:sz w:val="18"/>
                <w:szCs w:val="18"/>
              </w:rPr>
              <w:t>XA_API_CMD_SET_CONFIG_PARAM</w:t>
            </w:r>
          </w:p>
          <w:p w14:paraId="1720D14B" w14:textId="77777777" w:rsidR="00DE188D" w:rsidRPr="00FD773D" w:rsidRDefault="00DE188D" w:rsidP="00EB7EC6">
            <w:pPr>
              <w:ind w:firstLineChars="100" w:firstLine="180"/>
              <w:rPr>
                <w:sz w:val="18"/>
                <w:szCs w:val="18"/>
              </w:rPr>
            </w:pPr>
          </w:p>
        </w:tc>
      </w:tr>
      <w:tr w:rsidR="00DE188D" w:rsidRPr="00FD773D" w14:paraId="739D48E0" w14:textId="77777777" w:rsidTr="00EB7EC6">
        <w:trPr>
          <w:trHeight w:val="324"/>
          <w:jc w:val="center"/>
        </w:trPr>
        <w:tc>
          <w:tcPr>
            <w:tcW w:w="1453" w:type="dxa"/>
            <w:vMerge/>
            <w:tcBorders>
              <w:right w:val="double" w:sz="4" w:space="0" w:color="auto"/>
            </w:tcBorders>
          </w:tcPr>
          <w:p w14:paraId="553DB4D7" w14:textId="77777777" w:rsidR="00DE188D" w:rsidRPr="00FD773D" w:rsidRDefault="00DE188D" w:rsidP="00EB7EC6">
            <w:pPr>
              <w:rPr>
                <w:sz w:val="18"/>
                <w:szCs w:val="18"/>
              </w:rPr>
            </w:pPr>
          </w:p>
        </w:tc>
        <w:tc>
          <w:tcPr>
            <w:tcW w:w="8118" w:type="dxa"/>
            <w:gridSpan w:val="2"/>
            <w:tcBorders>
              <w:left w:val="double" w:sz="4" w:space="0" w:color="auto"/>
            </w:tcBorders>
          </w:tcPr>
          <w:p w14:paraId="3B4F7DE3" w14:textId="77777777" w:rsidR="00DE188D" w:rsidRPr="00FD773D" w:rsidRDefault="00DE188D" w:rsidP="00EB7EC6">
            <w:pPr>
              <w:ind w:leftChars="50" w:left="100" w:rightChars="44" w:right="88"/>
              <w:rPr>
                <w:sz w:val="18"/>
                <w:szCs w:val="18"/>
              </w:rPr>
            </w:pPr>
            <w:r w:rsidRPr="00FD773D">
              <w:rPr>
                <w:sz w:val="18"/>
                <w:szCs w:val="18"/>
              </w:rPr>
              <w:t>i_idx</w:t>
            </w:r>
          </w:p>
        </w:tc>
      </w:tr>
      <w:tr w:rsidR="00DE188D" w:rsidRPr="00FD773D" w14:paraId="2A840454" w14:textId="77777777" w:rsidTr="00EB7EC6">
        <w:trPr>
          <w:trHeight w:val="640"/>
          <w:jc w:val="center"/>
        </w:trPr>
        <w:tc>
          <w:tcPr>
            <w:tcW w:w="1453" w:type="dxa"/>
            <w:vMerge/>
            <w:tcBorders>
              <w:right w:val="double" w:sz="4" w:space="0" w:color="auto"/>
            </w:tcBorders>
          </w:tcPr>
          <w:p w14:paraId="7401AA4A" w14:textId="77777777" w:rsidR="00DE188D" w:rsidRPr="00FD773D" w:rsidRDefault="00DE188D" w:rsidP="00EB7EC6">
            <w:pPr>
              <w:rPr>
                <w:sz w:val="18"/>
                <w:szCs w:val="18"/>
              </w:rPr>
            </w:pPr>
          </w:p>
        </w:tc>
        <w:tc>
          <w:tcPr>
            <w:tcW w:w="8118" w:type="dxa"/>
            <w:gridSpan w:val="2"/>
            <w:tcBorders>
              <w:left w:val="double" w:sz="4" w:space="0" w:color="auto"/>
            </w:tcBorders>
          </w:tcPr>
          <w:p w14:paraId="7EEECEE4" w14:textId="682C25D3" w:rsidR="00DE188D" w:rsidRPr="00FD773D" w:rsidRDefault="00DE188D" w:rsidP="00782E3B">
            <w:pPr>
              <w:ind w:firstLineChars="100" w:firstLine="180"/>
              <w:rPr>
                <w:sz w:val="18"/>
                <w:szCs w:val="18"/>
              </w:rPr>
            </w:pPr>
            <w:r w:rsidRPr="00FD773D">
              <w:rPr>
                <w:sz w:val="18"/>
                <w:szCs w:val="18"/>
              </w:rPr>
              <w:t>XA_TDM_RDR_CONFIG_PARAM_DMACHANNEL</w:t>
            </w:r>
            <w:r w:rsidR="00782E3B" w:rsidRPr="00FD773D">
              <w:rPr>
                <w:sz w:val="18"/>
                <w:szCs w:val="18"/>
              </w:rPr>
              <w:t>2</w:t>
            </w:r>
          </w:p>
        </w:tc>
      </w:tr>
      <w:tr w:rsidR="00DE188D" w:rsidRPr="00FD773D" w14:paraId="048BB393" w14:textId="77777777" w:rsidTr="00EB7EC6">
        <w:trPr>
          <w:trHeight w:val="338"/>
          <w:jc w:val="center"/>
        </w:trPr>
        <w:tc>
          <w:tcPr>
            <w:tcW w:w="1453" w:type="dxa"/>
            <w:vMerge/>
            <w:tcBorders>
              <w:right w:val="double" w:sz="4" w:space="0" w:color="auto"/>
            </w:tcBorders>
          </w:tcPr>
          <w:p w14:paraId="25A6DBF7" w14:textId="77777777" w:rsidR="00DE188D" w:rsidRPr="00FD773D" w:rsidRDefault="00DE188D" w:rsidP="00EB7EC6">
            <w:pPr>
              <w:rPr>
                <w:sz w:val="18"/>
                <w:szCs w:val="18"/>
              </w:rPr>
            </w:pPr>
          </w:p>
        </w:tc>
        <w:tc>
          <w:tcPr>
            <w:tcW w:w="8118" w:type="dxa"/>
            <w:gridSpan w:val="2"/>
            <w:tcBorders>
              <w:left w:val="double" w:sz="4" w:space="0" w:color="auto"/>
            </w:tcBorders>
          </w:tcPr>
          <w:p w14:paraId="0D515738" w14:textId="77777777" w:rsidR="00DE188D" w:rsidRPr="00FD773D" w:rsidRDefault="00DE188D" w:rsidP="00EB7EC6">
            <w:pPr>
              <w:rPr>
                <w:sz w:val="18"/>
                <w:szCs w:val="18"/>
              </w:rPr>
            </w:pPr>
            <w:r w:rsidRPr="00FD773D">
              <w:rPr>
                <w:sz w:val="18"/>
                <w:szCs w:val="18"/>
              </w:rPr>
              <w:t>pv_value</w:t>
            </w:r>
          </w:p>
        </w:tc>
      </w:tr>
      <w:tr w:rsidR="00DE188D" w:rsidRPr="00FD773D" w14:paraId="4903C086" w14:textId="77777777" w:rsidTr="00EB7EC6">
        <w:trPr>
          <w:trHeight w:val="640"/>
          <w:jc w:val="center"/>
        </w:trPr>
        <w:tc>
          <w:tcPr>
            <w:tcW w:w="1453" w:type="dxa"/>
            <w:vMerge/>
            <w:tcBorders>
              <w:right w:val="double" w:sz="4" w:space="0" w:color="auto"/>
            </w:tcBorders>
          </w:tcPr>
          <w:p w14:paraId="7E74B2AA" w14:textId="77777777" w:rsidR="00DE188D" w:rsidRPr="00FD773D" w:rsidRDefault="00DE188D" w:rsidP="00EB7EC6">
            <w:pPr>
              <w:rPr>
                <w:sz w:val="18"/>
                <w:szCs w:val="18"/>
              </w:rPr>
            </w:pPr>
          </w:p>
        </w:tc>
        <w:tc>
          <w:tcPr>
            <w:tcW w:w="8118" w:type="dxa"/>
            <w:gridSpan w:val="2"/>
            <w:tcBorders>
              <w:left w:val="double" w:sz="4" w:space="0" w:color="auto"/>
              <w:bottom w:val="single" w:sz="4" w:space="0" w:color="auto"/>
            </w:tcBorders>
          </w:tcPr>
          <w:p w14:paraId="5DF720A9" w14:textId="77777777" w:rsidR="00DE188D" w:rsidRPr="00FD773D" w:rsidRDefault="00DE188D" w:rsidP="00EB7EC6">
            <w:pPr>
              <w:pStyle w:val="ReqText"/>
              <w:ind w:left="149"/>
              <w:rPr>
                <w:sz w:val="18"/>
                <w:szCs w:val="18"/>
              </w:rPr>
            </w:pPr>
            <w:r w:rsidRPr="00FD773D">
              <w:rPr>
                <w:sz w:val="18"/>
                <w:szCs w:val="18"/>
              </w:rPr>
              <w:t>Pointer to the Audio-DMAC / Audio-DMAC-peripheral-peripheral channels number</w:t>
            </w:r>
          </w:p>
          <w:p w14:paraId="6CACEBCD" w14:textId="028CF2C4" w:rsidR="00DE188D" w:rsidRPr="00FD773D" w:rsidRDefault="00DE188D" w:rsidP="00EB7EC6">
            <w:pPr>
              <w:pStyle w:val="ReqText"/>
              <w:tabs>
                <w:tab w:val="left" w:pos="3659"/>
              </w:tabs>
              <w:ind w:left="149" w:firstLine="180"/>
              <w:rPr>
                <w:sz w:val="18"/>
                <w:szCs w:val="18"/>
              </w:rPr>
            </w:pPr>
            <w:r w:rsidRPr="00FD773D">
              <w:rPr>
                <w:sz w:val="18"/>
                <w:szCs w:val="18"/>
              </w:rPr>
              <w:t>ADMAC_CH[</w:t>
            </w:r>
            <w:r w:rsidR="00FF0541" w:rsidRPr="00FD773D">
              <w:rPr>
                <w:sz w:val="18"/>
                <w:szCs w:val="18"/>
              </w:rPr>
              <w:t>0</w:t>
            </w:r>
            <w:r w:rsidR="00655AFB" w:rsidRPr="00FD773D">
              <w:rPr>
                <w:sz w:val="18"/>
                <w:szCs w:val="18"/>
              </w:rPr>
              <w:t>-</w:t>
            </w:r>
            <w:r w:rsidR="00FF0541" w:rsidRPr="00FD773D">
              <w:rPr>
                <w:sz w:val="18"/>
                <w:szCs w:val="18"/>
              </w:rPr>
              <w:t>31</w:t>
            </w:r>
            <w:r w:rsidRPr="00FD773D">
              <w:rPr>
                <w:sz w:val="18"/>
                <w:szCs w:val="18"/>
              </w:rPr>
              <w:t>]</w:t>
            </w:r>
            <w:r w:rsidRPr="00FD773D">
              <w:rPr>
                <w:sz w:val="18"/>
                <w:szCs w:val="18"/>
              </w:rPr>
              <w:tab/>
              <w:t>: Audio-DMAC usage</w:t>
            </w:r>
          </w:p>
          <w:p w14:paraId="40DF13B4" w14:textId="744A0D3C" w:rsidR="00DE188D" w:rsidRPr="00FD773D" w:rsidRDefault="00DE188D" w:rsidP="00655AFB">
            <w:pPr>
              <w:pStyle w:val="ReqText"/>
              <w:tabs>
                <w:tab w:val="left" w:pos="3659"/>
              </w:tabs>
              <w:ind w:left="149" w:firstLine="180"/>
              <w:rPr>
                <w:sz w:val="18"/>
                <w:szCs w:val="18"/>
              </w:rPr>
            </w:pPr>
            <w:r w:rsidRPr="00FD773D">
              <w:rPr>
                <w:sz w:val="18"/>
                <w:szCs w:val="18"/>
              </w:rPr>
              <w:t>ADMACPP_CH[0-28]</w:t>
            </w:r>
            <w:r w:rsidRPr="00FD773D">
              <w:rPr>
                <w:sz w:val="18"/>
                <w:szCs w:val="18"/>
              </w:rPr>
              <w:tab/>
              <w:t>: Audio-DMAC-pp usage</w:t>
            </w:r>
          </w:p>
        </w:tc>
      </w:tr>
      <w:tr w:rsidR="00DE188D" w:rsidRPr="00FD773D" w14:paraId="55F3C0DC" w14:textId="77777777" w:rsidTr="00467AD1">
        <w:trPr>
          <w:trHeight w:val="395"/>
          <w:jc w:val="center"/>
        </w:trPr>
        <w:tc>
          <w:tcPr>
            <w:tcW w:w="1453" w:type="dxa"/>
            <w:vMerge w:val="restart"/>
            <w:tcBorders>
              <w:right w:val="double" w:sz="4" w:space="0" w:color="auto"/>
            </w:tcBorders>
          </w:tcPr>
          <w:p w14:paraId="2FFDB03E" w14:textId="77777777" w:rsidR="00DE188D" w:rsidRPr="00FD773D" w:rsidRDefault="00DE188D" w:rsidP="00EB7EC6">
            <w:pPr>
              <w:rPr>
                <w:sz w:val="18"/>
                <w:szCs w:val="18"/>
              </w:rPr>
            </w:pPr>
            <w:r w:rsidRPr="00FD773D">
              <w:rPr>
                <w:sz w:val="18"/>
                <w:szCs w:val="18"/>
              </w:rPr>
              <w:t>Return value</w:t>
            </w:r>
          </w:p>
        </w:tc>
        <w:tc>
          <w:tcPr>
            <w:tcW w:w="4667" w:type="dxa"/>
            <w:tcBorders>
              <w:left w:val="double" w:sz="4" w:space="0" w:color="auto"/>
              <w:right w:val="single" w:sz="4" w:space="0" w:color="auto"/>
            </w:tcBorders>
          </w:tcPr>
          <w:p w14:paraId="325F1304" w14:textId="77777777" w:rsidR="00DE188D" w:rsidRPr="00FD773D" w:rsidRDefault="00DE188D" w:rsidP="00EB7EC6">
            <w:pPr>
              <w:rPr>
                <w:sz w:val="18"/>
                <w:szCs w:val="18"/>
              </w:rPr>
            </w:pPr>
            <w:r w:rsidRPr="00FD773D">
              <w:rPr>
                <w:sz w:val="18"/>
                <w:szCs w:val="18"/>
              </w:rPr>
              <w:t>XA_NO_ERROR</w:t>
            </w:r>
          </w:p>
        </w:tc>
        <w:tc>
          <w:tcPr>
            <w:tcW w:w="3451" w:type="dxa"/>
            <w:tcBorders>
              <w:left w:val="single" w:sz="4" w:space="0" w:color="auto"/>
            </w:tcBorders>
          </w:tcPr>
          <w:p w14:paraId="046947CA" w14:textId="77777777" w:rsidR="00DE188D" w:rsidRPr="00FD773D" w:rsidRDefault="00DE188D" w:rsidP="00EB7EC6">
            <w:pPr>
              <w:rPr>
                <w:sz w:val="18"/>
                <w:szCs w:val="18"/>
              </w:rPr>
            </w:pPr>
            <w:r w:rsidRPr="00FD773D">
              <w:rPr>
                <w:sz w:val="18"/>
                <w:szCs w:val="18"/>
              </w:rPr>
              <w:t>Normally ends.</w:t>
            </w:r>
          </w:p>
        </w:tc>
      </w:tr>
      <w:tr w:rsidR="00DE188D" w:rsidRPr="00FD773D" w14:paraId="608329A0" w14:textId="77777777" w:rsidTr="00467AD1">
        <w:trPr>
          <w:trHeight w:val="350"/>
          <w:jc w:val="center"/>
        </w:trPr>
        <w:tc>
          <w:tcPr>
            <w:tcW w:w="1453" w:type="dxa"/>
            <w:vMerge/>
            <w:tcBorders>
              <w:right w:val="double" w:sz="4" w:space="0" w:color="auto"/>
            </w:tcBorders>
          </w:tcPr>
          <w:p w14:paraId="033AA5C5" w14:textId="77777777" w:rsidR="00DE188D" w:rsidRPr="00FD773D" w:rsidRDefault="00DE188D" w:rsidP="00EB7EC6">
            <w:pPr>
              <w:rPr>
                <w:sz w:val="18"/>
                <w:szCs w:val="18"/>
              </w:rPr>
            </w:pPr>
          </w:p>
        </w:tc>
        <w:tc>
          <w:tcPr>
            <w:tcW w:w="4667" w:type="dxa"/>
            <w:tcBorders>
              <w:left w:val="double" w:sz="4" w:space="0" w:color="auto"/>
              <w:right w:val="single" w:sz="4" w:space="0" w:color="auto"/>
            </w:tcBorders>
          </w:tcPr>
          <w:p w14:paraId="7BF634FA" w14:textId="77777777" w:rsidR="00DE188D" w:rsidRPr="00FD773D" w:rsidRDefault="00DE188D" w:rsidP="00EB7EC6">
            <w:pPr>
              <w:rPr>
                <w:sz w:val="18"/>
                <w:szCs w:val="18"/>
              </w:rPr>
            </w:pPr>
            <w:r w:rsidRPr="00FD773D">
              <w:rPr>
                <w:sz w:val="18"/>
                <w:szCs w:val="18"/>
              </w:rPr>
              <w:t>XA_API_FATAL_MEM_ALLOC</w:t>
            </w:r>
          </w:p>
        </w:tc>
        <w:tc>
          <w:tcPr>
            <w:tcW w:w="3451" w:type="dxa"/>
            <w:tcBorders>
              <w:left w:val="single" w:sz="4" w:space="0" w:color="auto"/>
            </w:tcBorders>
          </w:tcPr>
          <w:p w14:paraId="2F5B66CA" w14:textId="77777777" w:rsidR="00DE188D" w:rsidRPr="00FD773D" w:rsidRDefault="00DE188D" w:rsidP="00EB7EC6">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DE188D" w:rsidRPr="00FD773D" w14:paraId="1015C786" w14:textId="77777777" w:rsidTr="00467AD1">
        <w:trPr>
          <w:trHeight w:val="350"/>
          <w:jc w:val="center"/>
        </w:trPr>
        <w:tc>
          <w:tcPr>
            <w:tcW w:w="1453" w:type="dxa"/>
            <w:vMerge/>
            <w:tcBorders>
              <w:right w:val="double" w:sz="4" w:space="0" w:color="auto"/>
            </w:tcBorders>
          </w:tcPr>
          <w:p w14:paraId="22E0BB97" w14:textId="77777777" w:rsidR="00DE188D" w:rsidRPr="00FD773D" w:rsidRDefault="00DE188D" w:rsidP="00EB7EC6">
            <w:pPr>
              <w:rPr>
                <w:sz w:val="18"/>
                <w:szCs w:val="18"/>
              </w:rPr>
            </w:pPr>
          </w:p>
        </w:tc>
        <w:tc>
          <w:tcPr>
            <w:tcW w:w="4667" w:type="dxa"/>
            <w:tcBorders>
              <w:left w:val="double" w:sz="4" w:space="0" w:color="auto"/>
              <w:right w:val="single" w:sz="4" w:space="0" w:color="auto"/>
            </w:tcBorders>
          </w:tcPr>
          <w:p w14:paraId="228948E1" w14:textId="77777777" w:rsidR="00DE188D" w:rsidRPr="00FD773D" w:rsidRDefault="00DE188D" w:rsidP="00EB7EC6">
            <w:pPr>
              <w:rPr>
                <w:sz w:val="18"/>
                <w:szCs w:val="18"/>
              </w:rPr>
            </w:pPr>
            <w:r w:rsidRPr="00FD773D">
              <w:rPr>
                <w:sz w:val="18"/>
                <w:szCs w:val="18"/>
              </w:rPr>
              <w:t>XA_API_FATAL_MEM_ALIGN</w:t>
            </w:r>
          </w:p>
        </w:tc>
        <w:tc>
          <w:tcPr>
            <w:tcW w:w="3451" w:type="dxa"/>
            <w:tcBorders>
              <w:left w:val="single" w:sz="4" w:space="0" w:color="auto"/>
            </w:tcBorders>
          </w:tcPr>
          <w:p w14:paraId="07BD9BFC" w14:textId="77777777" w:rsidR="00DE188D" w:rsidRPr="00FD773D" w:rsidRDefault="00DE188D" w:rsidP="00EB7EC6">
            <w:pPr>
              <w:rPr>
                <w:sz w:val="18"/>
                <w:szCs w:val="18"/>
                <w:lang w:eastAsia="x-none"/>
              </w:rPr>
            </w:pPr>
            <w:r w:rsidRPr="00FD773D">
              <w:rPr>
                <w:sz w:val="18"/>
                <w:szCs w:val="18"/>
                <w:lang w:eastAsia="x-none"/>
              </w:rPr>
              <w:t>p_xa_module_obj is not aligned to 4 bytes.</w:t>
            </w:r>
          </w:p>
        </w:tc>
      </w:tr>
      <w:tr w:rsidR="00DE188D" w:rsidRPr="00FD773D" w14:paraId="5D1836FA" w14:textId="77777777" w:rsidTr="00467AD1">
        <w:trPr>
          <w:trHeight w:val="350"/>
          <w:jc w:val="center"/>
        </w:trPr>
        <w:tc>
          <w:tcPr>
            <w:tcW w:w="1453" w:type="dxa"/>
            <w:vMerge/>
            <w:tcBorders>
              <w:right w:val="double" w:sz="4" w:space="0" w:color="auto"/>
            </w:tcBorders>
          </w:tcPr>
          <w:p w14:paraId="2E942344" w14:textId="77777777" w:rsidR="00DE188D" w:rsidRPr="00FD773D" w:rsidRDefault="00DE188D" w:rsidP="00EB7EC6">
            <w:pPr>
              <w:rPr>
                <w:sz w:val="18"/>
                <w:szCs w:val="18"/>
              </w:rPr>
            </w:pPr>
          </w:p>
        </w:tc>
        <w:tc>
          <w:tcPr>
            <w:tcW w:w="4667" w:type="dxa"/>
            <w:tcBorders>
              <w:left w:val="double" w:sz="4" w:space="0" w:color="auto"/>
              <w:right w:val="single" w:sz="4" w:space="0" w:color="auto"/>
            </w:tcBorders>
          </w:tcPr>
          <w:p w14:paraId="0419BB67" w14:textId="77777777" w:rsidR="00DE188D" w:rsidRPr="00FD773D" w:rsidRDefault="00DE188D" w:rsidP="00EB7EC6">
            <w:pPr>
              <w:rPr>
                <w:sz w:val="18"/>
                <w:szCs w:val="18"/>
              </w:rPr>
            </w:pPr>
            <w:r w:rsidRPr="00FD773D">
              <w:rPr>
                <w:sz w:val="18"/>
                <w:szCs w:val="18"/>
              </w:rPr>
              <w:t>XA_TDM_RDR_CONFIG_FATAL_STATE</w:t>
            </w:r>
          </w:p>
        </w:tc>
        <w:tc>
          <w:tcPr>
            <w:tcW w:w="3451" w:type="dxa"/>
            <w:tcBorders>
              <w:left w:val="single" w:sz="4" w:space="0" w:color="auto"/>
            </w:tcBorders>
          </w:tcPr>
          <w:p w14:paraId="6A370DC5" w14:textId="757D605B" w:rsidR="00DE188D" w:rsidRPr="00FD773D" w:rsidRDefault="00DE188D" w:rsidP="00EB7EC6">
            <w:pPr>
              <w:rPr>
                <w:sz w:val="18"/>
                <w:szCs w:val="18"/>
                <w:lang w:eastAsia="x-none"/>
              </w:rPr>
            </w:pPr>
            <w:r w:rsidRPr="00FD773D">
              <w:rPr>
                <w:sz w:val="18"/>
                <w:szCs w:val="18"/>
                <w:lang w:eastAsia="x-none"/>
              </w:rPr>
              <w:t>Incorrect sequence call (i.e. call before pre-configuration step</w:t>
            </w:r>
            <w:r w:rsidR="00467AD1" w:rsidRPr="00FD773D">
              <w:rPr>
                <w:sz w:val="18"/>
                <w:szCs w:val="18"/>
                <w:lang w:eastAsia="x-none"/>
              </w:rPr>
              <w:t xml:space="preserve"> or call after post-configuration step</w:t>
            </w:r>
            <w:r w:rsidRPr="00FD773D">
              <w:rPr>
                <w:sz w:val="18"/>
                <w:szCs w:val="18"/>
                <w:lang w:eastAsia="x-none"/>
              </w:rPr>
              <w:t>)</w:t>
            </w:r>
          </w:p>
        </w:tc>
      </w:tr>
      <w:tr w:rsidR="00DE188D" w:rsidRPr="00FD773D" w14:paraId="64295227" w14:textId="77777777" w:rsidTr="00467AD1">
        <w:trPr>
          <w:trHeight w:val="350"/>
          <w:jc w:val="center"/>
        </w:trPr>
        <w:tc>
          <w:tcPr>
            <w:tcW w:w="1453" w:type="dxa"/>
            <w:vMerge/>
            <w:tcBorders>
              <w:right w:val="double" w:sz="4" w:space="0" w:color="auto"/>
            </w:tcBorders>
          </w:tcPr>
          <w:p w14:paraId="0501EAB1" w14:textId="77777777" w:rsidR="00DE188D" w:rsidRPr="00FD773D" w:rsidRDefault="00DE188D" w:rsidP="00EB7EC6">
            <w:pPr>
              <w:rPr>
                <w:sz w:val="18"/>
                <w:szCs w:val="18"/>
              </w:rPr>
            </w:pPr>
          </w:p>
        </w:tc>
        <w:tc>
          <w:tcPr>
            <w:tcW w:w="4667" w:type="dxa"/>
            <w:tcBorders>
              <w:left w:val="double" w:sz="4" w:space="0" w:color="auto"/>
              <w:right w:val="single" w:sz="4" w:space="0" w:color="auto"/>
            </w:tcBorders>
          </w:tcPr>
          <w:p w14:paraId="359541EC" w14:textId="77777777" w:rsidR="00DE188D" w:rsidRPr="00FD773D" w:rsidRDefault="00DE188D" w:rsidP="00EB7EC6">
            <w:pPr>
              <w:rPr>
                <w:sz w:val="18"/>
                <w:szCs w:val="18"/>
              </w:rPr>
            </w:pPr>
            <w:r w:rsidRPr="00FD773D">
              <w:rPr>
                <w:sz w:val="18"/>
                <w:szCs w:val="18"/>
              </w:rPr>
              <w:t>XA_TDM_RDR_CONFIG_FATAL_DMACHANNEL</w:t>
            </w:r>
          </w:p>
        </w:tc>
        <w:tc>
          <w:tcPr>
            <w:tcW w:w="3451" w:type="dxa"/>
            <w:tcBorders>
              <w:left w:val="single" w:sz="4" w:space="0" w:color="auto"/>
            </w:tcBorders>
          </w:tcPr>
          <w:p w14:paraId="3A0EC85C" w14:textId="180EFC9F" w:rsidR="00DE188D" w:rsidRPr="00FD773D" w:rsidRDefault="00A145EA" w:rsidP="00D13749">
            <w:pPr>
              <w:rPr>
                <w:sz w:val="18"/>
                <w:szCs w:val="18"/>
                <w:lang w:eastAsia="x-none"/>
              </w:rPr>
            </w:pPr>
            <w:r w:rsidRPr="00FD773D">
              <w:rPr>
                <w:sz w:val="18"/>
                <w:szCs w:val="18"/>
                <w:lang w:eastAsia="x-none"/>
              </w:rPr>
              <w:t>TDM PCM ADMA channel setting is out of range</w:t>
            </w:r>
            <w:r w:rsidR="00D13749" w:rsidRPr="00FD773D">
              <w:rPr>
                <w:sz w:val="18"/>
                <w:szCs w:val="18"/>
                <w:lang w:eastAsia="x-none"/>
              </w:rPr>
              <w:t>.</w:t>
            </w:r>
          </w:p>
        </w:tc>
      </w:tr>
      <w:tr w:rsidR="00DE188D" w:rsidRPr="00FD773D" w14:paraId="696DDE90" w14:textId="77777777" w:rsidTr="00EB7EC6">
        <w:trPr>
          <w:jc w:val="center"/>
        </w:trPr>
        <w:tc>
          <w:tcPr>
            <w:tcW w:w="1453" w:type="dxa"/>
            <w:tcBorders>
              <w:right w:val="double" w:sz="4" w:space="0" w:color="auto"/>
            </w:tcBorders>
          </w:tcPr>
          <w:p w14:paraId="20418F1E" w14:textId="77777777" w:rsidR="00DE188D" w:rsidRPr="00FD773D" w:rsidRDefault="00DE188D" w:rsidP="00EB7EC6">
            <w:pPr>
              <w:rPr>
                <w:sz w:val="18"/>
                <w:szCs w:val="18"/>
              </w:rPr>
            </w:pPr>
            <w:r w:rsidRPr="00FD773D">
              <w:rPr>
                <w:sz w:val="18"/>
                <w:szCs w:val="18"/>
              </w:rPr>
              <w:t>Restrictions</w:t>
            </w:r>
          </w:p>
        </w:tc>
        <w:tc>
          <w:tcPr>
            <w:tcW w:w="8118" w:type="dxa"/>
            <w:gridSpan w:val="2"/>
            <w:tcBorders>
              <w:left w:val="double" w:sz="4" w:space="0" w:color="auto"/>
            </w:tcBorders>
          </w:tcPr>
          <w:p w14:paraId="0E1C296C" w14:textId="77777777" w:rsidR="00DE188D" w:rsidRPr="00FD773D" w:rsidRDefault="00DE188D" w:rsidP="00EB7EC6">
            <w:pPr>
              <w:rPr>
                <w:sz w:val="18"/>
                <w:szCs w:val="18"/>
              </w:rPr>
            </w:pPr>
            <w:r w:rsidRPr="00FD773D">
              <w:rPr>
                <w:sz w:val="18"/>
                <w:szCs w:val="18"/>
              </w:rPr>
              <w:t>-</w:t>
            </w:r>
          </w:p>
        </w:tc>
      </w:tr>
    </w:tbl>
    <w:p w14:paraId="5E4B92E0" w14:textId="2371D927" w:rsidR="00FC6FA0" w:rsidRDefault="00FC6FA0" w:rsidP="00FC6FA0">
      <w:pPr>
        <w:pStyle w:val="ReqID"/>
      </w:pPr>
      <w:r>
        <w:t>FD_PLG_TDM_027</w:t>
      </w:r>
    </w:p>
    <w:p w14:paraId="1A25E16D" w14:textId="13F1787D" w:rsidR="00DE188D" w:rsidRDefault="00396DE2" w:rsidP="00DE188D">
      <w:pPr>
        <w:pStyle w:val="RefIDs"/>
      </w:pPr>
      <w:r>
        <w:t>[Covers: RD_014</w:t>
      </w:r>
      <w:r w:rsidRPr="00FD773D">
        <w:t>]</w:t>
      </w:r>
    </w:p>
    <w:p w14:paraId="31A80517" w14:textId="77777777" w:rsidR="00396DE2" w:rsidRPr="00396DE2" w:rsidRDefault="00396DE2" w:rsidP="00396DE2">
      <w:pPr>
        <w:rPr>
          <w:lang w:val="en-GB"/>
        </w:rPr>
      </w:pPr>
    </w:p>
    <w:p w14:paraId="3A45E000" w14:textId="77777777" w:rsidR="00DE188D" w:rsidRPr="00FD773D" w:rsidRDefault="00DE188D" w:rsidP="00DE188D">
      <w:r w:rsidRPr="00FD773D">
        <w:t>Example:</w:t>
      </w:r>
    </w:p>
    <w:p w14:paraId="25AF2BD4" w14:textId="77777777" w:rsidR="00DE188D" w:rsidRPr="00FD773D" w:rsidRDefault="00DE188D" w:rsidP="00DE188D">
      <w:r w:rsidRPr="00FD773D">
        <w:t>WORD32 dma_channel;</w:t>
      </w:r>
    </w:p>
    <w:p w14:paraId="4C3136F6" w14:textId="77777777" w:rsidR="00DE188D" w:rsidRPr="00FD773D" w:rsidRDefault="00DE188D" w:rsidP="00DE188D">
      <w:pPr>
        <w:widowControl/>
        <w:autoSpaceDE/>
        <w:autoSpaceDN/>
        <w:adjustRightInd/>
        <w:snapToGrid/>
        <w:jc w:val="left"/>
      </w:pPr>
      <w:r w:rsidRPr="00FD773D">
        <w:t>res = (*api_func)(api_obj,</w:t>
      </w:r>
    </w:p>
    <w:p w14:paraId="17165822" w14:textId="77777777" w:rsidR="00DE188D" w:rsidRPr="00FD773D" w:rsidRDefault="00DE188D" w:rsidP="00DE188D">
      <w:pPr>
        <w:widowControl/>
        <w:autoSpaceDE/>
        <w:autoSpaceDN/>
        <w:adjustRightInd/>
        <w:snapToGrid/>
        <w:jc w:val="left"/>
      </w:pPr>
      <w:r w:rsidRPr="00FD773D">
        <w:tab/>
      </w:r>
      <w:r w:rsidRPr="00FD773D">
        <w:tab/>
        <w:t xml:space="preserve">  XA_API_CMD_SET_CONFIG_PARAM,</w:t>
      </w:r>
    </w:p>
    <w:p w14:paraId="4F3FBEE2" w14:textId="15C8A222" w:rsidR="00DE188D" w:rsidRPr="00FD773D" w:rsidRDefault="00DE188D" w:rsidP="00DE188D">
      <w:pPr>
        <w:widowControl/>
        <w:autoSpaceDE/>
        <w:autoSpaceDN/>
        <w:adjustRightInd/>
        <w:snapToGrid/>
        <w:jc w:val="left"/>
      </w:pPr>
      <w:r w:rsidRPr="00FD773D">
        <w:tab/>
      </w:r>
      <w:r w:rsidRPr="00FD773D">
        <w:tab/>
        <w:t xml:space="preserve">  XA_TDM_RDR_CONFIG_PARAM_DMACHANNEL</w:t>
      </w:r>
      <w:r w:rsidR="00782E3B" w:rsidRPr="00FD773D">
        <w:t>2</w:t>
      </w:r>
      <w:r w:rsidRPr="00FD773D">
        <w:t>,</w:t>
      </w:r>
    </w:p>
    <w:p w14:paraId="5B8AB639" w14:textId="77777777" w:rsidR="00DE188D" w:rsidRPr="00FD773D" w:rsidRDefault="00DE188D" w:rsidP="00DE188D">
      <w:pPr>
        <w:widowControl/>
        <w:autoSpaceDE/>
        <w:autoSpaceDN/>
        <w:adjustRightInd/>
        <w:snapToGrid/>
        <w:jc w:val="left"/>
      </w:pPr>
      <w:r w:rsidRPr="00FD773D">
        <w:tab/>
      </w:r>
      <w:r w:rsidRPr="00FD773D">
        <w:tab/>
        <w:t xml:space="preserve">  &amp;dma_channel);</w:t>
      </w:r>
    </w:p>
    <w:p w14:paraId="7BC87BF4" w14:textId="77777777" w:rsidR="00D759D1" w:rsidRPr="00FD773D" w:rsidRDefault="00D759D1" w:rsidP="00DE188D">
      <w:pPr>
        <w:widowControl/>
        <w:autoSpaceDE/>
        <w:autoSpaceDN/>
        <w:adjustRightInd/>
        <w:snapToGrid/>
        <w:jc w:val="left"/>
      </w:pPr>
    </w:p>
    <w:p w14:paraId="6F8FA078" w14:textId="27641BA4" w:rsidR="00D759D1" w:rsidRPr="00FD773D" w:rsidRDefault="00D759D1">
      <w:pPr>
        <w:widowControl/>
        <w:autoSpaceDE/>
        <w:autoSpaceDN/>
        <w:adjustRightInd/>
        <w:snapToGrid/>
        <w:jc w:val="left"/>
        <w:rPr>
          <w:rFonts w:eastAsia="MS PGothic"/>
        </w:rPr>
      </w:pPr>
      <w:r w:rsidRPr="00FD773D">
        <w:rPr>
          <w:rFonts w:eastAsia="MS PGothic"/>
        </w:rPr>
        <w:br w:type="page"/>
      </w:r>
    </w:p>
    <w:p w14:paraId="46851D79" w14:textId="77777777" w:rsidR="00DE188D" w:rsidRDefault="00DE188D">
      <w:pPr>
        <w:widowControl/>
        <w:autoSpaceDE/>
        <w:autoSpaceDN/>
        <w:adjustRightInd/>
        <w:snapToGrid/>
        <w:jc w:val="left"/>
        <w:rPr>
          <w:rFonts w:eastAsia="MS PGothic"/>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500"/>
        <w:gridCol w:w="3828"/>
      </w:tblGrid>
      <w:tr w:rsidR="00DE188D" w:rsidRPr="00FD773D" w14:paraId="241E62C7" w14:textId="77777777" w:rsidTr="00782E3B">
        <w:trPr>
          <w:trHeight w:val="354"/>
          <w:jc w:val="center"/>
        </w:trPr>
        <w:tc>
          <w:tcPr>
            <w:tcW w:w="1453" w:type="dxa"/>
            <w:tcBorders>
              <w:bottom w:val="single" w:sz="4" w:space="0" w:color="auto"/>
              <w:right w:val="double" w:sz="4" w:space="0" w:color="auto"/>
            </w:tcBorders>
          </w:tcPr>
          <w:p w14:paraId="2F7FBA2A" w14:textId="77777777" w:rsidR="00DE188D" w:rsidRPr="00FD773D" w:rsidRDefault="00DE188D" w:rsidP="00EB7EC6">
            <w:pPr>
              <w:rPr>
                <w:sz w:val="18"/>
                <w:szCs w:val="18"/>
              </w:rPr>
            </w:pPr>
            <w:r w:rsidRPr="00FD773D">
              <w:rPr>
                <w:sz w:val="18"/>
                <w:szCs w:val="18"/>
              </w:rPr>
              <w:t>Subcommand</w:t>
            </w:r>
          </w:p>
        </w:tc>
        <w:tc>
          <w:tcPr>
            <w:tcW w:w="8328" w:type="dxa"/>
            <w:gridSpan w:val="2"/>
            <w:tcBorders>
              <w:left w:val="double" w:sz="4" w:space="0" w:color="auto"/>
              <w:bottom w:val="single" w:sz="4" w:space="0" w:color="auto"/>
            </w:tcBorders>
          </w:tcPr>
          <w:p w14:paraId="5215A9C2" w14:textId="782AF3A2" w:rsidR="00DE188D" w:rsidRPr="00FD773D" w:rsidRDefault="00DE188D" w:rsidP="00F84552">
            <w:pPr>
              <w:pStyle w:val="ReqSect"/>
            </w:pPr>
            <w:r w:rsidRPr="00FD773D">
              <w:t>XA_TDM_RDR_CONFIG_PARAM_OUT_SAMPLE_RATE</w:t>
            </w:r>
          </w:p>
        </w:tc>
      </w:tr>
      <w:tr w:rsidR="00DE188D" w:rsidRPr="00FD773D" w14:paraId="0C84196E" w14:textId="77777777" w:rsidTr="00782E3B">
        <w:trPr>
          <w:trHeight w:val="354"/>
          <w:jc w:val="center"/>
        </w:trPr>
        <w:tc>
          <w:tcPr>
            <w:tcW w:w="1453" w:type="dxa"/>
            <w:tcBorders>
              <w:top w:val="single" w:sz="4" w:space="0" w:color="auto"/>
              <w:right w:val="double" w:sz="4" w:space="0" w:color="auto"/>
            </w:tcBorders>
          </w:tcPr>
          <w:p w14:paraId="3CC023F7" w14:textId="77777777" w:rsidR="00DE188D" w:rsidRPr="00FD773D" w:rsidRDefault="00DE188D" w:rsidP="00EB7EC6">
            <w:pPr>
              <w:rPr>
                <w:sz w:val="18"/>
                <w:szCs w:val="18"/>
              </w:rPr>
            </w:pPr>
            <w:r w:rsidRPr="00FD773D">
              <w:rPr>
                <w:sz w:val="18"/>
                <w:szCs w:val="18"/>
              </w:rPr>
              <w:t>Description</w:t>
            </w:r>
          </w:p>
        </w:tc>
        <w:tc>
          <w:tcPr>
            <w:tcW w:w="8328" w:type="dxa"/>
            <w:gridSpan w:val="2"/>
            <w:tcBorders>
              <w:top w:val="single" w:sz="4" w:space="0" w:color="auto"/>
              <w:left w:val="double" w:sz="4" w:space="0" w:color="auto"/>
            </w:tcBorders>
          </w:tcPr>
          <w:p w14:paraId="323092FF" w14:textId="1FFE7BF5" w:rsidR="004671EB" w:rsidRPr="00FD773D" w:rsidRDefault="004671EB" w:rsidP="004671EB">
            <w:pPr>
              <w:rPr>
                <w:sz w:val="18"/>
                <w:szCs w:val="18"/>
              </w:rPr>
            </w:pPr>
            <w:r w:rsidRPr="00FD773D">
              <w:rPr>
                <w:sz w:val="18"/>
                <w:szCs w:val="18"/>
              </w:rPr>
              <w:t>Set output sample rate in Sampling Rate Converter (SRC) of Sampling Rate Converter Unit (SCU). If this setting is valid and non-zero value, SRC connection will be enabled even without setting connection device path. And the connection will automatically use the available Audio-DMAC channel. If this setting is zero, SRC module will not be used.</w:t>
            </w:r>
          </w:p>
        </w:tc>
      </w:tr>
      <w:tr w:rsidR="00DE188D" w:rsidRPr="00FD773D" w14:paraId="25D2AD25" w14:textId="77777777" w:rsidTr="00782E3B">
        <w:trPr>
          <w:trHeight w:val="331"/>
          <w:jc w:val="center"/>
        </w:trPr>
        <w:tc>
          <w:tcPr>
            <w:tcW w:w="1453" w:type="dxa"/>
            <w:vMerge w:val="restart"/>
            <w:tcBorders>
              <w:right w:val="double" w:sz="4" w:space="0" w:color="auto"/>
            </w:tcBorders>
          </w:tcPr>
          <w:p w14:paraId="42D04DCE" w14:textId="77777777" w:rsidR="00DE188D" w:rsidRPr="00FD773D" w:rsidRDefault="00DE188D" w:rsidP="00EB7EC6">
            <w:pPr>
              <w:rPr>
                <w:sz w:val="18"/>
                <w:szCs w:val="18"/>
              </w:rPr>
            </w:pPr>
            <w:r w:rsidRPr="00FD773D">
              <w:rPr>
                <w:sz w:val="18"/>
                <w:szCs w:val="18"/>
              </w:rPr>
              <w:t>Arguments</w:t>
            </w:r>
          </w:p>
        </w:tc>
        <w:tc>
          <w:tcPr>
            <w:tcW w:w="8328" w:type="dxa"/>
            <w:gridSpan w:val="2"/>
            <w:tcBorders>
              <w:left w:val="double" w:sz="4" w:space="0" w:color="auto"/>
            </w:tcBorders>
          </w:tcPr>
          <w:p w14:paraId="4C459E31" w14:textId="77777777" w:rsidR="00DE188D" w:rsidRPr="00FD773D" w:rsidRDefault="00DE188D" w:rsidP="00EB7EC6">
            <w:pPr>
              <w:ind w:leftChars="50" w:left="100" w:rightChars="44" w:right="88"/>
              <w:rPr>
                <w:sz w:val="18"/>
                <w:szCs w:val="18"/>
              </w:rPr>
            </w:pPr>
            <w:r w:rsidRPr="00FD773D">
              <w:rPr>
                <w:sz w:val="18"/>
                <w:szCs w:val="18"/>
              </w:rPr>
              <w:t>p_xa_module_obj</w:t>
            </w:r>
          </w:p>
        </w:tc>
      </w:tr>
      <w:tr w:rsidR="00DE188D" w:rsidRPr="00FD773D" w14:paraId="51168A90" w14:textId="77777777" w:rsidTr="00782E3B">
        <w:trPr>
          <w:trHeight w:val="640"/>
          <w:jc w:val="center"/>
        </w:trPr>
        <w:tc>
          <w:tcPr>
            <w:tcW w:w="1453" w:type="dxa"/>
            <w:vMerge/>
            <w:tcBorders>
              <w:right w:val="double" w:sz="4" w:space="0" w:color="auto"/>
            </w:tcBorders>
          </w:tcPr>
          <w:p w14:paraId="1E493B23" w14:textId="77777777" w:rsidR="00DE188D" w:rsidRPr="00FD773D" w:rsidRDefault="00DE188D" w:rsidP="00EB7EC6">
            <w:pPr>
              <w:rPr>
                <w:sz w:val="18"/>
                <w:szCs w:val="18"/>
              </w:rPr>
            </w:pPr>
          </w:p>
        </w:tc>
        <w:tc>
          <w:tcPr>
            <w:tcW w:w="8328" w:type="dxa"/>
            <w:gridSpan w:val="2"/>
            <w:tcBorders>
              <w:left w:val="double" w:sz="4" w:space="0" w:color="auto"/>
            </w:tcBorders>
          </w:tcPr>
          <w:p w14:paraId="7A6E6742" w14:textId="77777777" w:rsidR="00DE188D" w:rsidRPr="00FD773D" w:rsidRDefault="00DE188D" w:rsidP="00EB7EC6">
            <w:pPr>
              <w:ind w:leftChars="50" w:left="100" w:rightChars="44" w:right="88"/>
              <w:rPr>
                <w:sz w:val="18"/>
                <w:szCs w:val="18"/>
              </w:rPr>
            </w:pPr>
            <w:r w:rsidRPr="00FD773D">
              <w:rPr>
                <w:sz w:val="18"/>
                <w:szCs w:val="18"/>
              </w:rPr>
              <w:t>Pointer to API Structure.</w:t>
            </w:r>
          </w:p>
          <w:p w14:paraId="787C3BFE" w14:textId="77777777" w:rsidR="00DE188D" w:rsidRPr="00FD773D" w:rsidRDefault="00DE188D" w:rsidP="00EB7EC6">
            <w:pPr>
              <w:autoSpaceDE/>
              <w:autoSpaceDN/>
              <w:spacing w:line="300" w:lineRule="exact"/>
              <w:ind w:firstLineChars="100" w:firstLine="180"/>
              <w:rPr>
                <w:sz w:val="18"/>
                <w:szCs w:val="18"/>
                <w:lang w:val="x-none" w:eastAsia="x-none"/>
              </w:rPr>
            </w:pPr>
          </w:p>
        </w:tc>
      </w:tr>
      <w:tr w:rsidR="00DE188D" w:rsidRPr="00FD773D" w14:paraId="1F27D0E3" w14:textId="77777777" w:rsidTr="00782E3B">
        <w:trPr>
          <w:trHeight w:val="351"/>
          <w:jc w:val="center"/>
        </w:trPr>
        <w:tc>
          <w:tcPr>
            <w:tcW w:w="1453" w:type="dxa"/>
            <w:vMerge/>
            <w:tcBorders>
              <w:right w:val="double" w:sz="4" w:space="0" w:color="auto"/>
            </w:tcBorders>
          </w:tcPr>
          <w:p w14:paraId="68CEA9ED" w14:textId="77777777" w:rsidR="00DE188D" w:rsidRPr="00FD773D" w:rsidRDefault="00DE188D" w:rsidP="00EB7EC6">
            <w:pPr>
              <w:rPr>
                <w:sz w:val="18"/>
                <w:szCs w:val="18"/>
              </w:rPr>
            </w:pPr>
          </w:p>
        </w:tc>
        <w:tc>
          <w:tcPr>
            <w:tcW w:w="8328" w:type="dxa"/>
            <w:gridSpan w:val="2"/>
            <w:tcBorders>
              <w:left w:val="double" w:sz="4" w:space="0" w:color="auto"/>
            </w:tcBorders>
          </w:tcPr>
          <w:p w14:paraId="5B59CD5A" w14:textId="77777777" w:rsidR="00DE188D" w:rsidRPr="00FD773D" w:rsidRDefault="00DE188D" w:rsidP="00EB7EC6">
            <w:pPr>
              <w:ind w:leftChars="50" w:left="100" w:rightChars="44" w:right="88"/>
              <w:rPr>
                <w:sz w:val="18"/>
                <w:szCs w:val="18"/>
              </w:rPr>
            </w:pPr>
            <w:r w:rsidRPr="00FD773D">
              <w:rPr>
                <w:sz w:val="18"/>
                <w:szCs w:val="18"/>
              </w:rPr>
              <w:t>i_cmd</w:t>
            </w:r>
          </w:p>
        </w:tc>
      </w:tr>
      <w:tr w:rsidR="00DE188D" w:rsidRPr="00FD773D" w14:paraId="19440157" w14:textId="77777777" w:rsidTr="00782E3B">
        <w:trPr>
          <w:trHeight w:val="640"/>
          <w:jc w:val="center"/>
        </w:trPr>
        <w:tc>
          <w:tcPr>
            <w:tcW w:w="1453" w:type="dxa"/>
            <w:vMerge/>
            <w:tcBorders>
              <w:right w:val="double" w:sz="4" w:space="0" w:color="auto"/>
            </w:tcBorders>
          </w:tcPr>
          <w:p w14:paraId="55854A1D" w14:textId="77777777" w:rsidR="00DE188D" w:rsidRPr="00FD773D" w:rsidRDefault="00DE188D" w:rsidP="00EB7EC6">
            <w:pPr>
              <w:rPr>
                <w:sz w:val="18"/>
                <w:szCs w:val="18"/>
              </w:rPr>
            </w:pPr>
          </w:p>
        </w:tc>
        <w:tc>
          <w:tcPr>
            <w:tcW w:w="8328" w:type="dxa"/>
            <w:gridSpan w:val="2"/>
            <w:tcBorders>
              <w:left w:val="double" w:sz="4" w:space="0" w:color="auto"/>
            </w:tcBorders>
          </w:tcPr>
          <w:p w14:paraId="75791678" w14:textId="77777777" w:rsidR="00DE188D" w:rsidRPr="00FD773D" w:rsidRDefault="00DE188D" w:rsidP="00EB7EC6">
            <w:pPr>
              <w:ind w:firstLineChars="100" w:firstLine="180"/>
              <w:rPr>
                <w:sz w:val="18"/>
                <w:szCs w:val="18"/>
              </w:rPr>
            </w:pPr>
            <w:r w:rsidRPr="00FD773D">
              <w:rPr>
                <w:sz w:val="18"/>
                <w:szCs w:val="18"/>
              </w:rPr>
              <w:t>XA_API_CMD_SET_CONFIG_PARAM</w:t>
            </w:r>
          </w:p>
          <w:p w14:paraId="415FF4ED" w14:textId="77777777" w:rsidR="00DE188D" w:rsidRPr="00FD773D" w:rsidRDefault="00DE188D" w:rsidP="00EB7EC6">
            <w:pPr>
              <w:ind w:firstLineChars="100" w:firstLine="180"/>
              <w:rPr>
                <w:sz w:val="18"/>
                <w:szCs w:val="18"/>
              </w:rPr>
            </w:pPr>
          </w:p>
        </w:tc>
      </w:tr>
      <w:tr w:rsidR="00DE188D" w:rsidRPr="00FD773D" w14:paraId="347243AB" w14:textId="77777777" w:rsidTr="00782E3B">
        <w:trPr>
          <w:trHeight w:val="324"/>
          <w:jc w:val="center"/>
        </w:trPr>
        <w:tc>
          <w:tcPr>
            <w:tcW w:w="1453" w:type="dxa"/>
            <w:vMerge/>
            <w:tcBorders>
              <w:right w:val="double" w:sz="4" w:space="0" w:color="auto"/>
            </w:tcBorders>
          </w:tcPr>
          <w:p w14:paraId="60F426E4" w14:textId="77777777" w:rsidR="00DE188D" w:rsidRPr="00FD773D" w:rsidRDefault="00DE188D" w:rsidP="00EB7EC6">
            <w:pPr>
              <w:rPr>
                <w:sz w:val="18"/>
                <w:szCs w:val="18"/>
              </w:rPr>
            </w:pPr>
          </w:p>
        </w:tc>
        <w:tc>
          <w:tcPr>
            <w:tcW w:w="8328" w:type="dxa"/>
            <w:gridSpan w:val="2"/>
            <w:tcBorders>
              <w:left w:val="double" w:sz="4" w:space="0" w:color="auto"/>
            </w:tcBorders>
          </w:tcPr>
          <w:p w14:paraId="1184F330" w14:textId="77777777" w:rsidR="00DE188D" w:rsidRPr="00FD773D" w:rsidRDefault="00DE188D" w:rsidP="00EB7EC6">
            <w:pPr>
              <w:ind w:leftChars="50" w:left="100" w:rightChars="44" w:right="88"/>
              <w:rPr>
                <w:sz w:val="18"/>
                <w:szCs w:val="18"/>
              </w:rPr>
            </w:pPr>
            <w:r w:rsidRPr="00FD773D">
              <w:rPr>
                <w:sz w:val="18"/>
                <w:szCs w:val="18"/>
              </w:rPr>
              <w:t>i_idx</w:t>
            </w:r>
          </w:p>
        </w:tc>
      </w:tr>
      <w:tr w:rsidR="00DE188D" w:rsidRPr="00FD773D" w14:paraId="4E143772" w14:textId="77777777" w:rsidTr="00782E3B">
        <w:trPr>
          <w:trHeight w:val="640"/>
          <w:jc w:val="center"/>
        </w:trPr>
        <w:tc>
          <w:tcPr>
            <w:tcW w:w="1453" w:type="dxa"/>
            <w:vMerge/>
            <w:tcBorders>
              <w:right w:val="double" w:sz="4" w:space="0" w:color="auto"/>
            </w:tcBorders>
          </w:tcPr>
          <w:p w14:paraId="1E9AB8B0" w14:textId="77777777" w:rsidR="00DE188D" w:rsidRPr="00FD773D" w:rsidRDefault="00DE188D" w:rsidP="00EB7EC6">
            <w:pPr>
              <w:rPr>
                <w:sz w:val="18"/>
                <w:szCs w:val="18"/>
              </w:rPr>
            </w:pPr>
          </w:p>
        </w:tc>
        <w:tc>
          <w:tcPr>
            <w:tcW w:w="8328" w:type="dxa"/>
            <w:gridSpan w:val="2"/>
            <w:tcBorders>
              <w:left w:val="double" w:sz="4" w:space="0" w:color="auto"/>
            </w:tcBorders>
          </w:tcPr>
          <w:p w14:paraId="30ABE8F1" w14:textId="28E86D63" w:rsidR="00DE188D" w:rsidRPr="00FD773D" w:rsidRDefault="00A145EA" w:rsidP="00EB7EC6">
            <w:pPr>
              <w:ind w:firstLineChars="100" w:firstLine="180"/>
              <w:rPr>
                <w:sz w:val="18"/>
                <w:szCs w:val="18"/>
              </w:rPr>
            </w:pPr>
            <w:r w:rsidRPr="00FD773D">
              <w:rPr>
                <w:sz w:val="18"/>
                <w:szCs w:val="18"/>
              </w:rPr>
              <w:t>XA_TDM_RDR_CONFIG_PARAM_OUT_SAMPLE_RATE</w:t>
            </w:r>
          </w:p>
        </w:tc>
      </w:tr>
      <w:tr w:rsidR="00DE188D" w:rsidRPr="00FD773D" w14:paraId="3FEB6323" w14:textId="77777777" w:rsidTr="00782E3B">
        <w:trPr>
          <w:trHeight w:val="338"/>
          <w:jc w:val="center"/>
        </w:trPr>
        <w:tc>
          <w:tcPr>
            <w:tcW w:w="1453" w:type="dxa"/>
            <w:vMerge/>
            <w:tcBorders>
              <w:right w:val="double" w:sz="4" w:space="0" w:color="auto"/>
            </w:tcBorders>
          </w:tcPr>
          <w:p w14:paraId="789FFEB5" w14:textId="77777777" w:rsidR="00DE188D" w:rsidRPr="00FD773D" w:rsidRDefault="00DE188D" w:rsidP="00EB7EC6">
            <w:pPr>
              <w:rPr>
                <w:sz w:val="18"/>
                <w:szCs w:val="18"/>
              </w:rPr>
            </w:pPr>
          </w:p>
        </w:tc>
        <w:tc>
          <w:tcPr>
            <w:tcW w:w="8328" w:type="dxa"/>
            <w:gridSpan w:val="2"/>
            <w:tcBorders>
              <w:left w:val="double" w:sz="4" w:space="0" w:color="auto"/>
            </w:tcBorders>
          </w:tcPr>
          <w:p w14:paraId="2CFB4DFB" w14:textId="77777777" w:rsidR="00DE188D" w:rsidRPr="00FD773D" w:rsidRDefault="00DE188D" w:rsidP="00EB7EC6">
            <w:pPr>
              <w:rPr>
                <w:sz w:val="18"/>
                <w:szCs w:val="18"/>
              </w:rPr>
            </w:pPr>
            <w:r w:rsidRPr="00FD773D">
              <w:rPr>
                <w:sz w:val="18"/>
                <w:szCs w:val="18"/>
              </w:rPr>
              <w:t>pv_value</w:t>
            </w:r>
          </w:p>
        </w:tc>
      </w:tr>
      <w:tr w:rsidR="00DE188D" w:rsidRPr="00FD773D" w14:paraId="75F61EB9" w14:textId="77777777" w:rsidTr="00782E3B">
        <w:trPr>
          <w:trHeight w:val="640"/>
          <w:jc w:val="center"/>
        </w:trPr>
        <w:tc>
          <w:tcPr>
            <w:tcW w:w="1453" w:type="dxa"/>
            <w:vMerge/>
            <w:tcBorders>
              <w:right w:val="double" w:sz="4" w:space="0" w:color="auto"/>
            </w:tcBorders>
          </w:tcPr>
          <w:p w14:paraId="4446FE18" w14:textId="77777777" w:rsidR="00DE188D" w:rsidRPr="00FD773D" w:rsidRDefault="00DE188D" w:rsidP="00EB7EC6">
            <w:pPr>
              <w:rPr>
                <w:sz w:val="18"/>
                <w:szCs w:val="18"/>
              </w:rPr>
            </w:pPr>
          </w:p>
        </w:tc>
        <w:tc>
          <w:tcPr>
            <w:tcW w:w="8328" w:type="dxa"/>
            <w:gridSpan w:val="2"/>
            <w:tcBorders>
              <w:left w:val="double" w:sz="4" w:space="0" w:color="auto"/>
              <w:bottom w:val="single" w:sz="4" w:space="0" w:color="auto"/>
            </w:tcBorders>
          </w:tcPr>
          <w:p w14:paraId="4B12E3F4" w14:textId="77777777" w:rsidR="00DE188D" w:rsidRPr="00FD773D" w:rsidRDefault="00F31DF5" w:rsidP="00907646">
            <w:pPr>
              <w:pStyle w:val="ReqText"/>
              <w:ind w:left="149"/>
              <w:rPr>
                <w:sz w:val="18"/>
                <w:szCs w:val="18"/>
              </w:rPr>
            </w:pPr>
            <w:r w:rsidRPr="00FD773D">
              <w:rPr>
                <w:sz w:val="18"/>
                <w:szCs w:val="18"/>
              </w:rPr>
              <w:t>Pointer to the output sampling frequency variable</w:t>
            </w:r>
            <w:r w:rsidR="00907646" w:rsidRPr="00FD773D">
              <w:rPr>
                <w:sz w:val="18"/>
                <w:szCs w:val="18"/>
              </w:rPr>
              <w:t>.</w:t>
            </w:r>
          </w:p>
          <w:p w14:paraId="148D0297" w14:textId="77777777" w:rsidR="00907646" w:rsidRPr="00FD773D" w:rsidRDefault="00907646" w:rsidP="00907646">
            <w:pPr>
              <w:pStyle w:val="ReqText"/>
              <w:ind w:left="149"/>
              <w:rPr>
                <w:sz w:val="18"/>
                <w:szCs w:val="18"/>
              </w:rPr>
            </w:pPr>
            <w:r w:rsidRPr="00FD773D">
              <w:rPr>
                <w:sz w:val="18"/>
                <w:szCs w:val="18"/>
              </w:rPr>
              <w:t xml:space="preserve">Valid value: </w:t>
            </w:r>
          </w:p>
          <w:p w14:paraId="00A904D2" w14:textId="77777777" w:rsidR="00907646" w:rsidRPr="00FD773D" w:rsidRDefault="00907646" w:rsidP="00907646">
            <w:pPr>
              <w:pStyle w:val="ReqText"/>
              <w:ind w:left="149"/>
              <w:rPr>
                <w:sz w:val="18"/>
                <w:szCs w:val="18"/>
              </w:rPr>
            </w:pPr>
            <w:r w:rsidRPr="00FD773D">
              <w:rPr>
                <w:sz w:val="18"/>
                <w:szCs w:val="18"/>
              </w:rPr>
              <w:t>0: disable SRC module</w:t>
            </w:r>
          </w:p>
          <w:p w14:paraId="6B58FB9E" w14:textId="10178766" w:rsidR="00907646" w:rsidRPr="00FD773D" w:rsidRDefault="00907646" w:rsidP="00907646">
            <w:pPr>
              <w:pStyle w:val="ReqText"/>
              <w:ind w:left="149"/>
              <w:rPr>
                <w:sz w:val="18"/>
                <w:szCs w:val="18"/>
              </w:rPr>
            </w:pPr>
            <w:r w:rsidRPr="00FD773D">
              <w:rPr>
                <w:sz w:val="18"/>
                <w:szCs w:val="18"/>
              </w:rPr>
              <w:t>48,000</w:t>
            </w:r>
            <w:r w:rsidR="004024EE" w:rsidRPr="00FD773D">
              <w:rPr>
                <w:sz w:val="18"/>
                <w:szCs w:val="18"/>
              </w:rPr>
              <w:t>/44</w:t>
            </w:r>
            <w:r w:rsidR="001B45FC" w:rsidRPr="00FD773D">
              <w:rPr>
                <w:sz w:val="18"/>
                <w:szCs w:val="18"/>
              </w:rPr>
              <w:t>,</w:t>
            </w:r>
            <w:r w:rsidR="004024EE" w:rsidRPr="00FD773D">
              <w:rPr>
                <w:sz w:val="18"/>
                <w:szCs w:val="18"/>
              </w:rPr>
              <w:t xml:space="preserve">100 </w:t>
            </w:r>
            <w:r w:rsidRPr="00FD773D">
              <w:rPr>
                <w:sz w:val="18"/>
                <w:szCs w:val="18"/>
              </w:rPr>
              <w:t xml:space="preserve">Hz: setting </w:t>
            </w:r>
            <w:r w:rsidR="00E668B6" w:rsidRPr="00FD773D">
              <w:rPr>
                <w:sz w:val="18"/>
                <w:szCs w:val="18"/>
              </w:rPr>
              <w:t>output</w:t>
            </w:r>
            <w:r w:rsidRPr="00FD773D">
              <w:rPr>
                <w:sz w:val="18"/>
                <w:szCs w:val="18"/>
              </w:rPr>
              <w:t xml:space="preserve"> </w:t>
            </w:r>
            <w:r w:rsidR="00AC1853" w:rsidRPr="00FD773D">
              <w:rPr>
                <w:sz w:val="18"/>
                <w:szCs w:val="18"/>
              </w:rPr>
              <w:t>sampling rate</w:t>
            </w:r>
            <w:r w:rsidRPr="00FD773D">
              <w:rPr>
                <w:sz w:val="18"/>
                <w:szCs w:val="18"/>
              </w:rPr>
              <w:t xml:space="preserve"> for SRC module</w:t>
            </w:r>
          </w:p>
          <w:p w14:paraId="294C7A21" w14:textId="4FA20680" w:rsidR="00881846" w:rsidRPr="00FD773D" w:rsidRDefault="00881846" w:rsidP="00907646">
            <w:pPr>
              <w:pStyle w:val="ReqText"/>
              <w:ind w:left="149"/>
              <w:rPr>
                <w:sz w:val="18"/>
                <w:szCs w:val="18"/>
              </w:rPr>
            </w:pPr>
          </w:p>
        </w:tc>
      </w:tr>
      <w:tr w:rsidR="00DE188D" w:rsidRPr="00FD773D" w14:paraId="24DCC0DC" w14:textId="77777777" w:rsidTr="00782E3B">
        <w:trPr>
          <w:trHeight w:val="395"/>
          <w:jc w:val="center"/>
        </w:trPr>
        <w:tc>
          <w:tcPr>
            <w:tcW w:w="1453" w:type="dxa"/>
            <w:vMerge w:val="restart"/>
            <w:tcBorders>
              <w:right w:val="double" w:sz="4" w:space="0" w:color="auto"/>
            </w:tcBorders>
          </w:tcPr>
          <w:p w14:paraId="7E059E22" w14:textId="2EBFF0FE" w:rsidR="00DE188D" w:rsidRPr="00FD773D" w:rsidRDefault="00DE188D" w:rsidP="00EB7EC6">
            <w:pPr>
              <w:rPr>
                <w:sz w:val="18"/>
                <w:szCs w:val="18"/>
              </w:rPr>
            </w:pPr>
            <w:r w:rsidRPr="00FD773D">
              <w:rPr>
                <w:sz w:val="18"/>
                <w:szCs w:val="18"/>
              </w:rPr>
              <w:t>Return value</w:t>
            </w:r>
          </w:p>
        </w:tc>
        <w:tc>
          <w:tcPr>
            <w:tcW w:w="4500" w:type="dxa"/>
            <w:tcBorders>
              <w:left w:val="double" w:sz="4" w:space="0" w:color="auto"/>
              <w:right w:val="single" w:sz="4" w:space="0" w:color="auto"/>
            </w:tcBorders>
          </w:tcPr>
          <w:p w14:paraId="3890732A" w14:textId="77777777" w:rsidR="00DE188D" w:rsidRPr="00FD773D" w:rsidRDefault="00DE188D" w:rsidP="00EB7EC6">
            <w:pPr>
              <w:rPr>
                <w:sz w:val="18"/>
                <w:szCs w:val="18"/>
              </w:rPr>
            </w:pPr>
            <w:r w:rsidRPr="00FD773D">
              <w:rPr>
                <w:sz w:val="18"/>
                <w:szCs w:val="18"/>
              </w:rPr>
              <w:t>XA_NO_ERROR</w:t>
            </w:r>
          </w:p>
        </w:tc>
        <w:tc>
          <w:tcPr>
            <w:tcW w:w="3828" w:type="dxa"/>
            <w:tcBorders>
              <w:left w:val="single" w:sz="4" w:space="0" w:color="auto"/>
            </w:tcBorders>
          </w:tcPr>
          <w:p w14:paraId="189EF2FE" w14:textId="77777777" w:rsidR="00DE188D" w:rsidRPr="00FD773D" w:rsidRDefault="00DE188D" w:rsidP="00EB7EC6">
            <w:pPr>
              <w:rPr>
                <w:sz w:val="18"/>
                <w:szCs w:val="18"/>
              </w:rPr>
            </w:pPr>
            <w:r w:rsidRPr="00FD773D">
              <w:rPr>
                <w:sz w:val="18"/>
                <w:szCs w:val="18"/>
              </w:rPr>
              <w:t>Normally ends.</w:t>
            </w:r>
          </w:p>
        </w:tc>
      </w:tr>
      <w:tr w:rsidR="00DE188D" w:rsidRPr="00FD773D" w14:paraId="349CEF9E" w14:textId="77777777" w:rsidTr="00782E3B">
        <w:trPr>
          <w:trHeight w:val="350"/>
          <w:jc w:val="center"/>
        </w:trPr>
        <w:tc>
          <w:tcPr>
            <w:tcW w:w="1453" w:type="dxa"/>
            <w:vMerge/>
            <w:tcBorders>
              <w:right w:val="double" w:sz="4" w:space="0" w:color="auto"/>
            </w:tcBorders>
          </w:tcPr>
          <w:p w14:paraId="43DF6F72" w14:textId="77777777" w:rsidR="00DE188D" w:rsidRPr="00FD773D" w:rsidRDefault="00DE188D" w:rsidP="00EB7EC6">
            <w:pPr>
              <w:rPr>
                <w:sz w:val="18"/>
                <w:szCs w:val="18"/>
              </w:rPr>
            </w:pPr>
          </w:p>
        </w:tc>
        <w:tc>
          <w:tcPr>
            <w:tcW w:w="4500" w:type="dxa"/>
            <w:tcBorders>
              <w:left w:val="double" w:sz="4" w:space="0" w:color="auto"/>
              <w:right w:val="single" w:sz="4" w:space="0" w:color="auto"/>
            </w:tcBorders>
          </w:tcPr>
          <w:p w14:paraId="6DC332BE" w14:textId="77777777" w:rsidR="00DE188D" w:rsidRPr="00FD773D" w:rsidRDefault="00DE188D" w:rsidP="00EB7EC6">
            <w:pPr>
              <w:rPr>
                <w:sz w:val="18"/>
                <w:szCs w:val="18"/>
              </w:rPr>
            </w:pPr>
            <w:r w:rsidRPr="00FD773D">
              <w:rPr>
                <w:sz w:val="18"/>
                <w:szCs w:val="18"/>
              </w:rPr>
              <w:t>XA_API_FATAL_MEM_ALLOC</w:t>
            </w:r>
          </w:p>
        </w:tc>
        <w:tc>
          <w:tcPr>
            <w:tcW w:w="3828" w:type="dxa"/>
            <w:tcBorders>
              <w:left w:val="single" w:sz="4" w:space="0" w:color="auto"/>
            </w:tcBorders>
          </w:tcPr>
          <w:p w14:paraId="747E840D" w14:textId="77777777" w:rsidR="00DE188D" w:rsidRPr="00FD773D" w:rsidRDefault="00DE188D" w:rsidP="00EB7EC6">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DE188D" w:rsidRPr="00FD773D" w14:paraId="45A41831" w14:textId="77777777" w:rsidTr="00782E3B">
        <w:trPr>
          <w:trHeight w:val="350"/>
          <w:jc w:val="center"/>
        </w:trPr>
        <w:tc>
          <w:tcPr>
            <w:tcW w:w="1453" w:type="dxa"/>
            <w:vMerge/>
            <w:tcBorders>
              <w:right w:val="double" w:sz="4" w:space="0" w:color="auto"/>
            </w:tcBorders>
          </w:tcPr>
          <w:p w14:paraId="03A154D9" w14:textId="77777777" w:rsidR="00DE188D" w:rsidRPr="00FD773D" w:rsidRDefault="00DE188D" w:rsidP="00EB7EC6">
            <w:pPr>
              <w:rPr>
                <w:sz w:val="18"/>
                <w:szCs w:val="18"/>
              </w:rPr>
            </w:pPr>
          </w:p>
        </w:tc>
        <w:tc>
          <w:tcPr>
            <w:tcW w:w="4500" w:type="dxa"/>
            <w:tcBorders>
              <w:left w:val="double" w:sz="4" w:space="0" w:color="auto"/>
              <w:right w:val="single" w:sz="4" w:space="0" w:color="auto"/>
            </w:tcBorders>
          </w:tcPr>
          <w:p w14:paraId="5F40B124" w14:textId="77777777" w:rsidR="00DE188D" w:rsidRPr="00FD773D" w:rsidRDefault="00DE188D" w:rsidP="00EB7EC6">
            <w:pPr>
              <w:rPr>
                <w:sz w:val="18"/>
                <w:szCs w:val="18"/>
              </w:rPr>
            </w:pPr>
            <w:r w:rsidRPr="00FD773D">
              <w:rPr>
                <w:sz w:val="18"/>
                <w:szCs w:val="18"/>
              </w:rPr>
              <w:t>XA_API_FATAL_MEM_ALIGN</w:t>
            </w:r>
          </w:p>
        </w:tc>
        <w:tc>
          <w:tcPr>
            <w:tcW w:w="3828" w:type="dxa"/>
            <w:tcBorders>
              <w:left w:val="single" w:sz="4" w:space="0" w:color="auto"/>
            </w:tcBorders>
          </w:tcPr>
          <w:p w14:paraId="4FD8A7A4" w14:textId="77777777" w:rsidR="00DE188D" w:rsidRPr="00FD773D" w:rsidRDefault="00DE188D" w:rsidP="00EB7EC6">
            <w:pPr>
              <w:rPr>
                <w:sz w:val="18"/>
                <w:szCs w:val="18"/>
                <w:lang w:eastAsia="x-none"/>
              </w:rPr>
            </w:pPr>
            <w:r w:rsidRPr="00FD773D">
              <w:rPr>
                <w:sz w:val="18"/>
                <w:szCs w:val="18"/>
                <w:lang w:eastAsia="x-none"/>
              </w:rPr>
              <w:t>p_xa_module_obj is not aligned to 4 bytes.</w:t>
            </w:r>
          </w:p>
        </w:tc>
      </w:tr>
      <w:tr w:rsidR="00DE188D" w:rsidRPr="00FD773D" w14:paraId="381CC4F2" w14:textId="77777777" w:rsidTr="00782E3B">
        <w:trPr>
          <w:trHeight w:val="350"/>
          <w:jc w:val="center"/>
        </w:trPr>
        <w:tc>
          <w:tcPr>
            <w:tcW w:w="1453" w:type="dxa"/>
            <w:vMerge/>
            <w:tcBorders>
              <w:right w:val="double" w:sz="4" w:space="0" w:color="auto"/>
            </w:tcBorders>
          </w:tcPr>
          <w:p w14:paraId="4340F2EE" w14:textId="77777777" w:rsidR="00DE188D" w:rsidRPr="00FD773D" w:rsidRDefault="00DE188D" w:rsidP="00EB7EC6">
            <w:pPr>
              <w:rPr>
                <w:sz w:val="18"/>
                <w:szCs w:val="18"/>
              </w:rPr>
            </w:pPr>
          </w:p>
        </w:tc>
        <w:tc>
          <w:tcPr>
            <w:tcW w:w="4500" w:type="dxa"/>
            <w:tcBorders>
              <w:left w:val="double" w:sz="4" w:space="0" w:color="auto"/>
              <w:right w:val="single" w:sz="4" w:space="0" w:color="auto"/>
            </w:tcBorders>
          </w:tcPr>
          <w:p w14:paraId="2DB47A37" w14:textId="77777777" w:rsidR="00DE188D" w:rsidRPr="00FD773D" w:rsidRDefault="00DE188D" w:rsidP="00EB7EC6">
            <w:pPr>
              <w:rPr>
                <w:sz w:val="18"/>
                <w:szCs w:val="18"/>
              </w:rPr>
            </w:pPr>
            <w:r w:rsidRPr="00FD773D">
              <w:rPr>
                <w:sz w:val="18"/>
                <w:szCs w:val="18"/>
              </w:rPr>
              <w:t>XA_TDM_RDR_CONFIG_FATAL_STATE</w:t>
            </w:r>
          </w:p>
        </w:tc>
        <w:tc>
          <w:tcPr>
            <w:tcW w:w="3828" w:type="dxa"/>
            <w:tcBorders>
              <w:left w:val="single" w:sz="4" w:space="0" w:color="auto"/>
            </w:tcBorders>
          </w:tcPr>
          <w:p w14:paraId="7FC15D14" w14:textId="5F7E85A2" w:rsidR="00DE188D" w:rsidRPr="00FD773D" w:rsidRDefault="00DE188D" w:rsidP="00EB7EC6">
            <w:pPr>
              <w:rPr>
                <w:sz w:val="18"/>
                <w:szCs w:val="18"/>
                <w:lang w:eastAsia="x-none"/>
              </w:rPr>
            </w:pPr>
            <w:r w:rsidRPr="00FD773D">
              <w:rPr>
                <w:sz w:val="18"/>
                <w:szCs w:val="18"/>
                <w:lang w:eastAsia="x-none"/>
              </w:rPr>
              <w:t>Incorrect sequence call (i.e. call before pre-configuration step</w:t>
            </w:r>
            <w:r w:rsidR="00467AD1" w:rsidRPr="00FD773D">
              <w:rPr>
                <w:sz w:val="18"/>
                <w:szCs w:val="18"/>
                <w:lang w:eastAsia="x-none"/>
              </w:rPr>
              <w:t xml:space="preserve"> or call after post-configuration step</w:t>
            </w:r>
            <w:r w:rsidRPr="00FD773D">
              <w:rPr>
                <w:sz w:val="18"/>
                <w:szCs w:val="18"/>
                <w:lang w:eastAsia="x-none"/>
              </w:rPr>
              <w:t>)</w:t>
            </w:r>
          </w:p>
        </w:tc>
      </w:tr>
      <w:tr w:rsidR="00DE188D" w:rsidRPr="00FD773D" w14:paraId="57F4B653" w14:textId="77777777" w:rsidTr="00782E3B">
        <w:trPr>
          <w:trHeight w:val="350"/>
          <w:jc w:val="center"/>
        </w:trPr>
        <w:tc>
          <w:tcPr>
            <w:tcW w:w="1453" w:type="dxa"/>
            <w:vMerge/>
            <w:tcBorders>
              <w:right w:val="double" w:sz="4" w:space="0" w:color="auto"/>
            </w:tcBorders>
          </w:tcPr>
          <w:p w14:paraId="42BC5B58" w14:textId="77777777" w:rsidR="00DE188D" w:rsidRPr="00FD773D" w:rsidRDefault="00DE188D" w:rsidP="00EB7EC6">
            <w:pPr>
              <w:rPr>
                <w:sz w:val="18"/>
                <w:szCs w:val="18"/>
              </w:rPr>
            </w:pPr>
          </w:p>
        </w:tc>
        <w:tc>
          <w:tcPr>
            <w:tcW w:w="4500" w:type="dxa"/>
            <w:tcBorders>
              <w:left w:val="double" w:sz="4" w:space="0" w:color="auto"/>
              <w:right w:val="single" w:sz="4" w:space="0" w:color="auto"/>
            </w:tcBorders>
          </w:tcPr>
          <w:p w14:paraId="4F091A3B" w14:textId="1E369D61" w:rsidR="00DE188D" w:rsidRPr="00FD773D" w:rsidRDefault="00F31DF5" w:rsidP="00EB7EC6">
            <w:pPr>
              <w:rPr>
                <w:sz w:val="18"/>
                <w:szCs w:val="18"/>
              </w:rPr>
            </w:pPr>
            <w:r w:rsidRPr="00FD773D">
              <w:rPr>
                <w:sz w:val="18"/>
                <w:szCs w:val="18"/>
              </w:rPr>
              <w:t>XA_TDM_RDR_CONFIG_FATAL_SAMPLE_RATE</w:t>
            </w:r>
          </w:p>
        </w:tc>
        <w:tc>
          <w:tcPr>
            <w:tcW w:w="3828" w:type="dxa"/>
            <w:tcBorders>
              <w:left w:val="single" w:sz="4" w:space="0" w:color="auto"/>
            </w:tcBorders>
          </w:tcPr>
          <w:p w14:paraId="2B402C6A" w14:textId="5ECF9351" w:rsidR="00DE188D" w:rsidRPr="00FD773D" w:rsidRDefault="00DE188D" w:rsidP="00D13749">
            <w:pPr>
              <w:rPr>
                <w:sz w:val="18"/>
                <w:szCs w:val="18"/>
                <w:lang w:eastAsia="x-none"/>
              </w:rPr>
            </w:pPr>
            <w:r w:rsidRPr="00FD773D">
              <w:rPr>
                <w:sz w:val="18"/>
                <w:szCs w:val="18"/>
                <w:lang w:eastAsia="x-none"/>
              </w:rPr>
              <w:t xml:space="preserve">TDM PCM </w:t>
            </w:r>
            <w:r w:rsidR="00F31DF5" w:rsidRPr="00FD773D">
              <w:rPr>
                <w:sz w:val="18"/>
                <w:szCs w:val="18"/>
                <w:lang w:eastAsia="x-none"/>
              </w:rPr>
              <w:t xml:space="preserve">output sample rate is </w:t>
            </w:r>
            <w:r w:rsidR="00D13749" w:rsidRPr="00FD773D">
              <w:rPr>
                <w:sz w:val="18"/>
                <w:szCs w:val="18"/>
                <w:lang w:eastAsia="x-none"/>
              </w:rPr>
              <w:t>out of range.</w:t>
            </w:r>
          </w:p>
        </w:tc>
      </w:tr>
      <w:tr w:rsidR="00DE188D" w:rsidRPr="00FD773D" w14:paraId="0248E7DE" w14:textId="77777777" w:rsidTr="00782E3B">
        <w:trPr>
          <w:jc w:val="center"/>
        </w:trPr>
        <w:tc>
          <w:tcPr>
            <w:tcW w:w="1453" w:type="dxa"/>
            <w:tcBorders>
              <w:right w:val="double" w:sz="4" w:space="0" w:color="auto"/>
            </w:tcBorders>
          </w:tcPr>
          <w:p w14:paraId="6203637E" w14:textId="77777777" w:rsidR="00DE188D" w:rsidRPr="00FD773D" w:rsidRDefault="00DE188D" w:rsidP="00EB7EC6">
            <w:pPr>
              <w:rPr>
                <w:sz w:val="18"/>
                <w:szCs w:val="18"/>
              </w:rPr>
            </w:pPr>
            <w:r w:rsidRPr="00FD773D">
              <w:rPr>
                <w:sz w:val="18"/>
                <w:szCs w:val="18"/>
              </w:rPr>
              <w:t>Restrictions</w:t>
            </w:r>
          </w:p>
        </w:tc>
        <w:tc>
          <w:tcPr>
            <w:tcW w:w="8328" w:type="dxa"/>
            <w:gridSpan w:val="2"/>
            <w:tcBorders>
              <w:left w:val="double" w:sz="4" w:space="0" w:color="auto"/>
            </w:tcBorders>
          </w:tcPr>
          <w:p w14:paraId="370CD4B5" w14:textId="4925F2BA" w:rsidR="00AA2178" w:rsidRPr="00FD773D" w:rsidRDefault="00371D33" w:rsidP="00AA2178">
            <w:pPr>
              <w:rPr>
                <w:sz w:val="18"/>
                <w:szCs w:val="18"/>
              </w:rPr>
            </w:pPr>
            <w:r>
              <w:rPr>
                <w:sz w:val="18"/>
                <w:szCs w:val="18"/>
              </w:rPr>
              <w:t>-</w:t>
            </w:r>
          </w:p>
        </w:tc>
      </w:tr>
    </w:tbl>
    <w:p w14:paraId="02627E44" w14:textId="4330FEF9" w:rsidR="00FC6FA0" w:rsidRDefault="00FC6FA0" w:rsidP="00FC6FA0">
      <w:pPr>
        <w:pStyle w:val="ReqID"/>
      </w:pPr>
      <w:r>
        <w:t>FD_PLG_TDM_028</w:t>
      </w:r>
    </w:p>
    <w:p w14:paraId="4500ECED" w14:textId="1B9A9EBB" w:rsidR="00DE188D" w:rsidRDefault="00396DE2" w:rsidP="00DE188D">
      <w:pPr>
        <w:pStyle w:val="RefIDs"/>
      </w:pPr>
      <w:r>
        <w:t>[Covers: RD_014</w:t>
      </w:r>
      <w:r w:rsidRPr="00FD773D">
        <w:t>]</w:t>
      </w:r>
    </w:p>
    <w:p w14:paraId="15C8312C" w14:textId="77777777" w:rsidR="00396DE2" w:rsidRPr="00396DE2" w:rsidRDefault="00396DE2" w:rsidP="00396DE2">
      <w:pPr>
        <w:rPr>
          <w:lang w:val="en-GB"/>
        </w:rPr>
      </w:pPr>
    </w:p>
    <w:p w14:paraId="4F8E2BC5" w14:textId="77777777" w:rsidR="00DE188D" w:rsidRPr="00FD773D" w:rsidRDefault="00DE188D" w:rsidP="00DE188D">
      <w:r w:rsidRPr="00FD773D">
        <w:t>Example:</w:t>
      </w:r>
    </w:p>
    <w:p w14:paraId="1C31FF15" w14:textId="2C290ABE" w:rsidR="00DE188D" w:rsidRPr="00FD773D" w:rsidRDefault="00DE188D" w:rsidP="00DE188D">
      <w:r w:rsidRPr="00FD773D">
        <w:t xml:space="preserve">WORD32 </w:t>
      </w:r>
      <w:r w:rsidR="00400A75" w:rsidRPr="00FD773D">
        <w:t>sample_rate</w:t>
      </w:r>
      <w:r w:rsidRPr="00FD773D">
        <w:t>;</w:t>
      </w:r>
    </w:p>
    <w:p w14:paraId="45138C4A" w14:textId="77777777" w:rsidR="00DE188D" w:rsidRPr="00FD773D" w:rsidRDefault="00DE188D" w:rsidP="00DE188D">
      <w:pPr>
        <w:widowControl/>
        <w:autoSpaceDE/>
        <w:autoSpaceDN/>
        <w:adjustRightInd/>
        <w:snapToGrid/>
        <w:jc w:val="left"/>
      </w:pPr>
      <w:r w:rsidRPr="00FD773D">
        <w:t>res = (*api_func)(api_obj,</w:t>
      </w:r>
    </w:p>
    <w:p w14:paraId="19F9CD8C" w14:textId="77777777" w:rsidR="00DE188D" w:rsidRPr="00FD773D" w:rsidRDefault="00DE188D" w:rsidP="00DE188D">
      <w:pPr>
        <w:widowControl/>
        <w:autoSpaceDE/>
        <w:autoSpaceDN/>
        <w:adjustRightInd/>
        <w:snapToGrid/>
        <w:jc w:val="left"/>
      </w:pPr>
      <w:r w:rsidRPr="00FD773D">
        <w:tab/>
      </w:r>
      <w:r w:rsidRPr="00FD773D">
        <w:tab/>
        <w:t xml:space="preserve">  XA_API_CMD_SET_CONFIG_PARAM,</w:t>
      </w:r>
    </w:p>
    <w:p w14:paraId="1F4F4575" w14:textId="47654343" w:rsidR="00DE188D" w:rsidRPr="00FD773D" w:rsidRDefault="00DE188D" w:rsidP="00DE188D">
      <w:pPr>
        <w:widowControl/>
        <w:autoSpaceDE/>
        <w:autoSpaceDN/>
        <w:adjustRightInd/>
        <w:snapToGrid/>
        <w:jc w:val="left"/>
      </w:pPr>
      <w:r w:rsidRPr="00FD773D">
        <w:tab/>
      </w:r>
      <w:r w:rsidRPr="00FD773D">
        <w:tab/>
        <w:t xml:space="preserve">  </w:t>
      </w:r>
      <w:r w:rsidR="00F31DF5" w:rsidRPr="00FD773D">
        <w:t>XA_TDM_RDR_CONFIG_PARAM_OUT_SAMPLE_RATE</w:t>
      </w:r>
      <w:r w:rsidRPr="00FD773D">
        <w:t>,</w:t>
      </w:r>
    </w:p>
    <w:p w14:paraId="3F286BED" w14:textId="7C1DBACC" w:rsidR="0028055D" w:rsidRPr="00FD773D" w:rsidRDefault="00DE188D" w:rsidP="00DE188D">
      <w:pPr>
        <w:widowControl/>
        <w:autoSpaceDE/>
        <w:autoSpaceDN/>
        <w:adjustRightInd/>
        <w:snapToGrid/>
        <w:jc w:val="left"/>
      </w:pPr>
      <w:r w:rsidRPr="00FD773D">
        <w:tab/>
      </w:r>
      <w:r w:rsidRPr="00FD773D">
        <w:tab/>
        <w:t xml:space="preserve">  &amp;</w:t>
      </w:r>
      <w:r w:rsidR="00400A75" w:rsidRPr="00FD773D">
        <w:t>sample_rate</w:t>
      </w:r>
      <w:r w:rsidRPr="00FD773D">
        <w:t>);</w:t>
      </w:r>
    </w:p>
    <w:p w14:paraId="2DAED668" w14:textId="77777777" w:rsidR="00D759D1" w:rsidRPr="00FD773D" w:rsidRDefault="00D759D1" w:rsidP="00DE188D">
      <w:pPr>
        <w:widowControl/>
        <w:autoSpaceDE/>
        <w:autoSpaceDN/>
        <w:adjustRightInd/>
        <w:snapToGrid/>
        <w:jc w:val="left"/>
      </w:pPr>
    </w:p>
    <w:p w14:paraId="7327C0E3" w14:textId="77777777" w:rsidR="0028055D" w:rsidRPr="00FD773D" w:rsidRDefault="0028055D">
      <w:pPr>
        <w:widowControl/>
        <w:autoSpaceDE/>
        <w:autoSpaceDN/>
        <w:adjustRightInd/>
        <w:snapToGrid/>
        <w:jc w:val="left"/>
      </w:pPr>
      <w:r w:rsidRPr="00FD773D">
        <w:br w:type="page"/>
      </w:r>
    </w:p>
    <w:p w14:paraId="7BBE6317" w14:textId="77777777" w:rsidR="00DE188D" w:rsidRDefault="00DE188D" w:rsidP="00DE188D">
      <w:pPr>
        <w:widowControl/>
        <w:autoSpaceDE/>
        <w:autoSpaceDN/>
        <w:adjustRightInd/>
        <w:snapToGrid/>
        <w:jc w:val="left"/>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47"/>
        <w:gridCol w:w="3431"/>
      </w:tblGrid>
      <w:tr w:rsidR="0028055D" w:rsidRPr="00FD773D" w14:paraId="2D928330" w14:textId="77777777" w:rsidTr="00782E3B">
        <w:trPr>
          <w:trHeight w:val="354"/>
          <w:jc w:val="center"/>
        </w:trPr>
        <w:tc>
          <w:tcPr>
            <w:tcW w:w="1453" w:type="dxa"/>
            <w:tcBorders>
              <w:bottom w:val="single" w:sz="4" w:space="0" w:color="auto"/>
              <w:right w:val="double" w:sz="4" w:space="0" w:color="auto"/>
            </w:tcBorders>
          </w:tcPr>
          <w:p w14:paraId="109707CD" w14:textId="4632105F" w:rsidR="0028055D" w:rsidRPr="00FD773D" w:rsidRDefault="00DE188D" w:rsidP="00EB7EC6">
            <w:pPr>
              <w:rPr>
                <w:sz w:val="18"/>
                <w:szCs w:val="18"/>
              </w:rPr>
            </w:pPr>
            <w:r w:rsidRPr="00FD773D">
              <w:rPr>
                <w:rFonts w:eastAsia="MS PGothic"/>
              </w:rPr>
              <w:br w:type="page"/>
            </w:r>
            <w:r w:rsidR="0028055D" w:rsidRPr="00FD773D">
              <w:rPr>
                <w:rFonts w:eastAsia="MS PGothic"/>
              </w:rPr>
              <w:br w:type="page"/>
            </w:r>
            <w:r w:rsidR="0028055D" w:rsidRPr="00FD773D">
              <w:rPr>
                <w:sz w:val="18"/>
                <w:szCs w:val="18"/>
              </w:rPr>
              <w:t>Subcommand</w:t>
            </w:r>
          </w:p>
        </w:tc>
        <w:tc>
          <w:tcPr>
            <w:tcW w:w="8078" w:type="dxa"/>
            <w:gridSpan w:val="2"/>
            <w:tcBorders>
              <w:left w:val="double" w:sz="4" w:space="0" w:color="auto"/>
              <w:bottom w:val="single" w:sz="4" w:space="0" w:color="auto"/>
            </w:tcBorders>
          </w:tcPr>
          <w:p w14:paraId="0D130424" w14:textId="05B8E831" w:rsidR="0028055D" w:rsidRPr="00FD773D" w:rsidRDefault="0028055D" w:rsidP="00F84552">
            <w:pPr>
              <w:pStyle w:val="ReqSect"/>
            </w:pPr>
            <w:r w:rsidRPr="00FD773D">
              <w:t>XA_TDM_RDR_CONFIG_PARAM_VOLUME_RATE</w:t>
            </w:r>
          </w:p>
        </w:tc>
      </w:tr>
      <w:tr w:rsidR="0028055D" w:rsidRPr="00FD773D" w14:paraId="1C9FC108" w14:textId="77777777" w:rsidTr="00782E3B">
        <w:trPr>
          <w:trHeight w:val="354"/>
          <w:jc w:val="center"/>
        </w:trPr>
        <w:tc>
          <w:tcPr>
            <w:tcW w:w="1453" w:type="dxa"/>
            <w:tcBorders>
              <w:top w:val="single" w:sz="4" w:space="0" w:color="auto"/>
              <w:right w:val="double" w:sz="4" w:space="0" w:color="auto"/>
            </w:tcBorders>
          </w:tcPr>
          <w:p w14:paraId="68BFA56C" w14:textId="77777777" w:rsidR="0028055D" w:rsidRPr="00FD773D" w:rsidRDefault="0028055D" w:rsidP="00EB7EC6">
            <w:pPr>
              <w:rPr>
                <w:sz w:val="18"/>
                <w:szCs w:val="18"/>
              </w:rPr>
            </w:pPr>
            <w:r w:rsidRPr="00FD773D">
              <w:rPr>
                <w:sz w:val="18"/>
                <w:szCs w:val="18"/>
              </w:rPr>
              <w:t>Description</w:t>
            </w:r>
          </w:p>
        </w:tc>
        <w:tc>
          <w:tcPr>
            <w:tcW w:w="8078" w:type="dxa"/>
            <w:gridSpan w:val="2"/>
            <w:tcBorders>
              <w:top w:val="single" w:sz="4" w:space="0" w:color="auto"/>
              <w:left w:val="double" w:sz="4" w:space="0" w:color="auto"/>
            </w:tcBorders>
          </w:tcPr>
          <w:p w14:paraId="1B3A0A09" w14:textId="67B33C63" w:rsidR="0028055D" w:rsidRPr="00FD773D" w:rsidRDefault="00116D89" w:rsidP="00116D89">
            <w:pPr>
              <w:rPr>
                <w:sz w:val="18"/>
                <w:szCs w:val="18"/>
              </w:rPr>
            </w:pPr>
            <w:r w:rsidRPr="00FD773D">
              <w:rPr>
                <w:sz w:val="18"/>
              </w:rPr>
              <w:t xml:space="preserve">Set the output PCM volume rate in Digital Volume and Mute Function (DVC) of Sampling Rate Converter Unit (SCU). Any setting values except </w:t>
            </w:r>
            <w:r w:rsidR="00400A75" w:rsidRPr="00FD773D">
              <w:rPr>
                <w:sz w:val="18"/>
              </w:rPr>
              <w:t>0xFFFF FFFF</w:t>
            </w:r>
            <w:r w:rsidRPr="00FD773D">
              <w:rPr>
                <w:sz w:val="18"/>
              </w:rPr>
              <w:t xml:space="preserve"> (disable) will enabled DVC of SCU module and the connection will be established even without setting connection path.</w:t>
            </w:r>
          </w:p>
        </w:tc>
      </w:tr>
      <w:tr w:rsidR="0028055D" w:rsidRPr="00FD773D" w14:paraId="45FA4ECE" w14:textId="77777777" w:rsidTr="00782E3B">
        <w:trPr>
          <w:trHeight w:val="331"/>
          <w:jc w:val="center"/>
        </w:trPr>
        <w:tc>
          <w:tcPr>
            <w:tcW w:w="1453" w:type="dxa"/>
            <w:vMerge w:val="restart"/>
            <w:tcBorders>
              <w:right w:val="double" w:sz="4" w:space="0" w:color="auto"/>
            </w:tcBorders>
          </w:tcPr>
          <w:p w14:paraId="37BD0781" w14:textId="77777777" w:rsidR="0028055D" w:rsidRPr="00FD773D" w:rsidRDefault="0028055D" w:rsidP="00EB7EC6">
            <w:pPr>
              <w:rPr>
                <w:sz w:val="18"/>
                <w:szCs w:val="18"/>
              </w:rPr>
            </w:pPr>
            <w:r w:rsidRPr="00FD773D">
              <w:rPr>
                <w:sz w:val="18"/>
                <w:szCs w:val="18"/>
              </w:rPr>
              <w:t>Arguments</w:t>
            </w:r>
          </w:p>
        </w:tc>
        <w:tc>
          <w:tcPr>
            <w:tcW w:w="8078" w:type="dxa"/>
            <w:gridSpan w:val="2"/>
            <w:tcBorders>
              <w:left w:val="double" w:sz="4" w:space="0" w:color="auto"/>
            </w:tcBorders>
          </w:tcPr>
          <w:p w14:paraId="69D5B129" w14:textId="77777777" w:rsidR="0028055D" w:rsidRPr="00FD773D" w:rsidRDefault="0028055D" w:rsidP="00EB7EC6">
            <w:pPr>
              <w:ind w:leftChars="50" w:left="100" w:rightChars="44" w:right="88"/>
              <w:rPr>
                <w:sz w:val="18"/>
                <w:szCs w:val="18"/>
              </w:rPr>
            </w:pPr>
            <w:r w:rsidRPr="00FD773D">
              <w:rPr>
                <w:sz w:val="18"/>
                <w:szCs w:val="18"/>
              </w:rPr>
              <w:t>p_xa_module_obj</w:t>
            </w:r>
          </w:p>
        </w:tc>
      </w:tr>
      <w:tr w:rsidR="0028055D" w:rsidRPr="00FD773D" w14:paraId="7B67454F" w14:textId="77777777" w:rsidTr="00782E3B">
        <w:trPr>
          <w:trHeight w:val="640"/>
          <w:jc w:val="center"/>
        </w:trPr>
        <w:tc>
          <w:tcPr>
            <w:tcW w:w="1453" w:type="dxa"/>
            <w:vMerge/>
            <w:tcBorders>
              <w:right w:val="double" w:sz="4" w:space="0" w:color="auto"/>
            </w:tcBorders>
          </w:tcPr>
          <w:p w14:paraId="2EAE17AB" w14:textId="77777777" w:rsidR="0028055D" w:rsidRPr="00FD773D" w:rsidRDefault="0028055D" w:rsidP="00EB7EC6">
            <w:pPr>
              <w:rPr>
                <w:sz w:val="18"/>
                <w:szCs w:val="18"/>
              </w:rPr>
            </w:pPr>
          </w:p>
        </w:tc>
        <w:tc>
          <w:tcPr>
            <w:tcW w:w="8078" w:type="dxa"/>
            <w:gridSpan w:val="2"/>
            <w:tcBorders>
              <w:left w:val="double" w:sz="4" w:space="0" w:color="auto"/>
            </w:tcBorders>
          </w:tcPr>
          <w:p w14:paraId="67CEC500" w14:textId="77777777" w:rsidR="0028055D" w:rsidRPr="00FD773D" w:rsidRDefault="0028055D" w:rsidP="00EB7EC6">
            <w:pPr>
              <w:ind w:leftChars="50" w:left="100" w:rightChars="44" w:right="88"/>
              <w:rPr>
                <w:sz w:val="18"/>
                <w:szCs w:val="18"/>
              </w:rPr>
            </w:pPr>
            <w:r w:rsidRPr="00FD773D">
              <w:rPr>
                <w:sz w:val="18"/>
                <w:szCs w:val="18"/>
              </w:rPr>
              <w:t>Pointer to API Structure.</w:t>
            </w:r>
          </w:p>
          <w:p w14:paraId="02686E97" w14:textId="77777777" w:rsidR="0028055D" w:rsidRPr="00FD773D" w:rsidRDefault="0028055D" w:rsidP="00EB7EC6">
            <w:pPr>
              <w:autoSpaceDE/>
              <w:autoSpaceDN/>
              <w:spacing w:line="300" w:lineRule="exact"/>
              <w:ind w:firstLineChars="100" w:firstLine="180"/>
              <w:rPr>
                <w:sz w:val="18"/>
                <w:szCs w:val="18"/>
                <w:lang w:val="x-none" w:eastAsia="x-none"/>
              </w:rPr>
            </w:pPr>
          </w:p>
        </w:tc>
      </w:tr>
      <w:tr w:rsidR="0028055D" w:rsidRPr="00FD773D" w14:paraId="57CC91F9" w14:textId="77777777" w:rsidTr="00782E3B">
        <w:trPr>
          <w:trHeight w:val="351"/>
          <w:jc w:val="center"/>
        </w:trPr>
        <w:tc>
          <w:tcPr>
            <w:tcW w:w="1453" w:type="dxa"/>
            <w:vMerge/>
            <w:tcBorders>
              <w:right w:val="double" w:sz="4" w:space="0" w:color="auto"/>
            </w:tcBorders>
          </w:tcPr>
          <w:p w14:paraId="43DAD938" w14:textId="77777777" w:rsidR="0028055D" w:rsidRPr="00FD773D" w:rsidRDefault="0028055D" w:rsidP="00EB7EC6">
            <w:pPr>
              <w:rPr>
                <w:sz w:val="18"/>
                <w:szCs w:val="18"/>
              </w:rPr>
            </w:pPr>
          </w:p>
        </w:tc>
        <w:tc>
          <w:tcPr>
            <w:tcW w:w="8078" w:type="dxa"/>
            <w:gridSpan w:val="2"/>
            <w:tcBorders>
              <w:left w:val="double" w:sz="4" w:space="0" w:color="auto"/>
            </w:tcBorders>
          </w:tcPr>
          <w:p w14:paraId="3DCC0AF1" w14:textId="77777777" w:rsidR="0028055D" w:rsidRPr="00FD773D" w:rsidRDefault="0028055D" w:rsidP="00EB7EC6">
            <w:pPr>
              <w:ind w:leftChars="50" w:left="100" w:rightChars="44" w:right="88"/>
              <w:rPr>
                <w:sz w:val="18"/>
                <w:szCs w:val="18"/>
              </w:rPr>
            </w:pPr>
            <w:r w:rsidRPr="00FD773D">
              <w:rPr>
                <w:sz w:val="18"/>
                <w:szCs w:val="18"/>
              </w:rPr>
              <w:t>i_cmd</w:t>
            </w:r>
          </w:p>
        </w:tc>
      </w:tr>
      <w:tr w:rsidR="0028055D" w:rsidRPr="00FD773D" w14:paraId="4E617BCF" w14:textId="77777777" w:rsidTr="00782E3B">
        <w:trPr>
          <w:trHeight w:val="640"/>
          <w:jc w:val="center"/>
        </w:trPr>
        <w:tc>
          <w:tcPr>
            <w:tcW w:w="1453" w:type="dxa"/>
            <w:vMerge/>
            <w:tcBorders>
              <w:right w:val="double" w:sz="4" w:space="0" w:color="auto"/>
            </w:tcBorders>
          </w:tcPr>
          <w:p w14:paraId="5E08CFCD" w14:textId="77777777" w:rsidR="0028055D" w:rsidRPr="00FD773D" w:rsidRDefault="0028055D" w:rsidP="00EB7EC6">
            <w:pPr>
              <w:rPr>
                <w:sz w:val="18"/>
                <w:szCs w:val="18"/>
              </w:rPr>
            </w:pPr>
          </w:p>
        </w:tc>
        <w:tc>
          <w:tcPr>
            <w:tcW w:w="8078" w:type="dxa"/>
            <w:gridSpan w:val="2"/>
            <w:tcBorders>
              <w:left w:val="double" w:sz="4" w:space="0" w:color="auto"/>
            </w:tcBorders>
          </w:tcPr>
          <w:p w14:paraId="1318DD38" w14:textId="77777777" w:rsidR="0028055D" w:rsidRPr="00FD773D" w:rsidRDefault="0028055D" w:rsidP="00EB7EC6">
            <w:pPr>
              <w:ind w:firstLineChars="100" w:firstLine="180"/>
              <w:rPr>
                <w:sz w:val="18"/>
                <w:szCs w:val="18"/>
              </w:rPr>
            </w:pPr>
            <w:r w:rsidRPr="00FD773D">
              <w:rPr>
                <w:sz w:val="18"/>
                <w:szCs w:val="18"/>
              </w:rPr>
              <w:t>XA_API_CMD_SET_CONFIG_PARAM</w:t>
            </w:r>
          </w:p>
          <w:p w14:paraId="3BEB567B" w14:textId="77777777" w:rsidR="0028055D" w:rsidRPr="00FD773D" w:rsidRDefault="0028055D" w:rsidP="00EB7EC6">
            <w:pPr>
              <w:ind w:firstLineChars="100" w:firstLine="180"/>
              <w:rPr>
                <w:sz w:val="18"/>
                <w:szCs w:val="18"/>
              </w:rPr>
            </w:pPr>
          </w:p>
        </w:tc>
      </w:tr>
      <w:tr w:rsidR="0028055D" w:rsidRPr="00FD773D" w14:paraId="5FFEBF38" w14:textId="77777777" w:rsidTr="00782E3B">
        <w:trPr>
          <w:trHeight w:val="324"/>
          <w:jc w:val="center"/>
        </w:trPr>
        <w:tc>
          <w:tcPr>
            <w:tcW w:w="1453" w:type="dxa"/>
            <w:vMerge/>
            <w:tcBorders>
              <w:right w:val="double" w:sz="4" w:space="0" w:color="auto"/>
            </w:tcBorders>
          </w:tcPr>
          <w:p w14:paraId="0CD786D9" w14:textId="77777777" w:rsidR="0028055D" w:rsidRPr="00FD773D" w:rsidRDefault="0028055D" w:rsidP="00EB7EC6">
            <w:pPr>
              <w:rPr>
                <w:sz w:val="18"/>
                <w:szCs w:val="18"/>
              </w:rPr>
            </w:pPr>
          </w:p>
        </w:tc>
        <w:tc>
          <w:tcPr>
            <w:tcW w:w="8078" w:type="dxa"/>
            <w:gridSpan w:val="2"/>
            <w:tcBorders>
              <w:left w:val="double" w:sz="4" w:space="0" w:color="auto"/>
            </w:tcBorders>
          </w:tcPr>
          <w:p w14:paraId="435CF3B8" w14:textId="77777777" w:rsidR="0028055D" w:rsidRPr="00FD773D" w:rsidRDefault="0028055D" w:rsidP="00EB7EC6">
            <w:pPr>
              <w:ind w:leftChars="50" w:left="100" w:rightChars="44" w:right="88"/>
              <w:rPr>
                <w:sz w:val="18"/>
                <w:szCs w:val="18"/>
              </w:rPr>
            </w:pPr>
            <w:r w:rsidRPr="00FD773D">
              <w:rPr>
                <w:sz w:val="18"/>
                <w:szCs w:val="18"/>
              </w:rPr>
              <w:t>i_idx</w:t>
            </w:r>
          </w:p>
        </w:tc>
      </w:tr>
      <w:tr w:rsidR="0028055D" w:rsidRPr="00FD773D" w14:paraId="7BACB53E" w14:textId="77777777" w:rsidTr="00782E3B">
        <w:trPr>
          <w:trHeight w:val="640"/>
          <w:jc w:val="center"/>
        </w:trPr>
        <w:tc>
          <w:tcPr>
            <w:tcW w:w="1453" w:type="dxa"/>
            <w:vMerge/>
            <w:tcBorders>
              <w:right w:val="double" w:sz="4" w:space="0" w:color="auto"/>
            </w:tcBorders>
          </w:tcPr>
          <w:p w14:paraId="4AFABE54" w14:textId="77777777" w:rsidR="0028055D" w:rsidRPr="00FD773D" w:rsidRDefault="0028055D" w:rsidP="00EB7EC6">
            <w:pPr>
              <w:rPr>
                <w:sz w:val="18"/>
                <w:szCs w:val="18"/>
              </w:rPr>
            </w:pPr>
          </w:p>
        </w:tc>
        <w:tc>
          <w:tcPr>
            <w:tcW w:w="8078" w:type="dxa"/>
            <w:gridSpan w:val="2"/>
            <w:tcBorders>
              <w:left w:val="double" w:sz="4" w:space="0" w:color="auto"/>
            </w:tcBorders>
          </w:tcPr>
          <w:p w14:paraId="10648771" w14:textId="17A3DA72" w:rsidR="0028055D" w:rsidRPr="00FD773D" w:rsidRDefault="0028055D" w:rsidP="00EB7EC6">
            <w:pPr>
              <w:ind w:firstLineChars="100" w:firstLine="180"/>
              <w:rPr>
                <w:sz w:val="18"/>
                <w:szCs w:val="18"/>
              </w:rPr>
            </w:pPr>
            <w:r w:rsidRPr="00FD773D">
              <w:rPr>
                <w:sz w:val="18"/>
                <w:szCs w:val="18"/>
              </w:rPr>
              <w:t>XA_TDM_RDR_CONFIG_PARAM_VOLUME_RATE</w:t>
            </w:r>
          </w:p>
        </w:tc>
      </w:tr>
      <w:tr w:rsidR="0028055D" w:rsidRPr="00FD773D" w14:paraId="561A3BFE" w14:textId="77777777" w:rsidTr="00782E3B">
        <w:trPr>
          <w:trHeight w:val="338"/>
          <w:jc w:val="center"/>
        </w:trPr>
        <w:tc>
          <w:tcPr>
            <w:tcW w:w="1453" w:type="dxa"/>
            <w:vMerge/>
            <w:tcBorders>
              <w:right w:val="double" w:sz="4" w:space="0" w:color="auto"/>
            </w:tcBorders>
          </w:tcPr>
          <w:p w14:paraId="2BB1F865" w14:textId="77777777" w:rsidR="0028055D" w:rsidRPr="00FD773D" w:rsidRDefault="0028055D" w:rsidP="00EB7EC6">
            <w:pPr>
              <w:rPr>
                <w:sz w:val="18"/>
                <w:szCs w:val="18"/>
              </w:rPr>
            </w:pPr>
          </w:p>
        </w:tc>
        <w:tc>
          <w:tcPr>
            <w:tcW w:w="8078" w:type="dxa"/>
            <w:gridSpan w:val="2"/>
            <w:tcBorders>
              <w:left w:val="double" w:sz="4" w:space="0" w:color="auto"/>
            </w:tcBorders>
          </w:tcPr>
          <w:p w14:paraId="659311AE" w14:textId="77777777" w:rsidR="0028055D" w:rsidRPr="00FD773D" w:rsidRDefault="0028055D" w:rsidP="00EB7EC6">
            <w:pPr>
              <w:rPr>
                <w:sz w:val="18"/>
                <w:szCs w:val="18"/>
              </w:rPr>
            </w:pPr>
            <w:r w:rsidRPr="00FD773D">
              <w:rPr>
                <w:sz w:val="18"/>
                <w:szCs w:val="18"/>
              </w:rPr>
              <w:t>pv_value</w:t>
            </w:r>
          </w:p>
        </w:tc>
      </w:tr>
      <w:tr w:rsidR="0028055D" w:rsidRPr="00FD773D" w14:paraId="53CAD1B5" w14:textId="77777777" w:rsidTr="00782E3B">
        <w:trPr>
          <w:trHeight w:val="640"/>
          <w:jc w:val="center"/>
        </w:trPr>
        <w:tc>
          <w:tcPr>
            <w:tcW w:w="1453" w:type="dxa"/>
            <w:vMerge/>
            <w:tcBorders>
              <w:right w:val="double" w:sz="4" w:space="0" w:color="auto"/>
            </w:tcBorders>
          </w:tcPr>
          <w:p w14:paraId="477C5BCF" w14:textId="77777777" w:rsidR="0028055D" w:rsidRPr="00FD773D" w:rsidRDefault="0028055D" w:rsidP="00EB7EC6">
            <w:pPr>
              <w:rPr>
                <w:sz w:val="18"/>
                <w:szCs w:val="18"/>
              </w:rPr>
            </w:pPr>
          </w:p>
        </w:tc>
        <w:tc>
          <w:tcPr>
            <w:tcW w:w="8078" w:type="dxa"/>
            <w:gridSpan w:val="2"/>
            <w:tcBorders>
              <w:left w:val="double" w:sz="4" w:space="0" w:color="auto"/>
              <w:bottom w:val="single" w:sz="4" w:space="0" w:color="auto"/>
            </w:tcBorders>
          </w:tcPr>
          <w:p w14:paraId="30ACF092" w14:textId="67C7EBFF" w:rsidR="00116D89" w:rsidRPr="00FD773D" w:rsidRDefault="0028055D" w:rsidP="00116D89">
            <w:pPr>
              <w:pStyle w:val="ReqText"/>
              <w:ind w:left="149"/>
              <w:rPr>
                <w:sz w:val="18"/>
                <w:szCs w:val="18"/>
              </w:rPr>
            </w:pPr>
            <w:r w:rsidRPr="00FD773D">
              <w:rPr>
                <w:sz w:val="18"/>
                <w:szCs w:val="18"/>
              </w:rPr>
              <w:t xml:space="preserve">Pointer to the </w:t>
            </w:r>
            <w:r w:rsidR="00116D89" w:rsidRPr="00FD773D">
              <w:rPr>
                <w:sz w:val="18"/>
                <w:szCs w:val="18"/>
              </w:rPr>
              <w:t>volume ratio number</w:t>
            </w:r>
            <w:r w:rsidR="00400A75" w:rsidRPr="00FD773D">
              <w:rPr>
                <w:sz w:val="18"/>
                <w:szCs w:val="18"/>
              </w:rPr>
              <w:t xml:space="preserve"> (using Fix-point Q3.20)</w:t>
            </w:r>
            <w:r w:rsidR="00116D89" w:rsidRPr="00FD773D">
              <w:rPr>
                <w:sz w:val="18"/>
                <w:szCs w:val="18"/>
              </w:rPr>
              <w:t>:</w:t>
            </w:r>
          </w:p>
          <w:p w14:paraId="0DD8744E" w14:textId="3E8F0AB3" w:rsidR="00116D89" w:rsidRPr="00FD773D" w:rsidRDefault="00400A75" w:rsidP="00400A75">
            <w:pPr>
              <w:pStyle w:val="ReqText"/>
              <w:tabs>
                <w:tab w:val="left" w:pos="959"/>
              </w:tabs>
              <w:ind w:left="149" w:firstLine="180"/>
              <w:rPr>
                <w:sz w:val="18"/>
                <w:szCs w:val="18"/>
              </w:rPr>
            </w:pPr>
            <w:r w:rsidRPr="00FD773D">
              <w:rPr>
                <w:sz w:val="18"/>
                <w:szCs w:val="18"/>
              </w:rPr>
              <w:t>0xFFFF FFFF</w:t>
            </w:r>
            <w:r w:rsidRPr="00FD773D">
              <w:rPr>
                <w:sz w:val="18"/>
                <w:szCs w:val="18"/>
              </w:rPr>
              <w:tab/>
            </w:r>
            <w:r w:rsidR="00116D89" w:rsidRPr="00FD773D">
              <w:rPr>
                <w:sz w:val="18"/>
                <w:szCs w:val="18"/>
              </w:rPr>
              <w:t>: disable DVC module</w:t>
            </w:r>
          </w:p>
          <w:p w14:paraId="08DAFA8E" w14:textId="109A38C4" w:rsidR="00116D89" w:rsidRPr="00FD773D" w:rsidRDefault="00400A75" w:rsidP="00400A75">
            <w:pPr>
              <w:pStyle w:val="ReqText"/>
              <w:tabs>
                <w:tab w:val="left" w:pos="959"/>
              </w:tabs>
              <w:ind w:left="149" w:firstLine="180"/>
              <w:rPr>
                <w:sz w:val="18"/>
                <w:szCs w:val="18"/>
              </w:rPr>
            </w:pPr>
            <w:r w:rsidRPr="00FD773D">
              <w:rPr>
                <w:sz w:val="18"/>
                <w:szCs w:val="18"/>
              </w:rPr>
              <w:t>[0, 0x7F FFFF]</w:t>
            </w:r>
            <w:r w:rsidRPr="00FD773D">
              <w:rPr>
                <w:sz w:val="18"/>
                <w:szCs w:val="18"/>
              </w:rPr>
              <w:tab/>
              <w:t>: setting volume rate value</w:t>
            </w:r>
          </w:p>
        </w:tc>
      </w:tr>
      <w:tr w:rsidR="0028055D" w:rsidRPr="00FD773D" w14:paraId="665B51A3" w14:textId="77777777" w:rsidTr="00C02DA0">
        <w:trPr>
          <w:trHeight w:val="395"/>
          <w:jc w:val="center"/>
        </w:trPr>
        <w:tc>
          <w:tcPr>
            <w:tcW w:w="1453" w:type="dxa"/>
            <w:vMerge w:val="restart"/>
            <w:tcBorders>
              <w:right w:val="double" w:sz="4" w:space="0" w:color="auto"/>
            </w:tcBorders>
          </w:tcPr>
          <w:p w14:paraId="26DBE878" w14:textId="43F29F90" w:rsidR="0028055D" w:rsidRPr="00FD773D" w:rsidRDefault="0028055D" w:rsidP="00EB7EC6">
            <w:pPr>
              <w:rPr>
                <w:sz w:val="18"/>
                <w:szCs w:val="18"/>
              </w:rPr>
            </w:pPr>
            <w:r w:rsidRPr="00FD773D">
              <w:rPr>
                <w:sz w:val="18"/>
                <w:szCs w:val="18"/>
              </w:rPr>
              <w:t>Return value</w:t>
            </w:r>
          </w:p>
        </w:tc>
        <w:tc>
          <w:tcPr>
            <w:tcW w:w="4647" w:type="dxa"/>
            <w:tcBorders>
              <w:left w:val="double" w:sz="4" w:space="0" w:color="auto"/>
              <w:right w:val="single" w:sz="4" w:space="0" w:color="auto"/>
            </w:tcBorders>
          </w:tcPr>
          <w:p w14:paraId="5D7203A8" w14:textId="77777777" w:rsidR="0028055D" w:rsidRPr="00FD773D" w:rsidRDefault="0028055D" w:rsidP="00EB7EC6">
            <w:pPr>
              <w:rPr>
                <w:sz w:val="18"/>
                <w:szCs w:val="18"/>
              </w:rPr>
            </w:pPr>
            <w:r w:rsidRPr="00FD773D">
              <w:rPr>
                <w:sz w:val="18"/>
                <w:szCs w:val="18"/>
              </w:rPr>
              <w:t>XA_NO_ERROR</w:t>
            </w:r>
          </w:p>
        </w:tc>
        <w:tc>
          <w:tcPr>
            <w:tcW w:w="3431" w:type="dxa"/>
            <w:tcBorders>
              <w:left w:val="single" w:sz="4" w:space="0" w:color="auto"/>
            </w:tcBorders>
          </w:tcPr>
          <w:p w14:paraId="7A03297B" w14:textId="77777777" w:rsidR="0028055D" w:rsidRPr="00FD773D" w:rsidRDefault="0028055D" w:rsidP="00EB7EC6">
            <w:pPr>
              <w:rPr>
                <w:sz w:val="18"/>
                <w:szCs w:val="18"/>
              </w:rPr>
            </w:pPr>
            <w:r w:rsidRPr="00FD773D">
              <w:rPr>
                <w:sz w:val="18"/>
                <w:szCs w:val="18"/>
              </w:rPr>
              <w:t>Normally ends.</w:t>
            </w:r>
          </w:p>
        </w:tc>
      </w:tr>
      <w:tr w:rsidR="0028055D" w:rsidRPr="00FD773D" w14:paraId="61F73327" w14:textId="77777777" w:rsidTr="00C02DA0">
        <w:trPr>
          <w:trHeight w:val="350"/>
          <w:jc w:val="center"/>
        </w:trPr>
        <w:tc>
          <w:tcPr>
            <w:tcW w:w="1453" w:type="dxa"/>
            <w:vMerge/>
            <w:tcBorders>
              <w:right w:val="double" w:sz="4" w:space="0" w:color="auto"/>
            </w:tcBorders>
          </w:tcPr>
          <w:p w14:paraId="5857C117" w14:textId="77777777" w:rsidR="0028055D" w:rsidRPr="00FD773D" w:rsidRDefault="0028055D" w:rsidP="00EB7EC6">
            <w:pPr>
              <w:rPr>
                <w:sz w:val="18"/>
                <w:szCs w:val="18"/>
              </w:rPr>
            </w:pPr>
          </w:p>
        </w:tc>
        <w:tc>
          <w:tcPr>
            <w:tcW w:w="4647" w:type="dxa"/>
            <w:tcBorders>
              <w:left w:val="double" w:sz="4" w:space="0" w:color="auto"/>
              <w:right w:val="single" w:sz="4" w:space="0" w:color="auto"/>
            </w:tcBorders>
          </w:tcPr>
          <w:p w14:paraId="39977841" w14:textId="77777777" w:rsidR="0028055D" w:rsidRPr="00FD773D" w:rsidRDefault="0028055D" w:rsidP="00EB7EC6">
            <w:pPr>
              <w:rPr>
                <w:sz w:val="18"/>
                <w:szCs w:val="18"/>
              </w:rPr>
            </w:pPr>
            <w:r w:rsidRPr="00FD773D">
              <w:rPr>
                <w:sz w:val="18"/>
                <w:szCs w:val="18"/>
              </w:rPr>
              <w:t>XA_API_FATAL_MEM_ALLOC</w:t>
            </w:r>
          </w:p>
        </w:tc>
        <w:tc>
          <w:tcPr>
            <w:tcW w:w="3431" w:type="dxa"/>
            <w:tcBorders>
              <w:left w:val="single" w:sz="4" w:space="0" w:color="auto"/>
            </w:tcBorders>
          </w:tcPr>
          <w:p w14:paraId="02ED3AD8" w14:textId="77777777" w:rsidR="0028055D" w:rsidRPr="00FD773D" w:rsidRDefault="0028055D" w:rsidP="00EB7EC6">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28055D" w:rsidRPr="00FD773D" w14:paraId="31CAC99C" w14:textId="77777777" w:rsidTr="00C02DA0">
        <w:trPr>
          <w:trHeight w:val="350"/>
          <w:jc w:val="center"/>
        </w:trPr>
        <w:tc>
          <w:tcPr>
            <w:tcW w:w="1453" w:type="dxa"/>
            <w:vMerge/>
            <w:tcBorders>
              <w:right w:val="double" w:sz="4" w:space="0" w:color="auto"/>
            </w:tcBorders>
          </w:tcPr>
          <w:p w14:paraId="63725255" w14:textId="77777777" w:rsidR="0028055D" w:rsidRPr="00FD773D" w:rsidRDefault="0028055D" w:rsidP="00EB7EC6">
            <w:pPr>
              <w:rPr>
                <w:sz w:val="18"/>
                <w:szCs w:val="18"/>
              </w:rPr>
            </w:pPr>
          </w:p>
        </w:tc>
        <w:tc>
          <w:tcPr>
            <w:tcW w:w="4647" w:type="dxa"/>
            <w:tcBorders>
              <w:left w:val="double" w:sz="4" w:space="0" w:color="auto"/>
              <w:right w:val="single" w:sz="4" w:space="0" w:color="auto"/>
            </w:tcBorders>
          </w:tcPr>
          <w:p w14:paraId="33CD7EB1" w14:textId="77777777" w:rsidR="0028055D" w:rsidRPr="00FD773D" w:rsidRDefault="0028055D" w:rsidP="00EB7EC6">
            <w:pPr>
              <w:rPr>
                <w:sz w:val="18"/>
                <w:szCs w:val="18"/>
              </w:rPr>
            </w:pPr>
            <w:r w:rsidRPr="00FD773D">
              <w:rPr>
                <w:sz w:val="18"/>
                <w:szCs w:val="18"/>
              </w:rPr>
              <w:t>XA_API_FATAL_MEM_ALIGN</w:t>
            </w:r>
          </w:p>
        </w:tc>
        <w:tc>
          <w:tcPr>
            <w:tcW w:w="3431" w:type="dxa"/>
            <w:tcBorders>
              <w:left w:val="single" w:sz="4" w:space="0" w:color="auto"/>
            </w:tcBorders>
          </w:tcPr>
          <w:p w14:paraId="6D8210C8" w14:textId="77777777" w:rsidR="0028055D" w:rsidRPr="00FD773D" w:rsidRDefault="0028055D" w:rsidP="00EB7EC6">
            <w:pPr>
              <w:rPr>
                <w:sz w:val="18"/>
                <w:szCs w:val="18"/>
                <w:lang w:eastAsia="x-none"/>
              </w:rPr>
            </w:pPr>
            <w:r w:rsidRPr="00FD773D">
              <w:rPr>
                <w:sz w:val="18"/>
                <w:szCs w:val="18"/>
                <w:lang w:eastAsia="x-none"/>
              </w:rPr>
              <w:t>p_xa_module_obj is not aligned to 4 bytes.</w:t>
            </w:r>
          </w:p>
        </w:tc>
      </w:tr>
      <w:tr w:rsidR="0028055D" w:rsidRPr="00FD773D" w14:paraId="4CC78833" w14:textId="77777777" w:rsidTr="00C02DA0">
        <w:trPr>
          <w:trHeight w:val="350"/>
          <w:jc w:val="center"/>
        </w:trPr>
        <w:tc>
          <w:tcPr>
            <w:tcW w:w="1453" w:type="dxa"/>
            <w:vMerge/>
            <w:tcBorders>
              <w:right w:val="double" w:sz="4" w:space="0" w:color="auto"/>
            </w:tcBorders>
          </w:tcPr>
          <w:p w14:paraId="4BA53060" w14:textId="77777777" w:rsidR="0028055D" w:rsidRPr="00FD773D" w:rsidRDefault="0028055D" w:rsidP="00EB7EC6">
            <w:pPr>
              <w:rPr>
                <w:sz w:val="18"/>
                <w:szCs w:val="18"/>
              </w:rPr>
            </w:pPr>
          </w:p>
        </w:tc>
        <w:tc>
          <w:tcPr>
            <w:tcW w:w="4647" w:type="dxa"/>
            <w:tcBorders>
              <w:left w:val="double" w:sz="4" w:space="0" w:color="auto"/>
              <w:right w:val="single" w:sz="4" w:space="0" w:color="auto"/>
            </w:tcBorders>
          </w:tcPr>
          <w:p w14:paraId="1B3DB063" w14:textId="77777777" w:rsidR="0028055D" w:rsidRPr="00FD773D" w:rsidRDefault="0028055D" w:rsidP="00EB7EC6">
            <w:pPr>
              <w:rPr>
                <w:sz w:val="18"/>
                <w:szCs w:val="18"/>
              </w:rPr>
            </w:pPr>
            <w:r w:rsidRPr="00FD773D">
              <w:rPr>
                <w:sz w:val="18"/>
                <w:szCs w:val="18"/>
              </w:rPr>
              <w:t>XA_TDM_RDR_CONFIG_FATAL_STATE</w:t>
            </w:r>
          </w:p>
        </w:tc>
        <w:tc>
          <w:tcPr>
            <w:tcW w:w="3431" w:type="dxa"/>
            <w:tcBorders>
              <w:left w:val="single" w:sz="4" w:space="0" w:color="auto"/>
            </w:tcBorders>
          </w:tcPr>
          <w:p w14:paraId="28A493D1" w14:textId="61479D55" w:rsidR="0028055D" w:rsidRPr="00FD773D" w:rsidRDefault="0028055D" w:rsidP="00EB7EC6">
            <w:pPr>
              <w:rPr>
                <w:sz w:val="18"/>
                <w:szCs w:val="18"/>
                <w:lang w:eastAsia="x-none"/>
              </w:rPr>
            </w:pPr>
            <w:r w:rsidRPr="00FD773D">
              <w:rPr>
                <w:sz w:val="18"/>
                <w:szCs w:val="18"/>
                <w:lang w:eastAsia="x-none"/>
              </w:rPr>
              <w:t>Incorrect sequence call (i.e. call before pre-configuration step</w:t>
            </w:r>
            <w:r w:rsidR="00467AD1" w:rsidRPr="00FD773D">
              <w:rPr>
                <w:sz w:val="18"/>
                <w:szCs w:val="18"/>
                <w:lang w:eastAsia="x-none"/>
              </w:rPr>
              <w:t xml:space="preserve"> or call after post-configuration step</w:t>
            </w:r>
            <w:r w:rsidRPr="00FD773D">
              <w:rPr>
                <w:sz w:val="18"/>
                <w:szCs w:val="18"/>
                <w:lang w:eastAsia="x-none"/>
              </w:rPr>
              <w:t>)</w:t>
            </w:r>
          </w:p>
        </w:tc>
      </w:tr>
      <w:tr w:rsidR="0028055D" w:rsidRPr="00FD773D" w14:paraId="0F395DB0" w14:textId="77777777" w:rsidTr="00C02DA0">
        <w:trPr>
          <w:trHeight w:val="350"/>
          <w:jc w:val="center"/>
        </w:trPr>
        <w:tc>
          <w:tcPr>
            <w:tcW w:w="1453" w:type="dxa"/>
            <w:vMerge/>
            <w:tcBorders>
              <w:right w:val="double" w:sz="4" w:space="0" w:color="auto"/>
            </w:tcBorders>
          </w:tcPr>
          <w:p w14:paraId="1DC0ED1D" w14:textId="77777777" w:rsidR="0028055D" w:rsidRPr="00FD773D" w:rsidRDefault="0028055D" w:rsidP="00EB7EC6">
            <w:pPr>
              <w:rPr>
                <w:sz w:val="18"/>
                <w:szCs w:val="18"/>
              </w:rPr>
            </w:pPr>
          </w:p>
        </w:tc>
        <w:tc>
          <w:tcPr>
            <w:tcW w:w="4647" w:type="dxa"/>
            <w:tcBorders>
              <w:left w:val="double" w:sz="4" w:space="0" w:color="auto"/>
              <w:right w:val="single" w:sz="4" w:space="0" w:color="auto"/>
            </w:tcBorders>
          </w:tcPr>
          <w:p w14:paraId="0D552A2F" w14:textId="65B4596E" w:rsidR="0028055D" w:rsidRPr="00FD773D" w:rsidRDefault="0028055D" w:rsidP="00400A75">
            <w:pPr>
              <w:rPr>
                <w:sz w:val="18"/>
                <w:szCs w:val="18"/>
              </w:rPr>
            </w:pPr>
            <w:r w:rsidRPr="00FD773D">
              <w:rPr>
                <w:sz w:val="18"/>
                <w:szCs w:val="18"/>
              </w:rPr>
              <w:t>XA_TDM_RDR_CONFIG_FATAL_</w:t>
            </w:r>
            <w:r w:rsidR="00400A75" w:rsidRPr="00FD773D">
              <w:rPr>
                <w:sz w:val="18"/>
                <w:szCs w:val="18"/>
              </w:rPr>
              <w:t>VOLUME_RATE</w:t>
            </w:r>
          </w:p>
        </w:tc>
        <w:tc>
          <w:tcPr>
            <w:tcW w:w="3431" w:type="dxa"/>
            <w:tcBorders>
              <w:left w:val="single" w:sz="4" w:space="0" w:color="auto"/>
            </w:tcBorders>
          </w:tcPr>
          <w:p w14:paraId="17400CD7" w14:textId="0922D4E2" w:rsidR="0028055D" w:rsidRPr="00FD773D" w:rsidRDefault="0028055D" w:rsidP="00D13749">
            <w:pPr>
              <w:rPr>
                <w:sz w:val="18"/>
                <w:szCs w:val="18"/>
                <w:lang w:eastAsia="x-none"/>
              </w:rPr>
            </w:pPr>
            <w:r w:rsidRPr="00FD773D">
              <w:rPr>
                <w:sz w:val="18"/>
                <w:szCs w:val="18"/>
                <w:lang w:eastAsia="x-none"/>
              </w:rPr>
              <w:t xml:space="preserve">TDM PCM </w:t>
            </w:r>
            <w:r w:rsidR="00400A75" w:rsidRPr="00FD773D">
              <w:rPr>
                <w:sz w:val="18"/>
                <w:szCs w:val="18"/>
                <w:lang w:eastAsia="x-none"/>
              </w:rPr>
              <w:t xml:space="preserve">volume rate value is </w:t>
            </w:r>
            <w:r w:rsidR="00D13749" w:rsidRPr="00FD773D">
              <w:rPr>
                <w:sz w:val="18"/>
                <w:szCs w:val="18"/>
                <w:lang w:eastAsia="x-none"/>
              </w:rPr>
              <w:t>out of range.</w:t>
            </w:r>
          </w:p>
        </w:tc>
      </w:tr>
      <w:tr w:rsidR="0028055D" w:rsidRPr="00FD773D" w14:paraId="2AF77554" w14:textId="77777777" w:rsidTr="00782E3B">
        <w:trPr>
          <w:jc w:val="center"/>
        </w:trPr>
        <w:tc>
          <w:tcPr>
            <w:tcW w:w="1453" w:type="dxa"/>
            <w:tcBorders>
              <w:right w:val="double" w:sz="4" w:space="0" w:color="auto"/>
            </w:tcBorders>
          </w:tcPr>
          <w:p w14:paraId="26CBEAA7" w14:textId="77777777" w:rsidR="0028055D" w:rsidRPr="00FD773D" w:rsidRDefault="0028055D" w:rsidP="00EB7EC6">
            <w:pPr>
              <w:rPr>
                <w:sz w:val="18"/>
                <w:szCs w:val="18"/>
              </w:rPr>
            </w:pPr>
            <w:r w:rsidRPr="00FD773D">
              <w:rPr>
                <w:sz w:val="18"/>
                <w:szCs w:val="18"/>
              </w:rPr>
              <w:t>Restrictions</w:t>
            </w:r>
          </w:p>
        </w:tc>
        <w:tc>
          <w:tcPr>
            <w:tcW w:w="8078" w:type="dxa"/>
            <w:gridSpan w:val="2"/>
            <w:tcBorders>
              <w:left w:val="double" w:sz="4" w:space="0" w:color="auto"/>
            </w:tcBorders>
          </w:tcPr>
          <w:p w14:paraId="77F5C79B" w14:textId="77777777" w:rsidR="0028055D" w:rsidRPr="00FD773D" w:rsidRDefault="0028055D" w:rsidP="00EB7EC6">
            <w:pPr>
              <w:rPr>
                <w:sz w:val="18"/>
                <w:szCs w:val="18"/>
              </w:rPr>
            </w:pPr>
            <w:r w:rsidRPr="00FD773D">
              <w:rPr>
                <w:sz w:val="18"/>
                <w:szCs w:val="18"/>
              </w:rPr>
              <w:t>-</w:t>
            </w:r>
          </w:p>
        </w:tc>
      </w:tr>
    </w:tbl>
    <w:p w14:paraId="192E8AFA" w14:textId="5063907F" w:rsidR="00FC6FA0" w:rsidRDefault="00FC6FA0" w:rsidP="00FC6FA0">
      <w:pPr>
        <w:pStyle w:val="ReqID"/>
      </w:pPr>
      <w:r>
        <w:t>FD_PLG_TDM_029</w:t>
      </w:r>
    </w:p>
    <w:p w14:paraId="70149F37" w14:textId="42ACC367" w:rsidR="0028055D" w:rsidRDefault="00396DE2" w:rsidP="0028055D">
      <w:pPr>
        <w:pStyle w:val="RefIDs"/>
      </w:pPr>
      <w:r>
        <w:t>[Covers: RD_014</w:t>
      </w:r>
      <w:r w:rsidRPr="00FD773D">
        <w:t>]</w:t>
      </w:r>
    </w:p>
    <w:p w14:paraId="78D120B4" w14:textId="77777777" w:rsidR="00396DE2" w:rsidRPr="00396DE2" w:rsidRDefault="00396DE2" w:rsidP="00396DE2">
      <w:pPr>
        <w:rPr>
          <w:lang w:val="en-GB"/>
        </w:rPr>
      </w:pPr>
    </w:p>
    <w:p w14:paraId="622CED66" w14:textId="77777777" w:rsidR="0028055D" w:rsidRPr="00FD773D" w:rsidRDefault="0028055D" w:rsidP="0028055D">
      <w:r w:rsidRPr="00FD773D">
        <w:t>Example:</w:t>
      </w:r>
    </w:p>
    <w:p w14:paraId="709C5BF6" w14:textId="1A6203EB" w:rsidR="0028055D" w:rsidRPr="00FD773D" w:rsidRDefault="0028055D" w:rsidP="0028055D">
      <w:r w:rsidRPr="00FD773D">
        <w:t xml:space="preserve">WORD32 </w:t>
      </w:r>
      <w:r w:rsidR="00400A75" w:rsidRPr="00FD773D">
        <w:t>vol_rate</w:t>
      </w:r>
      <w:r w:rsidRPr="00FD773D">
        <w:t>;</w:t>
      </w:r>
    </w:p>
    <w:p w14:paraId="3980DA83" w14:textId="77777777" w:rsidR="0028055D" w:rsidRPr="00FD773D" w:rsidRDefault="0028055D" w:rsidP="0028055D">
      <w:pPr>
        <w:widowControl/>
        <w:autoSpaceDE/>
        <w:autoSpaceDN/>
        <w:adjustRightInd/>
        <w:snapToGrid/>
        <w:jc w:val="left"/>
      </w:pPr>
      <w:r w:rsidRPr="00FD773D">
        <w:t>res = (*api_func)(api_obj,</w:t>
      </w:r>
    </w:p>
    <w:p w14:paraId="1F4BAE08" w14:textId="77777777" w:rsidR="0028055D" w:rsidRPr="00FD773D" w:rsidRDefault="0028055D" w:rsidP="0028055D">
      <w:pPr>
        <w:widowControl/>
        <w:autoSpaceDE/>
        <w:autoSpaceDN/>
        <w:adjustRightInd/>
        <w:snapToGrid/>
        <w:jc w:val="left"/>
      </w:pPr>
      <w:r w:rsidRPr="00FD773D">
        <w:tab/>
      </w:r>
      <w:r w:rsidRPr="00FD773D">
        <w:tab/>
        <w:t xml:space="preserve">  XA_API_CMD_SET_CONFIG_PARAM,</w:t>
      </w:r>
    </w:p>
    <w:p w14:paraId="35602599" w14:textId="181523BE" w:rsidR="0028055D" w:rsidRPr="00FD773D" w:rsidRDefault="0028055D" w:rsidP="0028055D">
      <w:pPr>
        <w:widowControl/>
        <w:autoSpaceDE/>
        <w:autoSpaceDN/>
        <w:adjustRightInd/>
        <w:snapToGrid/>
        <w:jc w:val="left"/>
      </w:pPr>
      <w:r w:rsidRPr="00FD773D">
        <w:tab/>
      </w:r>
      <w:r w:rsidRPr="00FD773D">
        <w:tab/>
        <w:t xml:space="preserve">  </w:t>
      </w:r>
      <w:r w:rsidR="00400A75" w:rsidRPr="00FD773D">
        <w:t>XA_TDM_RDR_CONFIG_PARAM_VOLUME_RATE</w:t>
      </w:r>
      <w:r w:rsidRPr="00FD773D">
        <w:t>,</w:t>
      </w:r>
    </w:p>
    <w:p w14:paraId="448F3D5E" w14:textId="68CB9CBB" w:rsidR="0028055D" w:rsidRPr="00FD773D" w:rsidRDefault="0028055D" w:rsidP="0028055D">
      <w:pPr>
        <w:widowControl/>
        <w:autoSpaceDE/>
        <w:autoSpaceDN/>
        <w:adjustRightInd/>
        <w:snapToGrid/>
        <w:jc w:val="left"/>
      </w:pPr>
      <w:r w:rsidRPr="00FD773D">
        <w:tab/>
      </w:r>
      <w:r w:rsidRPr="00FD773D">
        <w:tab/>
        <w:t xml:space="preserve">  &amp;</w:t>
      </w:r>
      <w:r w:rsidR="00400A75" w:rsidRPr="00FD773D">
        <w:t>vol_rate</w:t>
      </w:r>
      <w:r w:rsidRPr="00FD773D">
        <w:t>);</w:t>
      </w:r>
    </w:p>
    <w:p w14:paraId="5726767F" w14:textId="77777777" w:rsidR="00DE188D" w:rsidRPr="00FD773D" w:rsidRDefault="00DE188D" w:rsidP="00DE188D">
      <w:pPr>
        <w:widowControl/>
        <w:autoSpaceDE/>
        <w:autoSpaceDN/>
        <w:adjustRightInd/>
        <w:snapToGrid/>
        <w:jc w:val="left"/>
        <w:rPr>
          <w:rFonts w:eastAsia="MS PGothic"/>
        </w:rPr>
      </w:pPr>
    </w:p>
    <w:p w14:paraId="553D6605" w14:textId="571FB4DB" w:rsidR="0028055D" w:rsidRPr="00FD773D" w:rsidRDefault="0028055D">
      <w:pPr>
        <w:widowControl/>
        <w:autoSpaceDE/>
        <w:autoSpaceDN/>
        <w:adjustRightInd/>
        <w:snapToGrid/>
        <w:jc w:val="left"/>
        <w:rPr>
          <w:rFonts w:eastAsia="MS PGothic"/>
        </w:rPr>
      </w:pPr>
      <w:r w:rsidRPr="00FD773D">
        <w:rPr>
          <w:rFonts w:eastAsia="MS PGothic"/>
        </w:rPr>
        <w:br w:type="page"/>
      </w:r>
    </w:p>
    <w:p w14:paraId="766A2114" w14:textId="77777777" w:rsidR="00DE188D" w:rsidRPr="00FD773D" w:rsidRDefault="00DE188D">
      <w:pPr>
        <w:widowControl/>
        <w:autoSpaceDE/>
        <w:autoSpaceDN/>
        <w:adjustRightInd/>
        <w:snapToGrid/>
        <w:jc w:val="left"/>
        <w:rPr>
          <w:rFonts w:eastAsia="MS PGothic"/>
        </w:rPr>
      </w:pPr>
    </w:p>
    <w:p w14:paraId="1F156353" w14:textId="76928CC4" w:rsidR="004366E6" w:rsidRPr="00FD773D" w:rsidRDefault="004366E6" w:rsidP="004366E6">
      <w:pPr>
        <w:pStyle w:val="NormalIndent"/>
        <w:rPr>
          <w:rFonts w:ascii="Verdana" w:hAnsi="Verdana"/>
          <w:sz w:val="20"/>
        </w:rPr>
      </w:pPr>
      <w:r w:rsidRPr="00FD773D">
        <w:rPr>
          <w:rFonts w:ascii="Verdana" w:hAnsi="Verdana"/>
          <w:sz w:val="20"/>
        </w:rPr>
        <w:t>2.2.2.16.2</w:t>
      </w:r>
      <w:r w:rsidRPr="00FD773D">
        <w:rPr>
          <w:rFonts w:ascii="Verdana" w:hAnsi="Verdana"/>
          <w:sz w:val="20"/>
        </w:rPr>
        <w:tab/>
        <w:t xml:space="preserve">Set </w:t>
      </w:r>
      <w:r w:rsidR="00230F62" w:rsidRPr="00FD773D">
        <w:rPr>
          <w:rFonts w:ascii="Verdana" w:hAnsi="Verdana"/>
          <w:sz w:val="20"/>
        </w:rPr>
        <w:t>configuration command for TDM Capture</w:t>
      </w:r>
    </w:p>
    <w:p w14:paraId="57D3E204" w14:textId="77777777" w:rsidR="00230F62" w:rsidRPr="00FD773D" w:rsidRDefault="00230F62" w:rsidP="004366E6">
      <w:pPr>
        <w:pStyle w:val="NormalIndent"/>
        <w:rPr>
          <w:rFonts w:ascii="Verdana" w:hAnsi="Verdana"/>
          <w:sz w:val="20"/>
        </w:rPr>
      </w:pP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18"/>
        <w:gridCol w:w="3683"/>
      </w:tblGrid>
      <w:tr w:rsidR="002B29DC" w:rsidRPr="00FD773D" w14:paraId="28D5AD38" w14:textId="77777777" w:rsidTr="00723E7D">
        <w:trPr>
          <w:trHeight w:val="354"/>
          <w:jc w:val="center"/>
        </w:trPr>
        <w:tc>
          <w:tcPr>
            <w:tcW w:w="1453" w:type="dxa"/>
            <w:tcBorders>
              <w:bottom w:val="single" w:sz="4" w:space="0" w:color="auto"/>
              <w:right w:val="double" w:sz="4" w:space="0" w:color="auto"/>
            </w:tcBorders>
          </w:tcPr>
          <w:p w14:paraId="43830E48" w14:textId="77777777" w:rsidR="002B29DC" w:rsidRPr="00FD773D" w:rsidRDefault="002B29DC" w:rsidP="00D15B83">
            <w:pPr>
              <w:rPr>
                <w:sz w:val="18"/>
                <w:szCs w:val="18"/>
              </w:rPr>
            </w:pPr>
            <w:r w:rsidRPr="00FD773D">
              <w:rPr>
                <w:sz w:val="18"/>
                <w:szCs w:val="18"/>
              </w:rPr>
              <w:t>Subcommand</w:t>
            </w:r>
          </w:p>
        </w:tc>
        <w:tc>
          <w:tcPr>
            <w:tcW w:w="8401" w:type="dxa"/>
            <w:gridSpan w:val="2"/>
            <w:tcBorders>
              <w:left w:val="double" w:sz="4" w:space="0" w:color="auto"/>
              <w:bottom w:val="single" w:sz="4" w:space="0" w:color="auto"/>
            </w:tcBorders>
          </w:tcPr>
          <w:p w14:paraId="15C7B0C8" w14:textId="2CFC38BD" w:rsidR="002B29DC" w:rsidRPr="00FD773D" w:rsidRDefault="002B29DC" w:rsidP="00F84552">
            <w:pPr>
              <w:pStyle w:val="ReqSect"/>
            </w:pPr>
            <w:r w:rsidRPr="00FD773D">
              <w:t>XA_</w:t>
            </w:r>
            <w:r w:rsidR="00137910" w:rsidRPr="00FD773D">
              <w:t>TDM_</w:t>
            </w:r>
            <w:r w:rsidRPr="00FD773D">
              <w:t>CAP_CONFIG_PARAM_PCM_WIDTH</w:t>
            </w:r>
          </w:p>
        </w:tc>
      </w:tr>
      <w:tr w:rsidR="002B29DC" w:rsidRPr="00FD773D" w14:paraId="3C51467F" w14:textId="77777777" w:rsidTr="00723E7D">
        <w:trPr>
          <w:trHeight w:val="354"/>
          <w:jc w:val="center"/>
        </w:trPr>
        <w:tc>
          <w:tcPr>
            <w:tcW w:w="1453" w:type="dxa"/>
            <w:tcBorders>
              <w:top w:val="single" w:sz="4" w:space="0" w:color="auto"/>
              <w:right w:val="double" w:sz="4" w:space="0" w:color="auto"/>
            </w:tcBorders>
          </w:tcPr>
          <w:p w14:paraId="2862F88A" w14:textId="77777777" w:rsidR="002B29DC" w:rsidRPr="00FD773D" w:rsidRDefault="002B29DC" w:rsidP="00D15B83">
            <w:pPr>
              <w:rPr>
                <w:sz w:val="18"/>
                <w:szCs w:val="18"/>
              </w:rPr>
            </w:pPr>
            <w:r w:rsidRPr="00FD773D">
              <w:rPr>
                <w:sz w:val="18"/>
                <w:szCs w:val="18"/>
              </w:rPr>
              <w:t>Description</w:t>
            </w:r>
          </w:p>
        </w:tc>
        <w:tc>
          <w:tcPr>
            <w:tcW w:w="8401" w:type="dxa"/>
            <w:gridSpan w:val="2"/>
            <w:tcBorders>
              <w:top w:val="single" w:sz="4" w:space="0" w:color="auto"/>
              <w:left w:val="double" w:sz="4" w:space="0" w:color="auto"/>
            </w:tcBorders>
          </w:tcPr>
          <w:p w14:paraId="77E58CA3" w14:textId="07740E49" w:rsidR="002B29DC" w:rsidRPr="00FD773D" w:rsidRDefault="002B29DC" w:rsidP="00723E7D">
            <w:pPr>
              <w:rPr>
                <w:sz w:val="18"/>
                <w:szCs w:val="18"/>
              </w:rPr>
            </w:pPr>
            <w:r w:rsidRPr="00FD773D">
              <w:rPr>
                <w:sz w:val="18"/>
                <w:szCs w:val="18"/>
              </w:rPr>
              <w:t xml:space="preserve">Set </w:t>
            </w:r>
            <w:r w:rsidR="00723E7D" w:rsidRPr="00FD773D">
              <w:rPr>
                <w:sz w:val="18"/>
                <w:szCs w:val="18"/>
              </w:rPr>
              <w:t xml:space="preserve">TDM </w:t>
            </w:r>
            <w:r w:rsidRPr="00FD773D">
              <w:rPr>
                <w:sz w:val="18"/>
                <w:szCs w:val="18"/>
              </w:rPr>
              <w:t>PCM sample bit width to 16 or 24 bits</w:t>
            </w:r>
          </w:p>
        </w:tc>
      </w:tr>
      <w:tr w:rsidR="002B29DC" w:rsidRPr="00FD773D" w14:paraId="0BB00AC9" w14:textId="77777777" w:rsidTr="00723E7D">
        <w:trPr>
          <w:trHeight w:val="331"/>
          <w:jc w:val="center"/>
        </w:trPr>
        <w:tc>
          <w:tcPr>
            <w:tcW w:w="1453" w:type="dxa"/>
            <w:vMerge w:val="restart"/>
            <w:tcBorders>
              <w:right w:val="double" w:sz="4" w:space="0" w:color="auto"/>
            </w:tcBorders>
          </w:tcPr>
          <w:p w14:paraId="150A4497" w14:textId="77777777" w:rsidR="002B29DC" w:rsidRPr="00FD773D" w:rsidRDefault="002B29DC" w:rsidP="00D15B83">
            <w:pPr>
              <w:rPr>
                <w:sz w:val="18"/>
                <w:szCs w:val="18"/>
              </w:rPr>
            </w:pPr>
            <w:r w:rsidRPr="00FD773D">
              <w:rPr>
                <w:sz w:val="18"/>
                <w:szCs w:val="18"/>
              </w:rPr>
              <w:t>Arguments</w:t>
            </w:r>
          </w:p>
        </w:tc>
        <w:tc>
          <w:tcPr>
            <w:tcW w:w="8401" w:type="dxa"/>
            <w:gridSpan w:val="2"/>
            <w:tcBorders>
              <w:left w:val="double" w:sz="4" w:space="0" w:color="auto"/>
            </w:tcBorders>
          </w:tcPr>
          <w:p w14:paraId="45F60F26" w14:textId="77777777" w:rsidR="002B29DC" w:rsidRPr="00FD773D" w:rsidRDefault="002B29DC" w:rsidP="00451163">
            <w:pPr>
              <w:ind w:leftChars="50" w:left="100" w:rightChars="44" w:right="88"/>
              <w:rPr>
                <w:sz w:val="18"/>
              </w:rPr>
            </w:pPr>
            <w:r w:rsidRPr="00FD773D">
              <w:rPr>
                <w:sz w:val="18"/>
              </w:rPr>
              <w:t>p_xa_module_obj</w:t>
            </w:r>
          </w:p>
        </w:tc>
      </w:tr>
      <w:tr w:rsidR="002B29DC" w:rsidRPr="00FD773D" w14:paraId="4B62C021" w14:textId="77777777" w:rsidTr="00723E7D">
        <w:trPr>
          <w:trHeight w:val="640"/>
          <w:jc w:val="center"/>
        </w:trPr>
        <w:tc>
          <w:tcPr>
            <w:tcW w:w="1453" w:type="dxa"/>
            <w:vMerge/>
            <w:tcBorders>
              <w:right w:val="double" w:sz="4" w:space="0" w:color="auto"/>
            </w:tcBorders>
          </w:tcPr>
          <w:p w14:paraId="7B9A7CA9" w14:textId="77777777" w:rsidR="002B29DC" w:rsidRPr="00FD773D" w:rsidRDefault="002B29DC" w:rsidP="00D15B83">
            <w:pPr>
              <w:rPr>
                <w:sz w:val="18"/>
                <w:szCs w:val="18"/>
              </w:rPr>
            </w:pPr>
          </w:p>
        </w:tc>
        <w:tc>
          <w:tcPr>
            <w:tcW w:w="8401" w:type="dxa"/>
            <w:gridSpan w:val="2"/>
            <w:tcBorders>
              <w:left w:val="double" w:sz="4" w:space="0" w:color="auto"/>
            </w:tcBorders>
          </w:tcPr>
          <w:p w14:paraId="43D7DDBF" w14:textId="0570FDC3" w:rsidR="002B29DC" w:rsidRPr="00FD773D" w:rsidRDefault="002B29DC" w:rsidP="003F332C">
            <w:pPr>
              <w:ind w:leftChars="50" w:left="100" w:rightChars="44" w:right="88"/>
              <w:rPr>
                <w:sz w:val="18"/>
              </w:rPr>
            </w:pPr>
            <w:r w:rsidRPr="00FD773D">
              <w:rPr>
                <w:sz w:val="18"/>
              </w:rPr>
              <w:t>Pointer to API Structure.</w:t>
            </w:r>
          </w:p>
        </w:tc>
      </w:tr>
      <w:tr w:rsidR="002B29DC" w:rsidRPr="00FD773D" w14:paraId="684D910E" w14:textId="77777777" w:rsidTr="00723E7D">
        <w:trPr>
          <w:trHeight w:val="351"/>
          <w:jc w:val="center"/>
        </w:trPr>
        <w:tc>
          <w:tcPr>
            <w:tcW w:w="1453" w:type="dxa"/>
            <w:vMerge/>
            <w:tcBorders>
              <w:right w:val="double" w:sz="4" w:space="0" w:color="auto"/>
            </w:tcBorders>
          </w:tcPr>
          <w:p w14:paraId="2671805D" w14:textId="77777777" w:rsidR="002B29DC" w:rsidRPr="00FD773D" w:rsidRDefault="002B29DC" w:rsidP="00D15B83">
            <w:pPr>
              <w:rPr>
                <w:sz w:val="18"/>
                <w:szCs w:val="18"/>
              </w:rPr>
            </w:pPr>
          </w:p>
        </w:tc>
        <w:tc>
          <w:tcPr>
            <w:tcW w:w="8401" w:type="dxa"/>
            <w:gridSpan w:val="2"/>
            <w:tcBorders>
              <w:left w:val="double" w:sz="4" w:space="0" w:color="auto"/>
            </w:tcBorders>
          </w:tcPr>
          <w:p w14:paraId="6B564979" w14:textId="77777777" w:rsidR="002B29DC" w:rsidRPr="00FD773D" w:rsidRDefault="002B29DC" w:rsidP="00451163">
            <w:pPr>
              <w:ind w:leftChars="50" w:left="100" w:rightChars="44" w:right="88"/>
              <w:rPr>
                <w:sz w:val="18"/>
              </w:rPr>
            </w:pPr>
            <w:r w:rsidRPr="00FD773D">
              <w:rPr>
                <w:sz w:val="18"/>
              </w:rPr>
              <w:t>i_cmd</w:t>
            </w:r>
          </w:p>
        </w:tc>
      </w:tr>
      <w:tr w:rsidR="002B29DC" w:rsidRPr="00FD773D" w14:paraId="34432F51" w14:textId="77777777" w:rsidTr="00723E7D">
        <w:trPr>
          <w:trHeight w:val="640"/>
          <w:jc w:val="center"/>
        </w:trPr>
        <w:tc>
          <w:tcPr>
            <w:tcW w:w="1453" w:type="dxa"/>
            <w:vMerge/>
            <w:tcBorders>
              <w:right w:val="double" w:sz="4" w:space="0" w:color="auto"/>
            </w:tcBorders>
          </w:tcPr>
          <w:p w14:paraId="02C2A7B9" w14:textId="77777777" w:rsidR="002B29DC" w:rsidRPr="00FD773D" w:rsidRDefault="002B29DC" w:rsidP="00D15B83">
            <w:pPr>
              <w:rPr>
                <w:sz w:val="18"/>
                <w:szCs w:val="18"/>
              </w:rPr>
            </w:pPr>
          </w:p>
        </w:tc>
        <w:tc>
          <w:tcPr>
            <w:tcW w:w="8401" w:type="dxa"/>
            <w:gridSpan w:val="2"/>
            <w:tcBorders>
              <w:left w:val="double" w:sz="4" w:space="0" w:color="auto"/>
            </w:tcBorders>
          </w:tcPr>
          <w:p w14:paraId="00A90B53" w14:textId="77777777" w:rsidR="002B29DC" w:rsidRPr="00FD773D" w:rsidRDefault="002B29DC" w:rsidP="00D15B83">
            <w:pPr>
              <w:ind w:firstLineChars="100" w:firstLine="180"/>
              <w:rPr>
                <w:sz w:val="18"/>
                <w:szCs w:val="18"/>
              </w:rPr>
            </w:pPr>
            <w:r w:rsidRPr="00FD773D">
              <w:rPr>
                <w:sz w:val="18"/>
                <w:szCs w:val="18"/>
              </w:rPr>
              <w:t>XA_API_CMD_SET_CONFIG_PARAM</w:t>
            </w:r>
          </w:p>
          <w:p w14:paraId="70241B96" w14:textId="77777777" w:rsidR="002B29DC" w:rsidRPr="00FD773D" w:rsidRDefault="002B29DC" w:rsidP="00D15B83">
            <w:pPr>
              <w:ind w:firstLineChars="100" w:firstLine="180"/>
              <w:rPr>
                <w:sz w:val="18"/>
                <w:szCs w:val="18"/>
              </w:rPr>
            </w:pPr>
          </w:p>
        </w:tc>
      </w:tr>
      <w:tr w:rsidR="002B29DC" w:rsidRPr="00FD773D" w14:paraId="14E13291" w14:textId="77777777" w:rsidTr="00723E7D">
        <w:trPr>
          <w:trHeight w:val="324"/>
          <w:jc w:val="center"/>
        </w:trPr>
        <w:tc>
          <w:tcPr>
            <w:tcW w:w="1453" w:type="dxa"/>
            <w:vMerge/>
            <w:tcBorders>
              <w:right w:val="double" w:sz="4" w:space="0" w:color="auto"/>
            </w:tcBorders>
          </w:tcPr>
          <w:p w14:paraId="107AF764" w14:textId="77777777" w:rsidR="002B29DC" w:rsidRPr="00FD773D" w:rsidRDefault="002B29DC" w:rsidP="00D15B83">
            <w:pPr>
              <w:rPr>
                <w:sz w:val="18"/>
                <w:szCs w:val="18"/>
              </w:rPr>
            </w:pPr>
          </w:p>
        </w:tc>
        <w:tc>
          <w:tcPr>
            <w:tcW w:w="8401" w:type="dxa"/>
            <w:gridSpan w:val="2"/>
            <w:tcBorders>
              <w:left w:val="double" w:sz="4" w:space="0" w:color="auto"/>
            </w:tcBorders>
          </w:tcPr>
          <w:p w14:paraId="58717D4F" w14:textId="77777777" w:rsidR="002B29DC" w:rsidRPr="00FD773D" w:rsidRDefault="002B29DC" w:rsidP="00451163">
            <w:pPr>
              <w:ind w:leftChars="50" w:left="100" w:rightChars="44" w:right="88"/>
              <w:rPr>
                <w:sz w:val="18"/>
              </w:rPr>
            </w:pPr>
            <w:r w:rsidRPr="00FD773D">
              <w:rPr>
                <w:sz w:val="18"/>
              </w:rPr>
              <w:t>i_idx</w:t>
            </w:r>
          </w:p>
        </w:tc>
      </w:tr>
      <w:tr w:rsidR="002B29DC" w:rsidRPr="00FD773D" w14:paraId="6CD52F04" w14:textId="77777777" w:rsidTr="00723E7D">
        <w:trPr>
          <w:trHeight w:val="640"/>
          <w:jc w:val="center"/>
        </w:trPr>
        <w:tc>
          <w:tcPr>
            <w:tcW w:w="1453" w:type="dxa"/>
            <w:vMerge/>
            <w:tcBorders>
              <w:right w:val="double" w:sz="4" w:space="0" w:color="auto"/>
            </w:tcBorders>
          </w:tcPr>
          <w:p w14:paraId="1E5DA99D" w14:textId="77777777" w:rsidR="002B29DC" w:rsidRPr="00FD773D" w:rsidRDefault="002B29DC" w:rsidP="00D15B83">
            <w:pPr>
              <w:rPr>
                <w:sz w:val="18"/>
                <w:szCs w:val="18"/>
              </w:rPr>
            </w:pPr>
          </w:p>
        </w:tc>
        <w:tc>
          <w:tcPr>
            <w:tcW w:w="8401" w:type="dxa"/>
            <w:gridSpan w:val="2"/>
            <w:tcBorders>
              <w:left w:val="double" w:sz="4" w:space="0" w:color="auto"/>
            </w:tcBorders>
          </w:tcPr>
          <w:p w14:paraId="0A40A3B6" w14:textId="6C87FD90" w:rsidR="002B29DC" w:rsidRPr="00FD773D" w:rsidRDefault="008A1079" w:rsidP="00D15B83">
            <w:pPr>
              <w:ind w:firstLineChars="100" w:firstLine="180"/>
              <w:rPr>
                <w:sz w:val="18"/>
                <w:szCs w:val="18"/>
              </w:rPr>
            </w:pPr>
            <w:r w:rsidRPr="00FD773D">
              <w:rPr>
                <w:sz w:val="18"/>
                <w:szCs w:val="18"/>
              </w:rPr>
              <w:t>XA_</w:t>
            </w:r>
            <w:r w:rsidR="00723E7D" w:rsidRPr="00FD773D">
              <w:rPr>
                <w:sz w:val="18"/>
                <w:szCs w:val="18"/>
              </w:rPr>
              <w:t>TDM_</w:t>
            </w:r>
            <w:r w:rsidRPr="00FD773D">
              <w:rPr>
                <w:sz w:val="18"/>
                <w:szCs w:val="18"/>
              </w:rPr>
              <w:t>CAP_CONFIG_PARAM_PCM_WIDTH</w:t>
            </w:r>
          </w:p>
        </w:tc>
      </w:tr>
      <w:tr w:rsidR="002B29DC" w:rsidRPr="00FD773D" w14:paraId="6C563A2E" w14:textId="77777777" w:rsidTr="00723E7D">
        <w:trPr>
          <w:trHeight w:val="338"/>
          <w:jc w:val="center"/>
        </w:trPr>
        <w:tc>
          <w:tcPr>
            <w:tcW w:w="1453" w:type="dxa"/>
            <w:vMerge/>
            <w:tcBorders>
              <w:right w:val="double" w:sz="4" w:space="0" w:color="auto"/>
            </w:tcBorders>
          </w:tcPr>
          <w:p w14:paraId="4979AB9B" w14:textId="77777777" w:rsidR="002B29DC" w:rsidRPr="00FD773D" w:rsidRDefault="002B29DC" w:rsidP="00D15B83">
            <w:pPr>
              <w:rPr>
                <w:sz w:val="18"/>
                <w:szCs w:val="18"/>
              </w:rPr>
            </w:pPr>
          </w:p>
        </w:tc>
        <w:tc>
          <w:tcPr>
            <w:tcW w:w="8401" w:type="dxa"/>
            <w:gridSpan w:val="2"/>
            <w:tcBorders>
              <w:left w:val="double" w:sz="4" w:space="0" w:color="auto"/>
            </w:tcBorders>
          </w:tcPr>
          <w:p w14:paraId="5BB93C96" w14:textId="77777777" w:rsidR="002B29DC" w:rsidRPr="00FD773D" w:rsidRDefault="002B29DC" w:rsidP="00D15B83">
            <w:pPr>
              <w:rPr>
                <w:sz w:val="18"/>
                <w:szCs w:val="18"/>
              </w:rPr>
            </w:pPr>
            <w:r w:rsidRPr="00FD773D">
              <w:rPr>
                <w:sz w:val="18"/>
                <w:szCs w:val="18"/>
              </w:rPr>
              <w:t>pv_value</w:t>
            </w:r>
          </w:p>
        </w:tc>
      </w:tr>
      <w:tr w:rsidR="002B29DC" w:rsidRPr="00FD773D" w14:paraId="43CF8F49" w14:textId="77777777" w:rsidTr="00723E7D">
        <w:trPr>
          <w:trHeight w:val="640"/>
          <w:jc w:val="center"/>
        </w:trPr>
        <w:tc>
          <w:tcPr>
            <w:tcW w:w="1453" w:type="dxa"/>
            <w:vMerge/>
            <w:tcBorders>
              <w:right w:val="double" w:sz="4" w:space="0" w:color="auto"/>
            </w:tcBorders>
          </w:tcPr>
          <w:p w14:paraId="4302E1EF" w14:textId="77777777" w:rsidR="002B29DC" w:rsidRPr="00FD773D" w:rsidRDefault="002B29DC" w:rsidP="00D15B83">
            <w:pPr>
              <w:rPr>
                <w:sz w:val="18"/>
                <w:szCs w:val="18"/>
              </w:rPr>
            </w:pPr>
          </w:p>
        </w:tc>
        <w:tc>
          <w:tcPr>
            <w:tcW w:w="8401" w:type="dxa"/>
            <w:gridSpan w:val="2"/>
            <w:tcBorders>
              <w:left w:val="double" w:sz="4" w:space="0" w:color="auto"/>
              <w:bottom w:val="single" w:sz="4" w:space="0" w:color="auto"/>
            </w:tcBorders>
          </w:tcPr>
          <w:p w14:paraId="57EAB44E" w14:textId="77777777" w:rsidR="00BC415A" w:rsidRPr="00FD773D" w:rsidRDefault="002B29DC" w:rsidP="002E2600">
            <w:pPr>
              <w:pStyle w:val="ReqText"/>
              <w:ind w:left="149"/>
            </w:pPr>
            <w:r w:rsidRPr="00FD773D">
              <w:t xml:space="preserve">Pointer to the sample bit width variable </w:t>
            </w:r>
          </w:p>
          <w:p w14:paraId="60A264F7" w14:textId="6213E854" w:rsidR="002B29DC" w:rsidRPr="00FD773D" w:rsidRDefault="002B29DC" w:rsidP="002E2600">
            <w:pPr>
              <w:pStyle w:val="ReqText"/>
              <w:ind w:left="149"/>
            </w:pPr>
            <w:r w:rsidRPr="00FD773D">
              <w:t>(valid value: 16 or 24)</w:t>
            </w:r>
          </w:p>
          <w:p w14:paraId="51083B16" w14:textId="77777777" w:rsidR="002B29DC" w:rsidRPr="00FD773D" w:rsidRDefault="002B29DC" w:rsidP="00D15B83">
            <w:pPr>
              <w:ind w:firstLineChars="100" w:firstLine="180"/>
              <w:rPr>
                <w:sz w:val="18"/>
                <w:szCs w:val="18"/>
              </w:rPr>
            </w:pPr>
          </w:p>
        </w:tc>
      </w:tr>
      <w:tr w:rsidR="009C5D5B" w:rsidRPr="00FD773D" w14:paraId="1450424A" w14:textId="77777777" w:rsidTr="00C02DA0">
        <w:trPr>
          <w:trHeight w:val="395"/>
          <w:jc w:val="center"/>
        </w:trPr>
        <w:tc>
          <w:tcPr>
            <w:tcW w:w="1453" w:type="dxa"/>
            <w:vMerge w:val="restart"/>
            <w:tcBorders>
              <w:right w:val="double" w:sz="4" w:space="0" w:color="auto"/>
            </w:tcBorders>
          </w:tcPr>
          <w:p w14:paraId="0CB8CAA0" w14:textId="77777777" w:rsidR="009C5D5B" w:rsidRPr="00FD773D" w:rsidRDefault="009C5D5B" w:rsidP="00D15B83">
            <w:pPr>
              <w:rPr>
                <w:sz w:val="18"/>
                <w:szCs w:val="18"/>
              </w:rPr>
            </w:pPr>
            <w:r w:rsidRPr="00FD773D">
              <w:rPr>
                <w:sz w:val="18"/>
                <w:szCs w:val="18"/>
              </w:rPr>
              <w:t>Return value</w:t>
            </w:r>
          </w:p>
        </w:tc>
        <w:tc>
          <w:tcPr>
            <w:tcW w:w="4718" w:type="dxa"/>
            <w:tcBorders>
              <w:left w:val="double" w:sz="4" w:space="0" w:color="auto"/>
              <w:right w:val="single" w:sz="4" w:space="0" w:color="auto"/>
            </w:tcBorders>
          </w:tcPr>
          <w:p w14:paraId="28420D34" w14:textId="77777777" w:rsidR="009C5D5B" w:rsidRPr="00FD773D" w:rsidRDefault="009C5D5B" w:rsidP="00D15B83">
            <w:pPr>
              <w:rPr>
                <w:sz w:val="18"/>
                <w:szCs w:val="18"/>
              </w:rPr>
            </w:pPr>
            <w:r w:rsidRPr="00FD773D">
              <w:rPr>
                <w:sz w:val="18"/>
                <w:szCs w:val="18"/>
              </w:rPr>
              <w:t>XA_NO_ERROR</w:t>
            </w:r>
          </w:p>
        </w:tc>
        <w:tc>
          <w:tcPr>
            <w:tcW w:w="3683" w:type="dxa"/>
            <w:tcBorders>
              <w:left w:val="single" w:sz="4" w:space="0" w:color="auto"/>
            </w:tcBorders>
          </w:tcPr>
          <w:p w14:paraId="09015CC2" w14:textId="77777777" w:rsidR="009C5D5B" w:rsidRPr="00FD773D" w:rsidRDefault="009C5D5B" w:rsidP="00D15B83">
            <w:pPr>
              <w:rPr>
                <w:sz w:val="18"/>
                <w:szCs w:val="18"/>
              </w:rPr>
            </w:pPr>
            <w:r w:rsidRPr="00FD773D">
              <w:rPr>
                <w:sz w:val="18"/>
                <w:szCs w:val="18"/>
              </w:rPr>
              <w:t>Normally ends.</w:t>
            </w:r>
          </w:p>
        </w:tc>
      </w:tr>
      <w:tr w:rsidR="009C5D5B" w:rsidRPr="00FD773D" w14:paraId="375DA97E" w14:textId="77777777" w:rsidTr="00C02DA0">
        <w:trPr>
          <w:trHeight w:val="350"/>
          <w:jc w:val="center"/>
        </w:trPr>
        <w:tc>
          <w:tcPr>
            <w:tcW w:w="1453" w:type="dxa"/>
            <w:vMerge/>
            <w:tcBorders>
              <w:right w:val="double" w:sz="4" w:space="0" w:color="auto"/>
            </w:tcBorders>
          </w:tcPr>
          <w:p w14:paraId="660BD31E" w14:textId="77777777" w:rsidR="009C5D5B" w:rsidRPr="00FD773D" w:rsidRDefault="009C5D5B" w:rsidP="00D15B83">
            <w:pPr>
              <w:rPr>
                <w:sz w:val="18"/>
                <w:szCs w:val="18"/>
              </w:rPr>
            </w:pPr>
          </w:p>
        </w:tc>
        <w:tc>
          <w:tcPr>
            <w:tcW w:w="4718" w:type="dxa"/>
            <w:tcBorders>
              <w:left w:val="double" w:sz="4" w:space="0" w:color="auto"/>
              <w:right w:val="single" w:sz="4" w:space="0" w:color="auto"/>
            </w:tcBorders>
          </w:tcPr>
          <w:p w14:paraId="6EAF159D" w14:textId="77777777" w:rsidR="009C5D5B" w:rsidRPr="00FD773D" w:rsidRDefault="009C5D5B" w:rsidP="00D15B83">
            <w:pPr>
              <w:rPr>
                <w:sz w:val="18"/>
                <w:szCs w:val="18"/>
              </w:rPr>
            </w:pPr>
            <w:r w:rsidRPr="00FD773D">
              <w:rPr>
                <w:sz w:val="18"/>
                <w:szCs w:val="18"/>
              </w:rPr>
              <w:t>XA_API_FATAL_MEM_ALLOC</w:t>
            </w:r>
          </w:p>
        </w:tc>
        <w:tc>
          <w:tcPr>
            <w:tcW w:w="3683" w:type="dxa"/>
            <w:tcBorders>
              <w:left w:val="single" w:sz="4" w:space="0" w:color="auto"/>
            </w:tcBorders>
          </w:tcPr>
          <w:p w14:paraId="4DDD2191" w14:textId="77777777" w:rsidR="009C5D5B" w:rsidRPr="00FD773D" w:rsidRDefault="009C5D5B" w:rsidP="00D15B83">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9C5D5B" w:rsidRPr="00FD773D" w14:paraId="14D16D8C" w14:textId="77777777" w:rsidTr="00C02DA0">
        <w:trPr>
          <w:trHeight w:val="350"/>
          <w:jc w:val="center"/>
        </w:trPr>
        <w:tc>
          <w:tcPr>
            <w:tcW w:w="1453" w:type="dxa"/>
            <w:vMerge/>
            <w:tcBorders>
              <w:right w:val="double" w:sz="4" w:space="0" w:color="auto"/>
            </w:tcBorders>
          </w:tcPr>
          <w:p w14:paraId="1F3C1D3E" w14:textId="77777777" w:rsidR="009C5D5B" w:rsidRPr="00FD773D" w:rsidRDefault="009C5D5B" w:rsidP="00D15B83">
            <w:pPr>
              <w:rPr>
                <w:sz w:val="18"/>
                <w:szCs w:val="18"/>
              </w:rPr>
            </w:pPr>
          </w:p>
        </w:tc>
        <w:tc>
          <w:tcPr>
            <w:tcW w:w="4718" w:type="dxa"/>
            <w:tcBorders>
              <w:left w:val="double" w:sz="4" w:space="0" w:color="auto"/>
              <w:right w:val="single" w:sz="4" w:space="0" w:color="auto"/>
            </w:tcBorders>
          </w:tcPr>
          <w:p w14:paraId="603A9E86" w14:textId="77777777" w:rsidR="009C5D5B" w:rsidRPr="00FD773D" w:rsidRDefault="009C5D5B" w:rsidP="00D15B83">
            <w:pPr>
              <w:rPr>
                <w:sz w:val="18"/>
                <w:szCs w:val="18"/>
              </w:rPr>
            </w:pPr>
            <w:r w:rsidRPr="00FD773D">
              <w:rPr>
                <w:sz w:val="18"/>
                <w:szCs w:val="18"/>
              </w:rPr>
              <w:t>XA_API_FATAL_MEM_ALIGN</w:t>
            </w:r>
          </w:p>
        </w:tc>
        <w:tc>
          <w:tcPr>
            <w:tcW w:w="3683" w:type="dxa"/>
            <w:tcBorders>
              <w:left w:val="single" w:sz="4" w:space="0" w:color="auto"/>
            </w:tcBorders>
          </w:tcPr>
          <w:p w14:paraId="43E07410" w14:textId="77777777" w:rsidR="009C5D5B" w:rsidRPr="00FD773D" w:rsidRDefault="009C5D5B" w:rsidP="00D15B83">
            <w:pPr>
              <w:rPr>
                <w:sz w:val="18"/>
                <w:szCs w:val="18"/>
                <w:lang w:eastAsia="x-none"/>
              </w:rPr>
            </w:pPr>
            <w:r w:rsidRPr="00FD773D">
              <w:rPr>
                <w:sz w:val="18"/>
                <w:szCs w:val="18"/>
                <w:lang w:eastAsia="x-none"/>
              </w:rPr>
              <w:t>p_xa_module_obj is not aligned to 4 bytes.</w:t>
            </w:r>
          </w:p>
        </w:tc>
      </w:tr>
      <w:tr w:rsidR="009C5D5B" w:rsidRPr="00FD773D" w14:paraId="39ADE7BF" w14:textId="77777777" w:rsidTr="00C02DA0">
        <w:trPr>
          <w:trHeight w:val="350"/>
          <w:jc w:val="center"/>
        </w:trPr>
        <w:tc>
          <w:tcPr>
            <w:tcW w:w="1453" w:type="dxa"/>
            <w:vMerge/>
            <w:tcBorders>
              <w:right w:val="double" w:sz="4" w:space="0" w:color="auto"/>
            </w:tcBorders>
          </w:tcPr>
          <w:p w14:paraId="41643E45" w14:textId="77777777" w:rsidR="009C5D5B" w:rsidRPr="00FD773D" w:rsidRDefault="009C5D5B" w:rsidP="00D15B83">
            <w:pPr>
              <w:rPr>
                <w:sz w:val="18"/>
                <w:szCs w:val="18"/>
              </w:rPr>
            </w:pPr>
          </w:p>
        </w:tc>
        <w:tc>
          <w:tcPr>
            <w:tcW w:w="4718" w:type="dxa"/>
            <w:tcBorders>
              <w:left w:val="double" w:sz="4" w:space="0" w:color="auto"/>
              <w:right w:val="single" w:sz="4" w:space="0" w:color="auto"/>
            </w:tcBorders>
          </w:tcPr>
          <w:p w14:paraId="3DB5AF90" w14:textId="38175F2B" w:rsidR="009C5D5B" w:rsidRPr="00FD773D" w:rsidRDefault="009C5D5B" w:rsidP="00440A9E">
            <w:pPr>
              <w:rPr>
                <w:sz w:val="18"/>
                <w:szCs w:val="18"/>
              </w:rPr>
            </w:pPr>
            <w:r w:rsidRPr="00FD773D">
              <w:rPr>
                <w:sz w:val="18"/>
                <w:szCs w:val="18"/>
              </w:rPr>
              <w:t>XA_</w:t>
            </w:r>
            <w:r w:rsidR="00723E7D" w:rsidRPr="00FD773D">
              <w:rPr>
                <w:sz w:val="18"/>
                <w:szCs w:val="18"/>
              </w:rPr>
              <w:t>TDM_</w:t>
            </w:r>
            <w:r w:rsidRPr="00FD773D">
              <w:rPr>
                <w:sz w:val="18"/>
                <w:szCs w:val="18"/>
              </w:rPr>
              <w:t>CAP_CONFIG_FATAL_STATE</w:t>
            </w:r>
          </w:p>
        </w:tc>
        <w:tc>
          <w:tcPr>
            <w:tcW w:w="3683" w:type="dxa"/>
            <w:tcBorders>
              <w:left w:val="single" w:sz="4" w:space="0" w:color="auto"/>
            </w:tcBorders>
          </w:tcPr>
          <w:p w14:paraId="7E1D00A0" w14:textId="74389973" w:rsidR="009C5D5B" w:rsidRPr="00FD773D" w:rsidRDefault="009C5D5B" w:rsidP="00D15B83">
            <w:pPr>
              <w:rPr>
                <w:sz w:val="18"/>
                <w:szCs w:val="18"/>
                <w:lang w:eastAsia="x-none"/>
              </w:rPr>
            </w:pPr>
            <w:r w:rsidRPr="00FD773D">
              <w:rPr>
                <w:sz w:val="18"/>
                <w:szCs w:val="18"/>
                <w:lang w:eastAsia="x-none"/>
              </w:rPr>
              <w:t>Incorrect sequence call (i.e. call before pre-configuration step</w:t>
            </w:r>
            <w:r w:rsidR="00C02DA0" w:rsidRPr="00FD773D">
              <w:rPr>
                <w:sz w:val="18"/>
                <w:szCs w:val="18"/>
                <w:lang w:eastAsia="x-none"/>
              </w:rPr>
              <w:t xml:space="preserve"> or call after post-configuration step</w:t>
            </w:r>
            <w:r w:rsidRPr="00FD773D">
              <w:rPr>
                <w:sz w:val="18"/>
                <w:szCs w:val="18"/>
                <w:lang w:eastAsia="x-none"/>
              </w:rPr>
              <w:t>)</w:t>
            </w:r>
          </w:p>
        </w:tc>
      </w:tr>
      <w:tr w:rsidR="009C5D5B" w:rsidRPr="00FD773D" w14:paraId="231125F8" w14:textId="77777777" w:rsidTr="00C02DA0">
        <w:trPr>
          <w:trHeight w:val="350"/>
          <w:jc w:val="center"/>
        </w:trPr>
        <w:tc>
          <w:tcPr>
            <w:tcW w:w="1453" w:type="dxa"/>
            <w:vMerge/>
            <w:tcBorders>
              <w:right w:val="double" w:sz="4" w:space="0" w:color="auto"/>
            </w:tcBorders>
          </w:tcPr>
          <w:p w14:paraId="5FA05A55" w14:textId="77777777" w:rsidR="009C5D5B" w:rsidRPr="00FD773D" w:rsidRDefault="009C5D5B" w:rsidP="00D15B83">
            <w:pPr>
              <w:rPr>
                <w:sz w:val="18"/>
                <w:szCs w:val="18"/>
              </w:rPr>
            </w:pPr>
          </w:p>
        </w:tc>
        <w:tc>
          <w:tcPr>
            <w:tcW w:w="4718" w:type="dxa"/>
            <w:tcBorders>
              <w:left w:val="double" w:sz="4" w:space="0" w:color="auto"/>
              <w:right w:val="single" w:sz="4" w:space="0" w:color="auto"/>
            </w:tcBorders>
          </w:tcPr>
          <w:p w14:paraId="25B667D1" w14:textId="127ABC94" w:rsidR="009C5D5B" w:rsidRPr="00FD773D" w:rsidRDefault="009C5D5B" w:rsidP="00723E7D">
            <w:pPr>
              <w:rPr>
                <w:sz w:val="18"/>
                <w:szCs w:val="18"/>
              </w:rPr>
            </w:pPr>
            <w:r w:rsidRPr="00FD773D">
              <w:rPr>
                <w:sz w:val="18"/>
                <w:szCs w:val="18"/>
              </w:rPr>
              <w:t>XA_</w:t>
            </w:r>
            <w:r w:rsidR="00723E7D" w:rsidRPr="00FD773D">
              <w:rPr>
                <w:sz w:val="18"/>
                <w:szCs w:val="18"/>
              </w:rPr>
              <w:t>TDM_</w:t>
            </w:r>
            <w:r w:rsidRPr="00FD773D">
              <w:rPr>
                <w:sz w:val="18"/>
                <w:szCs w:val="18"/>
              </w:rPr>
              <w:t>CAP_CONFIG_</w:t>
            </w:r>
            <w:r w:rsidR="00723E7D" w:rsidRPr="00FD773D">
              <w:rPr>
                <w:sz w:val="18"/>
                <w:szCs w:val="18"/>
              </w:rPr>
              <w:t>FATAL_</w:t>
            </w:r>
            <w:r w:rsidRPr="00FD773D">
              <w:rPr>
                <w:sz w:val="18"/>
                <w:szCs w:val="18"/>
              </w:rPr>
              <w:t>PCM_WIDTH</w:t>
            </w:r>
          </w:p>
        </w:tc>
        <w:tc>
          <w:tcPr>
            <w:tcW w:w="3683" w:type="dxa"/>
            <w:tcBorders>
              <w:left w:val="single" w:sz="4" w:space="0" w:color="auto"/>
            </w:tcBorders>
          </w:tcPr>
          <w:p w14:paraId="61B976D8" w14:textId="4CFA6AC8" w:rsidR="009C5D5B" w:rsidRPr="00FD773D" w:rsidRDefault="00723E7D" w:rsidP="00D15B83">
            <w:pPr>
              <w:rPr>
                <w:sz w:val="18"/>
                <w:szCs w:val="18"/>
                <w:lang w:eastAsia="x-none"/>
              </w:rPr>
            </w:pPr>
            <w:r w:rsidRPr="00FD773D">
              <w:rPr>
                <w:sz w:val="18"/>
                <w:szCs w:val="18"/>
                <w:lang w:eastAsia="x-none"/>
              </w:rPr>
              <w:t xml:space="preserve">TDM </w:t>
            </w:r>
            <w:r w:rsidR="009C5D5B" w:rsidRPr="00FD773D">
              <w:rPr>
                <w:sz w:val="18"/>
                <w:szCs w:val="18"/>
                <w:lang w:eastAsia="x-none"/>
              </w:rPr>
              <w:t>P</w:t>
            </w:r>
            <w:r w:rsidR="00D13749" w:rsidRPr="00FD773D">
              <w:rPr>
                <w:sz w:val="18"/>
                <w:szCs w:val="18"/>
                <w:lang w:eastAsia="x-none"/>
              </w:rPr>
              <w:t>CM sample width size is out of range.</w:t>
            </w:r>
          </w:p>
        </w:tc>
      </w:tr>
      <w:tr w:rsidR="002B29DC" w:rsidRPr="00FD773D" w14:paraId="275ADD86" w14:textId="77777777" w:rsidTr="00723E7D">
        <w:trPr>
          <w:jc w:val="center"/>
        </w:trPr>
        <w:tc>
          <w:tcPr>
            <w:tcW w:w="1453" w:type="dxa"/>
            <w:tcBorders>
              <w:right w:val="double" w:sz="4" w:space="0" w:color="auto"/>
            </w:tcBorders>
          </w:tcPr>
          <w:p w14:paraId="63EA6B57" w14:textId="77777777" w:rsidR="002B29DC" w:rsidRPr="00FD773D" w:rsidRDefault="002B29DC" w:rsidP="00D15B83">
            <w:pPr>
              <w:rPr>
                <w:sz w:val="18"/>
                <w:szCs w:val="18"/>
              </w:rPr>
            </w:pPr>
            <w:r w:rsidRPr="00FD773D">
              <w:rPr>
                <w:sz w:val="18"/>
                <w:szCs w:val="18"/>
              </w:rPr>
              <w:t>Restrictions</w:t>
            </w:r>
          </w:p>
        </w:tc>
        <w:tc>
          <w:tcPr>
            <w:tcW w:w="8401" w:type="dxa"/>
            <w:gridSpan w:val="2"/>
            <w:tcBorders>
              <w:left w:val="double" w:sz="4" w:space="0" w:color="auto"/>
            </w:tcBorders>
          </w:tcPr>
          <w:p w14:paraId="3324D70D" w14:textId="77777777" w:rsidR="002B29DC" w:rsidRPr="00FD773D" w:rsidRDefault="002B29DC" w:rsidP="00D15B83">
            <w:pPr>
              <w:rPr>
                <w:sz w:val="18"/>
                <w:szCs w:val="18"/>
              </w:rPr>
            </w:pPr>
            <w:r w:rsidRPr="00FD773D">
              <w:rPr>
                <w:sz w:val="18"/>
                <w:szCs w:val="18"/>
              </w:rPr>
              <w:t>-</w:t>
            </w:r>
          </w:p>
        </w:tc>
      </w:tr>
    </w:tbl>
    <w:p w14:paraId="288D7998" w14:textId="51C95F9A" w:rsidR="00FC6FA0" w:rsidRDefault="00FC6FA0" w:rsidP="00FC6FA0">
      <w:pPr>
        <w:pStyle w:val="ReqID"/>
      </w:pPr>
      <w:r>
        <w:t>FD_PLG_TDM_030</w:t>
      </w:r>
    </w:p>
    <w:p w14:paraId="321894A4" w14:textId="07BC160B" w:rsidR="001B352C" w:rsidRDefault="00396DE2" w:rsidP="00792D48">
      <w:pPr>
        <w:pStyle w:val="RefIDs"/>
      </w:pPr>
      <w:r>
        <w:t>[Covers: RD_014</w:t>
      </w:r>
      <w:r w:rsidRPr="00FD773D">
        <w:t>]</w:t>
      </w:r>
    </w:p>
    <w:p w14:paraId="55A64E1B" w14:textId="77777777" w:rsidR="00396DE2" w:rsidRPr="00396DE2" w:rsidRDefault="00396DE2" w:rsidP="00396DE2">
      <w:pPr>
        <w:rPr>
          <w:lang w:val="en-GB"/>
        </w:rPr>
      </w:pPr>
    </w:p>
    <w:p w14:paraId="740B1DB5" w14:textId="77777777" w:rsidR="001B352C" w:rsidRPr="00FD773D" w:rsidRDefault="001B352C" w:rsidP="001B352C">
      <w:r w:rsidRPr="00FD773D">
        <w:t>Example</w:t>
      </w:r>
    </w:p>
    <w:p w14:paraId="697FA98E" w14:textId="691C5BE3" w:rsidR="001B352C" w:rsidRPr="00FD773D" w:rsidRDefault="001B352C" w:rsidP="001B352C">
      <w:r w:rsidRPr="00FD773D">
        <w:t xml:space="preserve">WORD32 </w:t>
      </w:r>
      <w:r w:rsidR="00C33EF0" w:rsidRPr="00FD773D">
        <w:t>pcm_width</w:t>
      </w:r>
      <w:r w:rsidRPr="00FD773D">
        <w:t>;</w:t>
      </w:r>
    </w:p>
    <w:p w14:paraId="61988FB7" w14:textId="77777777" w:rsidR="001B352C" w:rsidRPr="00FD773D" w:rsidRDefault="001B352C" w:rsidP="001B352C">
      <w:pPr>
        <w:widowControl/>
        <w:autoSpaceDE/>
        <w:autoSpaceDN/>
        <w:adjustRightInd/>
        <w:snapToGrid/>
        <w:jc w:val="left"/>
      </w:pPr>
      <w:r w:rsidRPr="00FD773D">
        <w:t>res = (*api_func)(api_obj,</w:t>
      </w:r>
    </w:p>
    <w:p w14:paraId="34CE453C" w14:textId="304ABA30" w:rsidR="001B352C" w:rsidRPr="00FD773D" w:rsidRDefault="001B352C" w:rsidP="001B352C">
      <w:pPr>
        <w:widowControl/>
        <w:autoSpaceDE/>
        <w:autoSpaceDN/>
        <w:adjustRightInd/>
        <w:snapToGrid/>
        <w:jc w:val="left"/>
      </w:pPr>
      <w:r w:rsidRPr="00FD773D">
        <w:tab/>
      </w:r>
      <w:r w:rsidRPr="00FD773D">
        <w:tab/>
        <w:t xml:space="preserve">  XA_API_CMD_SET_CONFIG_PARAM,</w:t>
      </w:r>
    </w:p>
    <w:p w14:paraId="6842DBE5" w14:textId="6B02B292" w:rsidR="001B352C" w:rsidRPr="00FD773D" w:rsidRDefault="001B352C" w:rsidP="001B352C">
      <w:pPr>
        <w:widowControl/>
        <w:autoSpaceDE/>
        <w:autoSpaceDN/>
        <w:adjustRightInd/>
        <w:snapToGrid/>
        <w:jc w:val="left"/>
      </w:pPr>
      <w:r w:rsidRPr="00FD773D">
        <w:tab/>
      </w:r>
      <w:r w:rsidRPr="00FD773D">
        <w:tab/>
        <w:t xml:space="preserve">  </w:t>
      </w:r>
      <w:r w:rsidR="00723E7D" w:rsidRPr="00FD773D">
        <w:t>XA_TDM_CAP_CONFIG_PARAM_PCM_WIDTH</w:t>
      </w:r>
      <w:r w:rsidRPr="00FD773D">
        <w:t>,</w:t>
      </w:r>
    </w:p>
    <w:p w14:paraId="67FADCDF" w14:textId="2C49795E" w:rsidR="001B352C" w:rsidRPr="00FD773D" w:rsidRDefault="001B352C" w:rsidP="001B352C">
      <w:pPr>
        <w:widowControl/>
        <w:autoSpaceDE/>
        <w:autoSpaceDN/>
        <w:adjustRightInd/>
        <w:snapToGrid/>
        <w:jc w:val="left"/>
      </w:pPr>
      <w:r w:rsidRPr="00FD773D">
        <w:tab/>
      </w:r>
      <w:r w:rsidRPr="00FD773D">
        <w:tab/>
        <w:t xml:space="preserve">  &amp;</w:t>
      </w:r>
      <w:r w:rsidR="00C33EF0" w:rsidRPr="00FD773D">
        <w:t>pcm_width</w:t>
      </w:r>
      <w:r w:rsidRPr="00FD773D">
        <w:t>);</w:t>
      </w:r>
    </w:p>
    <w:p w14:paraId="1DF83A72" w14:textId="77777777" w:rsidR="001B352C" w:rsidRPr="00FD773D" w:rsidRDefault="001B352C" w:rsidP="001B352C"/>
    <w:p w14:paraId="34BE3F97" w14:textId="77777777" w:rsidR="002B29DC" w:rsidRPr="00FD773D" w:rsidRDefault="002B29DC" w:rsidP="00E96864">
      <w:pPr>
        <w:rPr>
          <w:sz w:val="18"/>
          <w:szCs w:val="18"/>
        </w:rPr>
      </w:pPr>
      <w:r w:rsidRPr="00FD773D">
        <w:br w:type="page"/>
      </w:r>
    </w:p>
    <w:p w14:paraId="3DB66F98" w14:textId="77777777" w:rsidR="003F6E95" w:rsidRPr="00FD773D"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77"/>
        <w:gridCol w:w="3341"/>
      </w:tblGrid>
      <w:tr w:rsidR="002B29DC" w:rsidRPr="00FD773D" w14:paraId="1CEB0FDC" w14:textId="77777777" w:rsidTr="00C33EF0">
        <w:trPr>
          <w:trHeight w:val="354"/>
          <w:jc w:val="center"/>
        </w:trPr>
        <w:tc>
          <w:tcPr>
            <w:tcW w:w="1453" w:type="dxa"/>
            <w:tcBorders>
              <w:bottom w:val="single" w:sz="4" w:space="0" w:color="auto"/>
              <w:right w:val="double" w:sz="4" w:space="0" w:color="auto"/>
            </w:tcBorders>
          </w:tcPr>
          <w:p w14:paraId="019A463F" w14:textId="77777777" w:rsidR="002B29DC" w:rsidRPr="00FD773D" w:rsidRDefault="002B29DC" w:rsidP="00D15B83">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16858FD1" w14:textId="19FB3653" w:rsidR="002B29DC" w:rsidRPr="00FD773D" w:rsidRDefault="002B29DC" w:rsidP="00F84552">
            <w:pPr>
              <w:pStyle w:val="ReqSect"/>
            </w:pPr>
            <w:r w:rsidRPr="00FD773D">
              <w:t>XA_</w:t>
            </w:r>
            <w:r w:rsidR="00723E7D" w:rsidRPr="00FD773D">
              <w:t>TDM_</w:t>
            </w:r>
            <w:r w:rsidRPr="00FD773D">
              <w:t>CAP_CONFIG_PARAM_CHANNEL</w:t>
            </w:r>
            <w:r w:rsidR="00723E7D" w:rsidRPr="00FD773D">
              <w:t>_MODE</w:t>
            </w:r>
          </w:p>
        </w:tc>
      </w:tr>
      <w:tr w:rsidR="002B29DC" w:rsidRPr="00FD773D" w14:paraId="31401B4C" w14:textId="77777777" w:rsidTr="00C33EF0">
        <w:trPr>
          <w:trHeight w:val="354"/>
          <w:jc w:val="center"/>
        </w:trPr>
        <w:tc>
          <w:tcPr>
            <w:tcW w:w="1453" w:type="dxa"/>
            <w:tcBorders>
              <w:top w:val="single" w:sz="4" w:space="0" w:color="auto"/>
              <w:right w:val="double" w:sz="4" w:space="0" w:color="auto"/>
            </w:tcBorders>
          </w:tcPr>
          <w:p w14:paraId="00CC1C1E"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315F54AC" w14:textId="315AE79C" w:rsidR="002B29DC" w:rsidRPr="00FD773D" w:rsidRDefault="002B29DC" w:rsidP="00723E7D">
            <w:pPr>
              <w:rPr>
                <w:sz w:val="18"/>
                <w:szCs w:val="18"/>
              </w:rPr>
            </w:pPr>
            <w:r w:rsidRPr="00FD773D">
              <w:rPr>
                <w:sz w:val="18"/>
                <w:szCs w:val="18"/>
              </w:rPr>
              <w:t xml:space="preserve">Set </w:t>
            </w:r>
            <w:r w:rsidR="00723E7D" w:rsidRPr="00FD773D">
              <w:rPr>
                <w:sz w:val="18"/>
                <w:szCs w:val="18"/>
              </w:rPr>
              <w:t>TDM PCM channels mode</w:t>
            </w:r>
          </w:p>
        </w:tc>
      </w:tr>
      <w:tr w:rsidR="002B29DC" w:rsidRPr="00FD773D" w14:paraId="0F048702" w14:textId="77777777" w:rsidTr="00C33EF0">
        <w:trPr>
          <w:trHeight w:val="331"/>
          <w:jc w:val="center"/>
        </w:trPr>
        <w:tc>
          <w:tcPr>
            <w:tcW w:w="1453" w:type="dxa"/>
            <w:vMerge w:val="restart"/>
            <w:tcBorders>
              <w:right w:val="double" w:sz="4" w:space="0" w:color="auto"/>
            </w:tcBorders>
          </w:tcPr>
          <w:p w14:paraId="036400EA"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2E83BD5E" w14:textId="77777777" w:rsidR="002B29DC" w:rsidRPr="00FD773D" w:rsidRDefault="002B29DC" w:rsidP="00451163">
            <w:pPr>
              <w:ind w:leftChars="50" w:left="100" w:rightChars="44" w:right="88"/>
              <w:rPr>
                <w:sz w:val="18"/>
              </w:rPr>
            </w:pPr>
            <w:r w:rsidRPr="00FD773D">
              <w:rPr>
                <w:sz w:val="18"/>
              </w:rPr>
              <w:t>p_xa_module_obj</w:t>
            </w:r>
          </w:p>
        </w:tc>
      </w:tr>
      <w:tr w:rsidR="002B29DC" w:rsidRPr="00FD773D" w14:paraId="5BF917B0" w14:textId="77777777" w:rsidTr="00C33EF0">
        <w:trPr>
          <w:trHeight w:val="640"/>
          <w:jc w:val="center"/>
        </w:trPr>
        <w:tc>
          <w:tcPr>
            <w:tcW w:w="1453" w:type="dxa"/>
            <w:vMerge/>
            <w:tcBorders>
              <w:right w:val="double" w:sz="4" w:space="0" w:color="auto"/>
            </w:tcBorders>
          </w:tcPr>
          <w:p w14:paraId="3BBC129F" w14:textId="77777777" w:rsidR="002B29DC" w:rsidRPr="00FD773D" w:rsidRDefault="002B29DC" w:rsidP="00D15B83">
            <w:pPr>
              <w:rPr>
                <w:sz w:val="18"/>
                <w:szCs w:val="18"/>
              </w:rPr>
            </w:pPr>
          </w:p>
        </w:tc>
        <w:tc>
          <w:tcPr>
            <w:tcW w:w="8118" w:type="dxa"/>
            <w:gridSpan w:val="2"/>
            <w:tcBorders>
              <w:left w:val="double" w:sz="4" w:space="0" w:color="auto"/>
            </w:tcBorders>
          </w:tcPr>
          <w:p w14:paraId="39232EC3" w14:textId="77777777" w:rsidR="002B29DC" w:rsidRPr="00FD773D" w:rsidRDefault="002B29DC" w:rsidP="00451163">
            <w:pPr>
              <w:ind w:leftChars="50" w:left="100" w:rightChars="44" w:right="88"/>
              <w:rPr>
                <w:sz w:val="18"/>
              </w:rPr>
            </w:pPr>
            <w:r w:rsidRPr="00FD773D">
              <w:rPr>
                <w:sz w:val="18"/>
              </w:rPr>
              <w:t>Pointer to API Structure.</w:t>
            </w:r>
          </w:p>
          <w:p w14:paraId="15C5AFE1"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2554AFB1" w14:textId="77777777" w:rsidTr="00C33EF0">
        <w:trPr>
          <w:trHeight w:val="351"/>
          <w:jc w:val="center"/>
        </w:trPr>
        <w:tc>
          <w:tcPr>
            <w:tcW w:w="1453" w:type="dxa"/>
            <w:vMerge/>
            <w:tcBorders>
              <w:right w:val="double" w:sz="4" w:space="0" w:color="auto"/>
            </w:tcBorders>
          </w:tcPr>
          <w:p w14:paraId="7E0EA9AE" w14:textId="77777777" w:rsidR="002B29DC" w:rsidRPr="00FD773D" w:rsidRDefault="002B29DC" w:rsidP="00D15B83">
            <w:pPr>
              <w:rPr>
                <w:sz w:val="18"/>
                <w:szCs w:val="18"/>
              </w:rPr>
            </w:pPr>
          </w:p>
        </w:tc>
        <w:tc>
          <w:tcPr>
            <w:tcW w:w="8118" w:type="dxa"/>
            <w:gridSpan w:val="2"/>
            <w:tcBorders>
              <w:left w:val="double" w:sz="4" w:space="0" w:color="auto"/>
            </w:tcBorders>
          </w:tcPr>
          <w:p w14:paraId="139063E3" w14:textId="77777777" w:rsidR="002B29DC" w:rsidRPr="00FD773D" w:rsidRDefault="002B29DC" w:rsidP="00451163">
            <w:pPr>
              <w:ind w:leftChars="50" w:left="100" w:rightChars="44" w:right="88"/>
              <w:rPr>
                <w:sz w:val="18"/>
              </w:rPr>
            </w:pPr>
            <w:r w:rsidRPr="00FD773D">
              <w:rPr>
                <w:sz w:val="18"/>
              </w:rPr>
              <w:t>i_cmd</w:t>
            </w:r>
          </w:p>
        </w:tc>
      </w:tr>
      <w:tr w:rsidR="002B29DC" w:rsidRPr="00FD773D" w14:paraId="5DC28224" w14:textId="77777777" w:rsidTr="00C33EF0">
        <w:trPr>
          <w:trHeight w:val="640"/>
          <w:jc w:val="center"/>
        </w:trPr>
        <w:tc>
          <w:tcPr>
            <w:tcW w:w="1453" w:type="dxa"/>
            <w:vMerge/>
            <w:tcBorders>
              <w:right w:val="double" w:sz="4" w:space="0" w:color="auto"/>
            </w:tcBorders>
          </w:tcPr>
          <w:p w14:paraId="3CE4E3EE" w14:textId="77777777" w:rsidR="002B29DC" w:rsidRPr="00FD773D" w:rsidRDefault="002B29DC" w:rsidP="00D15B83">
            <w:pPr>
              <w:rPr>
                <w:sz w:val="18"/>
                <w:szCs w:val="18"/>
              </w:rPr>
            </w:pPr>
          </w:p>
        </w:tc>
        <w:tc>
          <w:tcPr>
            <w:tcW w:w="8118" w:type="dxa"/>
            <w:gridSpan w:val="2"/>
            <w:tcBorders>
              <w:left w:val="double" w:sz="4" w:space="0" w:color="auto"/>
            </w:tcBorders>
          </w:tcPr>
          <w:p w14:paraId="3408F801" w14:textId="77777777" w:rsidR="002B29DC" w:rsidRPr="00FD773D" w:rsidRDefault="002B29DC" w:rsidP="00D15B83">
            <w:pPr>
              <w:ind w:firstLineChars="100" w:firstLine="180"/>
              <w:rPr>
                <w:sz w:val="18"/>
                <w:szCs w:val="18"/>
              </w:rPr>
            </w:pPr>
            <w:r w:rsidRPr="00FD773D">
              <w:rPr>
                <w:sz w:val="18"/>
                <w:szCs w:val="18"/>
              </w:rPr>
              <w:t>XA_API_CMD_SET_CONFIG_PARAM</w:t>
            </w:r>
          </w:p>
          <w:p w14:paraId="571F1055" w14:textId="77777777" w:rsidR="002B29DC" w:rsidRPr="00FD773D" w:rsidRDefault="002B29DC" w:rsidP="00D15B83">
            <w:pPr>
              <w:ind w:firstLineChars="100" w:firstLine="180"/>
              <w:rPr>
                <w:sz w:val="18"/>
                <w:szCs w:val="18"/>
              </w:rPr>
            </w:pPr>
          </w:p>
        </w:tc>
      </w:tr>
      <w:tr w:rsidR="002B29DC" w:rsidRPr="00FD773D" w14:paraId="0BFBA769" w14:textId="77777777" w:rsidTr="00C33EF0">
        <w:trPr>
          <w:trHeight w:val="324"/>
          <w:jc w:val="center"/>
        </w:trPr>
        <w:tc>
          <w:tcPr>
            <w:tcW w:w="1453" w:type="dxa"/>
            <w:vMerge/>
            <w:tcBorders>
              <w:right w:val="double" w:sz="4" w:space="0" w:color="auto"/>
            </w:tcBorders>
          </w:tcPr>
          <w:p w14:paraId="0A078330" w14:textId="77777777" w:rsidR="002B29DC" w:rsidRPr="00FD773D" w:rsidRDefault="002B29DC" w:rsidP="00D15B83">
            <w:pPr>
              <w:rPr>
                <w:sz w:val="18"/>
                <w:szCs w:val="18"/>
              </w:rPr>
            </w:pPr>
          </w:p>
        </w:tc>
        <w:tc>
          <w:tcPr>
            <w:tcW w:w="8118" w:type="dxa"/>
            <w:gridSpan w:val="2"/>
            <w:tcBorders>
              <w:left w:val="double" w:sz="4" w:space="0" w:color="auto"/>
            </w:tcBorders>
          </w:tcPr>
          <w:p w14:paraId="5D406F53" w14:textId="77777777" w:rsidR="002B29DC" w:rsidRPr="00FD773D" w:rsidRDefault="002B29DC" w:rsidP="00451163">
            <w:pPr>
              <w:ind w:leftChars="50" w:left="100" w:rightChars="44" w:right="88"/>
              <w:rPr>
                <w:sz w:val="18"/>
              </w:rPr>
            </w:pPr>
            <w:r w:rsidRPr="00FD773D">
              <w:rPr>
                <w:sz w:val="18"/>
              </w:rPr>
              <w:t>i_idx</w:t>
            </w:r>
          </w:p>
        </w:tc>
      </w:tr>
      <w:tr w:rsidR="002B29DC" w:rsidRPr="00FD773D" w14:paraId="3C8748BF" w14:textId="77777777" w:rsidTr="00C33EF0">
        <w:trPr>
          <w:trHeight w:val="640"/>
          <w:jc w:val="center"/>
        </w:trPr>
        <w:tc>
          <w:tcPr>
            <w:tcW w:w="1453" w:type="dxa"/>
            <w:vMerge/>
            <w:tcBorders>
              <w:right w:val="double" w:sz="4" w:space="0" w:color="auto"/>
            </w:tcBorders>
          </w:tcPr>
          <w:p w14:paraId="50521BF8" w14:textId="77777777" w:rsidR="002B29DC" w:rsidRPr="00FD773D" w:rsidRDefault="002B29DC" w:rsidP="00D15B83">
            <w:pPr>
              <w:rPr>
                <w:sz w:val="18"/>
                <w:szCs w:val="18"/>
              </w:rPr>
            </w:pPr>
          </w:p>
        </w:tc>
        <w:tc>
          <w:tcPr>
            <w:tcW w:w="8118" w:type="dxa"/>
            <w:gridSpan w:val="2"/>
            <w:tcBorders>
              <w:left w:val="double" w:sz="4" w:space="0" w:color="auto"/>
            </w:tcBorders>
          </w:tcPr>
          <w:p w14:paraId="7907D51A" w14:textId="49C43339" w:rsidR="002B29DC" w:rsidRPr="00FD773D" w:rsidRDefault="00723E7D" w:rsidP="00D15B83">
            <w:pPr>
              <w:ind w:firstLineChars="100" w:firstLine="180"/>
              <w:rPr>
                <w:sz w:val="18"/>
                <w:szCs w:val="18"/>
              </w:rPr>
            </w:pPr>
            <w:r w:rsidRPr="00FD773D">
              <w:rPr>
                <w:sz w:val="18"/>
                <w:szCs w:val="18"/>
              </w:rPr>
              <w:t>XA_TDM_CAP_CONFIG_PARAM_CHANNEL_MODE</w:t>
            </w:r>
          </w:p>
        </w:tc>
      </w:tr>
      <w:tr w:rsidR="002B29DC" w:rsidRPr="00FD773D" w14:paraId="01747C6A" w14:textId="77777777" w:rsidTr="00C33EF0">
        <w:trPr>
          <w:trHeight w:val="338"/>
          <w:jc w:val="center"/>
        </w:trPr>
        <w:tc>
          <w:tcPr>
            <w:tcW w:w="1453" w:type="dxa"/>
            <w:vMerge/>
            <w:tcBorders>
              <w:right w:val="double" w:sz="4" w:space="0" w:color="auto"/>
            </w:tcBorders>
          </w:tcPr>
          <w:p w14:paraId="2CFE9C6F" w14:textId="77777777" w:rsidR="002B29DC" w:rsidRPr="00FD773D" w:rsidRDefault="002B29DC" w:rsidP="00D15B83">
            <w:pPr>
              <w:rPr>
                <w:sz w:val="18"/>
                <w:szCs w:val="18"/>
              </w:rPr>
            </w:pPr>
          </w:p>
        </w:tc>
        <w:tc>
          <w:tcPr>
            <w:tcW w:w="8118" w:type="dxa"/>
            <w:gridSpan w:val="2"/>
            <w:tcBorders>
              <w:left w:val="double" w:sz="4" w:space="0" w:color="auto"/>
            </w:tcBorders>
          </w:tcPr>
          <w:p w14:paraId="3EC40805" w14:textId="77777777" w:rsidR="002B29DC" w:rsidRPr="00FD773D" w:rsidRDefault="002B29DC" w:rsidP="00D15B83">
            <w:pPr>
              <w:rPr>
                <w:sz w:val="18"/>
                <w:szCs w:val="18"/>
              </w:rPr>
            </w:pPr>
            <w:r w:rsidRPr="00FD773D">
              <w:rPr>
                <w:sz w:val="18"/>
                <w:szCs w:val="18"/>
              </w:rPr>
              <w:t>pv_value</w:t>
            </w:r>
          </w:p>
        </w:tc>
      </w:tr>
      <w:tr w:rsidR="002B29DC" w:rsidRPr="00FD773D" w14:paraId="2B5F68FB" w14:textId="77777777" w:rsidTr="00C33EF0">
        <w:trPr>
          <w:trHeight w:val="640"/>
          <w:jc w:val="center"/>
        </w:trPr>
        <w:tc>
          <w:tcPr>
            <w:tcW w:w="1453" w:type="dxa"/>
            <w:vMerge/>
            <w:tcBorders>
              <w:right w:val="double" w:sz="4" w:space="0" w:color="auto"/>
            </w:tcBorders>
          </w:tcPr>
          <w:p w14:paraId="6CD5A4C1"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2DCA0CBC" w14:textId="77777777" w:rsidR="00723E7D" w:rsidRPr="00FD773D" w:rsidRDefault="00723E7D" w:rsidP="00723E7D">
            <w:pPr>
              <w:pStyle w:val="ReqText"/>
              <w:ind w:left="149"/>
            </w:pPr>
            <w:r w:rsidRPr="00FD773D">
              <w:t>Pointer to the TDM channels mode variable</w:t>
            </w:r>
          </w:p>
          <w:p w14:paraId="3B575852" w14:textId="39476E46" w:rsidR="00723E7D" w:rsidRPr="00FD773D" w:rsidRDefault="00723E7D" w:rsidP="00723E7D">
            <w:pPr>
              <w:pStyle w:val="ReqText"/>
              <w:tabs>
                <w:tab w:val="left" w:pos="3758"/>
              </w:tabs>
              <w:ind w:left="149" w:firstLine="180"/>
              <w:rPr>
                <w:sz w:val="18"/>
              </w:rPr>
            </w:pPr>
            <w:r w:rsidRPr="00FD773D">
              <w:rPr>
                <w:sz w:val="18"/>
              </w:rPr>
              <w:t>XA_TDM_CAP_CHANNEL_MODE_2X4</w:t>
            </w:r>
            <w:r w:rsidRPr="00FD773D">
              <w:rPr>
                <w:sz w:val="18"/>
              </w:rPr>
              <w:tab/>
              <w:t>: 4 stereo TDM data</w:t>
            </w:r>
          </w:p>
          <w:p w14:paraId="20E41B55" w14:textId="0BAD1E92" w:rsidR="00723E7D" w:rsidRPr="00FD773D" w:rsidRDefault="00723E7D" w:rsidP="00723E7D">
            <w:pPr>
              <w:pStyle w:val="ReqText"/>
              <w:tabs>
                <w:tab w:val="left" w:pos="3758"/>
              </w:tabs>
              <w:ind w:left="149" w:firstLine="180"/>
              <w:rPr>
                <w:sz w:val="18"/>
              </w:rPr>
            </w:pPr>
            <w:r w:rsidRPr="00FD773D">
              <w:rPr>
                <w:sz w:val="18"/>
              </w:rPr>
              <w:t>XA_TDM_CAP_CHANNEL_MODE_1X8</w:t>
            </w:r>
            <w:r w:rsidRPr="00FD773D">
              <w:rPr>
                <w:sz w:val="18"/>
              </w:rPr>
              <w:tab/>
              <w:t>: 1 eight-channel TDM data</w:t>
            </w:r>
          </w:p>
          <w:p w14:paraId="1A5973B9" w14:textId="4BAFCC6C" w:rsidR="00723E7D" w:rsidRPr="00FD773D" w:rsidRDefault="00723E7D" w:rsidP="00723E7D">
            <w:pPr>
              <w:pStyle w:val="ReqText"/>
              <w:tabs>
                <w:tab w:val="left" w:pos="3758"/>
              </w:tabs>
              <w:ind w:left="149" w:firstLine="180"/>
              <w:rPr>
                <w:sz w:val="18"/>
              </w:rPr>
            </w:pPr>
            <w:r w:rsidRPr="00FD773D">
              <w:rPr>
                <w:sz w:val="18"/>
              </w:rPr>
              <w:t>XA_TDM_CAP_CHANNEL_MODE_2X3</w:t>
            </w:r>
            <w:r w:rsidRPr="00FD773D">
              <w:rPr>
                <w:sz w:val="18"/>
              </w:rPr>
              <w:tab/>
              <w:t>: 3 stereo TDM data</w:t>
            </w:r>
          </w:p>
          <w:p w14:paraId="74B94CEE" w14:textId="1BE0563E" w:rsidR="00723E7D" w:rsidRPr="00FD773D" w:rsidRDefault="00723E7D" w:rsidP="00723E7D">
            <w:pPr>
              <w:pStyle w:val="ReqText"/>
              <w:tabs>
                <w:tab w:val="left" w:pos="3758"/>
              </w:tabs>
              <w:ind w:left="149" w:firstLine="180"/>
              <w:rPr>
                <w:sz w:val="18"/>
              </w:rPr>
            </w:pPr>
            <w:r w:rsidRPr="00FD773D">
              <w:rPr>
                <w:sz w:val="18"/>
              </w:rPr>
              <w:t>XA_TDM_CAP_CHANNEL_MODE_1X6</w:t>
            </w:r>
            <w:r w:rsidRPr="00FD773D">
              <w:rPr>
                <w:sz w:val="18"/>
              </w:rPr>
              <w:tab/>
              <w:t>: 1 six-channel TDM data</w:t>
            </w:r>
          </w:p>
          <w:p w14:paraId="3959214D" w14:textId="77777777" w:rsidR="002B29DC" w:rsidRPr="00FD773D" w:rsidRDefault="002B29DC" w:rsidP="002E2600">
            <w:pPr>
              <w:pStyle w:val="ReqText"/>
              <w:ind w:left="149"/>
            </w:pPr>
          </w:p>
        </w:tc>
      </w:tr>
      <w:tr w:rsidR="009C5D5B" w:rsidRPr="00FD773D" w14:paraId="3DA1BBBB" w14:textId="77777777" w:rsidTr="00723E7D">
        <w:trPr>
          <w:trHeight w:val="395"/>
          <w:jc w:val="center"/>
        </w:trPr>
        <w:tc>
          <w:tcPr>
            <w:tcW w:w="1453" w:type="dxa"/>
            <w:vMerge w:val="restart"/>
            <w:tcBorders>
              <w:right w:val="double" w:sz="4" w:space="0" w:color="auto"/>
            </w:tcBorders>
          </w:tcPr>
          <w:p w14:paraId="064B2F24" w14:textId="77777777" w:rsidR="009C5D5B" w:rsidRPr="00FD773D" w:rsidRDefault="009C5D5B" w:rsidP="00D15B83">
            <w:pPr>
              <w:rPr>
                <w:sz w:val="18"/>
                <w:szCs w:val="18"/>
              </w:rPr>
            </w:pPr>
            <w:r w:rsidRPr="00FD773D">
              <w:rPr>
                <w:sz w:val="18"/>
                <w:szCs w:val="18"/>
              </w:rPr>
              <w:t>Return value</w:t>
            </w:r>
          </w:p>
        </w:tc>
        <w:tc>
          <w:tcPr>
            <w:tcW w:w="4777" w:type="dxa"/>
            <w:tcBorders>
              <w:left w:val="double" w:sz="4" w:space="0" w:color="auto"/>
              <w:right w:val="single" w:sz="4" w:space="0" w:color="auto"/>
            </w:tcBorders>
          </w:tcPr>
          <w:p w14:paraId="0D5C3646" w14:textId="77777777" w:rsidR="009C5D5B" w:rsidRPr="00FD773D" w:rsidRDefault="009C5D5B" w:rsidP="00D15B83">
            <w:pPr>
              <w:rPr>
                <w:sz w:val="18"/>
                <w:szCs w:val="18"/>
              </w:rPr>
            </w:pPr>
            <w:r w:rsidRPr="00FD773D">
              <w:rPr>
                <w:sz w:val="18"/>
                <w:szCs w:val="18"/>
              </w:rPr>
              <w:t>XA_NO_ERROR</w:t>
            </w:r>
          </w:p>
        </w:tc>
        <w:tc>
          <w:tcPr>
            <w:tcW w:w="3341" w:type="dxa"/>
            <w:tcBorders>
              <w:left w:val="single" w:sz="4" w:space="0" w:color="auto"/>
            </w:tcBorders>
          </w:tcPr>
          <w:p w14:paraId="259AC5C4" w14:textId="77777777" w:rsidR="009C5D5B" w:rsidRPr="00FD773D" w:rsidRDefault="009C5D5B" w:rsidP="00D15B83">
            <w:pPr>
              <w:rPr>
                <w:sz w:val="18"/>
                <w:szCs w:val="18"/>
              </w:rPr>
            </w:pPr>
            <w:r w:rsidRPr="00FD773D">
              <w:rPr>
                <w:sz w:val="18"/>
                <w:szCs w:val="18"/>
              </w:rPr>
              <w:t>Normally ends.</w:t>
            </w:r>
          </w:p>
        </w:tc>
      </w:tr>
      <w:tr w:rsidR="009C5D5B" w:rsidRPr="00FD773D" w14:paraId="66940AAA" w14:textId="77777777" w:rsidTr="00723E7D">
        <w:trPr>
          <w:trHeight w:val="350"/>
          <w:jc w:val="center"/>
        </w:trPr>
        <w:tc>
          <w:tcPr>
            <w:tcW w:w="1453" w:type="dxa"/>
            <w:vMerge/>
            <w:tcBorders>
              <w:right w:val="double" w:sz="4" w:space="0" w:color="auto"/>
            </w:tcBorders>
          </w:tcPr>
          <w:p w14:paraId="00ABD260" w14:textId="77777777" w:rsidR="009C5D5B" w:rsidRPr="00FD773D" w:rsidRDefault="009C5D5B" w:rsidP="00D15B83">
            <w:pPr>
              <w:rPr>
                <w:sz w:val="18"/>
                <w:szCs w:val="18"/>
              </w:rPr>
            </w:pPr>
          </w:p>
        </w:tc>
        <w:tc>
          <w:tcPr>
            <w:tcW w:w="4777" w:type="dxa"/>
            <w:tcBorders>
              <w:left w:val="double" w:sz="4" w:space="0" w:color="auto"/>
              <w:right w:val="single" w:sz="4" w:space="0" w:color="auto"/>
            </w:tcBorders>
          </w:tcPr>
          <w:p w14:paraId="5AB24D65" w14:textId="77777777" w:rsidR="009C5D5B" w:rsidRPr="00FD773D" w:rsidRDefault="009C5D5B" w:rsidP="00D15B83">
            <w:pPr>
              <w:rPr>
                <w:sz w:val="18"/>
                <w:szCs w:val="18"/>
              </w:rPr>
            </w:pPr>
            <w:r w:rsidRPr="00FD773D">
              <w:rPr>
                <w:sz w:val="18"/>
                <w:szCs w:val="18"/>
              </w:rPr>
              <w:t>XA_API_FATAL_MEM_ALLOC</w:t>
            </w:r>
          </w:p>
        </w:tc>
        <w:tc>
          <w:tcPr>
            <w:tcW w:w="3341" w:type="dxa"/>
            <w:tcBorders>
              <w:left w:val="single" w:sz="4" w:space="0" w:color="auto"/>
            </w:tcBorders>
          </w:tcPr>
          <w:p w14:paraId="054FEF17" w14:textId="77777777" w:rsidR="009C5D5B" w:rsidRPr="00FD773D" w:rsidRDefault="009C5D5B" w:rsidP="00D15B83">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9C5D5B" w:rsidRPr="00FD773D" w14:paraId="0EE86191" w14:textId="77777777" w:rsidTr="00723E7D">
        <w:trPr>
          <w:trHeight w:val="350"/>
          <w:jc w:val="center"/>
        </w:trPr>
        <w:tc>
          <w:tcPr>
            <w:tcW w:w="1453" w:type="dxa"/>
            <w:vMerge/>
            <w:tcBorders>
              <w:right w:val="double" w:sz="4" w:space="0" w:color="auto"/>
            </w:tcBorders>
          </w:tcPr>
          <w:p w14:paraId="5869F645" w14:textId="77777777" w:rsidR="009C5D5B" w:rsidRPr="00FD773D" w:rsidRDefault="009C5D5B" w:rsidP="00D15B83">
            <w:pPr>
              <w:rPr>
                <w:sz w:val="18"/>
                <w:szCs w:val="18"/>
              </w:rPr>
            </w:pPr>
          </w:p>
        </w:tc>
        <w:tc>
          <w:tcPr>
            <w:tcW w:w="4777" w:type="dxa"/>
            <w:tcBorders>
              <w:left w:val="double" w:sz="4" w:space="0" w:color="auto"/>
              <w:right w:val="single" w:sz="4" w:space="0" w:color="auto"/>
            </w:tcBorders>
          </w:tcPr>
          <w:p w14:paraId="74199F16" w14:textId="77777777" w:rsidR="009C5D5B" w:rsidRPr="00FD773D" w:rsidRDefault="009C5D5B" w:rsidP="00D15B83">
            <w:pPr>
              <w:rPr>
                <w:sz w:val="18"/>
                <w:szCs w:val="18"/>
              </w:rPr>
            </w:pPr>
            <w:r w:rsidRPr="00FD773D">
              <w:rPr>
                <w:sz w:val="18"/>
                <w:szCs w:val="18"/>
              </w:rPr>
              <w:t>XA_API_FATAL_MEM_ALIGN</w:t>
            </w:r>
          </w:p>
        </w:tc>
        <w:tc>
          <w:tcPr>
            <w:tcW w:w="3341" w:type="dxa"/>
            <w:tcBorders>
              <w:left w:val="single" w:sz="4" w:space="0" w:color="auto"/>
            </w:tcBorders>
          </w:tcPr>
          <w:p w14:paraId="15F91006" w14:textId="77777777" w:rsidR="009C5D5B" w:rsidRPr="00FD773D" w:rsidRDefault="009C5D5B" w:rsidP="00D15B83">
            <w:pPr>
              <w:rPr>
                <w:sz w:val="18"/>
                <w:szCs w:val="18"/>
                <w:lang w:eastAsia="x-none"/>
              </w:rPr>
            </w:pPr>
            <w:r w:rsidRPr="00FD773D">
              <w:rPr>
                <w:sz w:val="18"/>
                <w:szCs w:val="18"/>
                <w:lang w:eastAsia="x-none"/>
              </w:rPr>
              <w:t>p_xa_module_obj is not aligned to 4 bytes.</w:t>
            </w:r>
          </w:p>
        </w:tc>
      </w:tr>
      <w:tr w:rsidR="009C5D5B" w:rsidRPr="00FD773D" w14:paraId="4BBA4D01" w14:textId="77777777" w:rsidTr="00723E7D">
        <w:trPr>
          <w:trHeight w:val="350"/>
          <w:jc w:val="center"/>
        </w:trPr>
        <w:tc>
          <w:tcPr>
            <w:tcW w:w="1453" w:type="dxa"/>
            <w:vMerge/>
            <w:tcBorders>
              <w:right w:val="double" w:sz="4" w:space="0" w:color="auto"/>
            </w:tcBorders>
          </w:tcPr>
          <w:p w14:paraId="03F3B1AD" w14:textId="77777777" w:rsidR="009C5D5B" w:rsidRPr="00FD773D" w:rsidRDefault="009C5D5B" w:rsidP="00D15B83">
            <w:pPr>
              <w:rPr>
                <w:sz w:val="18"/>
                <w:szCs w:val="18"/>
              </w:rPr>
            </w:pPr>
          </w:p>
        </w:tc>
        <w:tc>
          <w:tcPr>
            <w:tcW w:w="4777" w:type="dxa"/>
            <w:tcBorders>
              <w:left w:val="double" w:sz="4" w:space="0" w:color="auto"/>
              <w:right w:val="single" w:sz="4" w:space="0" w:color="auto"/>
            </w:tcBorders>
          </w:tcPr>
          <w:p w14:paraId="36F3DD97" w14:textId="0859370F" w:rsidR="009C5D5B" w:rsidRPr="00FD773D" w:rsidRDefault="009C5D5B" w:rsidP="00A363AC">
            <w:pPr>
              <w:rPr>
                <w:sz w:val="18"/>
                <w:szCs w:val="18"/>
              </w:rPr>
            </w:pPr>
            <w:r w:rsidRPr="00FD773D">
              <w:rPr>
                <w:sz w:val="18"/>
                <w:szCs w:val="18"/>
              </w:rPr>
              <w:t>XA_</w:t>
            </w:r>
            <w:r w:rsidR="00723E7D" w:rsidRPr="00FD773D">
              <w:rPr>
                <w:sz w:val="18"/>
                <w:szCs w:val="18"/>
              </w:rPr>
              <w:t>TDM_</w:t>
            </w:r>
            <w:r w:rsidRPr="00FD773D">
              <w:rPr>
                <w:sz w:val="18"/>
                <w:szCs w:val="18"/>
              </w:rPr>
              <w:t>CAP_CONFIG_FATAL_STATE</w:t>
            </w:r>
          </w:p>
        </w:tc>
        <w:tc>
          <w:tcPr>
            <w:tcW w:w="3341" w:type="dxa"/>
            <w:tcBorders>
              <w:left w:val="single" w:sz="4" w:space="0" w:color="auto"/>
            </w:tcBorders>
          </w:tcPr>
          <w:p w14:paraId="4488B5FC" w14:textId="3A8B77CD" w:rsidR="009C5D5B" w:rsidRPr="00FD773D" w:rsidRDefault="009C5D5B" w:rsidP="00D15B83">
            <w:pPr>
              <w:rPr>
                <w:sz w:val="18"/>
                <w:szCs w:val="18"/>
                <w:lang w:eastAsia="x-none"/>
              </w:rPr>
            </w:pPr>
            <w:r w:rsidRPr="00FD773D">
              <w:rPr>
                <w:sz w:val="18"/>
                <w:szCs w:val="18"/>
                <w:lang w:eastAsia="x-none"/>
              </w:rPr>
              <w:t>Incorrect sequence call (i.e. call before pre-configuration step</w:t>
            </w:r>
            <w:r w:rsidR="00C02DA0" w:rsidRPr="00FD773D">
              <w:rPr>
                <w:sz w:val="18"/>
                <w:szCs w:val="18"/>
                <w:lang w:eastAsia="x-none"/>
              </w:rPr>
              <w:t xml:space="preserve"> or call after post-configuration step</w:t>
            </w:r>
            <w:r w:rsidRPr="00FD773D">
              <w:rPr>
                <w:sz w:val="18"/>
                <w:szCs w:val="18"/>
                <w:lang w:eastAsia="x-none"/>
              </w:rPr>
              <w:t>)</w:t>
            </w:r>
          </w:p>
        </w:tc>
      </w:tr>
      <w:tr w:rsidR="009C5D5B" w:rsidRPr="00FD773D" w14:paraId="339204EB" w14:textId="77777777" w:rsidTr="00723E7D">
        <w:trPr>
          <w:trHeight w:val="350"/>
          <w:jc w:val="center"/>
        </w:trPr>
        <w:tc>
          <w:tcPr>
            <w:tcW w:w="1453" w:type="dxa"/>
            <w:vMerge/>
            <w:tcBorders>
              <w:right w:val="double" w:sz="4" w:space="0" w:color="auto"/>
            </w:tcBorders>
          </w:tcPr>
          <w:p w14:paraId="4528EBA4" w14:textId="77777777" w:rsidR="009C5D5B" w:rsidRPr="00FD773D" w:rsidRDefault="009C5D5B" w:rsidP="00D15B83">
            <w:pPr>
              <w:rPr>
                <w:sz w:val="18"/>
                <w:szCs w:val="18"/>
              </w:rPr>
            </w:pPr>
          </w:p>
        </w:tc>
        <w:tc>
          <w:tcPr>
            <w:tcW w:w="4777" w:type="dxa"/>
            <w:tcBorders>
              <w:left w:val="double" w:sz="4" w:space="0" w:color="auto"/>
              <w:right w:val="single" w:sz="4" w:space="0" w:color="auto"/>
            </w:tcBorders>
          </w:tcPr>
          <w:p w14:paraId="4DE4C8F8" w14:textId="0D8DA8D2" w:rsidR="009C5D5B" w:rsidRPr="00FD773D" w:rsidRDefault="009C5D5B" w:rsidP="00723E7D">
            <w:pPr>
              <w:rPr>
                <w:sz w:val="18"/>
                <w:szCs w:val="18"/>
              </w:rPr>
            </w:pPr>
            <w:r w:rsidRPr="00FD773D">
              <w:rPr>
                <w:sz w:val="18"/>
                <w:szCs w:val="18"/>
              </w:rPr>
              <w:t>XA_</w:t>
            </w:r>
            <w:r w:rsidR="00723E7D" w:rsidRPr="00FD773D">
              <w:rPr>
                <w:sz w:val="18"/>
                <w:szCs w:val="18"/>
              </w:rPr>
              <w:t>TDM_</w:t>
            </w:r>
            <w:r w:rsidRPr="00FD773D">
              <w:rPr>
                <w:sz w:val="18"/>
                <w:szCs w:val="18"/>
              </w:rPr>
              <w:t>CAP_CONFIG_FATAL_CHANNEL</w:t>
            </w:r>
            <w:r w:rsidR="00723E7D" w:rsidRPr="00FD773D">
              <w:rPr>
                <w:sz w:val="18"/>
                <w:szCs w:val="18"/>
              </w:rPr>
              <w:t>_MODE</w:t>
            </w:r>
          </w:p>
        </w:tc>
        <w:tc>
          <w:tcPr>
            <w:tcW w:w="3341" w:type="dxa"/>
            <w:tcBorders>
              <w:left w:val="single" w:sz="4" w:space="0" w:color="auto"/>
            </w:tcBorders>
          </w:tcPr>
          <w:p w14:paraId="5CFEBC7E" w14:textId="3BF6583E" w:rsidR="009C5D5B" w:rsidRPr="00FD773D" w:rsidRDefault="00723E7D" w:rsidP="00D15B83">
            <w:pPr>
              <w:rPr>
                <w:sz w:val="18"/>
                <w:szCs w:val="18"/>
                <w:lang w:eastAsia="x-none"/>
              </w:rPr>
            </w:pPr>
            <w:r w:rsidRPr="00FD773D">
              <w:rPr>
                <w:sz w:val="18"/>
                <w:szCs w:val="18"/>
                <w:lang w:eastAsia="x-none"/>
              </w:rPr>
              <w:t>Invalid TDM format</w:t>
            </w:r>
          </w:p>
        </w:tc>
      </w:tr>
      <w:tr w:rsidR="002B29DC" w:rsidRPr="00FD773D" w14:paraId="19A5C25F" w14:textId="77777777" w:rsidTr="00C33EF0">
        <w:trPr>
          <w:jc w:val="center"/>
        </w:trPr>
        <w:tc>
          <w:tcPr>
            <w:tcW w:w="1453" w:type="dxa"/>
            <w:tcBorders>
              <w:right w:val="double" w:sz="4" w:space="0" w:color="auto"/>
            </w:tcBorders>
          </w:tcPr>
          <w:p w14:paraId="03D3685E" w14:textId="77777777" w:rsidR="002B29DC" w:rsidRPr="00FD773D" w:rsidRDefault="002B29DC" w:rsidP="00D15B83">
            <w:pPr>
              <w:rPr>
                <w:sz w:val="18"/>
                <w:szCs w:val="18"/>
              </w:rPr>
            </w:pPr>
            <w:r w:rsidRPr="00FD773D">
              <w:rPr>
                <w:sz w:val="18"/>
                <w:szCs w:val="18"/>
              </w:rPr>
              <w:t>Restrictions</w:t>
            </w:r>
          </w:p>
        </w:tc>
        <w:tc>
          <w:tcPr>
            <w:tcW w:w="8118" w:type="dxa"/>
            <w:gridSpan w:val="2"/>
            <w:tcBorders>
              <w:left w:val="double" w:sz="4" w:space="0" w:color="auto"/>
            </w:tcBorders>
          </w:tcPr>
          <w:p w14:paraId="60578C14" w14:textId="599920DC" w:rsidR="002B29DC" w:rsidRPr="00FD773D" w:rsidRDefault="00723E7D" w:rsidP="00D15B83">
            <w:pPr>
              <w:rPr>
                <w:sz w:val="18"/>
                <w:szCs w:val="18"/>
              </w:rPr>
            </w:pPr>
            <w:r w:rsidRPr="00FD773D">
              <w:rPr>
                <w:sz w:val="18"/>
                <w:szCs w:val="18"/>
              </w:rPr>
              <w:t>-</w:t>
            </w:r>
          </w:p>
        </w:tc>
      </w:tr>
    </w:tbl>
    <w:p w14:paraId="60B47FE0" w14:textId="4F0B8824" w:rsidR="00FC6FA0" w:rsidRDefault="00FC6FA0" w:rsidP="00FC6FA0">
      <w:pPr>
        <w:pStyle w:val="ReqID"/>
      </w:pPr>
      <w:r>
        <w:t>FD_PLG_TDM_031</w:t>
      </w:r>
    </w:p>
    <w:p w14:paraId="7BE18B46" w14:textId="2BE8DB8C" w:rsidR="00C33EF0" w:rsidRDefault="00396DE2" w:rsidP="00792D48">
      <w:pPr>
        <w:pStyle w:val="RefIDs"/>
      </w:pPr>
      <w:r>
        <w:t>[Covers: RD_014</w:t>
      </w:r>
      <w:r w:rsidRPr="00FD773D">
        <w:t>]</w:t>
      </w:r>
    </w:p>
    <w:p w14:paraId="1F3B4F9F" w14:textId="77777777" w:rsidR="00396DE2" w:rsidRPr="00396DE2" w:rsidRDefault="00396DE2" w:rsidP="00396DE2">
      <w:pPr>
        <w:rPr>
          <w:lang w:val="en-GB"/>
        </w:rPr>
      </w:pPr>
    </w:p>
    <w:p w14:paraId="16A8F3B8" w14:textId="77777777" w:rsidR="00C33EF0" w:rsidRPr="00FD773D" w:rsidRDefault="00C33EF0" w:rsidP="00C33EF0">
      <w:r w:rsidRPr="00FD773D">
        <w:t>Example</w:t>
      </w:r>
    </w:p>
    <w:p w14:paraId="6A9A93E9" w14:textId="096DA577" w:rsidR="00C33EF0" w:rsidRPr="00FD773D" w:rsidRDefault="00C33EF0" w:rsidP="00C33EF0">
      <w:r w:rsidRPr="00FD773D">
        <w:t>WORD32 ch;</w:t>
      </w:r>
    </w:p>
    <w:p w14:paraId="47294915" w14:textId="77777777" w:rsidR="00C33EF0" w:rsidRPr="00FD773D" w:rsidRDefault="00C33EF0" w:rsidP="00C33EF0">
      <w:pPr>
        <w:widowControl/>
        <w:autoSpaceDE/>
        <w:autoSpaceDN/>
        <w:adjustRightInd/>
        <w:snapToGrid/>
        <w:jc w:val="left"/>
      </w:pPr>
      <w:r w:rsidRPr="00FD773D">
        <w:t>res = (*api_func)(api_obj,</w:t>
      </w:r>
    </w:p>
    <w:p w14:paraId="15E572A3" w14:textId="77777777" w:rsidR="00C33EF0" w:rsidRPr="00FD773D" w:rsidRDefault="00C33EF0" w:rsidP="00C33EF0">
      <w:pPr>
        <w:widowControl/>
        <w:autoSpaceDE/>
        <w:autoSpaceDN/>
        <w:adjustRightInd/>
        <w:snapToGrid/>
        <w:jc w:val="left"/>
      </w:pPr>
      <w:r w:rsidRPr="00FD773D">
        <w:tab/>
      </w:r>
      <w:r w:rsidRPr="00FD773D">
        <w:tab/>
        <w:t xml:space="preserve">  XA_API_CMD_SET_CONFIG_PARAM,</w:t>
      </w:r>
    </w:p>
    <w:p w14:paraId="1E6BA00C" w14:textId="7A096441" w:rsidR="00C33EF0" w:rsidRPr="00FD773D" w:rsidRDefault="00C33EF0" w:rsidP="00C33EF0">
      <w:pPr>
        <w:widowControl/>
        <w:autoSpaceDE/>
        <w:autoSpaceDN/>
        <w:adjustRightInd/>
        <w:snapToGrid/>
        <w:jc w:val="left"/>
      </w:pPr>
      <w:r w:rsidRPr="00FD773D">
        <w:tab/>
      </w:r>
      <w:r w:rsidRPr="00FD773D">
        <w:tab/>
        <w:t xml:space="preserve">  </w:t>
      </w:r>
      <w:r w:rsidR="00723E7D" w:rsidRPr="00FD773D">
        <w:t>XA_TDM_CAP_CONFIG_PARAM_CHANNEL_MODE</w:t>
      </w:r>
      <w:r w:rsidRPr="00FD773D">
        <w:t>,</w:t>
      </w:r>
    </w:p>
    <w:p w14:paraId="21E7B51E" w14:textId="6FA7472F" w:rsidR="00C33EF0" w:rsidRPr="00FD773D" w:rsidRDefault="00C33EF0" w:rsidP="00C33EF0">
      <w:pPr>
        <w:widowControl/>
        <w:autoSpaceDE/>
        <w:autoSpaceDN/>
        <w:adjustRightInd/>
        <w:snapToGrid/>
        <w:jc w:val="left"/>
      </w:pPr>
      <w:r w:rsidRPr="00FD773D">
        <w:tab/>
      </w:r>
      <w:r w:rsidRPr="00FD773D">
        <w:tab/>
        <w:t xml:space="preserve">  &amp;ch);</w:t>
      </w:r>
    </w:p>
    <w:p w14:paraId="511C01AF" w14:textId="77777777" w:rsidR="00C33EF0" w:rsidRPr="00FD773D" w:rsidRDefault="00C33EF0" w:rsidP="00C33EF0"/>
    <w:p w14:paraId="0A8FEF0E" w14:textId="77777777" w:rsidR="002B29DC" w:rsidRPr="00FD773D" w:rsidRDefault="002B29DC" w:rsidP="00E96864">
      <w:r w:rsidRPr="00FD773D">
        <w:br w:type="page"/>
      </w:r>
    </w:p>
    <w:p w14:paraId="3209D17D" w14:textId="77777777" w:rsidR="003F6E95" w:rsidRPr="00FD773D"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4590"/>
        <w:gridCol w:w="3451"/>
      </w:tblGrid>
      <w:tr w:rsidR="002B29DC" w:rsidRPr="00FD773D" w14:paraId="5DC1ED02" w14:textId="77777777" w:rsidTr="00723E7D">
        <w:trPr>
          <w:trHeight w:val="354"/>
          <w:jc w:val="center"/>
        </w:trPr>
        <w:tc>
          <w:tcPr>
            <w:tcW w:w="1530" w:type="dxa"/>
            <w:tcBorders>
              <w:bottom w:val="single" w:sz="4" w:space="0" w:color="auto"/>
              <w:right w:val="double" w:sz="4" w:space="0" w:color="auto"/>
            </w:tcBorders>
          </w:tcPr>
          <w:p w14:paraId="4ED2B571" w14:textId="77777777" w:rsidR="002B29DC" w:rsidRPr="00FD773D" w:rsidRDefault="002B29DC" w:rsidP="00D15B83">
            <w:pPr>
              <w:rPr>
                <w:sz w:val="18"/>
                <w:szCs w:val="18"/>
              </w:rPr>
            </w:pPr>
            <w:r w:rsidRPr="00FD773D">
              <w:rPr>
                <w:sz w:val="18"/>
                <w:szCs w:val="18"/>
              </w:rPr>
              <w:t>Subcommand</w:t>
            </w:r>
          </w:p>
        </w:tc>
        <w:tc>
          <w:tcPr>
            <w:tcW w:w="8041" w:type="dxa"/>
            <w:gridSpan w:val="2"/>
            <w:tcBorders>
              <w:left w:val="double" w:sz="4" w:space="0" w:color="auto"/>
              <w:bottom w:val="single" w:sz="4" w:space="0" w:color="auto"/>
            </w:tcBorders>
          </w:tcPr>
          <w:p w14:paraId="0487833A" w14:textId="68D275EE" w:rsidR="002B29DC" w:rsidRPr="00FD773D" w:rsidRDefault="00723E7D" w:rsidP="00F84552">
            <w:pPr>
              <w:pStyle w:val="ReqSect"/>
            </w:pPr>
            <w:r w:rsidRPr="00FD773D">
              <w:t>XA_TDM_CAP_CONFIG_PARAM_IN_SAMPLE_RATE</w:t>
            </w:r>
          </w:p>
        </w:tc>
      </w:tr>
      <w:tr w:rsidR="002B29DC" w:rsidRPr="00FD773D" w14:paraId="1C0BBE13" w14:textId="77777777" w:rsidTr="00723E7D">
        <w:trPr>
          <w:trHeight w:val="354"/>
          <w:jc w:val="center"/>
        </w:trPr>
        <w:tc>
          <w:tcPr>
            <w:tcW w:w="1530" w:type="dxa"/>
            <w:tcBorders>
              <w:top w:val="single" w:sz="4" w:space="0" w:color="auto"/>
              <w:right w:val="double" w:sz="4" w:space="0" w:color="auto"/>
            </w:tcBorders>
          </w:tcPr>
          <w:p w14:paraId="73AE549E" w14:textId="77777777" w:rsidR="002B29DC" w:rsidRPr="00FD773D" w:rsidRDefault="002B29DC" w:rsidP="00D15B83">
            <w:pPr>
              <w:rPr>
                <w:sz w:val="18"/>
                <w:szCs w:val="18"/>
              </w:rPr>
            </w:pPr>
            <w:r w:rsidRPr="00FD773D">
              <w:rPr>
                <w:sz w:val="18"/>
                <w:szCs w:val="18"/>
              </w:rPr>
              <w:t>Description</w:t>
            </w:r>
          </w:p>
        </w:tc>
        <w:tc>
          <w:tcPr>
            <w:tcW w:w="8041" w:type="dxa"/>
            <w:gridSpan w:val="2"/>
            <w:tcBorders>
              <w:top w:val="single" w:sz="4" w:space="0" w:color="auto"/>
              <w:left w:val="double" w:sz="4" w:space="0" w:color="auto"/>
            </w:tcBorders>
          </w:tcPr>
          <w:p w14:paraId="01F12B03" w14:textId="332C4091" w:rsidR="000C67A2" w:rsidRPr="00FD773D" w:rsidRDefault="000C67A2" w:rsidP="00EA70BD">
            <w:pPr>
              <w:rPr>
                <w:sz w:val="18"/>
                <w:szCs w:val="18"/>
              </w:rPr>
            </w:pPr>
            <w:r w:rsidRPr="00FD773D">
              <w:rPr>
                <w:sz w:val="18"/>
                <w:szCs w:val="18"/>
              </w:rPr>
              <w:t xml:space="preserve">Set </w:t>
            </w:r>
            <w:r w:rsidR="006E2F23" w:rsidRPr="00FD773D">
              <w:rPr>
                <w:sz w:val="18"/>
                <w:szCs w:val="18"/>
              </w:rPr>
              <w:t>input</w:t>
            </w:r>
            <w:r w:rsidRPr="00FD773D">
              <w:rPr>
                <w:sz w:val="18"/>
                <w:szCs w:val="18"/>
              </w:rPr>
              <w:t xml:space="preserve"> sample rate in Sampling Rate Converter (SRC) of Sampling Rate Converter Unit (SCU). If </w:t>
            </w:r>
            <w:r w:rsidR="00EA70BD" w:rsidRPr="00FD773D">
              <w:rPr>
                <w:sz w:val="18"/>
                <w:szCs w:val="18"/>
              </w:rPr>
              <w:t>this setting is valid and non-zero value</w:t>
            </w:r>
            <w:r w:rsidRPr="00FD773D">
              <w:rPr>
                <w:sz w:val="18"/>
                <w:szCs w:val="18"/>
              </w:rPr>
              <w:t>, SRC connection will be enabled even without setting connection device path. And the connection will automatically use the available Audio-DMAC channel.</w:t>
            </w:r>
            <w:r w:rsidR="006E2F23" w:rsidRPr="00FD773D">
              <w:rPr>
                <w:sz w:val="18"/>
                <w:szCs w:val="18"/>
              </w:rPr>
              <w:t xml:space="preserve"> If this setting is zero, SRC module will not be used.</w:t>
            </w:r>
          </w:p>
        </w:tc>
      </w:tr>
      <w:tr w:rsidR="002B29DC" w:rsidRPr="00FD773D" w14:paraId="70E78373" w14:textId="77777777" w:rsidTr="00723E7D">
        <w:trPr>
          <w:trHeight w:val="331"/>
          <w:jc w:val="center"/>
        </w:trPr>
        <w:tc>
          <w:tcPr>
            <w:tcW w:w="1530" w:type="dxa"/>
            <w:vMerge w:val="restart"/>
            <w:tcBorders>
              <w:right w:val="double" w:sz="4" w:space="0" w:color="auto"/>
            </w:tcBorders>
          </w:tcPr>
          <w:p w14:paraId="0987AA49" w14:textId="77777777" w:rsidR="002B29DC" w:rsidRPr="00FD773D" w:rsidRDefault="002B29DC" w:rsidP="00D15B83">
            <w:pPr>
              <w:rPr>
                <w:sz w:val="18"/>
                <w:szCs w:val="18"/>
              </w:rPr>
            </w:pPr>
            <w:r w:rsidRPr="00FD773D">
              <w:rPr>
                <w:sz w:val="18"/>
                <w:szCs w:val="18"/>
              </w:rPr>
              <w:t>Arguments</w:t>
            </w:r>
          </w:p>
        </w:tc>
        <w:tc>
          <w:tcPr>
            <w:tcW w:w="8041" w:type="dxa"/>
            <w:gridSpan w:val="2"/>
            <w:tcBorders>
              <w:left w:val="double" w:sz="4" w:space="0" w:color="auto"/>
            </w:tcBorders>
          </w:tcPr>
          <w:p w14:paraId="349C72A9"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277184EC" w14:textId="77777777" w:rsidTr="00723E7D">
        <w:trPr>
          <w:trHeight w:val="640"/>
          <w:jc w:val="center"/>
        </w:trPr>
        <w:tc>
          <w:tcPr>
            <w:tcW w:w="1530" w:type="dxa"/>
            <w:vMerge/>
            <w:tcBorders>
              <w:right w:val="double" w:sz="4" w:space="0" w:color="auto"/>
            </w:tcBorders>
          </w:tcPr>
          <w:p w14:paraId="7CAACC9B" w14:textId="77777777" w:rsidR="002B29DC" w:rsidRPr="00FD773D" w:rsidRDefault="002B29DC" w:rsidP="00D15B83">
            <w:pPr>
              <w:rPr>
                <w:sz w:val="18"/>
                <w:szCs w:val="18"/>
              </w:rPr>
            </w:pPr>
          </w:p>
        </w:tc>
        <w:tc>
          <w:tcPr>
            <w:tcW w:w="8041" w:type="dxa"/>
            <w:gridSpan w:val="2"/>
            <w:tcBorders>
              <w:left w:val="double" w:sz="4" w:space="0" w:color="auto"/>
            </w:tcBorders>
          </w:tcPr>
          <w:p w14:paraId="3F786400"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08A11A10"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7DDE22CF" w14:textId="77777777" w:rsidTr="00723E7D">
        <w:trPr>
          <w:trHeight w:val="351"/>
          <w:jc w:val="center"/>
        </w:trPr>
        <w:tc>
          <w:tcPr>
            <w:tcW w:w="1530" w:type="dxa"/>
            <w:vMerge/>
            <w:tcBorders>
              <w:right w:val="double" w:sz="4" w:space="0" w:color="auto"/>
            </w:tcBorders>
          </w:tcPr>
          <w:p w14:paraId="4905128C" w14:textId="77777777" w:rsidR="002B29DC" w:rsidRPr="00FD773D" w:rsidRDefault="002B29DC" w:rsidP="00D15B83">
            <w:pPr>
              <w:rPr>
                <w:sz w:val="18"/>
                <w:szCs w:val="18"/>
              </w:rPr>
            </w:pPr>
          </w:p>
        </w:tc>
        <w:tc>
          <w:tcPr>
            <w:tcW w:w="8041" w:type="dxa"/>
            <w:gridSpan w:val="2"/>
            <w:tcBorders>
              <w:left w:val="double" w:sz="4" w:space="0" w:color="auto"/>
            </w:tcBorders>
          </w:tcPr>
          <w:p w14:paraId="62A56344"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0F94D9CC" w14:textId="77777777" w:rsidTr="00723E7D">
        <w:trPr>
          <w:trHeight w:val="640"/>
          <w:jc w:val="center"/>
        </w:trPr>
        <w:tc>
          <w:tcPr>
            <w:tcW w:w="1530" w:type="dxa"/>
            <w:vMerge/>
            <w:tcBorders>
              <w:right w:val="double" w:sz="4" w:space="0" w:color="auto"/>
            </w:tcBorders>
          </w:tcPr>
          <w:p w14:paraId="4DEA49BF" w14:textId="77777777" w:rsidR="002B29DC" w:rsidRPr="00FD773D" w:rsidRDefault="002B29DC" w:rsidP="00D15B83">
            <w:pPr>
              <w:rPr>
                <w:sz w:val="18"/>
                <w:szCs w:val="18"/>
              </w:rPr>
            </w:pPr>
          </w:p>
        </w:tc>
        <w:tc>
          <w:tcPr>
            <w:tcW w:w="8041" w:type="dxa"/>
            <w:gridSpan w:val="2"/>
            <w:tcBorders>
              <w:left w:val="double" w:sz="4" w:space="0" w:color="auto"/>
            </w:tcBorders>
          </w:tcPr>
          <w:p w14:paraId="301C099E" w14:textId="77777777" w:rsidR="002B29DC" w:rsidRPr="00FD773D" w:rsidRDefault="002B29DC" w:rsidP="00D15B83">
            <w:pPr>
              <w:ind w:firstLineChars="100" w:firstLine="180"/>
              <w:rPr>
                <w:sz w:val="18"/>
                <w:szCs w:val="18"/>
              </w:rPr>
            </w:pPr>
            <w:r w:rsidRPr="00FD773D">
              <w:rPr>
                <w:sz w:val="18"/>
                <w:szCs w:val="18"/>
              </w:rPr>
              <w:t>XA_API_CMD_SET_CONFIG_PARAM</w:t>
            </w:r>
          </w:p>
          <w:p w14:paraId="3EA9B516" w14:textId="77777777" w:rsidR="002B29DC" w:rsidRPr="00FD773D" w:rsidRDefault="002B29DC" w:rsidP="00D15B83">
            <w:pPr>
              <w:ind w:firstLineChars="100" w:firstLine="180"/>
              <w:rPr>
                <w:sz w:val="18"/>
                <w:szCs w:val="18"/>
              </w:rPr>
            </w:pPr>
          </w:p>
        </w:tc>
      </w:tr>
      <w:tr w:rsidR="002B29DC" w:rsidRPr="00FD773D" w14:paraId="781CA27A" w14:textId="77777777" w:rsidTr="00723E7D">
        <w:trPr>
          <w:trHeight w:val="324"/>
          <w:jc w:val="center"/>
        </w:trPr>
        <w:tc>
          <w:tcPr>
            <w:tcW w:w="1530" w:type="dxa"/>
            <w:vMerge/>
            <w:tcBorders>
              <w:right w:val="double" w:sz="4" w:space="0" w:color="auto"/>
            </w:tcBorders>
          </w:tcPr>
          <w:p w14:paraId="5C74218D" w14:textId="77777777" w:rsidR="002B29DC" w:rsidRPr="00FD773D" w:rsidRDefault="002B29DC" w:rsidP="00D15B83">
            <w:pPr>
              <w:rPr>
                <w:sz w:val="18"/>
                <w:szCs w:val="18"/>
              </w:rPr>
            </w:pPr>
          </w:p>
        </w:tc>
        <w:tc>
          <w:tcPr>
            <w:tcW w:w="8041" w:type="dxa"/>
            <w:gridSpan w:val="2"/>
            <w:tcBorders>
              <w:left w:val="double" w:sz="4" w:space="0" w:color="auto"/>
            </w:tcBorders>
          </w:tcPr>
          <w:p w14:paraId="6E381222"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0A08BBE7" w14:textId="77777777" w:rsidTr="00723E7D">
        <w:trPr>
          <w:trHeight w:val="640"/>
          <w:jc w:val="center"/>
        </w:trPr>
        <w:tc>
          <w:tcPr>
            <w:tcW w:w="1530" w:type="dxa"/>
            <w:vMerge/>
            <w:tcBorders>
              <w:right w:val="double" w:sz="4" w:space="0" w:color="auto"/>
            </w:tcBorders>
          </w:tcPr>
          <w:p w14:paraId="7D921389" w14:textId="77777777" w:rsidR="002B29DC" w:rsidRPr="00FD773D" w:rsidRDefault="002B29DC" w:rsidP="00D15B83">
            <w:pPr>
              <w:rPr>
                <w:sz w:val="18"/>
                <w:szCs w:val="18"/>
              </w:rPr>
            </w:pPr>
          </w:p>
        </w:tc>
        <w:tc>
          <w:tcPr>
            <w:tcW w:w="8041" w:type="dxa"/>
            <w:gridSpan w:val="2"/>
            <w:tcBorders>
              <w:left w:val="double" w:sz="4" w:space="0" w:color="auto"/>
            </w:tcBorders>
          </w:tcPr>
          <w:p w14:paraId="68045A4A" w14:textId="1BEC8E94" w:rsidR="002B29DC" w:rsidRPr="00FD773D" w:rsidRDefault="00723E7D" w:rsidP="00D15B83">
            <w:pPr>
              <w:ind w:firstLineChars="100" w:firstLine="180"/>
              <w:rPr>
                <w:sz w:val="18"/>
                <w:szCs w:val="18"/>
              </w:rPr>
            </w:pPr>
            <w:r w:rsidRPr="00FD773D">
              <w:rPr>
                <w:sz w:val="18"/>
                <w:szCs w:val="18"/>
              </w:rPr>
              <w:t>XA_TDM_CAP_CONFIG_PARAM_IN_SAMPLE_RATE</w:t>
            </w:r>
          </w:p>
        </w:tc>
      </w:tr>
      <w:tr w:rsidR="002B29DC" w:rsidRPr="00FD773D" w14:paraId="661D3557" w14:textId="77777777" w:rsidTr="00723E7D">
        <w:trPr>
          <w:trHeight w:val="338"/>
          <w:jc w:val="center"/>
        </w:trPr>
        <w:tc>
          <w:tcPr>
            <w:tcW w:w="1530" w:type="dxa"/>
            <w:vMerge/>
            <w:tcBorders>
              <w:right w:val="double" w:sz="4" w:space="0" w:color="auto"/>
            </w:tcBorders>
          </w:tcPr>
          <w:p w14:paraId="0C1D396E" w14:textId="77777777" w:rsidR="002B29DC" w:rsidRPr="00FD773D" w:rsidRDefault="002B29DC" w:rsidP="00D15B83">
            <w:pPr>
              <w:rPr>
                <w:sz w:val="18"/>
                <w:szCs w:val="18"/>
              </w:rPr>
            </w:pPr>
          </w:p>
        </w:tc>
        <w:tc>
          <w:tcPr>
            <w:tcW w:w="8041" w:type="dxa"/>
            <w:gridSpan w:val="2"/>
            <w:tcBorders>
              <w:left w:val="double" w:sz="4" w:space="0" w:color="auto"/>
            </w:tcBorders>
          </w:tcPr>
          <w:p w14:paraId="5830E064" w14:textId="77777777" w:rsidR="002B29DC" w:rsidRPr="00FD773D" w:rsidRDefault="002B29DC" w:rsidP="00D15B83">
            <w:pPr>
              <w:rPr>
                <w:sz w:val="18"/>
                <w:szCs w:val="18"/>
              </w:rPr>
            </w:pPr>
            <w:r w:rsidRPr="00FD773D">
              <w:rPr>
                <w:sz w:val="18"/>
                <w:szCs w:val="18"/>
              </w:rPr>
              <w:t>pv_value</w:t>
            </w:r>
          </w:p>
        </w:tc>
      </w:tr>
      <w:tr w:rsidR="002B29DC" w:rsidRPr="00FD773D" w14:paraId="58EF93BE" w14:textId="77777777" w:rsidTr="00723E7D">
        <w:trPr>
          <w:trHeight w:val="640"/>
          <w:jc w:val="center"/>
        </w:trPr>
        <w:tc>
          <w:tcPr>
            <w:tcW w:w="1530" w:type="dxa"/>
            <w:vMerge/>
            <w:tcBorders>
              <w:right w:val="double" w:sz="4" w:space="0" w:color="auto"/>
            </w:tcBorders>
          </w:tcPr>
          <w:p w14:paraId="099442B8" w14:textId="77777777" w:rsidR="002B29DC" w:rsidRPr="00FD773D" w:rsidRDefault="002B29DC" w:rsidP="00D15B83">
            <w:pPr>
              <w:rPr>
                <w:sz w:val="18"/>
                <w:szCs w:val="18"/>
              </w:rPr>
            </w:pPr>
          </w:p>
        </w:tc>
        <w:tc>
          <w:tcPr>
            <w:tcW w:w="8041" w:type="dxa"/>
            <w:gridSpan w:val="2"/>
            <w:tcBorders>
              <w:left w:val="double" w:sz="4" w:space="0" w:color="auto"/>
              <w:bottom w:val="single" w:sz="4" w:space="0" w:color="auto"/>
            </w:tcBorders>
          </w:tcPr>
          <w:p w14:paraId="67591213" w14:textId="77777777" w:rsidR="001C7B0C" w:rsidRPr="00FD773D" w:rsidRDefault="002B29DC" w:rsidP="002E2600">
            <w:pPr>
              <w:pStyle w:val="ReqText"/>
              <w:ind w:left="149"/>
              <w:rPr>
                <w:sz w:val="18"/>
                <w:szCs w:val="18"/>
              </w:rPr>
            </w:pPr>
            <w:r w:rsidRPr="00FD773D">
              <w:rPr>
                <w:sz w:val="18"/>
                <w:szCs w:val="18"/>
              </w:rPr>
              <w:t>Pointer to the in</w:t>
            </w:r>
            <w:r w:rsidR="001C7B0C" w:rsidRPr="00FD773D">
              <w:rPr>
                <w:sz w:val="18"/>
                <w:szCs w:val="18"/>
              </w:rPr>
              <w:t>put sampling frequency variable.</w:t>
            </w:r>
          </w:p>
          <w:p w14:paraId="4A84C254" w14:textId="77777777" w:rsidR="006E2F23" w:rsidRPr="00FD773D" w:rsidRDefault="006E2F23" w:rsidP="002E2600">
            <w:pPr>
              <w:pStyle w:val="ReqText"/>
              <w:ind w:left="149"/>
              <w:rPr>
                <w:sz w:val="18"/>
                <w:szCs w:val="18"/>
              </w:rPr>
            </w:pPr>
            <w:r w:rsidRPr="00FD773D">
              <w:rPr>
                <w:sz w:val="18"/>
                <w:szCs w:val="18"/>
              </w:rPr>
              <w:t>V</w:t>
            </w:r>
            <w:r w:rsidR="002B29DC" w:rsidRPr="00FD773D">
              <w:rPr>
                <w:sz w:val="18"/>
                <w:szCs w:val="18"/>
              </w:rPr>
              <w:t xml:space="preserve">alid value: </w:t>
            </w:r>
          </w:p>
          <w:p w14:paraId="7CE19D10" w14:textId="1D2B7FE7" w:rsidR="006E2F23" w:rsidRPr="00FD773D" w:rsidRDefault="006E2F23" w:rsidP="002E2600">
            <w:pPr>
              <w:pStyle w:val="ReqText"/>
              <w:ind w:left="149"/>
              <w:rPr>
                <w:sz w:val="18"/>
                <w:szCs w:val="18"/>
              </w:rPr>
            </w:pPr>
            <w:r w:rsidRPr="00FD773D">
              <w:rPr>
                <w:sz w:val="18"/>
                <w:szCs w:val="18"/>
              </w:rPr>
              <w:t xml:space="preserve">0: </w:t>
            </w:r>
            <w:r w:rsidR="00930AA0" w:rsidRPr="00FD773D">
              <w:rPr>
                <w:sz w:val="18"/>
                <w:szCs w:val="18"/>
              </w:rPr>
              <w:t>d</w:t>
            </w:r>
            <w:r w:rsidRPr="00FD773D">
              <w:rPr>
                <w:sz w:val="18"/>
                <w:szCs w:val="18"/>
              </w:rPr>
              <w:t>isable SRC module</w:t>
            </w:r>
          </w:p>
          <w:p w14:paraId="17D046D7" w14:textId="0E4F9A45" w:rsidR="002B29DC" w:rsidRPr="00FD773D" w:rsidRDefault="006E2F23" w:rsidP="002E2600">
            <w:pPr>
              <w:pStyle w:val="ReqText"/>
              <w:ind w:left="149"/>
              <w:rPr>
                <w:sz w:val="18"/>
                <w:szCs w:val="18"/>
              </w:rPr>
            </w:pPr>
            <w:r w:rsidRPr="00FD773D">
              <w:rPr>
                <w:sz w:val="18"/>
                <w:szCs w:val="18"/>
              </w:rPr>
              <w:t>48,000</w:t>
            </w:r>
            <w:r w:rsidR="00E37BAC" w:rsidRPr="00FD773D">
              <w:rPr>
                <w:sz w:val="18"/>
                <w:szCs w:val="18"/>
              </w:rPr>
              <w:t>/44</w:t>
            </w:r>
            <w:r w:rsidR="002950BC" w:rsidRPr="00FD773D">
              <w:rPr>
                <w:sz w:val="18"/>
                <w:szCs w:val="18"/>
              </w:rPr>
              <w:t>,</w:t>
            </w:r>
            <w:r w:rsidR="00E37BAC" w:rsidRPr="00FD773D">
              <w:rPr>
                <w:sz w:val="18"/>
                <w:szCs w:val="18"/>
              </w:rPr>
              <w:t>100</w:t>
            </w:r>
            <w:r w:rsidRPr="00FD773D">
              <w:rPr>
                <w:sz w:val="18"/>
                <w:szCs w:val="18"/>
              </w:rPr>
              <w:t xml:space="preserve"> Hz: </w:t>
            </w:r>
            <w:r w:rsidR="007F6722" w:rsidRPr="00FD773D">
              <w:rPr>
                <w:sz w:val="18"/>
                <w:szCs w:val="18"/>
              </w:rPr>
              <w:t xml:space="preserve">setting </w:t>
            </w:r>
            <w:r w:rsidR="00930AA0" w:rsidRPr="00FD773D">
              <w:rPr>
                <w:sz w:val="18"/>
                <w:szCs w:val="18"/>
              </w:rPr>
              <w:t xml:space="preserve">input </w:t>
            </w:r>
            <w:r w:rsidR="00461F56" w:rsidRPr="00FD773D">
              <w:rPr>
                <w:sz w:val="18"/>
                <w:szCs w:val="18"/>
              </w:rPr>
              <w:t>sampling rate</w:t>
            </w:r>
            <w:r w:rsidR="00930AA0" w:rsidRPr="00FD773D">
              <w:rPr>
                <w:sz w:val="18"/>
                <w:szCs w:val="18"/>
              </w:rPr>
              <w:t xml:space="preserve"> for SRC module</w:t>
            </w:r>
          </w:p>
          <w:p w14:paraId="2C3A7036" w14:textId="77777777" w:rsidR="002B29DC" w:rsidRPr="00FD773D" w:rsidRDefault="002B29DC" w:rsidP="00D15B83">
            <w:pPr>
              <w:ind w:firstLineChars="100" w:firstLine="180"/>
              <w:rPr>
                <w:sz w:val="18"/>
                <w:szCs w:val="18"/>
              </w:rPr>
            </w:pPr>
          </w:p>
        </w:tc>
      </w:tr>
      <w:tr w:rsidR="002B29DC" w:rsidRPr="00FD773D" w14:paraId="4A18FD82" w14:textId="77777777" w:rsidTr="00C02DA0">
        <w:trPr>
          <w:trHeight w:val="395"/>
          <w:jc w:val="center"/>
        </w:trPr>
        <w:tc>
          <w:tcPr>
            <w:tcW w:w="1530" w:type="dxa"/>
            <w:vMerge w:val="restart"/>
            <w:tcBorders>
              <w:right w:val="double" w:sz="4" w:space="0" w:color="auto"/>
            </w:tcBorders>
          </w:tcPr>
          <w:p w14:paraId="7A03CED7" w14:textId="5F1759BD" w:rsidR="002B29DC" w:rsidRPr="00FD773D" w:rsidRDefault="002B29DC" w:rsidP="00D15B83">
            <w:pPr>
              <w:rPr>
                <w:sz w:val="18"/>
                <w:szCs w:val="18"/>
              </w:rPr>
            </w:pPr>
            <w:r w:rsidRPr="00FD773D">
              <w:rPr>
                <w:sz w:val="18"/>
                <w:szCs w:val="18"/>
              </w:rPr>
              <w:t>Return value</w:t>
            </w:r>
          </w:p>
        </w:tc>
        <w:tc>
          <w:tcPr>
            <w:tcW w:w="4590" w:type="dxa"/>
            <w:tcBorders>
              <w:left w:val="double" w:sz="4" w:space="0" w:color="auto"/>
              <w:right w:val="single" w:sz="4" w:space="0" w:color="auto"/>
            </w:tcBorders>
          </w:tcPr>
          <w:p w14:paraId="7F2300BE" w14:textId="77777777" w:rsidR="002B29DC" w:rsidRPr="00FD773D" w:rsidRDefault="002B29DC" w:rsidP="00D15B83">
            <w:pPr>
              <w:rPr>
                <w:sz w:val="18"/>
                <w:szCs w:val="18"/>
              </w:rPr>
            </w:pPr>
            <w:r w:rsidRPr="00FD773D">
              <w:rPr>
                <w:sz w:val="18"/>
                <w:szCs w:val="18"/>
              </w:rPr>
              <w:t>XA_NO_ERROR</w:t>
            </w:r>
          </w:p>
        </w:tc>
        <w:tc>
          <w:tcPr>
            <w:tcW w:w="3451" w:type="dxa"/>
            <w:tcBorders>
              <w:left w:val="single" w:sz="4" w:space="0" w:color="auto"/>
            </w:tcBorders>
          </w:tcPr>
          <w:p w14:paraId="7CE075ED" w14:textId="77777777" w:rsidR="002B29DC" w:rsidRPr="00FD773D" w:rsidRDefault="002B29DC" w:rsidP="00D15B83">
            <w:pPr>
              <w:rPr>
                <w:sz w:val="18"/>
                <w:szCs w:val="18"/>
              </w:rPr>
            </w:pPr>
            <w:r w:rsidRPr="00FD773D">
              <w:rPr>
                <w:sz w:val="18"/>
                <w:szCs w:val="18"/>
              </w:rPr>
              <w:t>Normally ends.</w:t>
            </w:r>
          </w:p>
        </w:tc>
      </w:tr>
      <w:tr w:rsidR="002B29DC" w:rsidRPr="00FD773D" w14:paraId="09F86F64" w14:textId="77777777" w:rsidTr="00C02DA0">
        <w:trPr>
          <w:trHeight w:val="350"/>
          <w:jc w:val="center"/>
        </w:trPr>
        <w:tc>
          <w:tcPr>
            <w:tcW w:w="1530" w:type="dxa"/>
            <w:vMerge/>
            <w:tcBorders>
              <w:right w:val="double" w:sz="4" w:space="0" w:color="auto"/>
            </w:tcBorders>
          </w:tcPr>
          <w:p w14:paraId="3BC23A2B" w14:textId="77777777" w:rsidR="002B29DC" w:rsidRPr="00FD773D" w:rsidRDefault="002B29DC" w:rsidP="00D15B83">
            <w:pPr>
              <w:rPr>
                <w:sz w:val="18"/>
                <w:szCs w:val="18"/>
              </w:rPr>
            </w:pPr>
          </w:p>
        </w:tc>
        <w:tc>
          <w:tcPr>
            <w:tcW w:w="4590" w:type="dxa"/>
            <w:tcBorders>
              <w:left w:val="double" w:sz="4" w:space="0" w:color="auto"/>
              <w:right w:val="single" w:sz="4" w:space="0" w:color="auto"/>
            </w:tcBorders>
          </w:tcPr>
          <w:p w14:paraId="253E6A93" w14:textId="77777777" w:rsidR="002B29DC" w:rsidRPr="00FD773D" w:rsidRDefault="002B29DC" w:rsidP="00D15B83">
            <w:pPr>
              <w:rPr>
                <w:sz w:val="18"/>
                <w:szCs w:val="18"/>
              </w:rPr>
            </w:pPr>
            <w:r w:rsidRPr="00FD773D">
              <w:rPr>
                <w:sz w:val="18"/>
                <w:szCs w:val="18"/>
              </w:rPr>
              <w:t>XA_API_FATAL_MEM_ALLOC</w:t>
            </w:r>
          </w:p>
        </w:tc>
        <w:tc>
          <w:tcPr>
            <w:tcW w:w="3451" w:type="dxa"/>
            <w:tcBorders>
              <w:left w:val="single" w:sz="4" w:space="0" w:color="auto"/>
            </w:tcBorders>
          </w:tcPr>
          <w:p w14:paraId="668B52E8" w14:textId="77777777" w:rsidR="002B29DC" w:rsidRPr="00FD773D" w:rsidRDefault="002B29DC" w:rsidP="00D15B83">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2B29DC" w:rsidRPr="00FD773D" w14:paraId="345763CD" w14:textId="77777777" w:rsidTr="00C02DA0">
        <w:trPr>
          <w:trHeight w:val="350"/>
          <w:jc w:val="center"/>
        </w:trPr>
        <w:tc>
          <w:tcPr>
            <w:tcW w:w="1530" w:type="dxa"/>
            <w:vMerge/>
            <w:tcBorders>
              <w:right w:val="double" w:sz="4" w:space="0" w:color="auto"/>
            </w:tcBorders>
          </w:tcPr>
          <w:p w14:paraId="1AD61264" w14:textId="77777777" w:rsidR="002B29DC" w:rsidRPr="00FD773D" w:rsidRDefault="002B29DC" w:rsidP="00D15B83">
            <w:pPr>
              <w:rPr>
                <w:sz w:val="18"/>
                <w:szCs w:val="18"/>
              </w:rPr>
            </w:pPr>
          </w:p>
        </w:tc>
        <w:tc>
          <w:tcPr>
            <w:tcW w:w="4590" w:type="dxa"/>
            <w:tcBorders>
              <w:left w:val="double" w:sz="4" w:space="0" w:color="auto"/>
              <w:right w:val="single" w:sz="4" w:space="0" w:color="auto"/>
            </w:tcBorders>
          </w:tcPr>
          <w:p w14:paraId="218C4F9C" w14:textId="77777777" w:rsidR="002B29DC" w:rsidRPr="00FD773D" w:rsidRDefault="002B29DC" w:rsidP="00D15B83">
            <w:pPr>
              <w:rPr>
                <w:sz w:val="18"/>
                <w:szCs w:val="18"/>
              </w:rPr>
            </w:pPr>
            <w:r w:rsidRPr="00FD773D">
              <w:rPr>
                <w:sz w:val="18"/>
                <w:szCs w:val="18"/>
              </w:rPr>
              <w:t>XA_API_FATAL_MEM_ALIGN</w:t>
            </w:r>
          </w:p>
        </w:tc>
        <w:tc>
          <w:tcPr>
            <w:tcW w:w="3451" w:type="dxa"/>
            <w:tcBorders>
              <w:left w:val="single" w:sz="4" w:space="0" w:color="auto"/>
            </w:tcBorders>
          </w:tcPr>
          <w:p w14:paraId="1ED6DFE0" w14:textId="77777777" w:rsidR="002B29DC" w:rsidRPr="00FD773D" w:rsidRDefault="002B29DC" w:rsidP="00D15B83">
            <w:pPr>
              <w:rPr>
                <w:sz w:val="18"/>
                <w:szCs w:val="18"/>
                <w:lang w:eastAsia="x-none"/>
              </w:rPr>
            </w:pPr>
            <w:r w:rsidRPr="00FD773D">
              <w:rPr>
                <w:sz w:val="18"/>
                <w:szCs w:val="18"/>
                <w:lang w:eastAsia="x-none"/>
              </w:rPr>
              <w:t>p_xa_module_obj is not aligned to 4 bytes.</w:t>
            </w:r>
          </w:p>
        </w:tc>
      </w:tr>
      <w:tr w:rsidR="002B29DC" w:rsidRPr="00FD773D" w14:paraId="7A187A4E" w14:textId="77777777" w:rsidTr="00C02DA0">
        <w:trPr>
          <w:trHeight w:val="350"/>
          <w:jc w:val="center"/>
        </w:trPr>
        <w:tc>
          <w:tcPr>
            <w:tcW w:w="1530" w:type="dxa"/>
            <w:vMerge/>
            <w:tcBorders>
              <w:right w:val="double" w:sz="4" w:space="0" w:color="auto"/>
            </w:tcBorders>
          </w:tcPr>
          <w:p w14:paraId="179C77A2" w14:textId="77777777" w:rsidR="002B29DC" w:rsidRPr="00FD773D" w:rsidRDefault="002B29DC" w:rsidP="00D15B83">
            <w:pPr>
              <w:rPr>
                <w:sz w:val="18"/>
                <w:szCs w:val="18"/>
              </w:rPr>
            </w:pPr>
          </w:p>
        </w:tc>
        <w:tc>
          <w:tcPr>
            <w:tcW w:w="4590" w:type="dxa"/>
            <w:tcBorders>
              <w:left w:val="double" w:sz="4" w:space="0" w:color="auto"/>
              <w:right w:val="single" w:sz="4" w:space="0" w:color="auto"/>
            </w:tcBorders>
          </w:tcPr>
          <w:p w14:paraId="68A63241" w14:textId="10816793" w:rsidR="004157C6" w:rsidRPr="00FD773D" w:rsidRDefault="004157C6" w:rsidP="00A363AC">
            <w:pPr>
              <w:rPr>
                <w:sz w:val="18"/>
                <w:szCs w:val="18"/>
              </w:rPr>
            </w:pPr>
            <w:r w:rsidRPr="00FD773D">
              <w:rPr>
                <w:sz w:val="18"/>
                <w:szCs w:val="18"/>
              </w:rPr>
              <w:t>XA_</w:t>
            </w:r>
            <w:r w:rsidR="00801B9A" w:rsidRPr="00FD773D">
              <w:rPr>
                <w:sz w:val="18"/>
                <w:szCs w:val="18"/>
              </w:rPr>
              <w:t>TDM_</w:t>
            </w:r>
            <w:r w:rsidRPr="00FD773D">
              <w:rPr>
                <w:sz w:val="18"/>
                <w:szCs w:val="18"/>
              </w:rPr>
              <w:t>CAP_CONFIG_FATAL_STATE</w:t>
            </w:r>
          </w:p>
        </w:tc>
        <w:tc>
          <w:tcPr>
            <w:tcW w:w="3451" w:type="dxa"/>
            <w:tcBorders>
              <w:left w:val="single" w:sz="4" w:space="0" w:color="auto"/>
            </w:tcBorders>
          </w:tcPr>
          <w:p w14:paraId="4AE2CE7D" w14:textId="137FC2C0" w:rsidR="002B29DC" w:rsidRPr="00FD773D" w:rsidRDefault="002B29DC" w:rsidP="00D15B83">
            <w:pPr>
              <w:rPr>
                <w:sz w:val="18"/>
                <w:szCs w:val="18"/>
                <w:lang w:eastAsia="x-none"/>
              </w:rPr>
            </w:pPr>
            <w:r w:rsidRPr="00FD773D">
              <w:rPr>
                <w:sz w:val="18"/>
                <w:szCs w:val="18"/>
                <w:lang w:eastAsia="x-none"/>
              </w:rPr>
              <w:t>Incorrect sequence call (i.e. call before pre-configuration step</w:t>
            </w:r>
            <w:r w:rsidR="00C02DA0" w:rsidRPr="00FD773D">
              <w:rPr>
                <w:sz w:val="18"/>
                <w:szCs w:val="18"/>
                <w:lang w:eastAsia="x-none"/>
              </w:rPr>
              <w:t xml:space="preserve"> or call after post-configuration step</w:t>
            </w:r>
            <w:r w:rsidRPr="00FD773D">
              <w:rPr>
                <w:sz w:val="18"/>
                <w:szCs w:val="18"/>
                <w:lang w:eastAsia="x-none"/>
              </w:rPr>
              <w:t>)</w:t>
            </w:r>
          </w:p>
        </w:tc>
      </w:tr>
      <w:tr w:rsidR="002B29DC" w:rsidRPr="00FD773D" w14:paraId="4BFA2102" w14:textId="77777777" w:rsidTr="00C02DA0">
        <w:trPr>
          <w:trHeight w:val="350"/>
          <w:jc w:val="center"/>
        </w:trPr>
        <w:tc>
          <w:tcPr>
            <w:tcW w:w="1530" w:type="dxa"/>
            <w:vMerge/>
            <w:tcBorders>
              <w:right w:val="double" w:sz="4" w:space="0" w:color="auto"/>
            </w:tcBorders>
          </w:tcPr>
          <w:p w14:paraId="18190DEE" w14:textId="77777777" w:rsidR="002B29DC" w:rsidRPr="00FD773D" w:rsidRDefault="002B29DC" w:rsidP="00D15B83">
            <w:pPr>
              <w:rPr>
                <w:sz w:val="18"/>
                <w:szCs w:val="18"/>
              </w:rPr>
            </w:pPr>
          </w:p>
        </w:tc>
        <w:tc>
          <w:tcPr>
            <w:tcW w:w="4590" w:type="dxa"/>
            <w:tcBorders>
              <w:left w:val="double" w:sz="4" w:space="0" w:color="auto"/>
              <w:right w:val="single" w:sz="4" w:space="0" w:color="auto"/>
            </w:tcBorders>
          </w:tcPr>
          <w:p w14:paraId="1438263A" w14:textId="4F6F261A" w:rsidR="002B29DC" w:rsidRPr="00FD773D" w:rsidRDefault="002B29DC" w:rsidP="00723E7D">
            <w:pPr>
              <w:rPr>
                <w:sz w:val="18"/>
                <w:szCs w:val="18"/>
              </w:rPr>
            </w:pPr>
            <w:r w:rsidRPr="00FD773D">
              <w:rPr>
                <w:sz w:val="18"/>
                <w:szCs w:val="18"/>
              </w:rPr>
              <w:t>XA_</w:t>
            </w:r>
            <w:r w:rsidR="00801B9A" w:rsidRPr="00FD773D">
              <w:rPr>
                <w:sz w:val="18"/>
                <w:szCs w:val="18"/>
              </w:rPr>
              <w:t>TDM_</w:t>
            </w:r>
            <w:r w:rsidRPr="00FD773D">
              <w:rPr>
                <w:sz w:val="18"/>
                <w:szCs w:val="18"/>
              </w:rPr>
              <w:t>CAP_CONFIG_FATAL_SAMPLE_RATE</w:t>
            </w:r>
          </w:p>
        </w:tc>
        <w:tc>
          <w:tcPr>
            <w:tcW w:w="3451" w:type="dxa"/>
            <w:tcBorders>
              <w:left w:val="single" w:sz="4" w:space="0" w:color="auto"/>
            </w:tcBorders>
          </w:tcPr>
          <w:p w14:paraId="491F2C7A" w14:textId="0B50A2AA" w:rsidR="002B29DC" w:rsidRPr="00FD773D" w:rsidRDefault="00723E7D" w:rsidP="00D13749">
            <w:pPr>
              <w:rPr>
                <w:sz w:val="18"/>
                <w:szCs w:val="18"/>
                <w:lang w:eastAsia="x-none"/>
              </w:rPr>
            </w:pPr>
            <w:r w:rsidRPr="00FD773D">
              <w:rPr>
                <w:sz w:val="18"/>
                <w:szCs w:val="18"/>
                <w:lang w:eastAsia="x-none"/>
              </w:rPr>
              <w:t xml:space="preserve">Input TDM PCM sampling frequency is </w:t>
            </w:r>
            <w:r w:rsidR="00D13749" w:rsidRPr="00FD773D">
              <w:rPr>
                <w:sz w:val="18"/>
                <w:szCs w:val="18"/>
                <w:lang w:eastAsia="x-none"/>
              </w:rPr>
              <w:t>out of range.</w:t>
            </w:r>
          </w:p>
        </w:tc>
      </w:tr>
      <w:tr w:rsidR="002B29DC" w:rsidRPr="00FD773D" w14:paraId="7EBEC21A" w14:textId="77777777" w:rsidTr="00723E7D">
        <w:trPr>
          <w:jc w:val="center"/>
        </w:trPr>
        <w:tc>
          <w:tcPr>
            <w:tcW w:w="1530" w:type="dxa"/>
            <w:tcBorders>
              <w:right w:val="double" w:sz="4" w:space="0" w:color="auto"/>
            </w:tcBorders>
          </w:tcPr>
          <w:p w14:paraId="55D117A7" w14:textId="77777777" w:rsidR="002B29DC" w:rsidRPr="00FD773D" w:rsidRDefault="002B29DC" w:rsidP="00D15B83">
            <w:pPr>
              <w:rPr>
                <w:sz w:val="18"/>
                <w:szCs w:val="18"/>
              </w:rPr>
            </w:pPr>
            <w:r w:rsidRPr="00FD773D">
              <w:rPr>
                <w:sz w:val="18"/>
                <w:szCs w:val="18"/>
              </w:rPr>
              <w:t>Restrictions</w:t>
            </w:r>
          </w:p>
        </w:tc>
        <w:tc>
          <w:tcPr>
            <w:tcW w:w="8041" w:type="dxa"/>
            <w:gridSpan w:val="2"/>
            <w:tcBorders>
              <w:left w:val="double" w:sz="4" w:space="0" w:color="auto"/>
            </w:tcBorders>
          </w:tcPr>
          <w:p w14:paraId="518537E9" w14:textId="053EE101" w:rsidR="002B29DC" w:rsidRPr="00FD773D" w:rsidRDefault="00371D33" w:rsidP="00C935EC">
            <w:pPr>
              <w:rPr>
                <w:sz w:val="18"/>
                <w:szCs w:val="18"/>
              </w:rPr>
            </w:pPr>
            <w:r>
              <w:rPr>
                <w:sz w:val="18"/>
                <w:szCs w:val="18"/>
              </w:rPr>
              <w:t>-</w:t>
            </w:r>
          </w:p>
        </w:tc>
      </w:tr>
    </w:tbl>
    <w:p w14:paraId="049BC3CB" w14:textId="66FAD60F" w:rsidR="00FC6FA0" w:rsidRDefault="00FC6FA0" w:rsidP="00FC6FA0">
      <w:pPr>
        <w:pStyle w:val="ReqID"/>
      </w:pPr>
      <w:r>
        <w:t>FD_PLG_TDM_032</w:t>
      </w:r>
    </w:p>
    <w:p w14:paraId="4E716BC5" w14:textId="23E720B9" w:rsidR="00C33EF0" w:rsidRPr="00FD773D" w:rsidRDefault="00396DE2" w:rsidP="00792D48">
      <w:pPr>
        <w:pStyle w:val="RefIDs"/>
      </w:pPr>
      <w:r>
        <w:t>[Covers: RD_014</w:t>
      </w:r>
      <w:r w:rsidRPr="00FD773D">
        <w:t>]</w:t>
      </w:r>
    </w:p>
    <w:p w14:paraId="70403E7A" w14:textId="77777777" w:rsidR="00C33EF0" w:rsidRPr="00FD773D" w:rsidRDefault="00C33EF0" w:rsidP="00C33EF0">
      <w:r w:rsidRPr="00FD773D">
        <w:t>Example</w:t>
      </w:r>
    </w:p>
    <w:p w14:paraId="6BA9CD52" w14:textId="0CD3D44C" w:rsidR="00C33EF0" w:rsidRPr="00FD773D" w:rsidRDefault="00C33EF0" w:rsidP="00C33EF0">
      <w:r w:rsidRPr="00FD773D">
        <w:t>WORD32 sample_rate;</w:t>
      </w:r>
    </w:p>
    <w:p w14:paraId="6C36BE7E" w14:textId="77777777" w:rsidR="00C33EF0" w:rsidRPr="00FD773D" w:rsidRDefault="00C33EF0" w:rsidP="00C33EF0">
      <w:pPr>
        <w:widowControl/>
        <w:autoSpaceDE/>
        <w:autoSpaceDN/>
        <w:adjustRightInd/>
        <w:snapToGrid/>
        <w:jc w:val="left"/>
      </w:pPr>
      <w:r w:rsidRPr="00FD773D">
        <w:t>res = (*api_func)(api_obj,</w:t>
      </w:r>
    </w:p>
    <w:p w14:paraId="0B36E3C9" w14:textId="77777777" w:rsidR="00C33EF0" w:rsidRPr="00FD773D" w:rsidRDefault="00C33EF0" w:rsidP="00C33EF0">
      <w:pPr>
        <w:widowControl/>
        <w:autoSpaceDE/>
        <w:autoSpaceDN/>
        <w:adjustRightInd/>
        <w:snapToGrid/>
        <w:jc w:val="left"/>
      </w:pPr>
      <w:r w:rsidRPr="00FD773D">
        <w:tab/>
      </w:r>
      <w:r w:rsidRPr="00FD773D">
        <w:tab/>
        <w:t xml:space="preserve">  XA_API_CMD_SET_CONFIG_PARAM,</w:t>
      </w:r>
    </w:p>
    <w:p w14:paraId="53CD3ACF" w14:textId="484BF3CE" w:rsidR="00C33EF0" w:rsidRPr="00FD773D" w:rsidRDefault="00C33EF0" w:rsidP="00C33EF0">
      <w:pPr>
        <w:widowControl/>
        <w:autoSpaceDE/>
        <w:autoSpaceDN/>
        <w:adjustRightInd/>
        <w:snapToGrid/>
        <w:jc w:val="left"/>
      </w:pPr>
      <w:r w:rsidRPr="00FD773D">
        <w:tab/>
      </w:r>
      <w:r w:rsidRPr="00FD773D">
        <w:tab/>
        <w:t xml:space="preserve">  </w:t>
      </w:r>
      <w:r w:rsidR="00723E7D" w:rsidRPr="00FD773D">
        <w:t>XA_TDM_CAP_CONFIG_PARAM_IN_SAMPLE_RATE</w:t>
      </w:r>
      <w:r w:rsidRPr="00FD773D">
        <w:t>,</w:t>
      </w:r>
    </w:p>
    <w:p w14:paraId="0355F829" w14:textId="21FD42F9" w:rsidR="00C33EF0" w:rsidRPr="00FD773D" w:rsidRDefault="00C33EF0" w:rsidP="00C33EF0">
      <w:pPr>
        <w:widowControl/>
        <w:autoSpaceDE/>
        <w:autoSpaceDN/>
        <w:adjustRightInd/>
        <w:snapToGrid/>
        <w:jc w:val="left"/>
      </w:pPr>
      <w:r w:rsidRPr="00FD773D">
        <w:tab/>
      </w:r>
      <w:r w:rsidRPr="00FD773D">
        <w:tab/>
        <w:t xml:space="preserve">  &amp;sample_rate);</w:t>
      </w:r>
    </w:p>
    <w:p w14:paraId="141DF206" w14:textId="77777777" w:rsidR="00C33EF0" w:rsidRPr="00FD773D" w:rsidRDefault="00C33EF0" w:rsidP="00C33EF0"/>
    <w:p w14:paraId="42682A9F" w14:textId="77777777" w:rsidR="002B29DC" w:rsidRPr="00FD773D" w:rsidRDefault="002B29DC" w:rsidP="00E96864">
      <w:r w:rsidRPr="00FD773D">
        <w:br w:type="page"/>
      </w:r>
    </w:p>
    <w:p w14:paraId="21D98D2E" w14:textId="26336CDD" w:rsidR="003F6E95" w:rsidRPr="00FD773D"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87"/>
        <w:gridCol w:w="3631"/>
      </w:tblGrid>
      <w:tr w:rsidR="002B29DC" w:rsidRPr="00FD773D" w14:paraId="3222A949" w14:textId="77777777" w:rsidTr="00C33EF0">
        <w:trPr>
          <w:trHeight w:val="354"/>
          <w:jc w:val="center"/>
        </w:trPr>
        <w:tc>
          <w:tcPr>
            <w:tcW w:w="1453" w:type="dxa"/>
            <w:tcBorders>
              <w:bottom w:val="single" w:sz="4" w:space="0" w:color="auto"/>
              <w:right w:val="double" w:sz="4" w:space="0" w:color="auto"/>
            </w:tcBorders>
          </w:tcPr>
          <w:p w14:paraId="3137E869" w14:textId="77777777" w:rsidR="002B29DC" w:rsidRPr="00FD773D" w:rsidRDefault="002B29DC" w:rsidP="00D15B83">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48DBC508" w14:textId="1C93BFE7" w:rsidR="002B29DC" w:rsidRPr="00FD773D" w:rsidRDefault="00D41930" w:rsidP="00F84552">
            <w:pPr>
              <w:pStyle w:val="ReqSect"/>
            </w:pPr>
            <w:r w:rsidRPr="00FD773D">
              <w:t>XA_TDM_CAP_CONFIG_PARAM_FRAME_SIZE</w:t>
            </w:r>
          </w:p>
        </w:tc>
      </w:tr>
      <w:tr w:rsidR="002B29DC" w:rsidRPr="00FD773D" w14:paraId="506CC7A2" w14:textId="77777777" w:rsidTr="00C33EF0">
        <w:trPr>
          <w:trHeight w:val="354"/>
          <w:jc w:val="center"/>
        </w:trPr>
        <w:tc>
          <w:tcPr>
            <w:tcW w:w="1453" w:type="dxa"/>
            <w:tcBorders>
              <w:top w:val="single" w:sz="4" w:space="0" w:color="auto"/>
              <w:right w:val="double" w:sz="4" w:space="0" w:color="auto"/>
            </w:tcBorders>
          </w:tcPr>
          <w:p w14:paraId="76C52624"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04551E01" w14:textId="38308060" w:rsidR="002B29DC" w:rsidRPr="00FD773D" w:rsidRDefault="002B29DC" w:rsidP="00D41930">
            <w:pPr>
              <w:rPr>
                <w:sz w:val="18"/>
                <w:szCs w:val="18"/>
              </w:rPr>
            </w:pPr>
            <w:r w:rsidRPr="00FD773D">
              <w:rPr>
                <w:sz w:val="18"/>
                <w:szCs w:val="18"/>
              </w:rPr>
              <w:t xml:space="preserve">Set </w:t>
            </w:r>
            <w:r w:rsidR="00D41930" w:rsidRPr="00FD773D">
              <w:rPr>
                <w:sz w:val="18"/>
                <w:szCs w:val="18"/>
              </w:rPr>
              <w:t>input/output TDM PCM frame size in sample</w:t>
            </w:r>
          </w:p>
        </w:tc>
      </w:tr>
      <w:tr w:rsidR="002B29DC" w:rsidRPr="00FD773D" w14:paraId="676287F6" w14:textId="77777777" w:rsidTr="00C33EF0">
        <w:trPr>
          <w:trHeight w:val="331"/>
          <w:jc w:val="center"/>
        </w:trPr>
        <w:tc>
          <w:tcPr>
            <w:tcW w:w="1453" w:type="dxa"/>
            <w:vMerge w:val="restart"/>
            <w:tcBorders>
              <w:right w:val="double" w:sz="4" w:space="0" w:color="auto"/>
            </w:tcBorders>
          </w:tcPr>
          <w:p w14:paraId="78335F53"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65DCEC4F"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618E5A6A" w14:textId="77777777" w:rsidTr="00C33EF0">
        <w:trPr>
          <w:trHeight w:val="640"/>
          <w:jc w:val="center"/>
        </w:trPr>
        <w:tc>
          <w:tcPr>
            <w:tcW w:w="1453" w:type="dxa"/>
            <w:vMerge/>
            <w:tcBorders>
              <w:right w:val="double" w:sz="4" w:space="0" w:color="auto"/>
            </w:tcBorders>
          </w:tcPr>
          <w:p w14:paraId="4A06CC79" w14:textId="77777777" w:rsidR="002B29DC" w:rsidRPr="00FD773D" w:rsidRDefault="002B29DC" w:rsidP="00D15B83">
            <w:pPr>
              <w:rPr>
                <w:sz w:val="18"/>
                <w:szCs w:val="18"/>
              </w:rPr>
            </w:pPr>
          </w:p>
        </w:tc>
        <w:tc>
          <w:tcPr>
            <w:tcW w:w="8118" w:type="dxa"/>
            <w:gridSpan w:val="2"/>
            <w:tcBorders>
              <w:left w:val="double" w:sz="4" w:space="0" w:color="auto"/>
            </w:tcBorders>
          </w:tcPr>
          <w:p w14:paraId="01DF0B36"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64BDD482"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225BE105" w14:textId="77777777" w:rsidTr="00C33EF0">
        <w:trPr>
          <w:trHeight w:val="351"/>
          <w:jc w:val="center"/>
        </w:trPr>
        <w:tc>
          <w:tcPr>
            <w:tcW w:w="1453" w:type="dxa"/>
            <w:vMerge/>
            <w:tcBorders>
              <w:right w:val="double" w:sz="4" w:space="0" w:color="auto"/>
            </w:tcBorders>
          </w:tcPr>
          <w:p w14:paraId="2D2F8786" w14:textId="77777777" w:rsidR="002B29DC" w:rsidRPr="00FD773D" w:rsidRDefault="002B29DC" w:rsidP="00D15B83">
            <w:pPr>
              <w:rPr>
                <w:sz w:val="18"/>
                <w:szCs w:val="18"/>
              </w:rPr>
            </w:pPr>
          </w:p>
        </w:tc>
        <w:tc>
          <w:tcPr>
            <w:tcW w:w="8118" w:type="dxa"/>
            <w:gridSpan w:val="2"/>
            <w:tcBorders>
              <w:left w:val="double" w:sz="4" w:space="0" w:color="auto"/>
            </w:tcBorders>
          </w:tcPr>
          <w:p w14:paraId="136EF28E"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6A9652D5" w14:textId="77777777" w:rsidTr="00C33EF0">
        <w:trPr>
          <w:trHeight w:val="640"/>
          <w:jc w:val="center"/>
        </w:trPr>
        <w:tc>
          <w:tcPr>
            <w:tcW w:w="1453" w:type="dxa"/>
            <w:vMerge/>
            <w:tcBorders>
              <w:right w:val="double" w:sz="4" w:space="0" w:color="auto"/>
            </w:tcBorders>
          </w:tcPr>
          <w:p w14:paraId="39D42F78" w14:textId="77777777" w:rsidR="002B29DC" w:rsidRPr="00FD773D" w:rsidRDefault="002B29DC" w:rsidP="00D15B83">
            <w:pPr>
              <w:rPr>
                <w:sz w:val="18"/>
                <w:szCs w:val="18"/>
              </w:rPr>
            </w:pPr>
          </w:p>
        </w:tc>
        <w:tc>
          <w:tcPr>
            <w:tcW w:w="8118" w:type="dxa"/>
            <w:gridSpan w:val="2"/>
            <w:tcBorders>
              <w:left w:val="double" w:sz="4" w:space="0" w:color="auto"/>
            </w:tcBorders>
          </w:tcPr>
          <w:p w14:paraId="1C2DE058" w14:textId="77777777" w:rsidR="002B29DC" w:rsidRPr="00FD773D" w:rsidRDefault="002B29DC" w:rsidP="00D15B83">
            <w:pPr>
              <w:ind w:firstLineChars="100" w:firstLine="180"/>
              <w:rPr>
                <w:sz w:val="18"/>
                <w:szCs w:val="18"/>
              </w:rPr>
            </w:pPr>
            <w:r w:rsidRPr="00FD773D">
              <w:rPr>
                <w:sz w:val="18"/>
                <w:szCs w:val="18"/>
              </w:rPr>
              <w:t>XA_API_CMD_SET_CONFIG_PARAM</w:t>
            </w:r>
          </w:p>
          <w:p w14:paraId="270449F7" w14:textId="77777777" w:rsidR="002B29DC" w:rsidRPr="00FD773D" w:rsidRDefault="002B29DC" w:rsidP="00D15B83">
            <w:pPr>
              <w:ind w:firstLineChars="100" w:firstLine="180"/>
              <w:rPr>
                <w:sz w:val="18"/>
                <w:szCs w:val="18"/>
              </w:rPr>
            </w:pPr>
          </w:p>
        </w:tc>
      </w:tr>
      <w:tr w:rsidR="002B29DC" w:rsidRPr="00FD773D" w14:paraId="49DB6DDF" w14:textId="77777777" w:rsidTr="00C33EF0">
        <w:trPr>
          <w:trHeight w:val="324"/>
          <w:jc w:val="center"/>
        </w:trPr>
        <w:tc>
          <w:tcPr>
            <w:tcW w:w="1453" w:type="dxa"/>
            <w:vMerge/>
            <w:tcBorders>
              <w:right w:val="double" w:sz="4" w:space="0" w:color="auto"/>
            </w:tcBorders>
          </w:tcPr>
          <w:p w14:paraId="23F4A7DF" w14:textId="77777777" w:rsidR="002B29DC" w:rsidRPr="00FD773D" w:rsidRDefault="002B29DC" w:rsidP="00D15B83">
            <w:pPr>
              <w:rPr>
                <w:sz w:val="18"/>
                <w:szCs w:val="18"/>
              </w:rPr>
            </w:pPr>
          </w:p>
        </w:tc>
        <w:tc>
          <w:tcPr>
            <w:tcW w:w="8118" w:type="dxa"/>
            <w:gridSpan w:val="2"/>
            <w:tcBorders>
              <w:left w:val="double" w:sz="4" w:space="0" w:color="auto"/>
            </w:tcBorders>
          </w:tcPr>
          <w:p w14:paraId="7BD8DE77"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37FA7BDA" w14:textId="77777777" w:rsidTr="00C33EF0">
        <w:trPr>
          <w:trHeight w:val="640"/>
          <w:jc w:val="center"/>
        </w:trPr>
        <w:tc>
          <w:tcPr>
            <w:tcW w:w="1453" w:type="dxa"/>
            <w:vMerge/>
            <w:tcBorders>
              <w:right w:val="double" w:sz="4" w:space="0" w:color="auto"/>
            </w:tcBorders>
          </w:tcPr>
          <w:p w14:paraId="0212DA8F" w14:textId="77777777" w:rsidR="002B29DC" w:rsidRPr="00FD773D" w:rsidRDefault="002B29DC" w:rsidP="00D15B83">
            <w:pPr>
              <w:rPr>
                <w:sz w:val="18"/>
                <w:szCs w:val="18"/>
              </w:rPr>
            </w:pPr>
          </w:p>
        </w:tc>
        <w:tc>
          <w:tcPr>
            <w:tcW w:w="8118" w:type="dxa"/>
            <w:gridSpan w:val="2"/>
            <w:tcBorders>
              <w:left w:val="double" w:sz="4" w:space="0" w:color="auto"/>
            </w:tcBorders>
          </w:tcPr>
          <w:p w14:paraId="28574B8F" w14:textId="238A76CF" w:rsidR="002B29DC" w:rsidRPr="00FD773D" w:rsidRDefault="00D41930" w:rsidP="00D15B83">
            <w:pPr>
              <w:ind w:firstLineChars="100" w:firstLine="180"/>
              <w:rPr>
                <w:sz w:val="18"/>
                <w:szCs w:val="18"/>
              </w:rPr>
            </w:pPr>
            <w:r w:rsidRPr="00FD773D">
              <w:rPr>
                <w:sz w:val="18"/>
                <w:szCs w:val="18"/>
              </w:rPr>
              <w:t>XA_TDM_CAP_CONFIG_PARAM_FRAME_SIZE</w:t>
            </w:r>
          </w:p>
        </w:tc>
      </w:tr>
      <w:tr w:rsidR="002B29DC" w:rsidRPr="00FD773D" w14:paraId="14C8EC61" w14:textId="77777777" w:rsidTr="00C33EF0">
        <w:trPr>
          <w:trHeight w:val="338"/>
          <w:jc w:val="center"/>
        </w:trPr>
        <w:tc>
          <w:tcPr>
            <w:tcW w:w="1453" w:type="dxa"/>
            <w:vMerge/>
            <w:tcBorders>
              <w:right w:val="double" w:sz="4" w:space="0" w:color="auto"/>
            </w:tcBorders>
          </w:tcPr>
          <w:p w14:paraId="1F6E2EF1" w14:textId="77777777" w:rsidR="002B29DC" w:rsidRPr="00FD773D" w:rsidRDefault="002B29DC" w:rsidP="00D15B83">
            <w:pPr>
              <w:rPr>
                <w:sz w:val="18"/>
                <w:szCs w:val="18"/>
              </w:rPr>
            </w:pPr>
          </w:p>
        </w:tc>
        <w:tc>
          <w:tcPr>
            <w:tcW w:w="8118" w:type="dxa"/>
            <w:gridSpan w:val="2"/>
            <w:tcBorders>
              <w:left w:val="double" w:sz="4" w:space="0" w:color="auto"/>
            </w:tcBorders>
          </w:tcPr>
          <w:p w14:paraId="610B97BC" w14:textId="77777777" w:rsidR="002B29DC" w:rsidRPr="00FD773D" w:rsidRDefault="002B29DC" w:rsidP="00D15B83">
            <w:pPr>
              <w:rPr>
                <w:sz w:val="18"/>
                <w:szCs w:val="18"/>
              </w:rPr>
            </w:pPr>
            <w:r w:rsidRPr="00FD773D">
              <w:rPr>
                <w:sz w:val="18"/>
                <w:szCs w:val="18"/>
              </w:rPr>
              <w:t>pv_value</w:t>
            </w:r>
          </w:p>
        </w:tc>
      </w:tr>
      <w:tr w:rsidR="002B29DC" w:rsidRPr="00FD773D" w14:paraId="4B0A427E" w14:textId="77777777" w:rsidTr="00C33EF0">
        <w:trPr>
          <w:trHeight w:val="640"/>
          <w:jc w:val="center"/>
        </w:trPr>
        <w:tc>
          <w:tcPr>
            <w:tcW w:w="1453" w:type="dxa"/>
            <w:vMerge/>
            <w:tcBorders>
              <w:right w:val="double" w:sz="4" w:space="0" w:color="auto"/>
            </w:tcBorders>
          </w:tcPr>
          <w:p w14:paraId="7B20F9FC"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30C4D01C" w14:textId="77777777" w:rsidR="00BC415A" w:rsidRPr="00FD773D" w:rsidRDefault="00D41930" w:rsidP="002E2600">
            <w:pPr>
              <w:pStyle w:val="ReqText"/>
              <w:ind w:left="149"/>
              <w:rPr>
                <w:sz w:val="18"/>
                <w:szCs w:val="18"/>
              </w:rPr>
            </w:pPr>
            <w:r w:rsidRPr="00FD773D">
              <w:rPr>
                <w:sz w:val="18"/>
                <w:szCs w:val="18"/>
              </w:rPr>
              <w:t>Pointer to</w:t>
            </w:r>
            <w:r w:rsidR="002B29DC" w:rsidRPr="00FD773D">
              <w:rPr>
                <w:sz w:val="18"/>
                <w:szCs w:val="18"/>
              </w:rPr>
              <w:t xml:space="preserve"> frame size variable </w:t>
            </w:r>
          </w:p>
          <w:p w14:paraId="3B2333F4" w14:textId="097083BD" w:rsidR="002B29DC" w:rsidRPr="00FD773D" w:rsidRDefault="002B29DC" w:rsidP="002E2600">
            <w:pPr>
              <w:pStyle w:val="ReqText"/>
              <w:ind w:left="149"/>
              <w:rPr>
                <w:sz w:val="18"/>
                <w:szCs w:val="18"/>
              </w:rPr>
            </w:pPr>
            <w:r w:rsidRPr="00FD773D">
              <w:rPr>
                <w:sz w:val="18"/>
                <w:szCs w:val="18"/>
              </w:rPr>
              <w:t xml:space="preserve">(valid value: </w:t>
            </w:r>
            <w:r w:rsidR="00FF0541" w:rsidRPr="00FD773D">
              <w:rPr>
                <w:sz w:val="18"/>
                <w:szCs w:val="18"/>
              </w:rPr>
              <w:t>512 / 1024 / 2048</w:t>
            </w:r>
            <w:r w:rsidRPr="00FD773D">
              <w:rPr>
                <w:sz w:val="18"/>
                <w:szCs w:val="18"/>
              </w:rPr>
              <w:t>)</w:t>
            </w:r>
          </w:p>
          <w:p w14:paraId="508CF7C6" w14:textId="77777777" w:rsidR="002B29DC" w:rsidRPr="00FD773D" w:rsidRDefault="002B29DC" w:rsidP="00D15B83">
            <w:pPr>
              <w:ind w:firstLineChars="100" w:firstLine="180"/>
              <w:rPr>
                <w:sz w:val="18"/>
                <w:szCs w:val="18"/>
              </w:rPr>
            </w:pPr>
          </w:p>
        </w:tc>
      </w:tr>
      <w:tr w:rsidR="002B29DC" w:rsidRPr="00FD773D" w14:paraId="0F55CC05" w14:textId="77777777" w:rsidTr="00C02DA0">
        <w:trPr>
          <w:trHeight w:val="395"/>
          <w:jc w:val="center"/>
        </w:trPr>
        <w:tc>
          <w:tcPr>
            <w:tcW w:w="1453" w:type="dxa"/>
            <w:vMerge w:val="restart"/>
            <w:tcBorders>
              <w:right w:val="double" w:sz="4" w:space="0" w:color="auto"/>
            </w:tcBorders>
          </w:tcPr>
          <w:p w14:paraId="63A5B443" w14:textId="77777777" w:rsidR="002B29DC" w:rsidRPr="00FD773D" w:rsidRDefault="002B29DC" w:rsidP="00D15B83">
            <w:pPr>
              <w:rPr>
                <w:sz w:val="18"/>
                <w:szCs w:val="18"/>
              </w:rPr>
            </w:pPr>
            <w:r w:rsidRPr="00FD773D">
              <w:rPr>
                <w:sz w:val="18"/>
                <w:szCs w:val="18"/>
              </w:rPr>
              <w:t>Return value</w:t>
            </w:r>
          </w:p>
        </w:tc>
        <w:tc>
          <w:tcPr>
            <w:tcW w:w="4487" w:type="dxa"/>
            <w:tcBorders>
              <w:left w:val="double" w:sz="4" w:space="0" w:color="auto"/>
              <w:right w:val="single" w:sz="4" w:space="0" w:color="auto"/>
            </w:tcBorders>
          </w:tcPr>
          <w:p w14:paraId="67015C08" w14:textId="77777777" w:rsidR="002B29DC" w:rsidRPr="00FD773D" w:rsidRDefault="002B29DC" w:rsidP="00D15B83">
            <w:pPr>
              <w:rPr>
                <w:sz w:val="18"/>
                <w:szCs w:val="18"/>
              </w:rPr>
            </w:pPr>
            <w:r w:rsidRPr="00FD773D">
              <w:rPr>
                <w:sz w:val="18"/>
                <w:szCs w:val="18"/>
              </w:rPr>
              <w:t>XA_NO_ERROR</w:t>
            </w:r>
          </w:p>
        </w:tc>
        <w:tc>
          <w:tcPr>
            <w:tcW w:w="3631" w:type="dxa"/>
            <w:tcBorders>
              <w:left w:val="single" w:sz="4" w:space="0" w:color="auto"/>
            </w:tcBorders>
          </w:tcPr>
          <w:p w14:paraId="3A349C1D" w14:textId="77777777" w:rsidR="002B29DC" w:rsidRPr="00FD773D" w:rsidRDefault="002B29DC" w:rsidP="00D15B83">
            <w:pPr>
              <w:rPr>
                <w:sz w:val="18"/>
                <w:szCs w:val="18"/>
              </w:rPr>
            </w:pPr>
            <w:r w:rsidRPr="00FD773D">
              <w:rPr>
                <w:sz w:val="18"/>
                <w:szCs w:val="18"/>
              </w:rPr>
              <w:t>Normally ends.</w:t>
            </w:r>
          </w:p>
        </w:tc>
      </w:tr>
      <w:tr w:rsidR="002B29DC" w:rsidRPr="00FD773D" w14:paraId="55F95DAB" w14:textId="77777777" w:rsidTr="00C02DA0">
        <w:trPr>
          <w:trHeight w:val="350"/>
          <w:jc w:val="center"/>
        </w:trPr>
        <w:tc>
          <w:tcPr>
            <w:tcW w:w="1453" w:type="dxa"/>
            <w:vMerge/>
            <w:tcBorders>
              <w:right w:val="double" w:sz="4" w:space="0" w:color="auto"/>
            </w:tcBorders>
          </w:tcPr>
          <w:p w14:paraId="69809A3B" w14:textId="77777777" w:rsidR="002B29DC" w:rsidRPr="00FD773D" w:rsidRDefault="002B29DC" w:rsidP="00D15B83">
            <w:pPr>
              <w:rPr>
                <w:sz w:val="18"/>
                <w:szCs w:val="18"/>
              </w:rPr>
            </w:pPr>
          </w:p>
        </w:tc>
        <w:tc>
          <w:tcPr>
            <w:tcW w:w="4487" w:type="dxa"/>
            <w:tcBorders>
              <w:left w:val="double" w:sz="4" w:space="0" w:color="auto"/>
              <w:right w:val="single" w:sz="4" w:space="0" w:color="auto"/>
            </w:tcBorders>
          </w:tcPr>
          <w:p w14:paraId="05A9AF0A" w14:textId="77777777" w:rsidR="002B29DC" w:rsidRPr="00FD773D" w:rsidRDefault="002B29DC" w:rsidP="00D15B83">
            <w:pPr>
              <w:rPr>
                <w:sz w:val="18"/>
                <w:szCs w:val="18"/>
              </w:rPr>
            </w:pPr>
            <w:r w:rsidRPr="00FD773D">
              <w:rPr>
                <w:sz w:val="18"/>
                <w:szCs w:val="18"/>
              </w:rPr>
              <w:t>XA_API_FATAL_MEM_ALLOC</w:t>
            </w:r>
          </w:p>
        </w:tc>
        <w:tc>
          <w:tcPr>
            <w:tcW w:w="3631" w:type="dxa"/>
            <w:tcBorders>
              <w:left w:val="single" w:sz="4" w:space="0" w:color="auto"/>
            </w:tcBorders>
          </w:tcPr>
          <w:p w14:paraId="59ACD1CC" w14:textId="77777777" w:rsidR="002B29DC" w:rsidRPr="00FD773D" w:rsidRDefault="002B29DC" w:rsidP="00D15B83">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2B29DC" w:rsidRPr="00FD773D" w14:paraId="2524B255" w14:textId="77777777" w:rsidTr="00C02DA0">
        <w:trPr>
          <w:trHeight w:val="350"/>
          <w:jc w:val="center"/>
        </w:trPr>
        <w:tc>
          <w:tcPr>
            <w:tcW w:w="1453" w:type="dxa"/>
            <w:vMerge/>
            <w:tcBorders>
              <w:right w:val="double" w:sz="4" w:space="0" w:color="auto"/>
            </w:tcBorders>
          </w:tcPr>
          <w:p w14:paraId="5A8B4BCD" w14:textId="77777777" w:rsidR="002B29DC" w:rsidRPr="00FD773D" w:rsidRDefault="002B29DC" w:rsidP="00D15B83">
            <w:pPr>
              <w:rPr>
                <w:sz w:val="18"/>
                <w:szCs w:val="18"/>
              </w:rPr>
            </w:pPr>
          </w:p>
        </w:tc>
        <w:tc>
          <w:tcPr>
            <w:tcW w:w="4487" w:type="dxa"/>
            <w:tcBorders>
              <w:left w:val="double" w:sz="4" w:space="0" w:color="auto"/>
              <w:right w:val="single" w:sz="4" w:space="0" w:color="auto"/>
            </w:tcBorders>
          </w:tcPr>
          <w:p w14:paraId="2CE7D9C8" w14:textId="77777777" w:rsidR="002B29DC" w:rsidRPr="00FD773D" w:rsidRDefault="002B29DC" w:rsidP="00D15B83">
            <w:pPr>
              <w:rPr>
                <w:sz w:val="18"/>
                <w:szCs w:val="18"/>
              </w:rPr>
            </w:pPr>
            <w:r w:rsidRPr="00FD773D">
              <w:rPr>
                <w:sz w:val="18"/>
                <w:szCs w:val="18"/>
              </w:rPr>
              <w:t>XA_API_FATAL_MEM_ALIGN</w:t>
            </w:r>
          </w:p>
        </w:tc>
        <w:tc>
          <w:tcPr>
            <w:tcW w:w="3631" w:type="dxa"/>
            <w:tcBorders>
              <w:left w:val="single" w:sz="4" w:space="0" w:color="auto"/>
            </w:tcBorders>
          </w:tcPr>
          <w:p w14:paraId="559A8D1F" w14:textId="77777777" w:rsidR="002B29DC" w:rsidRPr="00FD773D" w:rsidRDefault="002B29DC" w:rsidP="00D15B83">
            <w:pPr>
              <w:rPr>
                <w:sz w:val="18"/>
                <w:szCs w:val="18"/>
                <w:lang w:eastAsia="x-none"/>
              </w:rPr>
            </w:pPr>
            <w:r w:rsidRPr="00FD773D">
              <w:rPr>
                <w:sz w:val="18"/>
                <w:szCs w:val="18"/>
                <w:lang w:eastAsia="x-none"/>
              </w:rPr>
              <w:t>p_xa_module_obj is not aligned to 4 bytes.</w:t>
            </w:r>
          </w:p>
        </w:tc>
      </w:tr>
      <w:tr w:rsidR="004157C6" w:rsidRPr="00FD773D" w14:paraId="3B404A83" w14:textId="77777777" w:rsidTr="00C02DA0">
        <w:trPr>
          <w:trHeight w:val="350"/>
          <w:jc w:val="center"/>
        </w:trPr>
        <w:tc>
          <w:tcPr>
            <w:tcW w:w="1453" w:type="dxa"/>
            <w:vMerge/>
            <w:tcBorders>
              <w:right w:val="double" w:sz="4" w:space="0" w:color="auto"/>
            </w:tcBorders>
          </w:tcPr>
          <w:p w14:paraId="0BDA3914" w14:textId="77777777" w:rsidR="004157C6" w:rsidRPr="00FD773D" w:rsidRDefault="004157C6" w:rsidP="00D15B83">
            <w:pPr>
              <w:rPr>
                <w:sz w:val="18"/>
                <w:szCs w:val="18"/>
              </w:rPr>
            </w:pPr>
          </w:p>
        </w:tc>
        <w:tc>
          <w:tcPr>
            <w:tcW w:w="4487" w:type="dxa"/>
            <w:tcBorders>
              <w:left w:val="double" w:sz="4" w:space="0" w:color="auto"/>
              <w:right w:val="single" w:sz="4" w:space="0" w:color="auto"/>
            </w:tcBorders>
          </w:tcPr>
          <w:p w14:paraId="4DCC71B5" w14:textId="76159A05" w:rsidR="004157C6" w:rsidRPr="00FD773D" w:rsidRDefault="004157C6" w:rsidP="00A363AC">
            <w:pPr>
              <w:rPr>
                <w:sz w:val="18"/>
                <w:szCs w:val="18"/>
              </w:rPr>
            </w:pPr>
            <w:r w:rsidRPr="00FD773D">
              <w:rPr>
                <w:sz w:val="18"/>
                <w:szCs w:val="18"/>
              </w:rPr>
              <w:t>XA_</w:t>
            </w:r>
            <w:r w:rsidR="00801B9A" w:rsidRPr="00FD773D">
              <w:rPr>
                <w:sz w:val="18"/>
                <w:szCs w:val="18"/>
              </w:rPr>
              <w:t>TDM_</w:t>
            </w:r>
            <w:r w:rsidRPr="00FD773D">
              <w:rPr>
                <w:sz w:val="18"/>
                <w:szCs w:val="18"/>
              </w:rPr>
              <w:t>CAP_CONFIG_FATAL_STATE</w:t>
            </w:r>
          </w:p>
        </w:tc>
        <w:tc>
          <w:tcPr>
            <w:tcW w:w="3631" w:type="dxa"/>
            <w:tcBorders>
              <w:left w:val="single" w:sz="4" w:space="0" w:color="auto"/>
            </w:tcBorders>
          </w:tcPr>
          <w:p w14:paraId="3733047F" w14:textId="37FA9193" w:rsidR="004157C6" w:rsidRPr="00FD773D" w:rsidRDefault="004157C6" w:rsidP="00D15B83">
            <w:pPr>
              <w:rPr>
                <w:sz w:val="18"/>
                <w:szCs w:val="18"/>
                <w:lang w:eastAsia="x-none"/>
              </w:rPr>
            </w:pPr>
            <w:r w:rsidRPr="00FD773D">
              <w:rPr>
                <w:sz w:val="18"/>
                <w:szCs w:val="18"/>
                <w:lang w:eastAsia="x-none"/>
              </w:rPr>
              <w:t>Incorrect sequence call (i.e. call before pre-configuration step</w:t>
            </w:r>
            <w:r w:rsidR="00C02DA0" w:rsidRPr="00FD773D">
              <w:rPr>
                <w:sz w:val="18"/>
                <w:szCs w:val="18"/>
                <w:lang w:eastAsia="x-none"/>
              </w:rPr>
              <w:t xml:space="preserve"> or call after post-configuration step</w:t>
            </w:r>
            <w:r w:rsidRPr="00FD773D">
              <w:rPr>
                <w:sz w:val="18"/>
                <w:szCs w:val="18"/>
                <w:lang w:eastAsia="x-none"/>
              </w:rPr>
              <w:t>)</w:t>
            </w:r>
          </w:p>
        </w:tc>
      </w:tr>
      <w:tr w:rsidR="002B29DC" w:rsidRPr="00FD773D" w14:paraId="18915E6C" w14:textId="77777777" w:rsidTr="00C02DA0">
        <w:trPr>
          <w:trHeight w:val="350"/>
          <w:jc w:val="center"/>
        </w:trPr>
        <w:tc>
          <w:tcPr>
            <w:tcW w:w="1453" w:type="dxa"/>
            <w:vMerge/>
            <w:tcBorders>
              <w:right w:val="double" w:sz="4" w:space="0" w:color="auto"/>
            </w:tcBorders>
          </w:tcPr>
          <w:p w14:paraId="2C775D48" w14:textId="77777777" w:rsidR="002B29DC" w:rsidRPr="00FD773D" w:rsidRDefault="002B29DC" w:rsidP="00D15B83">
            <w:pPr>
              <w:rPr>
                <w:sz w:val="18"/>
                <w:szCs w:val="18"/>
              </w:rPr>
            </w:pPr>
          </w:p>
        </w:tc>
        <w:tc>
          <w:tcPr>
            <w:tcW w:w="4487" w:type="dxa"/>
            <w:tcBorders>
              <w:left w:val="double" w:sz="4" w:space="0" w:color="auto"/>
              <w:right w:val="single" w:sz="4" w:space="0" w:color="auto"/>
            </w:tcBorders>
          </w:tcPr>
          <w:p w14:paraId="7A4256E3" w14:textId="5B07A3D2" w:rsidR="004157C6" w:rsidRPr="00FD773D" w:rsidRDefault="004157C6" w:rsidP="00801B9A">
            <w:pPr>
              <w:rPr>
                <w:sz w:val="18"/>
                <w:szCs w:val="18"/>
              </w:rPr>
            </w:pPr>
            <w:r w:rsidRPr="00FD773D">
              <w:rPr>
                <w:sz w:val="18"/>
                <w:szCs w:val="18"/>
              </w:rPr>
              <w:t>XA_</w:t>
            </w:r>
            <w:r w:rsidR="00801B9A" w:rsidRPr="00FD773D">
              <w:rPr>
                <w:sz w:val="18"/>
                <w:szCs w:val="18"/>
              </w:rPr>
              <w:t>TDM_</w:t>
            </w:r>
            <w:r w:rsidRPr="00FD773D">
              <w:rPr>
                <w:sz w:val="18"/>
                <w:szCs w:val="18"/>
              </w:rPr>
              <w:t>CAP_CONFIG_</w:t>
            </w:r>
            <w:r w:rsidR="00801B9A" w:rsidRPr="00FD773D">
              <w:rPr>
                <w:sz w:val="18"/>
                <w:szCs w:val="18"/>
              </w:rPr>
              <w:t>F</w:t>
            </w:r>
            <w:r w:rsidRPr="00FD773D">
              <w:rPr>
                <w:sz w:val="18"/>
                <w:szCs w:val="18"/>
              </w:rPr>
              <w:t>ATAL_FRAME_SIZE</w:t>
            </w:r>
          </w:p>
        </w:tc>
        <w:tc>
          <w:tcPr>
            <w:tcW w:w="3631" w:type="dxa"/>
            <w:tcBorders>
              <w:left w:val="single" w:sz="4" w:space="0" w:color="auto"/>
            </w:tcBorders>
          </w:tcPr>
          <w:p w14:paraId="5E0C4A75" w14:textId="6AA5394D" w:rsidR="002B29DC" w:rsidRPr="00FD773D" w:rsidRDefault="00801B9A" w:rsidP="00D13749">
            <w:pPr>
              <w:rPr>
                <w:sz w:val="18"/>
                <w:szCs w:val="18"/>
                <w:lang w:eastAsia="x-none"/>
              </w:rPr>
            </w:pPr>
            <w:r w:rsidRPr="00FD773D">
              <w:rPr>
                <w:sz w:val="18"/>
                <w:szCs w:val="18"/>
                <w:lang w:eastAsia="x-none"/>
              </w:rPr>
              <w:t xml:space="preserve">TDM </w:t>
            </w:r>
            <w:r w:rsidR="002B29DC" w:rsidRPr="00FD773D">
              <w:rPr>
                <w:sz w:val="18"/>
                <w:szCs w:val="18"/>
                <w:lang w:eastAsia="x-none"/>
              </w:rPr>
              <w:t xml:space="preserve">PCM frame size value is </w:t>
            </w:r>
            <w:r w:rsidR="00D13749" w:rsidRPr="00FD773D">
              <w:rPr>
                <w:sz w:val="18"/>
                <w:szCs w:val="18"/>
                <w:lang w:eastAsia="x-none"/>
              </w:rPr>
              <w:t>out of range.</w:t>
            </w:r>
          </w:p>
        </w:tc>
      </w:tr>
      <w:tr w:rsidR="002B29DC" w:rsidRPr="00FD773D" w14:paraId="3EAD57E2" w14:textId="77777777" w:rsidTr="00C33EF0">
        <w:trPr>
          <w:jc w:val="center"/>
        </w:trPr>
        <w:tc>
          <w:tcPr>
            <w:tcW w:w="1453" w:type="dxa"/>
            <w:tcBorders>
              <w:right w:val="double" w:sz="4" w:space="0" w:color="auto"/>
            </w:tcBorders>
          </w:tcPr>
          <w:p w14:paraId="1BE008A3" w14:textId="77777777" w:rsidR="002B29DC" w:rsidRPr="00FD773D" w:rsidRDefault="002B29DC" w:rsidP="00D15B83">
            <w:pPr>
              <w:rPr>
                <w:sz w:val="18"/>
                <w:szCs w:val="18"/>
              </w:rPr>
            </w:pPr>
            <w:r w:rsidRPr="00FD773D">
              <w:rPr>
                <w:sz w:val="18"/>
                <w:szCs w:val="18"/>
              </w:rPr>
              <w:t>Restrictions</w:t>
            </w:r>
          </w:p>
        </w:tc>
        <w:tc>
          <w:tcPr>
            <w:tcW w:w="8118" w:type="dxa"/>
            <w:gridSpan w:val="2"/>
            <w:tcBorders>
              <w:left w:val="double" w:sz="4" w:space="0" w:color="auto"/>
            </w:tcBorders>
          </w:tcPr>
          <w:p w14:paraId="7CB81FEA" w14:textId="77777777" w:rsidR="002B29DC" w:rsidRPr="00FD773D" w:rsidRDefault="002B29DC" w:rsidP="00D15B83">
            <w:pPr>
              <w:rPr>
                <w:sz w:val="18"/>
                <w:szCs w:val="18"/>
              </w:rPr>
            </w:pPr>
            <w:r w:rsidRPr="00FD773D">
              <w:rPr>
                <w:sz w:val="18"/>
                <w:szCs w:val="18"/>
              </w:rPr>
              <w:t>-</w:t>
            </w:r>
          </w:p>
        </w:tc>
      </w:tr>
    </w:tbl>
    <w:p w14:paraId="6E081E43" w14:textId="27C2701D" w:rsidR="00FC6FA0" w:rsidRDefault="00FC6FA0" w:rsidP="00FC6FA0">
      <w:pPr>
        <w:pStyle w:val="ReqID"/>
      </w:pPr>
      <w:r>
        <w:t>FD_PLG_TDM_033</w:t>
      </w:r>
    </w:p>
    <w:p w14:paraId="6ABDB40C" w14:textId="2C6C41F2" w:rsidR="00C33EF0" w:rsidRPr="00FD773D" w:rsidRDefault="00396DE2" w:rsidP="00792D48">
      <w:pPr>
        <w:pStyle w:val="RefIDs"/>
      </w:pPr>
      <w:r>
        <w:t>[Covers: RD_014</w:t>
      </w:r>
      <w:r w:rsidRPr="00FD773D">
        <w:t>]</w:t>
      </w:r>
    </w:p>
    <w:p w14:paraId="3AB95B49" w14:textId="77777777" w:rsidR="00C33EF0" w:rsidRPr="00FD773D" w:rsidRDefault="00C33EF0" w:rsidP="00C33EF0">
      <w:r w:rsidRPr="00FD773D">
        <w:t>Example</w:t>
      </w:r>
    </w:p>
    <w:p w14:paraId="73EFC3A0" w14:textId="7DCEAB4E" w:rsidR="00C33EF0" w:rsidRPr="00FD773D" w:rsidRDefault="00C33EF0" w:rsidP="00C33EF0">
      <w:r w:rsidRPr="00FD773D">
        <w:t>WORD32 frame_size;</w:t>
      </w:r>
    </w:p>
    <w:p w14:paraId="5030D599" w14:textId="77777777" w:rsidR="00C33EF0" w:rsidRPr="00FD773D" w:rsidRDefault="00C33EF0" w:rsidP="00C33EF0">
      <w:pPr>
        <w:widowControl/>
        <w:autoSpaceDE/>
        <w:autoSpaceDN/>
        <w:adjustRightInd/>
        <w:snapToGrid/>
        <w:jc w:val="left"/>
      </w:pPr>
      <w:r w:rsidRPr="00FD773D">
        <w:t>res = (*api_func)(api_obj,</w:t>
      </w:r>
    </w:p>
    <w:p w14:paraId="7C7F2DD0" w14:textId="77777777" w:rsidR="00C33EF0" w:rsidRPr="00FD773D" w:rsidRDefault="00C33EF0" w:rsidP="00C33EF0">
      <w:pPr>
        <w:widowControl/>
        <w:autoSpaceDE/>
        <w:autoSpaceDN/>
        <w:adjustRightInd/>
        <w:snapToGrid/>
        <w:jc w:val="left"/>
      </w:pPr>
      <w:r w:rsidRPr="00FD773D">
        <w:tab/>
      </w:r>
      <w:r w:rsidRPr="00FD773D">
        <w:tab/>
        <w:t xml:space="preserve">  XA_API_CMD_SET_CONFIG_PARAM,</w:t>
      </w:r>
    </w:p>
    <w:p w14:paraId="360D7F98" w14:textId="7F4670F1" w:rsidR="00C33EF0" w:rsidRPr="00FD773D" w:rsidRDefault="00C33EF0" w:rsidP="00C33EF0">
      <w:pPr>
        <w:widowControl/>
        <w:autoSpaceDE/>
        <w:autoSpaceDN/>
        <w:adjustRightInd/>
        <w:snapToGrid/>
        <w:jc w:val="left"/>
      </w:pPr>
      <w:r w:rsidRPr="00FD773D">
        <w:tab/>
      </w:r>
      <w:r w:rsidRPr="00FD773D">
        <w:tab/>
        <w:t xml:space="preserve">  </w:t>
      </w:r>
      <w:r w:rsidR="00801B9A" w:rsidRPr="00FD773D">
        <w:t>XA_TDM_CAP_CONFIG_PARAM_FRAME_SIZE</w:t>
      </w:r>
      <w:r w:rsidRPr="00FD773D">
        <w:t>,</w:t>
      </w:r>
    </w:p>
    <w:p w14:paraId="3EE4CDF3" w14:textId="0E83184F" w:rsidR="00C33EF0" w:rsidRPr="00FD773D" w:rsidRDefault="00C33EF0" w:rsidP="00C33EF0">
      <w:pPr>
        <w:widowControl/>
        <w:autoSpaceDE/>
        <w:autoSpaceDN/>
        <w:adjustRightInd/>
        <w:snapToGrid/>
        <w:jc w:val="left"/>
      </w:pPr>
      <w:r w:rsidRPr="00FD773D">
        <w:tab/>
      </w:r>
      <w:r w:rsidRPr="00FD773D">
        <w:tab/>
        <w:t xml:space="preserve">  &amp;frame_size);</w:t>
      </w:r>
    </w:p>
    <w:p w14:paraId="1B1146F4" w14:textId="77777777" w:rsidR="002B29DC" w:rsidRPr="00FD773D" w:rsidRDefault="002B29DC" w:rsidP="00E96864"/>
    <w:p w14:paraId="00DBCDEB" w14:textId="77777777" w:rsidR="002B29DC" w:rsidRPr="00FD773D" w:rsidRDefault="002B29DC" w:rsidP="00E96864">
      <w:r w:rsidRPr="00FD773D">
        <w:br w:type="page"/>
      </w:r>
    </w:p>
    <w:p w14:paraId="6283E1E7" w14:textId="77777777" w:rsidR="003F6E95" w:rsidRPr="00FD773D" w:rsidRDefault="003F6E95" w:rsidP="00DC074C"/>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522"/>
        <w:gridCol w:w="3596"/>
      </w:tblGrid>
      <w:tr w:rsidR="002B29DC" w:rsidRPr="00FD773D" w14:paraId="7BF16CE9" w14:textId="77777777" w:rsidTr="00C33EF0">
        <w:trPr>
          <w:trHeight w:val="354"/>
          <w:jc w:val="center"/>
        </w:trPr>
        <w:tc>
          <w:tcPr>
            <w:tcW w:w="1453" w:type="dxa"/>
            <w:tcBorders>
              <w:bottom w:val="single" w:sz="4" w:space="0" w:color="auto"/>
              <w:right w:val="double" w:sz="4" w:space="0" w:color="auto"/>
            </w:tcBorders>
          </w:tcPr>
          <w:p w14:paraId="0B776A98" w14:textId="77777777" w:rsidR="002B29DC" w:rsidRPr="00FD773D" w:rsidRDefault="002B29DC" w:rsidP="00D15B83">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7F4101DD" w14:textId="5BAA4000" w:rsidR="002B29DC" w:rsidRPr="00FD773D" w:rsidRDefault="002B29DC" w:rsidP="00F84552">
            <w:pPr>
              <w:pStyle w:val="ReqSect"/>
            </w:pPr>
            <w:r w:rsidRPr="00FD773D">
              <w:t>XA_</w:t>
            </w:r>
            <w:r w:rsidR="00801B9A" w:rsidRPr="00FD773D">
              <w:t>TDM_</w:t>
            </w:r>
            <w:r w:rsidRPr="00FD773D">
              <w:t>CAP_CONFIG_PARAM_INPUT</w:t>
            </w:r>
            <w:r w:rsidR="00782E3B" w:rsidRPr="00FD773D">
              <w:t>1</w:t>
            </w:r>
          </w:p>
        </w:tc>
      </w:tr>
      <w:tr w:rsidR="002B29DC" w:rsidRPr="00FD773D" w14:paraId="7256DC62" w14:textId="77777777" w:rsidTr="00C33EF0">
        <w:trPr>
          <w:trHeight w:val="354"/>
          <w:jc w:val="center"/>
        </w:trPr>
        <w:tc>
          <w:tcPr>
            <w:tcW w:w="1453" w:type="dxa"/>
            <w:tcBorders>
              <w:top w:val="single" w:sz="4" w:space="0" w:color="auto"/>
              <w:right w:val="double" w:sz="4" w:space="0" w:color="auto"/>
            </w:tcBorders>
          </w:tcPr>
          <w:p w14:paraId="77EC2558"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3961A72B" w14:textId="0DA4A1D3" w:rsidR="002B29DC" w:rsidRPr="00FD773D" w:rsidRDefault="00801B9A" w:rsidP="006C2271">
            <w:pPr>
              <w:rPr>
                <w:sz w:val="18"/>
                <w:szCs w:val="18"/>
              </w:rPr>
            </w:pPr>
            <w:r w:rsidRPr="00FD773D">
              <w:rPr>
                <w:sz w:val="18"/>
                <w:szCs w:val="18"/>
              </w:rPr>
              <w:t xml:space="preserve">Set </w:t>
            </w:r>
            <w:r w:rsidR="006C2271" w:rsidRPr="00FD773D">
              <w:rPr>
                <w:sz w:val="18"/>
                <w:szCs w:val="18"/>
              </w:rPr>
              <w:t>1</w:t>
            </w:r>
            <w:r w:rsidR="006C2271" w:rsidRPr="00FD773D">
              <w:rPr>
                <w:sz w:val="18"/>
                <w:szCs w:val="18"/>
                <w:vertAlign w:val="superscript"/>
              </w:rPr>
              <w:t>st</w:t>
            </w:r>
            <w:r w:rsidR="006C2271" w:rsidRPr="00FD773D">
              <w:rPr>
                <w:sz w:val="18"/>
                <w:szCs w:val="18"/>
              </w:rPr>
              <w:t xml:space="preserve"> </w:t>
            </w:r>
            <w:r w:rsidRPr="00FD773D">
              <w:rPr>
                <w:sz w:val="18"/>
                <w:szCs w:val="18"/>
              </w:rPr>
              <w:t>input source device for TDM Capture</w:t>
            </w:r>
          </w:p>
        </w:tc>
      </w:tr>
      <w:tr w:rsidR="002B29DC" w:rsidRPr="00FD773D" w14:paraId="31F6F516" w14:textId="77777777" w:rsidTr="00C33EF0">
        <w:trPr>
          <w:trHeight w:val="331"/>
          <w:jc w:val="center"/>
        </w:trPr>
        <w:tc>
          <w:tcPr>
            <w:tcW w:w="1453" w:type="dxa"/>
            <w:vMerge w:val="restart"/>
            <w:tcBorders>
              <w:right w:val="double" w:sz="4" w:space="0" w:color="auto"/>
            </w:tcBorders>
          </w:tcPr>
          <w:p w14:paraId="09518B8C"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18633BB9"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399E43A9" w14:textId="77777777" w:rsidTr="00C33EF0">
        <w:trPr>
          <w:trHeight w:val="640"/>
          <w:jc w:val="center"/>
        </w:trPr>
        <w:tc>
          <w:tcPr>
            <w:tcW w:w="1453" w:type="dxa"/>
            <w:vMerge/>
            <w:tcBorders>
              <w:right w:val="double" w:sz="4" w:space="0" w:color="auto"/>
            </w:tcBorders>
          </w:tcPr>
          <w:p w14:paraId="6A250E67" w14:textId="77777777" w:rsidR="002B29DC" w:rsidRPr="00FD773D" w:rsidRDefault="002B29DC" w:rsidP="00D15B83">
            <w:pPr>
              <w:rPr>
                <w:sz w:val="18"/>
                <w:szCs w:val="18"/>
              </w:rPr>
            </w:pPr>
          </w:p>
        </w:tc>
        <w:tc>
          <w:tcPr>
            <w:tcW w:w="8118" w:type="dxa"/>
            <w:gridSpan w:val="2"/>
            <w:tcBorders>
              <w:left w:val="double" w:sz="4" w:space="0" w:color="auto"/>
            </w:tcBorders>
          </w:tcPr>
          <w:p w14:paraId="4EEB72C1" w14:textId="7C99A77C" w:rsidR="002B29DC" w:rsidRPr="00FD773D" w:rsidRDefault="002B29DC" w:rsidP="00072733">
            <w:pPr>
              <w:ind w:leftChars="50" w:left="100" w:rightChars="44" w:right="88"/>
              <w:rPr>
                <w:sz w:val="18"/>
                <w:szCs w:val="18"/>
              </w:rPr>
            </w:pPr>
            <w:r w:rsidRPr="00FD773D">
              <w:rPr>
                <w:sz w:val="18"/>
                <w:szCs w:val="18"/>
              </w:rPr>
              <w:t>Pointer to API Structure.</w:t>
            </w:r>
          </w:p>
        </w:tc>
      </w:tr>
      <w:tr w:rsidR="002B29DC" w:rsidRPr="00FD773D" w14:paraId="653D30B1" w14:textId="77777777" w:rsidTr="00C33EF0">
        <w:trPr>
          <w:trHeight w:val="351"/>
          <w:jc w:val="center"/>
        </w:trPr>
        <w:tc>
          <w:tcPr>
            <w:tcW w:w="1453" w:type="dxa"/>
            <w:vMerge/>
            <w:tcBorders>
              <w:right w:val="double" w:sz="4" w:space="0" w:color="auto"/>
            </w:tcBorders>
          </w:tcPr>
          <w:p w14:paraId="0796734E" w14:textId="77777777" w:rsidR="002B29DC" w:rsidRPr="00FD773D" w:rsidRDefault="002B29DC" w:rsidP="00D15B83">
            <w:pPr>
              <w:rPr>
                <w:sz w:val="18"/>
                <w:szCs w:val="18"/>
              </w:rPr>
            </w:pPr>
          </w:p>
        </w:tc>
        <w:tc>
          <w:tcPr>
            <w:tcW w:w="8118" w:type="dxa"/>
            <w:gridSpan w:val="2"/>
            <w:tcBorders>
              <w:left w:val="double" w:sz="4" w:space="0" w:color="auto"/>
            </w:tcBorders>
          </w:tcPr>
          <w:p w14:paraId="31D220B3"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0FD3EF12" w14:textId="77777777" w:rsidTr="00C33EF0">
        <w:trPr>
          <w:trHeight w:val="640"/>
          <w:jc w:val="center"/>
        </w:trPr>
        <w:tc>
          <w:tcPr>
            <w:tcW w:w="1453" w:type="dxa"/>
            <w:vMerge/>
            <w:tcBorders>
              <w:right w:val="double" w:sz="4" w:space="0" w:color="auto"/>
            </w:tcBorders>
          </w:tcPr>
          <w:p w14:paraId="7781E2F2" w14:textId="77777777" w:rsidR="002B29DC" w:rsidRPr="00FD773D" w:rsidRDefault="002B29DC" w:rsidP="00D15B83">
            <w:pPr>
              <w:rPr>
                <w:sz w:val="18"/>
                <w:szCs w:val="18"/>
              </w:rPr>
            </w:pPr>
          </w:p>
        </w:tc>
        <w:tc>
          <w:tcPr>
            <w:tcW w:w="8118" w:type="dxa"/>
            <w:gridSpan w:val="2"/>
            <w:tcBorders>
              <w:left w:val="double" w:sz="4" w:space="0" w:color="auto"/>
            </w:tcBorders>
          </w:tcPr>
          <w:p w14:paraId="1F515FC6" w14:textId="2DBB37A2" w:rsidR="002B29DC" w:rsidRPr="00FD773D" w:rsidRDefault="002B29DC" w:rsidP="00072733">
            <w:pPr>
              <w:ind w:firstLineChars="100" w:firstLine="180"/>
              <w:rPr>
                <w:sz w:val="18"/>
                <w:szCs w:val="18"/>
              </w:rPr>
            </w:pPr>
            <w:r w:rsidRPr="00FD773D">
              <w:rPr>
                <w:sz w:val="18"/>
                <w:szCs w:val="18"/>
              </w:rPr>
              <w:t>XA_API_CMD_SET_CONFIG_PARAM</w:t>
            </w:r>
          </w:p>
        </w:tc>
      </w:tr>
      <w:tr w:rsidR="002B29DC" w:rsidRPr="00FD773D" w14:paraId="574AD9E6" w14:textId="77777777" w:rsidTr="00C33EF0">
        <w:trPr>
          <w:trHeight w:val="324"/>
          <w:jc w:val="center"/>
        </w:trPr>
        <w:tc>
          <w:tcPr>
            <w:tcW w:w="1453" w:type="dxa"/>
            <w:vMerge/>
            <w:tcBorders>
              <w:right w:val="double" w:sz="4" w:space="0" w:color="auto"/>
            </w:tcBorders>
          </w:tcPr>
          <w:p w14:paraId="50874B99" w14:textId="77777777" w:rsidR="002B29DC" w:rsidRPr="00FD773D" w:rsidRDefault="002B29DC" w:rsidP="00D15B83">
            <w:pPr>
              <w:rPr>
                <w:sz w:val="18"/>
                <w:szCs w:val="18"/>
              </w:rPr>
            </w:pPr>
          </w:p>
        </w:tc>
        <w:tc>
          <w:tcPr>
            <w:tcW w:w="8118" w:type="dxa"/>
            <w:gridSpan w:val="2"/>
            <w:tcBorders>
              <w:left w:val="double" w:sz="4" w:space="0" w:color="auto"/>
            </w:tcBorders>
          </w:tcPr>
          <w:p w14:paraId="716C000D"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0E79E866" w14:textId="77777777" w:rsidTr="00C33EF0">
        <w:trPr>
          <w:trHeight w:val="640"/>
          <w:jc w:val="center"/>
        </w:trPr>
        <w:tc>
          <w:tcPr>
            <w:tcW w:w="1453" w:type="dxa"/>
            <w:vMerge/>
            <w:tcBorders>
              <w:right w:val="double" w:sz="4" w:space="0" w:color="auto"/>
            </w:tcBorders>
          </w:tcPr>
          <w:p w14:paraId="6D962B09" w14:textId="77777777" w:rsidR="002B29DC" w:rsidRPr="00FD773D" w:rsidRDefault="002B29DC" w:rsidP="00D15B83">
            <w:pPr>
              <w:rPr>
                <w:sz w:val="18"/>
                <w:szCs w:val="18"/>
              </w:rPr>
            </w:pPr>
          </w:p>
        </w:tc>
        <w:tc>
          <w:tcPr>
            <w:tcW w:w="8118" w:type="dxa"/>
            <w:gridSpan w:val="2"/>
            <w:tcBorders>
              <w:left w:val="double" w:sz="4" w:space="0" w:color="auto"/>
            </w:tcBorders>
          </w:tcPr>
          <w:p w14:paraId="34FDFA59" w14:textId="68E2363C" w:rsidR="002B29DC" w:rsidRPr="00FD773D" w:rsidRDefault="00801B9A" w:rsidP="00782E3B">
            <w:pPr>
              <w:ind w:firstLineChars="100" w:firstLine="180"/>
              <w:rPr>
                <w:sz w:val="18"/>
                <w:szCs w:val="18"/>
              </w:rPr>
            </w:pPr>
            <w:r w:rsidRPr="00FD773D">
              <w:rPr>
                <w:sz w:val="18"/>
                <w:szCs w:val="18"/>
              </w:rPr>
              <w:t>XA_TDM_CAP_CONFIG_PARAM_INPUT</w:t>
            </w:r>
            <w:r w:rsidR="00782E3B" w:rsidRPr="00FD773D">
              <w:rPr>
                <w:sz w:val="18"/>
                <w:szCs w:val="18"/>
              </w:rPr>
              <w:t>1</w:t>
            </w:r>
          </w:p>
        </w:tc>
      </w:tr>
      <w:tr w:rsidR="002B29DC" w:rsidRPr="00FD773D" w14:paraId="5BF9E0C8" w14:textId="77777777" w:rsidTr="00C33EF0">
        <w:trPr>
          <w:trHeight w:val="338"/>
          <w:jc w:val="center"/>
        </w:trPr>
        <w:tc>
          <w:tcPr>
            <w:tcW w:w="1453" w:type="dxa"/>
            <w:vMerge/>
            <w:tcBorders>
              <w:right w:val="double" w:sz="4" w:space="0" w:color="auto"/>
            </w:tcBorders>
          </w:tcPr>
          <w:p w14:paraId="75D55024" w14:textId="77777777" w:rsidR="002B29DC" w:rsidRPr="00FD773D" w:rsidRDefault="002B29DC" w:rsidP="00D15B83">
            <w:pPr>
              <w:rPr>
                <w:sz w:val="18"/>
                <w:szCs w:val="18"/>
              </w:rPr>
            </w:pPr>
          </w:p>
        </w:tc>
        <w:tc>
          <w:tcPr>
            <w:tcW w:w="8118" w:type="dxa"/>
            <w:gridSpan w:val="2"/>
            <w:tcBorders>
              <w:left w:val="double" w:sz="4" w:space="0" w:color="auto"/>
            </w:tcBorders>
          </w:tcPr>
          <w:p w14:paraId="13707309" w14:textId="77777777" w:rsidR="002B29DC" w:rsidRPr="00FD773D" w:rsidRDefault="002B29DC" w:rsidP="00D15B83">
            <w:pPr>
              <w:rPr>
                <w:sz w:val="18"/>
                <w:szCs w:val="18"/>
              </w:rPr>
            </w:pPr>
            <w:r w:rsidRPr="00FD773D">
              <w:rPr>
                <w:sz w:val="18"/>
                <w:szCs w:val="18"/>
              </w:rPr>
              <w:t>pv_value</w:t>
            </w:r>
          </w:p>
        </w:tc>
      </w:tr>
      <w:tr w:rsidR="002B29DC" w:rsidRPr="00FD773D" w14:paraId="7C2E68D5" w14:textId="77777777" w:rsidTr="002138FE">
        <w:trPr>
          <w:trHeight w:val="359"/>
          <w:jc w:val="center"/>
        </w:trPr>
        <w:tc>
          <w:tcPr>
            <w:tcW w:w="1453" w:type="dxa"/>
            <w:vMerge/>
            <w:tcBorders>
              <w:right w:val="double" w:sz="4" w:space="0" w:color="auto"/>
            </w:tcBorders>
          </w:tcPr>
          <w:p w14:paraId="1C31418F"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07C7199E" w14:textId="2C4FED24" w:rsidR="00801B9A" w:rsidRPr="00FD773D" w:rsidRDefault="002B29DC" w:rsidP="002138FE">
            <w:pPr>
              <w:pStyle w:val="ReqText"/>
              <w:ind w:firstLine="149"/>
              <w:rPr>
                <w:sz w:val="18"/>
                <w:szCs w:val="18"/>
              </w:rPr>
            </w:pPr>
            <w:r w:rsidRPr="00FD773D">
              <w:rPr>
                <w:sz w:val="18"/>
                <w:szCs w:val="18"/>
              </w:rPr>
              <w:t xml:space="preserve">Pointer to the input </w:t>
            </w:r>
            <w:r w:rsidR="003006EC" w:rsidRPr="00FD773D">
              <w:rPr>
                <w:sz w:val="18"/>
                <w:szCs w:val="18"/>
              </w:rPr>
              <w:t>device</w:t>
            </w:r>
            <w:r w:rsidR="00801B9A" w:rsidRPr="00FD773D">
              <w:rPr>
                <w:sz w:val="18"/>
                <w:szCs w:val="18"/>
              </w:rPr>
              <w:t xml:space="preserve"> value variable</w:t>
            </w:r>
          </w:p>
        </w:tc>
      </w:tr>
      <w:tr w:rsidR="002B29DC" w:rsidRPr="00FD773D" w14:paraId="5E5D485E" w14:textId="77777777" w:rsidTr="00396DE2">
        <w:trPr>
          <w:trHeight w:val="395"/>
          <w:jc w:val="center"/>
        </w:trPr>
        <w:tc>
          <w:tcPr>
            <w:tcW w:w="1453" w:type="dxa"/>
            <w:vMerge w:val="restart"/>
            <w:tcBorders>
              <w:right w:val="double" w:sz="4" w:space="0" w:color="auto"/>
            </w:tcBorders>
          </w:tcPr>
          <w:p w14:paraId="1B78BA8D" w14:textId="38E78712" w:rsidR="002B29DC" w:rsidRPr="00FD773D" w:rsidRDefault="002B29DC" w:rsidP="00D15B83">
            <w:pPr>
              <w:rPr>
                <w:sz w:val="18"/>
                <w:szCs w:val="18"/>
              </w:rPr>
            </w:pPr>
            <w:r w:rsidRPr="00FD773D">
              <w:rPr>
                <w:sz w:val="18"/>
                <w:szCs w:val="18"/>
              </w:rPr>
              <w:t>Return value</w:t>
            </w:r>
          </w:p>
        </w:tc>
        <w:tc>
          <w:tcPr>
            <w:tcW w:w="4522" w:type="dxa"/>
            <w:tcBorders>
              <w:left w:val="double" w:sz="4" w:space="0" w:color="auto"/>
              <w:right w:val="single" w:sz="4" w:space="0" w:color="auto"/>
            </w:tcBorders>
          </w:tcPr>
          <w:p w14:paraId="019980C7" w14:textId="77777777" w:rsidR="002B29DC" w:rsidRPr="00FD773D" w:rsidRDefault="002B29DC" w:rsidP="00D15B83">
            <w:pPr>
              <w:rPr>
                <w:sz w:val="18"/>
                <w:szCs w:val="18"/>
              </w:rPr>
            </w:pPr>
            <w:r w:rsidRPr="00FD773D">
              <w:rPr>
                <w:sz w:val="18"/>
                <w:szCs w:val="18"/>
              </w:rPr>
              <w:t>XA_NO_ERROR</w:t>
            </w:r>
          </w:p>
        </w:tc>
        <w:tc>
          <w:tcPr>
            <w:tcW w:w="3596" w:type="dxa"/>
            <w:tcBorders>
              <w:left w:val="single" w:sz="4" w:space="0" w:color="auto"/>
            </w:tcBorders>
          </w:tcPr>
          <w:p w14:paraId="78EE05B1" w14:textId="77777777" w:rsidR="002B29DC" w:rsidRPr="00FD773D" w:rsidRDefault="002B29DC" w:rsidP="00D15B83">
            <w:pPr>
              <w:rPr>
                <w:sz w:val="18"/>
                <w:szCs w:val="18"/>
              </w:rPr>
            </w:pPr>
            <w:r w:rsidRPr="00FD773D">
              <w:rPr>
                <w:sz w:val="18"/>
                <w:szCs w:val="18"/>
              </w:rPr>
              <w:t>Normally ends.</w:t>
            </w:r>
          </w:p>
        </w:tc>
      </w:tr>
      <w:tr w:rsidR="002B29DC" w:rsidRPr="00FD773D" w14:paraId="45A844E8" w14:textId="77777777" w:rsidTr="00396DE2">
        <w:trPr>
          <w:trHeight w:val="350"/>
          <w:jc w:val="center"/>
        </w:trPr>
        <w:tc>
          <w:tcPr>
            <w:tcW w:w="1453" w:type="dxa"/>
            <w:vMerge/>
            <w:tcBorders>
              <w:right w:val="double" w:sz="4" w:space="0" w:color="auto"/>
            </w:tcBorders>
          </w:tcPr>
          <w:p w14:paraId="3BAE2746" w14:textId="77777777" w:rsidR="002B29DC" w:rsidRPr="00FD773D" w:rsidRDefault="002B29DC" w:rsidP="00D15B83">
            <w:pPr>
              <w:rPr>
                <w:sz w:val="18"/>
                <w:szCs w:val="18"/>
              </w:rPr>
            </w:pPr>
          </w:p>
        </w:tc>
        <w:tc>
          <w:tcPr>
            <w:tcW w:w="4522" w:type="dxa"/>
            <w:tcBorders>
              <w:left w:val="double" w:sz="4" w:space="0" w:color="auto"/>
              <w:right w:val="single" w:sz="4" w:space="0" w:color="auto"/>
            </w:tcBorders>
          </w:tcPr>
          <w:p w14:paraId="23257C34" w14:textId="77777777" w:rsidR="002B29DC" w:rsidRPr="00FD773D" w:rsidRDefault="002B29DC" w:rsidP="00D15B83">
            <w:pPr>
              <w:rPr>
                <w:sz w:val="18"/>
                <w:szCs w:val="18"/>
              </w:rPr>
            </w:pPr>
            <w:r w:rsidRPr="00FD773D">
              <w:rPr>
                <w:sz w:val="18"/>
                <w:szCs w:val="18"/>
              </w:rPr>
              <w:t>XA_API_FATAL_MEM_ALLOC</w:t>
            </w:r>
          </w:p>
        </w:tc>
        <w:tc>
          <w:tcPr>
            <w:tcW w:w="3596" w:type="dxa"/>
            <w:tcBorders>
              <w:left w:val="single" w:sz="4" w:space="0" w:color="auto"/>
            </w:tcBorders>
          </w:tcPr>
          <w:p w14:paraId="701A8D36" w14:textId="77777777" w:rsidR="002B29DC" w:rsidRPr="00FD773D" w:rsidRDefault="002B29DC" w:rsidP="00D15B83">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2B29DC" w:rsidRPr="00FD773D" w14:paraId="4C9D0479" w14:textId="77777777" w:rsidTr="00396DE2">
        <w:trPr>
          <w:trHeight w:val="350"/>
          <w:jc w:val="center"/>
        </w:trPr>
        <w:tc>
          <w:tcPr>
            <w:tcW w:w="1453" w:type="dxa"/>
            <w:vMerge/>
            <w:tcBorders>
              <w:right w:val="double" w:sz="4" w:space="0" w:color="auto"/>
            </w:tcBorders>
          </w:tcPr>
          <w:p w14:paraId="63684E86" w14:textId="77777777" w:rsidR="002B29DC" w:rsidRPr="00FD773D" w:rsidRDefault="002B29DC" w:rsidP="00D15B83">
            <w:pPr>
              <w:rPr>
                <w:sz w:val="18"/>
                <w:szCs w:val="18"/>
              </w:rPr>
            </w:pPr>
          </w:p>
        </w:tc>
        <w:tc>
          <w:tcPr>
            <w:tcW w:w="4522" w:type="dxa"/>
            <w:tcBorders>
              <w:left w:val="double" w:sz="4" w:space="0" w:color="auto"/>
              <w:right w:val="single" w:sz="4" w:space="0" w:color="auto"/>
            </w:tcBorders>
          </w:tcPr>
          <w:p w14:paraId="33994724" w14:textId="77777777" w:rsidR="002B29DC" w:rsidRPr="00FD773D" w:rsidRDefault="002B29DC" w:rsidP="00D15B83">
            <w:pPr>
              <w:rPr>
                <w:sz w:val="18"/>
                <w:szCs w:val="18"/>
              </w:rPr>
            </w:pPr>
            <w:r w:rsidRPr="00FD773D">
              <w:rPr>
                <w:sz w:val="18"/>
                <w:szCs w:val="18"/>
              </w:rPr>
              <w:t>XA_API_FATAL_MEM_ALIGN</w:t>
            </w:r>
          </w:p>
        </w:tc>
        <w:tc>
          <w:tcPr>
            <w:tcW w:w="3596" w:type="dxa"/>
            <w:tcBorders>
              <w:left w:val="single" w:sz="4" w:space="0" w:color="auto"/>
            </w:tcBorders>
          </w:tcPr>
          <w:p w14:paraId="1A4B0F77" w14:textId="77777777" w:rsidR="002B29DC" w:rsidRPr="00FD773D" w:rsidRDefault="002B29DC" w:rsidP="00D15B83">
            <w:pPr>
              <w:rPr>
                <w:sz w:val="18"/>
                <w:szCs w:val="18"/>
                <w:lang w:eastAsia="x-none"/>
              </w:rPr>
            </w:pPr>
            <w:r w:rsidRPr="00FD773D">
              <w:rPr>
                <w:sz w:val="18"/>
                <w:szCs w:val="18"/>
                <w:lang w:eastAsia="x-none"/>
              </w:rPr>
              <w:t>p_xa_module_obj is not aligned to 4 bytes.</w:t>
            </w:r>
          </w:p>
        </w:tc>
      </w:tr>
      <w:tr w:rsidR="00F754BA" w:rsidRPr="00FD773D" w14:paraId="26660EA4" w14:textId="77777777" w:rsidTr="00396DE2">
        <w:trPr>
          <w:trHeight w:val="350"/>
          <w:jc w:val="center"/>
        </w:trPr>
        <w:tc>
          <w:tcPr>
            <w:tcW w:w="1453" w:type="dxa"/>
            <w:vMerge/>
            <w:tcBorders>
              <w:right w:val="double" w:sz="4" w:space="0" w:color="auto"/>
            </w:tcBorders>
          </w:tcPr>
          <w:p w14:paraId="3EC1714C" w14:textId="77777777" w:rsidR="00F754BA" w:rsidRPr="00FD773D" w:rsidRDefault="00F754BA" w:rsidP="00D15B83">
            <w:pPr>
              <w:rPr>
                <w:sz w:val="18"/>
                <w:szCs w:val="18"/>
              </w:rPr>
            </w:pPr>
          </w:p>
        </w:tc>
        <w:tc>
          <w:tcPr>
            <w:tcW w:w="4522" w:type="dxa"/>
            <w:tcBorders>
              <w:left w:val="double" w:sz="4" w:space="0" w:color="auto"/>
              <w:right w:val="single" w:sz="4" w:space="0" w:color="auto"/>
            </w:tcBorders>
          </w:tcPr>
          <w:p w14:paraId="1E243432" w14:textId="4F8A08D5" w:rsidR="00F754BA" w:rsidRPr="00FD773D" w:rsidRDefault="00F754BA" w:rsidP="00A363AC">
            <w:pPr>
              <w:rPr>
                <w:sz w:val="18"/>
                <w:szCs w:val="18"/>
              </w:rPr>
            </w:pPr>
            <w:r w:rsidRPr="00FD773D">
              <w:rPr>
                <w:sz w:val="18"/>
                <w:szCs w:val="18"/>
              </w:rPr>
              <w:t>XA_</w:t>
            </w:r>
            <w:r w:rsidR="00801B9A" w:rsidRPr="00FD773D">
              <w:rPr>
                <w:sz w:val="18"/>
                <w:szCs w:val="18"/>
              </w:rPr>
              <w:t>TDM_</w:t>
            </w:r>
            <w:r w:rsidRPr="00FD773D">
              <w:rPr>
                <w:sz w:val="18"/>
                <w:szCs w:val="18"/>
              </w:rPr>
              <w:t>CAP_CONFIG_FATAL_STATE</w:t>
            </w:r>
          </w:p>
        </w:tc>
        <w:tc>
          <w:tcPr>
            <w:tcW w:w="3596" w:type="dxa"/>
            <w:tcBorders>
              <w:left w:val="single" w:sz="4" w:space="0" w:color="auto"/>
            </w:tcBorders>
          </w:tcPr>
          <w:p w14:paraId="6DF335DB" w14:textId="3175F645" w:rsidR="00F754BA" w:rsidRPr="00FD773D" w:rsidRDefault="00F754BA" w:rsidP="00D15B83">
            <w:pPr>
              <w:rPr>
                <w:sz w:val="18"/>
                <w:szCs w:val="18"/>
                <w:lang w:eastAsia="x-none"/>
              </w:rPr>
            </w:pPr>
            <w:r w:rsidRPr="00FD773D">
              <w:rPr>
                <w:sz w:val="18"/>
                <w:szCs w:val="18"/>
                <w:lang w:eastAsia="x-none"/>
              </w:rPr>
              <w:t>Incorrect sequence call (i.e. call before pre-configuration step</w:t>
            </w:r>
            <w:r w:rsidR="00C02DA0" w:rsidRPr="00FD773D">
              <w:rPr>
                <w:sz w:val="18"/>
                <w:szCs w:val="18"/>
                <w:lang w:eastAsia="x-none"/>
              </w:rPr>
              <w:t xml:space="preserve"> or call after post-configuration step</w:t>
            </w:r>
            <w:r w:rsidRPr="00FD773D">
              <w:rPr>
                <w:sz w:val="18"/>
                <w:szCs w:val="18"/>
                <w:lang w:eastAsia="x-none"/>
              </w:rPr>
              <w:t>)</w:t>
            </w:r>
          </w:p>
        </w:tc>
      </w:tr>
      <w:tr w:rsidR="002B29DC" w:rsidRPr="00FD773D" w14:paraId="2087CFAE" w14:textId="77777777" w:rsidTr="00396DE2">
        <w:trPr>
          <w:trHeight w:val="350"/>
          <w:jc w:val="center"/>
        </w:trPr>
        <w:tc>
          <w:tcPr>
            <w:tcW w:w="1453" w:type="dxa"/>
            <w:vMerge/>
            <w:tcBorders>
              <w:right w:val="double" w:sz="4" w:space="0" w:color="auto"/>
            </w:tcBorders>
          </w:tcPr>
          <w:p w14:paraId="344C7BA0" w14:textId="77777777" w:rsidR="002B29DC" w:rsidRPr="00FD773D" w:rsidRDefault="002B29DC" w:rsidP="00D15B83">
            <w:pPr>
              <w:rPr>
                <w:sz w:val="18"/>
                <w:szCs w:val="18"/>
              </w:rPr>
            </w:pPr>
          </w:p>
        </w:tc>
        <w:tc>
          <w:tcPr>
            <w:tcW w:w="4522" w:type="dxa"/>
            <w:tcBorders>
              <w:left w:val="double" w:sz="4" w:space="0" w:color="auto"/>
              <w:right w:val="single" w:sz="4" w:space="0" w:color="auto"/>
            </w:tcBorders>
          </w:tcPr>
          <w:p w14:paraId="752F7EFD" w14:textId="7D81B18F" w:rsidR="002B29DC" w:rsidRPr="00FD773D" w:rsidRDefault="00801B9A" w:rsidP="00801B9A">
            <w:pPr>
              <w:rPr>
                <w:sz w:val="18"/>
                <w:szCs w:val="18"/>
              </w:rPr>
            </w:pPr>
            <w:r w:rsidRPr="00FD773D">
              <w:rPr>
                <w:sz w:val="18"/>
                <w:szCs w:val="18"/>
              </w:rPr>
              <w:t>XA_TDM_CAP_CONFIG_</w:t>
            </w:r>
            <w:r w:rsidR="002B29DC" w:rsidRPr="00FD773D">
              <w:rPr>
                <w:sz w:val="18"/>
                <w:szCs w:val="18"/>
              </w:rPr>
              <w:t>FATAL_</w:t>
            </w:r>
            <w:r w:rsidRPr="00FD773D">
              <w:rPr>
                <w:sz w:val="18"/>
                <w:szCs w:val="18"/>
              </w:rPr>
              <w:t>INVALID_INPUT</w:t>
            </w:r>
          </w:p>
        </w:tc>
        <w:tc>
          <w:tcPr>
            <w:tcW w:w="3596" w:type="dxa"/>
            <w:tcBorders>
              <w:left w:val="single" w:sz="4" w:space="0" w:color="auto"/>
            </w:tcBorders>
          </w:tcPr>
          <w:p w14:paraId="3A27B642" w14:textId="55681199" w:rsidR="002B29DC" w:rsidRPr="00FD773D" w:rsidRDefault="00801B9A" w:rsidP="00D13749">
            <w:pPr>
              <w:rPr>
                <w:sz w:val="18"/>
                <w:szCs w:val="18"/>
                <w:lang w:eastAsia="x-none"/>
              </w:rPr>
            </w:pPr>
            <w:r w:rsidRPr="00FD773D">
              <w:rPr>
                <w:sz w:val="18"/>
                <w:szCs w:val="18"/>
                <w:lang w:eastAsia="x-none"/>
              </w:rPr>
              <w:t xml:space="preserve">TDM PCM input device is </w:t>
            </w:r>
            <w:r w:rsidR="00D13749" w:rsidRPr="00FD773D">
              <w:rPr>
                <w:sz w:val="18"/>
                <w:szCs w:val="18"/>
                <w:lang w:eastAsia="x-none"/>
              </w:rPr>
              <w:t>out of range.</w:t>
            </w:r>
          </w:p>
        </w:tc>
      </w:tr>
      <w:tr w:rsidR="002B29DC" w:rsidRPr="00FD773D" w14:paraId="7F880DD5" w14:textId="77777777" w:rsidTr="00C33EF0">
        <w:trPr>
          <w:jc w:val="center"/>
        </w:trPr>
        <w:tc>
          <w:tcPr>
            <w:tcW w:w="1453" w:type="dxa"/>
            <w:tcBorders>
              <w:right w:val="double" w:sz="4" w:space="0" w:color="auto"/>
            </w:tcBorders>
          </w:tcPr>
          <w:p w14:paraId="1537078D" w14:textId="77777777" w:rsidR="002B29DC" w:rsidRPr="00FD773D" w:rsidRDefault="002B29DC" w:rsidP="00D15B83">
            <w:pPr>
              <w:rPr>
                <w:sz w:val="18"/>
                <w:szCs w:val="18"/>
              </w:rPr>
            </w:pPr>
            <w:r w:rsidRPr="00FD773D">
              <w:rPr>
                <w:sz w:val="18"/>
                <w:szCs w:val="18"/>
              </w:rPr>
              <w:t>Restrictions</w:t>
            </w:r>
          </w:p>
        </w:tc>
        <w:tc>
          <w:tcPr>
            <w:tcW w:w="8118" w:type="dxa"/>
            <w:gridSpan w:val="2"/>
            <w:tcBorders>
              <w:left w:val="double" w:sz="4" w:space="0" w:color="auto"/>
            </w:tcBorders>
          </w:tcPr>
          <w:p w14:paraId="346D9C96" w14:textId="77777777" w:rsidR="002138FE" w:rsidRPr="00FD773D" w:rsidRDefault="002138FE" w:rsidP="002138FE">
            <w:pPr>
              <w:pStyle w:val="ReqText"/>
              <w:rPr>
                <w:sz w:val="18"/>
                <w:szCs w:val="18"/>
              </w:rPr>
            </w:pPr>
            <w:r w:rsidRPr="00FD773D">
              <w:rPr>
                <w:sz w:val="18"/>
                <w:szCs w:val="18"/>
              </w:rPr>
              <w:t>List of supported module:</w:t>
            </w:r>
          </w:p>
          <w:p w14:paraId="6C1CFD2F" w14:textId="77777777" w:rsidR="002138FE" w:rsidRPr="00FD773D" w:rsidRDefault="002138FE" w:rsidP="002138FE">
            <w:pPr>
              <w:pStyle w:val="ReqText"/>
              <w:rPr>
                <w:sz w:val="18"/>
                <w:szCs w:val="18"/>
              </w:rPr>
            </w:pPr>
          </w:p>
          <w:tbl>
            <w:tblPr>
              <w:tblStyle w:val="TableGrid"/>
              <w:tblW w:w="0" w:type="auto"/>
              <w:tblLook w:val="04A0" w:firstRow="1" w:lastRow="0" w:firstColumn="1" w:lastColumn="0" w:noHBand="0" w:noVBand="1"/>
            </w:tblPr>
            <w:tblGrid>
              <w:gridCol w:w="2304"/>
              <w:gridCol w:w="2070"/>
            </w:tblGrid>
            <w:tr w:rsidR="002138FE" w:rsidRPr="00FD773D" w14:paraId="528A7CBE" w14:textId="77777777" w:rsidTr="00B464EB">
              <w:tc>
                <w:tcPr>
                  <w:tcW w:w="2304" w:type="dxa"/>
                  <w:tcBorders>
                    <w:bottom w:val="double" w:sz="4" w:space="0" w:color="auto"/>
                  </w:tcBorders>
                </w:tcPr>
                <w:p w14:paraId="2F29D3FC" w14:textId="77777777" w:rsidR="002138FE" w:rsidRPr="00FD773D" w:rsidRDefault="002138FE" w:rsidP="002138FE">
                  <w:pPr>
                    <w:pStyle w:val="ReqText"/>
                    <w:rPr>
                      <w:sz w:val="18"/>
                      <w:szCs w:val="18"/>
                    </w:rPr>
                  </w:pPr>
                  <w:r w:rsidRPr="00FD773D">
                    <w:rPr>
                      <w:sz w:val="18"/>
                      <w:szCs w:val="18"/>
                    </w:rPr>
                    <w:t>Macro</w:t>
                  </w:r>
                </w:p>
              </w:tc>
              <w:tc>
                <w:tcPr>
                  <w:tcW w:w="2070" w:type="dxa"/>
                  <w:tcBorders>
                    <w:bottom w:val="double" w:sz="4" w:space="0" w:color="auto"/>
                  </w:tcBorders>
                </w:tcPr>
                <w:p w14:paraId="72B63134" w14:textId="77777777" w:rsidR="002138FE" w:rsidRPr="00FD773D" w:rsidRDefault="002138FE" w:rsidP="002138FE">
                  <w:pPr>
                    <w:pStyle w:val="ReqText"/>
                    <w:rPr>
                      <w:sz w:val="18"/>
                      <w:szCs w:val="18"/>
                    </w:rPr>
                  </w:pPr>
                  <w:r w:rsidRPr="00FD773D">
                    <w:rPr>
                      <w:sz w:val="18"/>
                      <w:szCs w:val="18"/>
                    </w:rPr>
                    <w:t>Value</w:t>
                  </w:r>
                </w:p>
              </w:tc>
            </w:tr>
            <w:tr w:rsidR="002138FE" w:rsidRPr="00FD773D" w14:paraId="5E3B6DD7" w14:textId="77777777" w:rsidTr="00B464EB">
              <w:tc>
                <w:tcPr>
                  <w:tcW w:w="2304" w:type="dxa"/>
                  <w:tcBorders>
                    <w:top w:val="double" w:sz="4" w:space="0" w:color="auto"/>
                  </w:tcBorders>
                </w:tcPr>
                <w:p w14:paraId="25E071BF" w14:textId="77777777" w:rsidR="002138FE" w:rsidRPr="00FD773D" w:rsidRDefault="002138FE" w:rsidP="002138FE">
                  <w:pPr>
                    <w:pStyle w:val="ReqText"/>
                    <w:rPr>
                      <w:sz w:val="18"/>
                      <w:szCs w:val="18"/>
                    </w:rPr>
                  </w:pPr>
                  <w:r w:rsidRPr="00FD773D">
                    <w:rPr>
                      <w:sz w:val="18"/>
                      <w:szCs w:val="18"/>
                    </w:rPr>
                    <w:t>SSI00</w:t>
                  </w:r>
                </w:p>
              </w:tc>
              <w:tc>
                <w:tcPr>
                  <w:tcW w:w="2070" w:type="dxa"/>
                  <w:tcBorders>
                    <w:top w:val="double" w:sz="4" w:space="0" w:color="auto"/>
                  </w:tcBorders>
                </w:tcPr>
                <w:p w14:paraId="2E78755E" w14:textId="77777777" w:rsidR="002138FE" w:rsidRPr="00FD773D" w:rsidRDefault="002138FE" w:rsidP="002138FE">
                  <w:pPr>
                    <w:pStyle w:val="ReqText"/>
                    <w:rPr>
                      <w:sz w:val="18"/>
                      <w:szCs w:val="18"/>
                    </w:rPr>
                  </w:pPr>
                  <w:r w:rsidRPr="00FD773D">
                    <w:rPr>
                      <w:sz w:val="18"/>
                      <w:szCs w:val="18"/>
                    </w:rPr>
                    <w:t>0</w:t>
                  </w:r>
                </w:p>
              </w:tc>
            </w:tr>
            <w:tr w:rsidR="002138FE" w:rsidRPr="00FD773D" w14:paraId="0F9DF007" w14:textId="77777777" w:rsidTr="00B464EB">
              <w:tc>
                <w:tcPr>
                  <w:tcW w:w="2304" w:type="dxa"/>
                </w:tcPr>
                <w:p w14:paraId="28F1B104" w14:textId="77777777" w:rsidR="002138FE" w:rsidRPr="00FD773D" w:rsidRDefault="002138FE" w:rsidP="002138FE">
                  <w:pPr>
                    <w:pStyle w:val="ReqText"/>
                    <w:rPr>
                      <w:sz w:val="18"/>
                      <w:szCs w:val="18"/>
                    </w:rPr>
                  </w:pPr>
                  <w:r w:rsidRPr="00FD773D">
                    <w:rPr>
                      <w:sz w:val="18"/>
                      <w:szCs w:val="18"/>
                    </w:rPr>
                    <w:t>SSI10</w:t>
                  </w:r>
                </w:p>
              </w:tc>
              <w:tc>
                <w:tcPr>
                  <w:tcW w:w="2070" w:type="dxa"/>
                </w:tcPr>
                <w:p w14:paraId="5B20AD1C" w14:textId="77777777" w:rsidR="002138FE" w:rsidRPr="00FD773D" w:rsidRDefault="002138FE" w:rsidP="002138FE">
                  <w:pPr>
                    <w:pStyle w:val="ReqText"/>
                    <w:rPr>
                      <w:sz w:val="18"/>
                      <w:szCs w:val="18"/>
                    </w:rPr>
                  </w:pPr>
                  <w:r w:rsidRPr="00FD773D">
                    <w:rPr>
                      <w:sz w:val="18"/>
                      <w:szCs w:val="18"/>
                    </w:rPr>
                    <w:t>10</w:t>
                  </w:r>
                </w:p>
              </w:tc>
            </w:tr>
            <w:tr w:rsidR="002138FE" w:rsidRPr="00FD773D" w14:paraId="49781A77" w14:textId="77777777" w:rsidTr="00B464EB">
              <w:tc>
                <w:tcPr>
                  <w:tcW w:w="2304" w:type="dxa"/>
                </w:tcPr>
                <w:p w14:paraId="390E02C0" w14:textId="77777777" w:rsidR="002138FE" w:rsidRPr="00FD773D" w:rsidRDefault="002138FE" w:rsidP="002138FE">
                  <w:pPr>
                    <w:pStyle w:val="ReqText"/>
                    <w:rPr>
                      <w:sz w:val="18"/>
                      <w:szCs w:val="18"/>
                    </w:rPr>
                  </w:pPr>
                  <w:r w:rsidRPr="00FD773D">
                    <w:rPr>
                      <w:sz w:val="18"/>
                      <w:szCs w:val="18"/>
                    </w:rPr>
                    <w:t>SSI20</w:t>
                  </w:r>
                </w:p>
              </w:tc>
              <w:tc>
                <w:tcPr>
                  <w:tcW w:w="2070" w:type="dxa"/>
                </w:tcPr>
                <w:p w14:paraId="698C6128" w14:textId="77777777" w:rsidR="002138FE" w:rsidRPr="00FD773D" w:rsidRDefault="002138FE" w:rsidP="002138FE">
                  <w:pPr>
                    <w:pStyle w:val="ReqText"/>
                    <w:rPr>
                      <w:sz w:val="18"/>
                      <w:szCs w:val="18"/>
                    </w:rPr>
                  </w:pPr>
                  <w:r w:rsidRPr="00FD773D">
                    <w:rPr>
                      <w:sz w:val="18"/>
                      <w:szCs w:val="18"/>
                    </w:rPr>
                    <w:t>20</w:t>
                  </w:r>
                </w:p>
              </w:tc>
            </w:tr>
            <w:tr w:rsidR="002138FE" w:rsidRPr="00FD773D" w14:paraId="07CA2C3F" w14:textId="77777777" w:rsidTr="00B464EB">
              <w:tc>
                <w:tcPr>
                  <w:tcW w:w="2304" w:type="dxa"/>
                </w:tcPr>
                <w:p w14:paraId="1F9C2664" w14:textId="77777777" w:rsidR="002138FE" w:rsidRPr="00FD773D" w:rsidRDefault="002138FE" w:rsidP="002138FE">
                  <w:pPr>
                    <w:pStyle w:val="ReqText"/>
                    <w:rPr>
                      <w:sz w:val="18"/>
                      <w:szCs w:val="18"/>
                    </w:rPr>
                  </w:pPr>
                  <w:r w:rsidRPr="00FD773D">
                    <w:rPr>
                      <w:sz w:val="18"/>
                      <w:szCs w:val="18"/>
                    </w:rPr>
                    <w:t>SSI30</w:t>
                  </w:r>
                </w:p>
              </w:tc>
              <w:tc>
                <w:tcPr>
                  <w:tcW w:w="2070" w:type="dxa"/>
                </w:tcPr>
                <w:p w14:paraId="44799807" w14:textId="77777777" w:rsidR="002138FE" w:rsidRPr="00FD773D" w:rsidRDefault="002138FE" w:rsidP="002138FE">
                  <w:pPr>
                    <w:pStyle w:val="ReqText"/>
                    <w:rPr>
                      <w:sz w:val="18"/>
                      <w:szCs w:val="18"/>
                    </w:rPr>
                  </w:pPr>
                  <w:r w:rsidRPr="00FD773D">
                    <w:rPr>
                      <w:sz w:val="18"/>
                      <w:szCs w:val="18"/>
                    </w:rPr>
                    <w:t>30</w:t>
                  </w:r>
                </w:p>
              </w:tc>
            </w:tr>
            <w:tr w:rsidR="002138FE" w:rsidRPr="00FD773D" w14:paraId="69C8592C" w14:textId="77777777" w:rsidTr="00B464EB">
              <w:tc>
                <w:tcPr>
                  <w:tcW w:w="2304" w:type="dxa"/>
                </w:tcPr>
                <w:p w14:paraId="72102F58" w14:textId="77777777" w:rsidR="002138FE" w:rsidRPr="00FD773D" w:rsidRDefault="002138FE" w:rsidP="002138FE">
                  <w:pPr>
                    <w:pStyle w:val="ReqText"/>
                    <w:rPr>
                      <w:sz w:val="18"/>
                      <w:szCs w:val="18"/>
                    </w:rPr>
                  </w:pPr>
                  <w:r w:rsidRPr="00FD773D">
                    <w:rPr>
                      <w:sz w:val="18"/>
                      <w:szCs w:val="18"/>
                    </w:rPr>
                    <w:t>SSI40</w:t>
                  </w:r>
                </w:p>
              </w:tc>
              <w:tc>
                <w:tcPr>
                  <w:tcW w:w="2070" w:type="dxa"/>
                </w:tcPr>
                <w:p w14:paraId="71F54797" w14:textId="77777777" w:rsidR="002138FE" w:rsidRPr="00FD773D" w:rsidRDefault="002138FE" w:rsidP="002138FE">
                  <w:pPr>
                    <w:pStyle w:val="ReqText"/>
                    <w:rPr>
                      <w:sz w:val="18"/>
                      <w:szCs w:val="18"/>
                    </w:rPr>
                  </w:pPr>
                  <w:r w:rsidRPr="00FD773D">
                    <w:rPr>
                      <w:sz w:val="18"/>
                      <w:szCs w:val="18"/>
                    </w:rPr>
                    <w:t>40</w:t>
                  </w:r>
                </w:p>
              </w:tc>
            </w:tr>
            <w:tr w:rsidR="002138FE" w:rsidRPr="00FD773D" w14:paraId="6F0786AF" w14:textId="77777777" w:rsidTr="00B464EB">
              <w:tc>
                <w:tcPr>
                  <w:tcW w:w="2304" w:type="dxa"/>
                </w:tcPr>
                <w:p w14:paraId="4611EDC9" w14:textId="77777777" w:rsidR="002138FE" w:rsidRPr="00FD773D" w:rsidRDefault="002138FE" w:rsidP="002138FE">
                  <w:pPr>
                    <w:pStyle w:val="ReqText"/>
                    <w:rPr>
                      <w:sz w:val="18"/>
                      <w:szCs w:val="18"/>
                    </w:rPr>
                  </w:pPr>
                  <w:r w:rsidRPr="00FD773D">
                    <w:rPr>
                      <w:sz w:val="18"/>
                      <w:szCs w:val="18"/>
                    </w:rPr>
                    <w:t>SSI90</w:t>
                  </w:r>
                </w:p>
              </w:tc>
              <w:tc>
                <w:tcPr>
                  <w:tcW w:w="2070" w:type="dxa"/>
                </w:tcPr>
                <w:p w14:paraId="38DC1B13" w14:textId="77777777" w:rsidR="002138FE" w:rsidRPr="00FD773D" w:rsidRDefault="002138FE" w:rsidP="002138FE">
                  <w:pPr>
                    <w:pStyle w:val="ReqText"/>
                    <w:rPr>
                      <w:sz w:val="18"/>
                      <w:szCs w:val="18"/>
                    </w:rPr>
                  </w:pPr>
                  <w:r w:rsidRPr="00FD773D">
                    <w:rPr>
                      <w:sz w:val="18"/>
                      <w:szCs w:val="18"/>
                    </w:rPr>
                    <w:t>90</w:t>
                  </w:r>
                </w:p>
              </w:tc>
            </w:tr>
            <w:tr w:rsidR="002138FE" w:rsidRPr="00FD773D" w14:paraId="0FF5E1B2" w14:textId="77777777" w:rsidTr="00B464EB">
              <w:tc>
                <w:tcPr>
                  <w:tcW w:w="2304" w:type="dxa"/>
                </w:tcPr>
                <w:p w14:paraId="0EC6DF2A" w14:textId="77777777" w:rsidR="002138FE" w:rsidRPr="00FD773D" w:rsidRDefault="002138FE" w:rsidP="002138FE">
                  <w:pPr>
                    <w:pStyle w:val="ReqText"/>
                    <w:rPr>
                      <w:sz w:val="18"/>
                      <w:szCs w:val="18"/>
                    </w:rPr>
                  </w:pPr>
                  <w:r w:rsidRPr="00FD773D">
                    <w:rPr>
                      <w:sz w:val="18"/>
                      <w:szCs w:val="18"/>
                    </w:rPr>
                    <w:t>SCU_SRCI0</w:t>
                  </w:r>
                </w:p>
              </w:tc>
              <w:tc>
                <w:tcPr>
                  <w:tcW w:w="2070" w:type="dxa"/>
                </w:tcPr>
                <w:p w14:paraId="7E6BFDD5" w14:textId="77777777" w:rsidR="002138FE" w:rsidRPr="00FD773D" w:rsidRDefault="002138FE" w:rsidP="002138FE">
                  <w:pPr>
                    <w:pStyle w:val="ReqText"/>
                    <w:rPr>
                      <w:sz w:val="18"/>
                      <w:szCs w:val="18"/>
                    </w:rPr>
                  </w:pPr>
                  <w:r w:rsidRPr="00FD773D">
                    <w:rPr>
                      <w:sz w:val="18"/>
                      <w:szCs w:val="18"/>
                    </w:rPr>
                    <w:t>110</w:t>
                  </w:r>
                </w:p>
              </w:tc>
            </w:tr>
            <w:tr w:rsidR="002138FE" w:rsidRPr="00FD773D" w14:paraId="049571C8" w14:textId="77777777" w:rsidTr="00B464EB">
              <w:tc>
                <w:tcPr>
                  <w:tcW w:w="2304" w:type="dxa"/>
                </w:tcPr>
                <w:p w14:paraId="66E03351" w14:textId="77777777" w:rsidR="002138FE" w:rsidRPr="00FD773D" w:rsidRDefault="002138FE" w:rsidP="002138FE">
                  <w:pPr>
                    <w:pStyle w:val="ReqText"/>
                    <w:rPr>
                      <w:sz w:val="18"/>
                      <w:szCs w:val="18"/>
                    </w:rPr>
                  </w:pPr>
                  <w:r w:rsidRPr="00FD773D">
                    <w:rPr>
                      <w:sz w:val="18"/>
                      <w:szCs w:val="18"/>
                    </w:rPr>
                    <w:t>SCU_SRCI1</w:t>
                  </w:r>
                </w:p>
              </w:tc>
              <w:tc>
                <w:tcPr>
                  <w:tcW w:w="2070" w:type="dxa"/>
                </w:tcPr>
                <w:p w14:paraId="421D9978" w14:textId="77777777" w:rsidR="002138FE" w:rsidRPr="00FD773D" w:rsidRDefault="002138FE" w:rsidP="002138FE">
                  <w:pPr>
                    <w:pStyle w:val="ReqText"/>
                    <w:rPr>
                      <w:sz w:val="18"/>
                      <w:szCs w:val="18"/>
                    </w:rPr>
                  </w:pPr>
                  <w:r w:rsidRPr="00FD773D">
                    <w:rPr>
                      <w:sz w:val="18"/>
                      <w:szCs w:val="18"/>
                    </w:rPr>
                    <w:t>111</w:t>
                  </w:r>
                </w:p>
              </w:tc>
            </w:tr>
            <w:tr w:rsidR="002138FE" w:rsidRPr="00FD773D" w14:paraId="58F2BBB7" w14:textId="77777777" w:rsidTr="00B464EB">
              <w:tc>
                <w:tcPr>
                  <w:tcW w:w="2304" w:type="dxa"/>
                </w:tcPr>
                <w:p w14:paraId="743AA952" w14:textId="77777777" w:rsidR="002138FE" w:rsidRPr="00FD773D" w:rsidRDefault="002138FE" w:rsidP="002138FE">
                  <w:pPr>
                    <w:pStyle w:val="ReqText"/>
                    <w:rPr>
                      <w:sz w:val="18"/>
                      <w:szCs w:val="18"/>
                    </w:rPr>
                  </w:pPr>
                  <w:r w:rsidRPr="00FD773D">
                    <w:rPr>
                      <w:sz w:val="18"/>
                      <w:szCs w:val="18"/>
                    </w:rPr>
                    <w:t>SCU_SRCI3</w:t>
                  </w:r>
                </w:p>
              </w:tc>
              <w:tc>
                <w:tcPr>
                  <w:tcW w:w="2070" w:type="dxa"/>
                </w:tcPr>
                <w:p w14:paraId="097E9A51" w14:textId="77777777" w:rsidR="002138FE" w:rsidRPr="00FD773D" w:rsidRDefault="002138FE" w:rsidP="002138FE">
                  <w:pPr>
                    <w:pStyle w:val="ReqText"/>
                    <w:rPr>
                      <w:sz w:val="18"/>
                      <w:szCs w:val="18"/>
                    </w:rPr>
                  </w:pPr>
                  <w:r w:rsidRPr="00FD773D">
                    <w:rPr>
                      <w:sz w:val="18"/>
                      <w:szCs w:val="18"/>
                    </w:rPr>
                    <w:t>113</w:t>
                  </w:r>
                </w:p>
              </w:tc>
            </w:tr>
            <w:tr w:rsidR="002138FE" w:rsidRPr="00FD773D" w14:paraId="65CD7C7F" w14:textId="77777777" w:rsidTr="00B464EB">
              <w:tc>
                <w:tcPr>
                  <w:tcW w:w="2304" w:type="dxa"/>
                </w:tcPr>
                <w:p w14:paraId="73182E59" w14:textId="77777777" w:rsidR="002138FE" w:rsidRPr="00FD773D" w:rsidRDefault="002138FE" w:rsidP="002138FE">
                  <w:pPr>
                    <w:pStyle w:val="ReqText"/>
                    <w:rPr>
                      <w:sz w:val="18"/>
                      <w:szCs w:val="18"/>
                    </w:rPr>
                  </w:pPr>
                  <w:r w:rsidRPr="00FD773D">
                    <w:rPr>
                      <w:sz w:val="18"/>
                      <w:szCs w:val="18"/>
                    </w:rPr>
                    <w:t>SCU_SRCI4</w:t>
                  </w:r>
                </w:p>
              </w:tc>
              <w:tc>
                <w:tcPr>
                  <w:tcW w:w="2070" w:type="dxa"/>
                </w:tcPr>
                <w:p w14:paraId="01B7087E" w14:textId="77777777" w:rsidR="002138FE" w:rsidRPr="00FD773D" w:rsidRDefault="002138FE" w:rsidP="002138FE">
                  <w:pPr>
                    <w:pStyle w:val="ReqText"/>
                    <w:rPr>
                      <w:sz w:val="18"/>
                      <w:szCs w:val="18"/>
                    </w:rPr>
                  </w:pPr>
                  <w:r w:rsidRPr="00FD773D">
                    <w:rPr>
                      <w:sz w:val="18"/>
                      <w:szCs w:val="18"/>
                    </w:rPr>
                    <w:t>114</w:t>
                  </w:r>
                </w:p>
              </w:tc>
            </w:tr>
          </w:tbl>
          <w:p w14:paraId="7B296EAE" w14:textId="1C925257" w:rsidR="002B29DC" w:rsidRPr="00FD773D" w:rsidRDefault="002B29DC" w:rsidP="00D15B83">
            <w:pPr>
              <w:rPr>
                <w:sz w:val="18"/>
                <w:szCs w:val="18"/>
              </w:rPr>
            </w:pPr>
          </w:p>
        </w:tc>
      </w:tr>
    </w:tbl>
    <w:p w14:paraId="697BAA3B" w14:textId="6D0DD9B2" w:rsidR="0053212F" w:rsidRDefault="0053212F" w:rsidP="0053212F">
      <w:pPr>
        <w:pStyle w:val="ReqID"/>
      </w:pPr>
      <w:r>
        <w:t>FD_PLG_TDM_034</w:t>
      </w:r>
    </w:p>
    <w:p w14:paraId="69E0E129" w14:textId="1BF0FA97" w:rsidR="002951A8" w:rsidRDefault="00396DE2" w:rsidP="00792D48">
      <w:pPr>
        <w:pStyle w:val="RefIDs"/>
      </w:pPr>
      <w:r>
        <w:t>[Covers: RD_014</w:t>
      </w:r>
      <w:r w:rsidRPr="00FD773D">
        <w:t>]</w:t>
      </w:r>
    </w:p>
    <w:p w14:paraId="06CA3E63" w14:textId="77777777" w:rsidR="00396DE2" w:rsidRPr="00396DE2" w:rsidRDefault="00396DE2" w:rsidP="00396DE2">
      <w:pPr>
        <w:rPr>
          <w:lang w:val="en-GB"/>
        </w:rPr>
      </w:pPr>
    </w:p>
    <w:p w14:paraId="5526BFC7" w14:textId="77777777" w:rsidR="00C33EF0" w:rsidRPr="00FD773D" w:rsidRDefault="00C33EF0" w:rsidP="00C33EF0">
      <w:r w:rsidRPr="00FD773D">
        <w:t>Example</w:t>
      </w:r>
    </w:p>
    <w:p w14:paraId="4A9807DD" w14:textId="422AF169" w:rsidR="00C33EF0" w:rsidRPr="00FD773D" w:rsidRDefault="00C33EF0" w:rsidP="00C33EF0">
      <w:r w:rsidRPr="00FD773D">
        <w:t>WORD32 input_source;</w:t>
      </w:r>
    </w:p>
    <w:p w14:paraId="45728991" w14:textId="77777777" w:rsidR="00C33EF0" w:rsidRPr="00FD773D" w:rsidRDefault="00C33EF0" w:rsidP="00C33EF0">
      <w:pPr>
        <w:widowControl/>
        <w:autoSpaceDE/>
        <w:autoSpaceDN/>
        <w:adjustRightInd/>
        <w:snapToGrid/>
        <w:jc w:val="left"/>
      </w:pPr>
      <w:r w:rsidRPr="00FD773D">
        <w:t>res = (*api_func)(api_obj,</w:t>
      </w:r>
    </w:p>
    <w:p w14:paraId="5614692C" w14:textId="77777777" w:rsidR="00C33EF0" w:rsidRPr="00FD773D" w:rsidRDefault="00C33EF0" w:rsidP="00C33EF0">
      <w:pPr>
        <w:widowControl/>
        <w:autoSpaceDE/>
        <w:autoSpaceDN/>
        <w:adjustRightInd/>
        <w:snapToGrid/>
        <w:jc w:val="left"/>
      </w:pPr>
      <w:r w:rsidRPr="00FD773D">
        <w:tab/>
      </w:r>
      <w:r w:rsidRPr="00FD773D">
        <w:tab/>
        <w:t xml:space="preserve">  XA_API_CMD_SET_CONFIG_PARAM,</w:t>
      </w:r>
    </w:p>
    <w:p w14:paraId="6813B398" w14:textId="5B2FDE0F" w:rsidR="00C33EF0" w:rsidRPr="00FD773D" w:rsidRDefault="00C33EF0" w:rsidP="00C33EF0">
      <w:pPr>
        <w:widowControl/>
        <w:autoSpaceDE/>
        <w:autoSpaceDN/>
        <w:adjustRightInd/>
        <w:snapToGrid/>
        <w:jc w:val="left"/>
      </w:pPr>
      <w:r w:rsidRPr="00FD773D">
        <w:tab/>
      </w:r>
      <w:r w:rsidRPr="00FD773D">
        <w:tab/>
        <w:t xml:space="preserve">  </w:t>
      </w:r>
      <w:r w:rsidR="002814FA" w:rsidRPr="00FD773D">
        <w:t>XA_TDM_CAP_CONFIG_PARAM_INPUT</w:t>
      </w:r>
      <w:r w:rsidR="00782E3B" w:rsidRPr="00FD773D">
        <w:t>1</w:t>
      </w:r>
      <w:r w:rsidRPr="00FD773D">
        <w:t>,</w:t>
      </w:r>
    </w:p>
    <w:p w14:paraId="56DDBCA9" w14:textId="122C06CC" w:rsidR="00127758" w:rsidRPr="00FD773D" w:rsidRDefault="00C33EF0" w:rsidP="00C33EF0">
      <w:pPr>
        <w:widowControl/>
        <w:autoSpaceDE/>
        <w:autoSpaceDN/>
        <w:adjustRightInd/>
        <w:snapToGrid/>
        <w:jc w:val="left"/>
      </w:pPr>
      <w:r w:rsidRPr="00FD773D">
        <w:tab/>
      </w:r>
      <w:r w:rsidRPr="00FD773D">
        <w:tab/>
        <w:t xml:space="preserve">  &amp;input_source);</w:t>
      </w:r>
    </w:p>
    <w:p w14:paraId="2C0A997B" w14:textId="77777777" w:rsidR="00D759D1" w:rsidRPr="00FD773D" w:rsidRDefault="00D759D1" w:rsidP="00C33EF0">
      <w:pPr>
        <w:widowControl/>
        <w:autoSpaceDE/>
        <w:autoSpaceDN/>
        <w:adjustRightInd/>
        <w:snapToGrid/>
        <w:jc w:val="left"/>
      </w:pPr>
    </w:p>
    <w:p w14:paraId="16473AC6" w14:textId="6C141009" w:rsidR="00D759D1" w:rsidRPr="00FD773D" w:rsidRDefault="00D759D1">
      <w:pPr>
        <w:widowControl/>
        <w:autoSpaceDE/>
        <w:autoSpaceDN/>
        <w:adjustRightInd/>
        <w:snapToGrid/>
        <w:jc w:val="left"/>
      </w:pPr>
      <w:r w:rsidRPr="00FD773D">
        <w:br w:type="page"/>
      </w:r>
    </w:p>
    <w:p w14:paraId="58B82905" w14:textId="77777777" w:rsidR="00230F62" w:rsidRPr="00FD773D" w:rsidRDefault="00230F62">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397"/>
        <w:gridCol w:w="3721"/>
      </w:tblGrid>
      <w:tr w:rsidR="002B29DC" w:rsidRPr="00FD773D" w14:paraId="485E514E" w14:textId="77777777" w:rsidTr="00C33EF0">
        <w:trPr>
          <w:trHeight w:val="354"/>
          <w:jc w:val="center"/>
        </w:trPr>
        <w:tc>
          <w:tcPr>
            <w:tcW w:w="1453" w:type="dxa"/>
            <w:tcBorders>
              <w:bottom w:val="single" w:sz="4" w:space="0" w:color="auto"/>
              <w:right w:val="double" w:sz="4" w:space="0" w:color="auto"/>
            </w:tcBorders>
          </w:tcPr>
          <w:p w14:paraId="68ED5A77" w14:textId="77777777" w:rsidR="002B29DC" w:rsidRPr="00FD773D" w:rsidRDefault="002B29DC" w:rsidP="00D15B83">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74B46A48" w14:textId="408E56FE" w:rsidR="002B29DC" w:rsidRPr="00FD773D" w:rsidRDefault="002B29DC" w:rsidP="00F84552">
            <w:pPr>
              <w:pStyle w:val="ReqSect"/>
            </w:pPr>
            <w:r w:rsidRPr="00FD773D">
              <w:t>XA_</w:t>
            </w:r>
            <w:r w:rsidR="00B734D0" w:rsidRPr="00FD773D">
              <w:t>TDM_</w:t>
            </w:r>
            <w:r w:rsidRPr="00FD773D">
              <w:t>CAP_CONFIG_PARAM_DMACHANNEL</w:t>
            </w:r>
            <w:r w:rsidR="00782E3B" w:rsidRPr="00FD773D">
              <w:t>1</w:t>
            </w:r>
          </w:p>
        </w:tc>
      </w:tr>
      <w:tr w:rsidR="002B29DC" w:rsidRPr="00FD773D" w14:paraId="7373B0AB" w14:textId="77777777" w:rsidTr="00C33EF0">
        <w:trPr>
          <w:trHeight w:val="354"/>
          <w:jc w:val="center"/>
        </w:trPr>
        <w:tc>
          <w:tcPr>
            <w:tcW w:w="1453" w:type="dxa"/>
            <w:tcBorders>
              <w:top w:val="single" w:sz="4" w:space="0" w:color="auto"/>
              <w:right w:val="double" w:sz="4" w:space="0" w:color="auto"/>
            </w:tcBorders>
          </w:tcPr>
          <w:p w14:paraId="6561EEA2" w14:textId="77777777" w:rsidR="002B29DC" w:rsidRPr="00FD773D" w:rsidRDefault="002B29DC" w:rsidP="00D15B83">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790C99C2" w14:textId="430F675C" w:rsidR="002B29DC" w:rsidRPr="00FD773D" w:rsidRDefault="00B734D0" w:rsidP="00000AD2">
            <w:pPr>
              <w:rPr>
                <w:sz w:val="18"/>
                <w:szCs w:val="18"/>
              </w:rPr>
            </w:pPr>
            <w:r w:rsidRPr="00FD773D">
              <w:rPr>
                <w:sz w:val="18"/>
                <w:szCs w:val="18"/>
              </w:rPr>
              <w:t>Set ADMA channel number usage for</w:t>
            </w:r>
            <w:r w:rsidR="006C2271" w:rsidRPr="00FD773D">
              <w:rPr>
                <w:sz w:val="18"/>
                <w:szCs w:val="18"/>
              </w:rPr>
              <w:t xml:space="preserve"> 1</w:t>
            </w:r>
            <w:r w:rsidR="006C2271" w:rsidRPr="00FD773D">
              <w:rPr>
                <w:sz w:val="18"/>
                <w:szCs w:val="18"/>
                <w:vertAlign w:val="superscript"/>
              </w:rPr>
              <w:t>st</w:t>
            </w:r>
            <w:r w:rsidRPr="00FD773D">
              <w:rPr>
                <w:sz w:val="18"/>
                <w:szCs w:val="18"/>
              </w:rPr>
              <w:t xml:space="preserve"> Audio device.</w:t>
            </w:r>
          </w:p>
        </w:tc>
      </w:tr>
      <w:tr w:rsidR="002B29DC" w:rsidRPr="00FD773D" w14:paraId="48E85417" w14:textId="77777777" w:rsidTr="00C33EF0">
        <w:trPr>
          <w:trHeight w:val="331"/>
          <w:jc w:val="center"/>
        </w:trPr>
        <w:tc>
          <w:tcPr>
            <w:tcW w:w="1453" w:type="dxa"/>
            <w:vMerge w:val="restart"/>
            <w:tcBorders>
              <w:right w:val="double" w:sz="4" w:space="0" w:color="auto"/>
            </w:tcBorders>
          </w:tcPr>
          <w:p w14:paraId="384D8070" w14:textId="77777777" w:rsidR="002B29DC" w:rsidRPr="00FD773D" w:rsidRDefault="002B29DC" w:rsidP="00D15B83">
            <w:pPr>
              <w:rPr>
                <w:sz w:val="18"/>
                <w:szCs w:val="18"/>
              </w:rPr>
            </w:pPr>
            <w:r w:rsidRPr="00FD773D">
              <w:rPr>
                <w:sz w:val="18"/>
                <w:szCs w:val="18"/>
              </w:rPr>
              <w:t>Arguments</w:t>
            </w:r>
          </w:p>
        </w:tc>
        <w:tc>
          <w:tcPr>
            <w:tcW w:w="8118" w:type="dxa"/>
            <w:gridSpan w:val="2"/>
            <w:tcBorders>
              <w:left w:val="double" w:sz="4" w:space="0" w:color="auto"/>
            </w:tcBorders>
          </w:tcPr>
          <w:p w14:paraId="10452D52" w14:textId="77777777" w:rsidR="002B29DC" w:rsidRPr="00FD773D" w:rsidRDefault="002B29DC" w:rsidP="00451163">
            <w:pPr>
              <w:ind w:leftChars="50" w:left="100" w:rightChars="44" w:right="88"/>
              <w:rPr>
                <w:sz w:val="18"/>
                <w:szCs w:val="18"/>
              </w:rPr>
            </w:pPr>
            <w:r w:rsidRPr="00FD773D">
              <w:rPr>
                <w:sz w:val="18"/>
                <w:szCs w:val="18"/>
              </w:rPr>
              <w:t>p_xa_module_obj</w:t>
            </w:r>
          </w:p>
        </w:tc>
      </w:tr>
      <w:tr w:rsidR="002B29DC" w:rsidRPr="00FD773D" w14:paraId="2AFFB284" w14:textId="77777777" w:rsidTr="00C33EF0">
        <w:trPr>
          <w:trHeight w:val="640"/>
          <w:jc w:val="center"/>
        </w:trPr>
        <w:tc>
          <w:tcPr>
            <w:tcW w:w="1453" w:type="dxa"/>
            <w:vMerge/>
            <w:tcBorders>
              <w:right w:val="double" w:sz="4" w:space="0" w:color="auto"/>
            </w:tcBorders>
          </w:tcPr>
          <w:p w14:paraId="13EEE421" w14:textId="77777777" w:rsidR="002B29DC" w:rsidRPr="00FD773D" w:rsidRDefault="002B29DC" w:rsidP="00D15B83">
            <w:pPr>
              <w:rPr>
                <w:sz w:val="18"/>
                <w:szCs w:val="18"/>
              </w:rPr>
            </w:pPr>
          </w:p>
        </w:tc>
        <w:tc>
          <w:tcPr>
            <w:tcW w:w="8118" w:type="dxa"/>
            <w:gridSpan w:val="2"/>
            <w:tcBorders>
              <w:left w:val="double" w:sz="4" w:space="0" w:color="auto"/>
            </w:tcBorders>
          </w:tcPr>
          <w:p w14:paraId="4EB27D6F" w14:textId="77777777" w:rsidR="002B29DC" w:rsidRPr="00FD773D" w:rsidRDefault="002B29DC" w:rsidP="00451163">
            <w:pPr>
              <w:ind w:leftChars="50" w:left="100" w:rightChars="44" w:right="88"/>
              <w:rPr>
                <w:sz w:val="18"/>
                <w:szCs w:val="18"/>
              </w:rPr>
            </w:pPr>
            <w:r w:rsidRPr="00FD773D">
              <w:rPr>
                <w:sz w:val="18"/>
                <w:szCs w:val="18"/>
              </w:rPr>
              <w:t>Pointer to API Structure.</w:t>
            </w:r>
          </w:p>
          <w:p w14:paraId="3082F50D" w14:textId="77777777" w:rsidR="002B29DC" w:rsidRPr="00FD773D" w:rsidRDefault="002B29DC" w:rsidP="00D15B83">
            <w:pPr>
              <w:autoSpaceDE/>
              <w:autoSpaceDN/>
              <w:spacing w:line="300" w:lineRule="exact"/>
              <w:ind w:firstLineChars="100" w:firstLine="180"/>
              <w:rPr>
                <w:sz w:val="18"/>
                <w:szCs w:val="18"/>
                <w:lang w:val="x-none" w:eastAsia="x-none"/>
              </w:rPr>
            </w:pPr>
          </w:p>
        </w:tc>
      </w:tr>
      <w:tr w:rsidR="002B29DC" w:rsidRPr="00FD773D" w14:paraId="0CD7A638" w14:textId="77777777" w:rsidTr="00C33EF0">
        <w:trPr>
          <w:trHeight w:val="351"/>
          <w:jc w:val="center"/>
        </w:trPr>
        <w:tc>
          <w:tcPr>
            <w:tcW w:w="1453" w:type="dxa"/>
            <w:vMerge/>
            <w:tcBorders>
              <w:right w:val="double" w:sz="4" w:space="0" w:color="auto"/>
            </w:tcBorders>
          </w:tcPr>
          <w:p w14:paraId="2E702DAC" w14:textId="77777777" w:rsidR="002B29DC" w:rsidRPr="00FD773D" w:rsidRDefault="002B29DC" w:rsidP="00D15B83">
            <w:pPr>
              <w:rPr>
                <w:sz w:val="18"/>
                <w:szCs w:val="18"/>
              </w:rPr>
            </w:pPr>
          </w:p>
        </w:tc>
        <w:tc>
          <w:tcPr>
            <w:tcW w:w="8118" w:type="dxa"/>
            <w:gridSpan w:val="2"/>
            <w:tcBorders>
              <w:left w:val="double" w:sz="4" w:space="0" w:color="auto"/>
            </w:tcBorders>
          </w:tcPr>
          <w:p w14:paraId="2094F069" w14:textId="77777777" w:rsidR="002B29DC" w:rsidRPr="00FD773D" w:rsidRDefault="002B29DC" w:rsidP="00451163">
            <w:pPr>
              <w:ind w:leftChars="50" w:left="100" w:rightChars="44" w:right="88"/>
              <w:rPr>
                <w:sz w:val="18"/>
                <w:szCs w:val="18"/>
              </w:rPr>
            </w:pPr>
            <w:r w:rsidRPr="00FD773D">
              <w:rPr>
                <w:sz w:val="18"/>
                <w:szCs w:val="18"/>
              </w:rPr>
              <w:t>i_cmd</w:t>
            </w:r>
          </w:p>
        </w:tc>
      </w:tr>
      <w:tr w:rsidR="002B29DC" w:rsidRPr="00FD773D" w14:paraId="5040A0FA" w14:textId="77777777" w:rsidTr="00C33EF0">
        <w:trPr>
          <w:trHeight w:val="640"/>
          <w:jc w:val="center"/>
        </w:trPr>
        <w:tc>
          <w:tcPr>
            <w:tcW w:w="1453" w:type="dxa"/>
            <w:vMerge/>
            <w:tcBorders>
              <w:right w:val="double" w:sz="4" w:space="0" w:color="auto"/>
            </w:tcBorders>
          </w:tcPr>
          <w:p w14:paraId="48105D0D" w14:textId="77777777" w:rsidR="002B29DC" w:rsidRPr="00FD773D" w:rsidRDefault="002B29DC" w:rsidP="00D15B83">
            <w:pPr>
              <w:rPr>
                <w:sz w:val="18"/>
                <w:szCs w:val="18"/>
              </w:rPr>
            </w:pPr>
          </w:p>
        </w:tc>
        <w:tc>
          <w:tcPr>
            <w:tcW w:w="8118" w:type="dxa"/>
            <w:gridSpan w:val="2"/>
            <w:tcBorders>
              <w:left w:val="double" w:sz="4" w:space="0" w:color="auto"/>
            </w:tcBorders>
          </w:tcPr>
          <w:p w14:paraId="36CEAA18" w14:textId="77777777" w:rsidR="002B29DC" w:rsidRPr="00FD773D" w:rsidRDefault="002B29DC" w:rsidP="00D15B83">
            <w:pPr>
              <w:ind w:firstLineChars="100" w:firstLine="180"/>
              <w:rPr>
                <w:sz w:val="18"/>
                <w:szCs w:val="18"/>
              </w:rPr>
            </w:pPr>
            <w:r w:rsidRPr="00FD773D">
              <w:rPr>
                <w:sz w:val="18"/>
                <w:szCs w:val="18"/>
              </w:rPr>
              <w:t>XA_API_CMD_SET_CONFIG_PARAM</w:t>
            </w:r>
          </w:p>
          <w:p w14:paraId="3160238D" w14:textId="77777777" w:rsidR="002B29DC" w:rsidRPr="00FD773D" w:rsidRDefault="002B29DC" w:rsidP="00D15B83">
            <w:pPr>
              <w:ind w:firstLineChars="100" w:firstLine="180"/>
              <w:rPr>
                <w:sz w:val="18"/>
                <w:szCs w:val="18"/>
              </w:rPr>
            </w:pPr>
          </w:p>
        </w:tc>
      </w:tr>
      <w:tr w:rsidR="002B29DC" w:rsidRPr="00FD773D" w14:paraId="05C5C7B0" w14:textId="77777777" w:rsidTr="00C33EF0">
        <w:trPr>
          <w:trHeight w:val="324"/>
          <w:jc w:val="center"/>
        </w:trPr>
        <w:tc>
          <w:tcPr>
            <w:tcW w:w="1453" w:type="dxa"/>
            <w:vMerge/>
            <w:tcBorders>
              <w:right w:val="double" w:sz="4" w:space="0" w:color="auto"/>
            </w:tcBorders>
          </w:tcPr>
          <w:p w14:paraId="5A6C7EF8" w14:textId="77777777" w:rsidR="002B29DC" w:rsidRPr="00FD773D" w:rsidRDefault="002B29DC" w:rsidP="00D15B83">
            <w:pPr>
              <w:rPr>
                <w:sz w:val="18"/>
                <w:szCs w:val="18"/>
              </w:rPr>
            </w:pPr>
          </w:p>
        </w:tc>
        <w:tc>
          <w:tcPr>
            <w:tcW w:w="8118" w:type="dxa"/>
            <w:gridSpan w:val="2"/>
            <w:tcBorders>
              <w:left w:val="double" w:sz="4" w:space="0" w:color="auto"/>
            </w:tcBorders>
          </w:tcPr>
          <w:p w14:paraId="0F4FDC5E" w14:textId="77777777" w:rsidR="002B29DC" w:rsidRPr="00FD773D" w:rsidRDefault="002B29DC" w:rsidP="00451163">
            <w:pPr>
              <w:ind w:leftChars="50" w:left="100" w:rightChars="44" w:right="88"/>
              <w:rPr>
                <w:sz w:val="18"/>
                <w:szCs w:val="18"/>
              </w:rPr>
            </w:pPr>
            <w:r w:rsidRPr="00FD773D">
              <w:rPr>
                <w:sz w:val="18"/>
                <w:szCs w:val="18"/>
              </w:rPr>
              <w:t>i_idx</w:t>
            </w:r>
          </w:p>
        </w:tc>
      </w:tr>
      <w:tr w:rsidR="002B29DC" w:rsidRPr="00FD773D" w14:paraId="36A64898" w14:textId="77777777" w:rsidTr="00C33EF0">
        <w:trPr>
          <w:trHeight w:val="640"/>
          <w:jc w:val="center"/>
        </w:trPr>
        <w:tc>
          <w:tcPr>
            <w:tcW w:w="1453" w:type="dxa"/>
            <w:vMerge/>
            <w:tcBorders>
              <w:right w:val="double" w:sz="4" w:space="0" w:color="auto"/>
            </w:tcBorders>
          </w:tcPr>
          <w:p w14:paraId="0F8A4DA2" w14:textId="77777777" w:rsidR="002B29DC" w:rsidRPr="00FD773D" w:rsidRDefault="002B29DC" w:rsidP="00D15B83">
            <w:pPr>
              <w:rPr>
                <w:sz w:val="18"/>
                <w:szCs w:val="18"/>
              </w:rPr>
            </w:pPr>
          </w:p>
        </w:tc>
        <w:tc>
          <w:tcPr>
            <w:tcW w:w="8118" w:type="dxa"/>
            <w:gridSpan w:val="2"/>
            <w:tcBorders>
              <w:left w:val="double" w:sz="4" w:space="0" w:color="auto"/>
            </w:tcBorders>
          </w:tcPr>
          <w:p w14:paraId="47D0F726" w14:textId="62A2EEC5" w:rsidR="002B29DC" w:rsidRPr="00FD773D" w:rsidRDefault="00B734D0" w:rsidP="00782E3B">
            <w:pPr>
              <w:ind w:firstLineChars="100" w:firstLine="180"/>
              <w:rPr>
                <w:sz w:val="18"/>
                <w:szCs w:val="18"/>
              </w:rPr>
            </w:pPr>
            <w:r w:rsidRPr="00FD773D">
              <w:rPr>
                <w:sz w:val="18"/>
                <w:szCs w:val="18"/>
              </w:rPr>
              <w:t>XA_TDM_CAP_CONFIG_PARAM_DMACHANNEL</w:t>
            </w:r>
            <w:r w:rsidR="00782E3B" w:rsidRPr="00FD773D">
              <w:rPr>
                <w:sz w:val="18"/>
                <w:szCs w:val="18"/>
              </w:rPr>
              <w:t>1</w:t>
            </w:r>
          </w:p>
        </w:tc>
      </w:tr>
      <w:tr w:rsidR="002B29DC" w:rsidRPr="00FD773D" w14:paraId="1A5CAA19" w14:textId="77777777" w:rsidTr="00C33EF0">
        <w:trPr>
          <w:trHeight w:val="338"/>
          <w:jc w:val="center"/>
        </w:trPr>
        <w:tc>
          <w:tcPr>
            <w:tcW w:w="1453" w:type="dxa"/>
            <w:vMerge/>
            <w:tcBorders>
              <w:right w:val="double" w:sz="4" w:space="0" w:color="auto"/>
            </w:tcBorders>
          </w:tcPr>
          <w:p w14:paraId="243BB641" w14:textId="77777777" w:rsidR="002B29DC" w:rsidRPr="00FD773D" w:rsidRDefault="002B29DC" w:rsidP="00D15B83">
            <w:pPr>
              <w:rPr>
                <w:sz w:val="18"/>
                <w:szCs w:val="18"/>
              </w:rPr>
            </w:pPr>
          </w:p>
        </w:tc>
        <w:tc>
          <w:tcPr>
            <w:tcW w:w="8118" w:type="dxa"/>
            <w:gridSpan w:val="2"/>
            <w:tcBorders>
              <w:left w:val="double" w:sz="4" w:space="0" w:color="auto"/>
            </w:tcBorders>
          </w:tcPr>
          <w:p w14:paraId="21CB9696" w14:textId="77777777" w:rsidR="002B29DC" w:rsidRPr="00FD773D" w:rsidRDefault="002B29DC" w:rsidP="00D15B83">
            <w:pPr>
              <w:rPr>
                <w:sz w:val="18"/>
                <w:szCs w:val="18"/>
              </w:rPr>
            </w:pPr>
            <w:r w:rsidRPr="00FD773D">
              <w:rPr>
                <w:sz w:val="18"/>
                <w:szCs w:val="18"/>
              </w:rPr>
              <w:t>pv_value</w:t>
            </w:r>
          </w:p>
        </w:tc>
      </w:tr>
      <w:tr w:rsidR="002B29DC" w:rsidRPr="00FD773D" w14:paraId="047873F2" w14:textId="77777777" w:rsidTr="00C33EF0">
        <w:trPr>
          <w:trHeight w:val="640"/>
          <w:jc w:val="center"/>
        </w:trPr>
        <w:tc>
          <w:tcPr>
            <w:tcW w:w="1453" w:type="dxa"/>
            <w:vMerge/>
            <w:tcBorders>
              <w:right w:val="double" w:sz="4" w:space="0" w:color="auto"/>
            </w:tcBorders>
          </w:tcPr>
          <w:p w14:paraId="6FF63DFF" w14:textId="77777777" w:rsidR="002B29DC" w:rsidRPr="00FD773D" w:rsidRDefault="002B29DC" w:rsidP="00D15B83">
            <w:pPr>
              <w:rPr>
                <w:sz w:val="18"/>
                <w:szCs w:val="18"/>
              </w:rPr>
            </w:pPr>
          </w:p>
        </w:tc>
        <w:tc>
          <w:tcPr>
            <w:tcW w:w="8118" w:type="dxa"/>
            <w:gridSpan w:val="2"/>
            <w:tcBorders>
              <w:left w:val="double" w:sz="4" w:space="0" w:color="auto"/>
              <w:bottom w:val="single" w:sz="4" w:space="0" w:color="auto"/>
            </w:tcBorders>
          </w:tcPr>
          <w:p w14:paraId="336E90FC" w14:textId="1C3BA573" w:rsidR="00B734D0" w:rsidRPr="00FD773D" w:rsidRDefault="00B734D0" w:rsidP="00B734D0">
            <w:pPr>
              <w:pStyle w:val="ReqText"/>
              <w:ind w:left="149"/>
              <w:rPr>
                <w:sz w:val="18"/>
                <w:szCs w:val="18"/>
              </w:rPr>
            </w:pPr>
            <w:r w:rsidRPr="00FD773D">
              <w:rPr>
                <w:sz w:val="18"/>
                <w:szCs w:val="18"/>
              </w:rPr>
              <w:t>Pointer to the Audio-DMAC / Audio-DMAC-peripheral-peripheral channels number</w:t>
            </w:r>
          </w:p>
          <w:p w14:paraId="33BCD556" w14:textId="3C7A9AAA" w:rsidR="00B734D0" w:rsidRPr="00FD773D" w:rsidRDefault="00B734D0" w:rsidP="00B734D0">
            <w:pPr>
              <w:pStyle w:val="ReqText"/>
              <w:tabs>
                <w:tab w:val="left" w:pos="3633"/>
              </w:tabs>
              <w:ind w:left="149" w:firstLine="180"/>
              <w:rPr>
                <w:sz w:val="18"/>
                <w:szCs w:val="18"/>
              </w:rPr>
            </w:pPr>
            <w:r w:rsidRPr="00FD773D">
              <w:rPr>
                <w:sz w:val="18"/>
                <w:szCs w:val="18"/>
              </w:rPr>
              <w:t>ADMAC_CH[</w:t>
            </w:r>
            <w:r w:rsidR="00FF0541" w:rsidRPr="00FD773D">
              <w:rPr>
                <w:sz w:val="18"/>
                <w:szCs w:val="18"/>
              </w:rPr>
              <w:t>0-31</w:t>
            </w:r>
            <w:r w:rsidR="00655AFB" w:rsidRPr="00FD773D">
              <w:rPr>
                <w:sz w:val="18"/>
                <w:szCs w:val="18"/>
              </w:rPr>
              <w:t>]</w:t>
            </w:r>
            <w:r w:rsidR="00655AFB" w:rsidRPr="00FD773D">
              <w:rPr>
                <w:sz w:val="18"/>
                <w:szCs w:val="18"/>
              </w:rPr>
              <w:tab/>
              <w:t>: Audio-DMAC usage</w:t>
            </w:r>
          </w:p>
          <w:p w14:paraId="4B4A8260" w14:textId="468C3DA8" w:rsidR="002B29DC" w:rsidRPr="00FD773D" w:rsidRDefault="00B734D0" w:rsidP="00655AFB">
            <w:pPr>
              <w:pStyle w:val="ReqText"/>
              <w:tabs>
                <w:tab w:val="left" w:pos="3633"/>
              </w:tabs>
              <w:ind w:left="149" w:firstLine="180"/>
              <w:rPr>
                <w:sz w:val="18"/>
                <w:szCs w:val="18"/>
              </w:rPr>
            </w:pPr>
            <w:r w:rsidRPr="00FD773D">
              <w:rPr>
                <w:sz w:val="18"/>
                <w:szCs w:val="18"/>
              </w:rPr>
              <w:t>ADMACPP_CH[0-28]</w:t>
            </w:r>
            <w:r w:rsidRPr="00FD773D">
              <w:rPr>
                <w:sz w:val="18"/>
                <w:szCs w:val="18"/>
              </w:rPr>
              <w:tab/>
              <w:t>: Audio-DMAC-pp usage</w:t>
            </w:r>
          </w:p>
        </w:tc>
      </w:tr>
      <w:tr w:rsidR="002B29DC" w:rsidRPr="00FD773D" w14:paraId="2391BA86" w14:textId="77777777" w:rsidTr="00C02DA0">
        <w:trPr>
          <w:trHeight w:val="395"/>
          <w:jc w:val="center"/>
        </w:trPr>
        <w:tc>
          <w:tcPr>
            <w:tcW w:w="1453" w:type="dxa"/>
            <w:vMerge w:val="restart"/>
            <w:tcBorders>
              <w:right w:val="double" w:sz="4" w:space="0" w:color="auto"/>
            </w:tcBorders>
          </w:tcPr>
          <w:p w14:paraId="1C04C0F1" w14:textId="77777777" w:rsidR="002B29DC" w:rsidRPr="00FD773D" w:rsidRDefault="002B29DC" w:rsidP="00D15B83">
            <w:pPr>
              <w:rPr>
                <w:sz w:val="18"/>
                <w:szCs w:val="18"/>
              </w:rPr>
            </w:pPr>
            <w:r w:rsidRPr="00FD773D">
              <w:rPr>
                <w:sz w:val="18"/>
                <w:szCs w:val="18"/>
              </w:rPr>
              <w:t>Return value</w:t>
            </w:r>
          </w:p>
        </w:tc>
        <w:tc>
          <w:tcPr>
            <w:tcW w:w="4397" w:type="dxa"/>
            <w:tcBorders>
              <w:left w:val="double" w:sz="4" w:space="0" w:color="auto"/>
              <w:right w:val="single" w:sz="4" w:space="0" w:color="auto"/>
            </w:tcBorders>
          </w:tcPr>
          <w:p w14:paraId="7D6A8F99" w14:textId="77777777" w:rsidR="002B29DC" w:rsidRPr="00FD773D" w:rsidRDefault="002B29DC" w:rsidP="00D15B83">
            <w:pPr>
              <w:rPr>
                <w:sz w:val="18"/>
                <w:szCs w:val="18"/>
              </w:rPr>
            </w:pPr>
            <w:r w:rsidRPr="00FD773D">
              <w:rPr>
                <w:sz w:val="18"/>
                <w:szCs w:val="18"/>
              </w:rPr>
              <w:t>XA_NO_ERROR</w:t>
            </w:r>
          </w:p>
        </w:tc>
        <w:tc>
          <w:tcPr>
            <w:tcW w:w="3721" w:type="dxa"/>
            <w:tcBorders>
              <w:left w:val="single" w:sz="4" w:space="0" w:color="auto"/>
            </w:tcBorders>
          </w:tcPr>
          <w:p w14:paraId="7C13EDAB" w14:textId="77777777" w:rsidR="002B29DC" w:rsidRPr="00FD773D" w:rsidRDefault="002B29DC" w:rsidP="00D15B83">
            <w:pPr>
              <w:rPr>
                <w:sz w:val="18"/>
                <w:szCs w:val="18"/>
              </w:rPr>
            </w:pPr>
            <w:r w:rsidRPr="00FD773D">
              <w:rPr>
                <w:sz w:val="18"/>
                <w:szCs w:val="18"/>
              </w:rPr>
              <w:t>Normally ends.</w:t>
            </w:r>
          </w:p>
        </w:tc>
      </w:tr>
      <w:tr w:rsidR="002B29DC" w:rsidRPr="00FD773D" w14:paraId="5516C691" w14:textId="77777777" w:rsidTr="00C02DA0">
        <w:trPr>
          <w:trHeight w:val="350"/>
          <w:jc w:val="center"/>
        </w:trPr>
        <w:tc>
          <w:tcPr>
            <w:tcW w:w="1453" w:type="dxa"/>
            <w:vMerge/>
            <w:tcBorders>
              <w:right w:val="double" w:sz="4" w:space="0" w:color="auto"/>
            </w:tcBorders>
          </w:tcPr>
          <w:p w14:paraId="28AD74D5" w14:textId="77777777" w:rsidR="002B29DC" w:rsidRPr="00FD773D" w:rsidRDefault="002B29DC" w:rsidP="00D15B83">
            <w:pPr>
              <w:rPr>
                <w:sz w:val="18"/>
                <w:szCs w:val="18"/>
              </w:rPr>
            </w:pPr>
          </w:p>
        </w:tc>
        <w:tc>
          <w:tcPr>
            <w:tcW w:w="4397" w:type="dxa"/>
            <w:tcBorders>
              <w:left w:val="double" w:sz="4" w:space="0" w:color="auto"/>
              <w:right w:val="single" w:sz="4" w:space="0" w:color="auto"/>
            </w:tcBorders>
          </w:tcPr>
          <w:p w14:paraId="2167D42A" w14:textId="77777777" w:rsidR="002B29DC" w:rsidRPr="00FD773D" w:rsidRDefault="002B29DC" w:rsidP="00D15B83">
            <w:pPr>
              <w:rPr>
                <w:sz w:val="18"/>
                <w:szCs w:val="18"/>
              </w:rPr>
            </w:pPr>
            <w:r w:rsidRPr="00FD773D">
              <w:rPr>
                <w:sz w:val="18"/>
                <w:szCs w:val="18"/>
              </w:rPr>
              <w:t>XA_API_FATAL_MEM_ALLOC</w:t>
            </w:r>
          </w:p>
        </w:tc>
        <w:tc>
          <w:tcPr>
            <w:tcW w:w="3721" w:type="dxa"/>
            <w:tcBorders>
              <w:left w:val="single" w:sz="4" w:space="0" w:color="auto"/>
            </w:tcBorders>
          </w:tcPr>
          <w:p w14:paraId="27431F5C" w14:textId="77777777" w:rsidR="002B29DC" w:rsidRPr="00FD773D" w:rsidRDefault="002B29DC" w:rsidP="00D15B83">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2B29DC" w:rsidRPr="00FD773D" w14:paraId="0CC76364" w14:textId="77777777" w:rsidTr="00C02DA0">
        <w:trPr>
          <w:trHeight w:val="350"/>
          <w:jc w:val="center"/>
        </w:trPr>
        <w:tc>
          <w:tcPr>
            <w:tcW w:w="1453" w:type="dxa"/>
            <w:vMerge/>
            <w:tcBorders>
              <w:right w:val="double" w:sz="4" w:space="0" w:color="auto"/>
            </w:tcBorders>
          </w:tcPr>
          <w:p w14:paraId="65CC80B7" w14:textId="77777777" w:rsidR="002B29DC" w:rsidRPr="00FD773D" w:rsidRDefault="002B29DC" w:rsidP="00D15B83">
            <w:pPr>
              <w:rPr>
                <w:sz w:val="18"/>
                <w:szCs w:val="18"/>
              </w:rPr>
            </w:pPr>
          </w:p>
        </w:tc>
        <w:tc>
          <w:tcPr>
            <w:tcW w:w="4397" w:type="dxa"/>
            <w:tcBorders>
              <w:left w:val="double" w:sz="4" w:space="0" w:color="auto"/>
              <w:right w:val="single" w:sz="4" w:space="0" w:color="auto"/>
            </w:tcBorders>
          </w:tcPr>
          <w:p w14:paraId="7172D6BA" w14:textId="77777777" w:rsidR="002B29DC" w:rsidRPr="00FD773D" w:rsidRDefault="002B29DC" w:rsidP="00D15B83">
            <w:pPr>
              <w:rPr>
                <w:sz w:val="18"/>
                <w:szCs w:val="18"/>
              </w:rPr>
            </w:pPr>
            <w:r w:rsidRPr="00FD773D">
              <w:rPr>
                <w:sz w:val="18"/>
                <w:szCs w:val="18"/>
              </w:rPr>
              <w:t>XA_API_FATAL_MEM_ALIGN</w:t>
            </w:r>
          </w:p>
        </w:tc>
        <w:tc>
          <w:tcPr>
            <w:tcW w:w="3721" w:type="dxa"/>
            <w:tcBorders>
              <w:left w:val="single" w:sz="4" w:space="0" w:color="auto"/>
            </w:tcBorders>
          </w:tcPr>
          <w:p w14:paraId="5DA48D23" w14:textId="77777777" w:rsidR="002B29DC" w:rsidRPr="00FD773D" w:rsidRDefault="002B29DC" w:rsidP="00D15B83">
            <w:pPr>
              <w:rPr>
                <w:sz w:val="18"/>
                <w:szCs w:val="18"/>
                <w:lang w:eastAsia="x-none"/>
              </w:rPr>
            </w:pPr>
            <w:r w:rsidRPr="00FD773D">
              <w:rPr>
                <w:sz w:val="18"/>
                <w:szCs w:val="18"/>
                <w:lang w:eastAsia="x-none"/>
              </w:rPr>
              <w:t>p_xa_module_obj is not aligned to 4 bytes.</w:t>
            </w:r>
          </w:p>
        </w:tc>
      </w:tr>
      <w:tr w:rsidR="002B29DC" w:rsidRPr="00FD773D" w14:paraId="33263F73" w14:textId="77777777" w:rsidTr="00C02DA0">
        <w:trPr>
          <w:trHeight w:val="350"/>
          <w:jc w:val="center"/>
        </w:trPr>
        <w:tc>
          <w:tcPr>
            <w:tcW w:w="1453" w:type="dxa"/>
            <w:vMerge/>
            <w:tcBorders>
              <w:right w:val="double" w:sz="4" w:space="0" w:color="auto"/>
            </w:tcBorders>
          </w:tcPr>
          <w:p w14:paraId="583CA77A" w14:textId="77777777" w:rsidR="002B29DC" w:rsidRPr="00FD773D" w:rsidRDefault="002B29DC" w:rsidP="00D15B83">
            <w:pPr>
              <w:rPr>
                <w:sz w:val="18"/>
                <w:szCs w:val="18"/>
              </w:rPr>
            </w:pPr>
          </w:p>
        </w:tc>
        <w:tc>
          <w:tcPr>
            <w:tcW w:w="4397" w:type="dxa"/>
            <w:tcBorders>
              <w:left w:val="double" w:sz="4" w:space="0" w:color="auto"/>
              <w:right w:val="single" w:sz="4" w:space="0" w:color="auto"/>
            </w:tcBorders>
          </w:tcPr>
          <w:p w14:paraId="29F1DD58" w14:textId="77777777" w:rsidR="002B29DC" w:rsidRPr="00FD773D" w:rsidRDefault="002B29DC" w:rsidP="00D15B83">
            <w:pPr>
              <w:rPr>
                <w:sz w:val="18"/>
                <w:szCs w:val="18"/>
              </w:rPr>
            </w:pPr>
            <w:r w:rsidRPr="00FD773D">
              <w:rPr>
                <w:sz w:val="18"/>
                <w:szCs w:val="18"/>
              </w:rPr>
              <w:t>XA_CAP_CONFIG_FATAL_STATE</w:t>
            </w:r>
          </w:p>
        </w:tc>
        <w:tc>
          <w:tcPr>
            <w:tcW w:w="3721" w:type="dxa"/>
            <w:tcBorders>
              <w:left w:val="single" w:sz="4" w:space="0" w:color="auto"/>
            </w:tcBorders>
          </w:tcPr>
          <w:p w14:paraId="3EC553A2" w14:textId="1575937B" w:rsidR="002B29DC" w:rsidRPr="00FD773D" w:rsidRDefault="002B29DC" w:rsidP="00D15B83">
            <w:pPr>
              <w:rPr>
                <w:sz w:val="18"/>
                <w:szCs w:val="18"/>
                <w:lang w:eastAsia="x-none"/>
              </w:rPr>
            </w:pPr>
            <w:r w:rsidRPr="00FD773D">
              <w:rPr>
                <w:sz w:val="18"/>
                <w:szCs w:val="18"/>
                <w:lang w:eastAsia="x-none"/>
              </w:rPr>
              <w:t>Incorrect sequence call (i.e. call before pre-configuration step</w:t>
            </w:r>
            <w:r w:rsidR="00C02DA0" w:rsidRPr="00FD773D">
              <w:rPr>
                <w:sz w:val="18"/>
                <w:szCs w:val="18"/>
                <w:lang w:eastAsia="x-none"/>
              </w:rPr>
              <w:t xml:space="preserve"> or call after post-configuration step</w:t>
            </w:r>
            <w:r w:rsidRPr="00FD773D">
              <w:rPr>
                <w:sz w:val="18"/>
                <w:szCs w:val="18"/>
                <w:lang w:eastAsia="x-none"/>
              </w:rPr>
              <w:t>)</w:t>
            </w:r>
          </w:p>
        </w:tc>
      </w:tr>
      <w:tr w:rsidR="002B29DC" w:rsidRPr="00FD773D" w14:paraId="56F0829C" w14:textId="77777777" w:rsidTr="00C02DA0">
        <w:trPr>
          <w:trHeight w:val="350"/>
          <w:jc w:val="center"/>
        </w:trPr>
        <w:tc>
          <w:tcPr>
            <w:tcW w:w="1453" w:type="dxa"/>
            <w:vMerge/>
            <w:tcBorders>
              <w:right w:val="double" w:sz="4" w:space="0" w:color="auto"/>
            </w:tcBorders>
          </w:tcPr>
          <w:p w14:paraId="5D5CF132" w14:textId="77777777" w:rsidR="002B29DC" w:rsidRPr="00FD773D" w:rsidRDefault="002B29DC" w:rsidP="00D15B83">
            <w:pPr>
              <w:rPr>
                <w:sz w:val="18"/>
                <w:szCs w:val="18"/>
              </w:rPr>
            </w:pPr>
          </w:p>
        </w:tc>
        <w:tc>
          <w:tcPr>
            <w:tcW w:w="4397" w:type="dxa"/>
            <w:tcBorders>
              <w:left w:val="double" w:sz="4" w:space="0" w:color="auto"/>
              <w:right w:val="single" w:sz="4" w:space="0" w:color="auto"/>
            </w:tcBorders>
          </w:tcPr>
          <w:p w14:paraId="519E03DF" w14:textId="6DFAD2DB" w:rsidR="002B29DC" w:rsidRPr="00FD773D" w:rsidRDefault="00534972" w:rsidP="00534972">
            <w:pPr>
              <w:rPr>
                <w:sz w:val="18"/>
                <w:szCs w:val="18"/>
              </w:rPr>
            </w:pPr>
            <w:r w:rsidRPr="00FD773D">
              <w:rPr>
                <w:sz w:val="18"/>
                <w:szCs w:val="18"/>
              </w:rPr>
              <w:t>XA_CAP_CONFIG_</w:t>
            </w:r>
            <w:r w:rsidR="002B29DC" w:rsidRPr="00FD773D">
              <w:rPr>
                <w:sz w:val="18"/>
                <w:szCs w:val="18"/>
              </w:rPr>
              <w:t>FATAL_DMACHANNEL</w:t>
            </w:r>
          </w:p>
        </w:tc>
        <w:tc>
          <w:tcPr>
            <w:tcW w:w="3721" w:type="dxa"/>
            <w:tcBorders>
              <w:left w:val="single" w:sz="4" w:space="0" w:color="auto"/>
            </w:tcBorders>
          </w:tcPr>
          <w:p w14:paraId="360773C1" w14:textId="57CC11B5" w:rsidR="002B29DC" w:rsidRPr="00FD773D" w:rsidRDefault="00534972" w:rsidP="00D13749">
            <w:pPr>
              <w:rPr>
                <w:sz w:val="18"/>
                <w:szCs w:val="18"/>
                <w:lang w:eastAsia="x-none"/>
              </w:rPr>
            </w:pPr>
            <w:r w:rsidRPr="00FD773D">
              <w:rPr>
                <w:sz w:val="18"/>
                <w:szCs w:val="18"/>
                <w:lang w:eastAsia="x-none"/>
              </w:rPr>
              <w:t xml:space="preserve">TDM PCM ADMA channel setting is </w:t>
            </w:r>
            <w:r w:rsidR="00D13749" w:rsidRPr="00FD773D">
              <w:rPr>
                <w:sz w:val="18"/>
                <w:szCs w:val="18"/>
                <w:lang w:eastAsia="x-none"/>
              </w:rPr>
              <w:t>out of range.</w:t>
            </w:r>
          </w:p>
        </w:tc>
      </w:tr>
      <w:tr w:rsidR="002B29DC" w:rsidRPr="00FD773D" w14:paraId="4CF76062" w14:textId="77777777" w:rsidTr="00C33EF0">
        <w:trPr>
          <w:jc w:val="center"/>
        </w:trPr>
        <w:tc>
          <w:tcPr>
            <w:tcW w:w="1453" w:type="dxa"/>
            <w:tcBorders>
              <w:right w:val="double" w:sz="4" w:space="0" w:color="auto"/>
            </w:tcBorders>
          </w:tcPr>
          <w:p w14:paraId="63CF9028" w14:textId="77777777" w:rsidR="002B29DC" w:rsidRPr="00FD773D" w:rsidRDefault="002B29DC" w:rsidP="00D15B83">
            <w:pPr>
              <w:rPr>
                <w:sz w:val="18"/>
                <w:szCs w:val="18"/>
              </w:rPr>
            </w:pPr>
            <w:r w:rsidRPr="00FD773D">
              <w:rPr>
                <w:sz w:val="18"/>
                <w:szCs w:val="18"/>
              </w:rPr>
              <w:t>Restrictions</w:t>
            </w:r>
          </w:p>
        </w:tc>
        <w:tc>
          <w:tcPr>
            <w:tcW w:w="8118" w:type="dxa"/>
            <w:gridSpan w:val="2"/>
            <w:tcBorders>
              <w:left w:val="double" w:sz="4" w:space="0" w:color="auto"/>
            </w:tcBorders>
          </w:tcPr>
          <w:p w14:paraId="2CDA478B" w14:textId="77777777" w:rsidR="002B29DC" w:rsidRPr="00FD773D" w:rsidRDefault="002B29DC" w:rsidP="00D15B83">
            <w:pPr>
              <w:rPr>
                <w:sz w:val="18"/>
                <w:szCs w:val="18"/>
              </w:rPr>
            </w:pPr>
            <w:r w:rsidRPr="00FD773D">
              <w:rPr>
                <w:sz w:val="18"/>
                <w:szCs w:val="18"/>
              </w:rPr>
              <w:t>-</w:t>
            </w:r>
          </w:p>
        </w:tc>
      </w:tr>
    </w:tbl>
    <w:p w14:paraId="0C1A4A6C" w14:textId="5F1D58BF" w:rsidR="0053212F" w:rsidRDefault="0053212F" w:rsidP="0053212F">
      <w:pPr>
        <w:pStyle w:val="ReqID"/>
      </w:pPr>
      <w:r>
        <w:t>FD_PLG_TDM_035</w:t>
      </w:r>
    </w:p>
    <w:p w14:paraId="774A1BBD" w14:textId="718F2D83" w:rsidR="00C33EF0" w:rsidRPr="00FD773D" w:rsidRDefault="00396DE2" w:rsidP="00792D48">
      <w:pPr>
        <w:pStyle w:val="RefIDs"/>
      </w:pPr>
      <w:r>
        <w:t>[Covers: RD_014</w:t>
      </w:r>
      <w:r w:rsidRPr="00FD773D">
        <w:t>]</w:t>
      </w:r>
    </w:p>
    <w:p w14:paraId="4C58A3C5" w14:textId="77777777" w:rsidR="00C33EF0" w:rsidRPr="00FD773D" w:rsidRDefault="00C33EF0" w:rsidP="00C33EF0">
      <w:r w:rsidRPr="00FD773D">
        <w:t>Example</w:t>
      </w:r>
    </w:p>
    <w:p w14:paraId="7F8FA995" w14:textId="5DCE4351" w:rsidR="00C33EF0" w:rsidRPr="00FD773D" w:rsidRDefault="00C33EF0" w:rsidP="00C33EF0">
      <w:r w:rsidRPr="00FD773D">
        <w:t>WORD32 dma_channel;</w:t>
      </w:r>
    </w:p>
    <w:p w14:paraId="4569C458" w14:textId="77777777" w:rsidR="00C33EF0" w:rsidRPr="00FD773D" w:rsidRDefault="00C33EF0" w:rsidP="00C33EF0">
      <w:pPr>
        <w:widowControl/>
        <w:autoSpaceDE/>
        <w:autoSpaceDN/>
        <w:adjustRightInd/>
        <w:snapToGrid/>
        <w:jc w:val="left"/>
      </w:pPr>
      <w:r w:rsidRPr="00FD773D">
        <w:t>res = (*api_func)(api_obj,</w:t>
      </w:r>
    </w:p>
    <w:p w14:paraId="059E50B2" w14:textId="77777777" w:rsidR="00C33EF0" w:rsidRPr="00FD773D" w:rsidRDefault="00C33EF0" w:rsidP="00C33EF0">
      <w:pPr>
        <w:widowControl/>
        <w:autoSpaceDE/>
        <w:autoSpaceDN/>
        <w:adjustRightInd/>
        <w:snapToGrid/>
        <w:jc w:val="left"/>
      </w:pPr>
      <w:r w:rsidRPr="00FD773D">
        <w:tab/>
      </w:r>
      <w:r w:rsidRPr="00FD773D">
        <w:tab/>
        <w:t xml:space="preserve">  XA_API_CMD_SET_CONFIG_PARAM,</w:t>
      </w:r>
    </w:p>
    <w:p w14:paraId="258A5F48" w14:textId="1FAEEF08" w:rsidR="00C33EF0" w:rsidRPr="00FD773D" w:rsidRDefault="00C33EF0" w:rsidP="00C33EF0">
      <w:pPr>
        <w:widowControl/>
        <w:autoSpaceDE/>
        <w:autoSpaceDN/>
        <w:adjustRightInd/>
        <w:snapToGrid/>
        <w:jc w:val="left"/>
      </w:pPr>
      <w:r w:rsidRPr="00FD773D">
        <w:tab/>
      </w:r>
      <w:r w:rsidRPr="00FD773D">
        <w:tab/>
        <w:t xml:space="preserve">  </w:t>
      </w:r>
      <w:r w:rsidR="00B55D62" w:rsidRPr="00FD773D">
        <w:t>XA_CAP_CONFIG_PARAM_DMACHANNEL</w:t>
      </w:r>
      <w:r w:rsidR="00782E3B" w:rsidRPr="00FD773D">
        <w:t>1</w:t>
      </w:r>
      <w:r w:rsidRPr="00FD773D">
        <w:t>,</w:t>
      </w:r>
    </w:p>
    <w:p w14:paraId="487623D9" w14:textId="248275EE" w:rsidR="00C33EF0" w:rsidRPr="00FD773D" w:rsidRDefault="00C33EF0" w:rsidP="00C33EF0">
      <w:pPr>
        <w:widowControl/>
        <w:autoSpaceDE/>
        <w:autoSpaceDN/>
        <w:adjustRightInd/>
        <w:snapToGrid/>
        <w:jc w:val="left"/>
      </w:pPr>
      <w:r w:rsidRPr="00FD773D">
        <w:tab/>
      </w:r>
      <w:r w:rsidRPr="00FD773D">
        <w:tab/>
        <w:t xml:space="preserve">  &amp;dma_channel);</w:t>
      </w:r>
    </w:p>
    <w:p w14:paraId="493974FB" w14:textId="77777777" w:rsidR="002B29DC" w:rsidRPr="00FD773D" w:rsidRDefault="002B29DC" w:rsidP="00E96864"/>
    <w:p w14:paraId="27C2A46A" w14:textId="77777777" w:rsidR="00534972" w:rsidRPr="00FD773D" w:rsidRDefault="002B29DC">
      <w:pPr>
        <w:widowControl/>
        <w:autoSpaceDE/>
        <w:autoSpaceDN/>
        <w:adjustRightInd/>
        <w:snapToGrid/>
        <w:jc w:val="left"/>
      </w:pPr>
      <w:r w:rsidRPr="00FD773D">
        <w:br w:type="page"/>
      </w:r>
    </w:p>
    <w:p w14:paraId="009E1ABD" w14:textId="77777777" w:rsidR="00534972" w:rsidRDefault="00534972">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522"/>
        <w:gridCol w:w="3596"/>
      </w:tblGrid>
      <w:tr w:rsidR="00534972" w:rsidRPr="00FD773D" w14:paraId="3E488872" w14:textId="77777777" w:rsidTr="00782E3B">
        <w:trPr>
          <w:trHeight w:val="354"/>
          <w:jc w:val="center"/>
        </w:trPr>
        <w:tc>
          <w:tcPr>
            <w:tcW w:w="1453" w:type="dxa"/>
            <w:tcBorders>
              <w:bottom w:val="single" w:sz="4" w:space="0" w:color="auto"/>
              <w:right w:val="double" w:sz="4" w:space="0" w:color="auto"/>
            </w:tcBorders>
          </w:tcPr>
          <w:p w14:paraId="6C3C0796" w14:textId="77777777" w:rsidR="00534972" w:rsidRPr="00FD773D" w:rsidRDefault="00534972" w:rsidP="00782E3B">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55FBF73B" w14:textId="5C515A23" w:rsidR="00534972" w:rsidRPr="00FD773D" w:rsidRDefault="00534972" w:rsidP="00F84552">
            <w:pPr>
              <w:pStyle w:val="ReqSect"/>
            </w:pPr>
            <w:r w:rsidRPr="00FD773D">
              <w:t>XA_TDM_CAP_CONFIG_PARAM_INPUT</w:t>
            </w:r>
            <w:r w:rsidR="00782E3B" w:rsidRPr="00FD773D">
              <w:t>2</w:t>
            </w:r>
          </w:p>
        </w:tc>
      </w:tr>
      <w:tr w:rsidR="00534972" w:rsidRPr="00FD773D" w14:paraId="7FF5D547" w14:textId="77777777" w:rsidTr="00782E3B">
        <w:trPr>
          <w:trHeight w:val="354"/>
          <w:jc w:val="center"/>
        </w:trPr>
        <w:tc>
          <w:tcPr>
            <w:tcW w:w="1453" w:type="dxa"/>
            <w:tcBorders>
              <w:top w:val="single" w:sz="4" w:space="0" w:color="auto"/>
              <w:right w:val="double" w:sz="4" w:space="0" w:color="auto"/>
            </w:tcBorders>
          </w:tcPr>
          <w:p w14:paraId="7FA75A79" w14:textId="77777777" w:rsidR="00534972" w:rsidRPr="00FD773D" w:rsidRDefault="00534972"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5246C4B9" w14:textId="1291F1AC" w:rsidR="00534972" w:rsidRPr="00FD773D" w:rsidRDefault="00534972" w:rsidP="006C2271">
            <w:pPr>
              <w:rPr>
                <w:sz w:val="18"/>
                <w:szCs w:val="18"/>
              </w:rPr>
            </w:pPr>
            <w:r w:rsidRPr="00FD773D">
              <w:rPr>
                <w:sz w:val="18"/>
                <w:szCs w:val="18"/>
              </w:rPr>
              <w:t xml:space="preserve">Set </w:t>
            </w:r>
            <w:r w:rsidR="006C2271" w:rsidRPr="00FD773D">
              <w:rPr>
                <w:sz w:val="18"/>
                <w:szCs w:val="18"/>
              </w:rPr>
              <w:t>2</w:t>
            </w:r>
            <w:r w:rsidR="006C2271" w:rsidRPr="00FD773D">
              <w:rPr>
                <w:sz w:val="18"/>
                <w:szCs w:val="18"/>
                <w:vertAlign w:val="superscript"/>
              </w:rPr>
              <w:t>nd</w:t>
            </w:r>
            <w:r w:rsidR="006C2271" w:rsidRPr="00FD773D">
              <w:rPr>
                <w:sz w:val="18"/>
                <w:szCs w:val="18"/>
              </w:rPr>
              <w:t xml:space="preserve"> </w:t>
            </w:r>
            <w:r w:rsidRPr="00FD773D">
              <w:rPr>
                <w:sz w:val="18"/>
                <w:szCs w:val="18"/>
              </w:rPr>
              <w:t>input source device for TDM Capture</w:t>
            </w:r>
          </w:p>
        </w:tc>
      </w:tr>
      <w:tr w:rsidR="00534972" w:rsidRPr="00FD773D" w14:paraId="6B03055C" w14:textId="77777777" w:rsidTr="00782E3B">
        <w:trPr>
          <w:trHeight w:val="331"/>
          <w:jc w:val="center"/>
        </w:trPr>
        <w:tc>
          <w:tcPr>
            <w:tcW w:w="1453" w:type="dxa"/>
            <w:vMerge w:val="restart"/>
            <w:tcBorders>
              <w:right w:val="double" w:sz="4" w:space="0" w:color="auto"/>
            </w:tcBorders>
          </w:tcPr>
          <w:p w14:paraId="15041076" w14:textId="77777777" w:rsidR="00534972" w:rsidRPr="00FD773D" w:rsidRDefault="00534972" w:rsidP="00782E3B">
            <w:pPr>
              <w:rPr>
                <w:sz w:val="18"/>
                <w:szCs w:val="18"/>
              </w:rPr>
            </w:pPr>
            <w:r w:rsidRPr="00FD773D">
              <w:rPr>
                <w:sz w:val="18"/>
                <w:szCs w:val="18"/>
              </w:rPr>
              <w:t>Arguments</w:t>
            </w:r>
          </w:p>
        </w:tc>
        <w:tc>
          <w:tcPr>
            <w:tcW w:w="8118" w:type="dxa"/>
            <w:gridSpan w:val="2"/>
            <w:tcBorders>
              <w:left w:val="double" w:sz="4" w:space="0" w:color="auto"/>
            </w:tcBorders>
          </w:tcPr>
          <w:p w14:paraId="57F84885" w14:textId="77777777" w:rsidR="00534972" w:rsidRPr="00FD773D" w:rsidRDefault="00534972" w:rsidP="00782E3B">
            <w:pPr>
              <w:ind w:leftChars="50" w:left="100" w:rightChars="44" w:right="88"/>
              <w:rPr>
                <w:sz w:val="18"/>
                <w:szCs w:val="18"/>
              </w:rPr>
            </w:pPr>
            <w:r w:rsidRPr="00FD773D">
              <w:rPr>
                <w:sz w:val="18"/>
                <w:szCs w:val="18"/>
              </w:rPr>
              <w:t>p_xa_module_obj</w:t>
            </w:r>
          </w:p>
        </w:tc>
      </w:tr>
      <w:tr w:rsidR="00534972" w:rsidRPr="00FD773D" w14:paraId="2F32B5B6" w14:textId="77777777" w:rsidTr="00782E3B">
        <w:trPr>
          <w:trHeight w:val="640"/>
          <w:jc w:val="center"/>
        </w:trPr>
        <w:tc>
          <w:tcPr>
            <w:tcW w:w="1453" w:type="dxa"/>
            <w:vMerge/>
            <w:tcBorders>
              <w:right w:val="double" w:sz="4" w:space="0" w:color="auto"/>
            </w:tcBorders>
          </w:tcPr>
          <w:p w14:paraId="6DF17B9A" w14:textId="77777777" w:rsidR="00534972" w:rsidRPr="00FD773D" w:rsidRDefault="00534972" w:rsidP="00782E3B">
            <w:pPr>
              <w:rPr>
                <w:sz w:val="18"/>
                <w:szCs w:val="18"/>
              </w:rPr>
            </w:pPr>
          </w:p>
        </w:tc>
        <w:tc>
          <w:tcPr>
            <w:tcW w:w="8118" w:type="dxa"/>
            <w:gridSpan w:val="2"/>
            <w:tcBorders>
              <w:left w:val="double" w:sz="4" w:space="0" w:color="auto"/>
            </w:tcBorders>
          </w:tcPr>
          <w:p w14:paraId="641FB369" w14:textId="77777777" w:rsidR="00534972" w:rsidRPr="00FD773D" w:rsidRDefault="00534972" w:rsidP="00782E3B">
            <w:pPr>
              <w:ind w:leftChars="50" w:left="100" w:rightChars="44" w:right="88"/>
              <w:rPr>
                <w:sz w:val="18"/>
                <w:szCs w:val="18"/>
              </w:rPr>
            </w:pPr>
            <w:r w:rsidRPr="00FD773D">
              <w:rPr>
                <w:sz w:val="18"/>
                <w:szCs w:val="18"/>
              </w:rPr>
              <w:t>Pointer to API Structure.</w:t>
            </w:r>
          </w:p>
        </w:tc>
      </w:tr>
      <w:tr w:rsidR="00534972" w:rsidRPr="00FD773D" w14:paraId="40E28F6F" w14:textId="77777777" w:rsidTr="00782E3B">
        <w:trPr>
          <w:trHeight w:val="351"/>
          <w:jc w:val="center"/>
        </w:trPr>
        <w:tc>
          <w:tcPr>
            <w:tcW w:w="1453" w:type="dxa"/>
            <w:vMerge/>
            <w:tcBorders>
              <w:right w:val="double" w:sz="4" w:space="0" w:color="auto"/>
            </w:tcBorders>
          </w:tcPr>
          <w:p w14:paraId="4771D68B" w14:textId="77777777" w:rsidR="00534972" w:rsidRPr="00FD773D" w:rsidRDefault="00534972" w:rsidP="00782E3B">
            <w:pPr>
              <w:rPr>
                <w:sz w:val="18"/>
                <w:szCs w:val="18"/>
              </w:rPr>
            </w:pPr>
          </w:p>
        </w:tc>
        <w:tc>
          <w:tcPr>
            <w:tcW w:w="8118" w:type="dxa"/>
            <w:gridSpan w:val="2"/>
            <w:tcBorders>
              <w:left w:val="double" w:sz="4" w:space="0" w:color="auto"/>
            </w:tcBorders>
          </w:tcPr>
          <w:p w14:paraId="75405AA6" w14:textId="77777777" w:rsidR="00534972" w:rsidRPr="00FD773D" w:rsidRDefault="00534972" w:rsidP="00782E3B">
            <w:pPr>
              <w:ind w:leftChars="50" w:left="100" w:rightChars="44" w:right="88"/>
              <w:rPr>
                <w:sz w:val="18"/>
                <w:szCs w:val="18"/>
              </w:rPr>
            </w:pPr>
            <w:r w:rsidRPr="00FD773D">
              <w:rPr>
                <w:sz w:val="18"/>
                <w:szCs w:val="18"/>
              </w:rPr>
              <w:t>i_cmd</w:t>
            </w:r>
          </w:p>
        </w:tc>
      </w:tr>
      <w:tr w:rsidR="00534972" w:rsidRPr="00FD773D" w14:paraId="4B89A39B" w14:textId="77777777" w:rsidTr="00782E3B">
        <w:trPr>
          <w:trHeight w:val="640"/>
          <w:jc w:val="center"/>
        </w:trPr>
        <w:tc>
          <w:tcPr>
            <w:tcW w:w="1453" w:type="dxa"/>
            <w:vMerge/>
            <w:tcBorders>
              <w:right w:val="double" w:sz="4" w:space="0" w:color="auto"/>
            </w:tcBorders>
          </w:tcPr>
          <w:p w14:paraId="4EA57C5A" w14:textId="77777777" w:rsidR="00534972" w:rsidRPr="00FD773D" w:rsidRDefault="00534972" w:rsidP="00782E3B">
            <w:pPr>
              <w:rPr>
                <w:sz w:val="18"/>
                <w:szCs w:val="18"/>
              </w:rPr>
            </w:pPr>
          </w:p>
        </w:tc>
        <w:tc>
          <w:tcPr>
            <w:tcW w:w="8118" w:type="dxa"/>
            <w:gridSpan w:val="2"/>
            <w:tcBorders>
              <w:left w:val="double" w:sz="4" w:space="0" w:color="auto"/>
            </w:tcBorders>
          </w:tcPr>
          <w:p w14:paraId="3DA0592B" w14:textId="77777777" w:rsidR="00534972" w:rsidRPr="00FD773D" w:rsidRDefault="00534972" w:rsidP="00782E3B">
            <w:pPr>
              <w:ind w:firstLineChars="100" w:firstLine="180"/>
              <w:rPr>
                <w:sz w:val="18"/>
                <w:szCs w:val="18"/>
              </w:rPr>
            </w:pPr>
            <w:r w:rsidRPr="00FD773D">
              <w:rPr>
                <w:sz w:val="18"/>
                <w:szCs w:val="18"/>
              </w:rPr>
              <w:t>XA_API_CMD_SET_CONFIG_PARAM</w:t>
            </w:r>
          </w:p>
        </w:tc>
      </w:tr>
      <w:tr w:rsidR="00534972" w:rsidRPr="00FD773D" w14:paraId="2900B67F" w14:textId="77777777" w:rsidTr="00782E3B">
        <w:trPr>
          <w:trHeight w:val="324"/>
          <w:jc w:val="center"/>
        </w:trPr>
        <w:tc>
          <w:tcPr>
            <w:tcW w:w="1453" w:type="dxa"/>
            <w:vMerge/>
            <w:tcBorders>
              <w:right w:val="double" w:sz="4" w:space="0" w:color="auto"/>
            </w:tcBorders>
          </w:tcPr>
          <w:p w14:paraId="7A565B1B" w14:textId="77777777" w:rsidR="00534972" w:rsidRPr="00FD773D" w:rsidRDefault="00534972" w:rsidP="00782E3B">
            <w:pPr>
              <w:rPr>
                <w:sz w:val="18"/>
                <w:szCs w:val="18"/>
              </w:rPr>
            </w:pPr>
          </w:p>
        </w:tc>
        <w:tc>
          <w:tcPr>
            <w:tcW w:w="8118" w:type="dxa"/>
            <w:gridSpan w:val="2"/>
            <w:tcBorders>
              <w:left w:val="double" w:sz="4" w:space="0" w:color="auto"/>
            </w:tcBorders>
          </w:tcPr>
          <w:p w14:paraId="5DF206EE" w14:textId="77777777" w:rsidR="00534972" w:rsidRPr="00FD773D" w:rsidRDefault="00534972" w:rsidP="00782E3B">
            <w:pPr>
              <w:ind w:leftChars="50" w:left="100" w:rightChars="44" w:right="88"/>
              <w:rPr>
                <w:sz w:val="18"/>
                <w:szCs w:val="18"/>
              </w:rPr>
            </w:pPr>
            <w:r w:rsidRPr="00FD773D">
              <w:rPr>
                <w:sz w:val="18"/>
                <w:szCs w:val="18"/>
              </w:rPr>
              <w:t>i_idx</w:t>
            </w:r>
          </w:p>
        </w:tc>
      </w:tr>
      <w:tr w:rsidR="00534972" w:rsidRPr="00FD773D" w14:paraId="78A56A75" w14:textId="77777777" w:rsidTr="00782E3B">
        <w:trPr>
          <w:trHeight w:val="640"/>
          <w:jc w:val="center"/>
        </w:trPr>
        <w:tc>
          <w:tcPr>
            <w:tcW w:w="1453" w:type="dxa"/>
            <w:vMerge/>
            <w:tcBorders>
              <w:right w:val="double" w:sz="4" w:space="0" w:color="auto"/>
            </w:tcBorders>
          </w:tcPr>
          <w:p w14:paraId="1B65FE68" w14:textId="77777777" w:rsidR="00534972" w:rsidRPr="00FD773D" w:rsidRDefault="00534972" w:rsidP="00782E3B">
            <w:pPr>
              <w:rPr>
                <w:sz w:val="18"/>
                <w:szCs w:val="18"/>
              </w:rPr>
            </w:pPr>
          </w:p>
        </w:tc>
        <w:tc>
          <w:tcPr>
            <w:tcW w:w="8118" w:type="dxa"/>
            <w:gridSpan w:val="2"/>
            <w:tcBorders>
              <w:left w:val="double" w:sz="4" w:space="0" w:color="auto"/>
            </w:tcBorders>
          </w:tcPr>
          <w:p w14:paraId="32DD8E36" w14:textId="3E5332CA" w:rsidR="00534972" w:rsidRPr="00FD773D" w:rsidRDefault="00534972" w:rsidP="00782E3B">
            <w:pPr>
              <w:ind w:firstLineChars="100" w:firstLine="180"/>
              <w:rPr>
                <w:sz w:val="18"/>
                <w:szCs w:val="18"/>
              </w:rPr>
            </w:pPr>
            <w:r w:rsidRPr="00FD773D">
              <w:rPr>
                <w:sz w:val="18"/>
                <w:szCs w:val="18"/>
              </w:rPr>
              <w:t>XA_TDM_CAP_CONFIG_PARAM_INPUT</w:t>
            </w:r>
            <w:r w:rsidR="00782E3B" w:rsidRPr="00FD773D">
              <w:rPr>
                <w:sz w:val="18"/>
                <w:szCs w:val="18"/>
              </w:rPr>
              <w:t>2</w:t>
            </w:r>
          </w:p>
        </w:tc>
      </w:tr>
      <w:tr w:rsidR="00534972" w:rsidRPr="00FD773D" w14:paraId="2850EA5D" w14:textId="77777777" w:rsidTr="00782E3B">
        <w:trPr>
          <w:trHeight w:val="338"/>
          <w:jc w:val="center"/>
        </w:trPr>
        <w:tc>
          <w:tcPr>
            <w:tcW w:w="1453" w:type="dxa"/>
            <w:vMerge/>
            <w:tcBorders>
              <w:right w:val="double" w:sz="4" w:space="0" w:color="auto"/>
            </w:tcBorders>
          </w:tcPr>
          <w:p w14:paraId="7CF1F739" w14:textId="77777777" w:rsidR="00534972" w:rsidRPr="00FD773D" w:rsidRDefault="00534972" w:rsidP="00782E3B">
            <w:pPr>
              <w:rPr>
                <w:sz w:val="18"/>
                <w:szCs w:val="18"/>
              </w:rPr>
            </w:pPr>
          </w:p>
        </w:tc>
        <w:tc>
          <w:tcPr>
            <w:tcW w:w="8118" w:type="dxa"/>
            <w:gridSpan w:val="2"/>
            <w:tcBorders>
              <w:left w:val="double" w:sz="4" w:space="0" w:color="auto"/>
            </w:tcBorders>
          </w:tcPr>
          <w:p w14:paraId="69A63520" w14:textId="77777777" w:rsidR="00534972" w:rsidRPr="00FD773D" w:rsidRDefault="00534972" w:rsidP="00782E3B">
            <w:pPr>
              <w:rPr>
                <w:sz w:val="18"/>
                <w:szCs w:val="18"/>
              </w:rPr>
            </w:pPr>
            <w:r w:rsidRPr="00FD773D">
              <w:rPr>
                <w:sz w:val="18"/>
                <w:szCs w:val="18"/>
              </w:rPr>
              <w:t>pv_value</w:t>
            </w:r>
          </w:p>
        </w:tc>
      </w:tr>
      <w:tr w:rsidR="00534972" w:rsidRPr="00FD773D" w14:paraId="2960EE2C" w14:textId="77777777" w:rsidTr="002138FE">
        <w:trPr>
          <w:trHeight w:val="359"/>
          <w:jc w:val="center"/>
        </w:trPr>
        <w:tc>
          <w:tcPr>
            <w:tcW w:w="1453" w:type="dxa"/>
            <w:vMerge/>
            <w:tcBorders>
              <w:right w:val="double" w:sz="4" w:space="0" w:color="auto"/>
            </w:tcBorders>
          </w:tcPr>
          <w:p w14:paraId="433BAE2D" w14:textId="77777777" w:rsidR="00534972" w:rsidRPr="00FD773D" w:rsidRDefault="00534972" w:rsidP="00782E3B">
            <w:pPr>
              <w:rPr>
                <w:sz w:val="18"/>
                <w:szCs w:val="18"/>
              </w:rPr>
            </w:pPr>
          </w:p>
        </w:tc>
        <w:tc>
          <w:tcPr>
            <w:tcW w:w="8118" w:type="dxa"/>
            <w:gridSpan w:val="2"/>
            <w:tcBorders>
              <w:left w:val="double" w:sz="4" w:space="0" w:color="auto"/>
              <w:bottom w:val="single" w:sz="4" w:space="0" w:color="auto"/>
            </w:tcBorders>
          </w:tcPr>
          <w:p w14:paraId="670441E5" w14:textId="5DA41838" w:rsidR="00534972" w:rsidRPr="00FD773D" w:rsidRDefault="00534972" w:rsidP="002138FE">
            <w:pPr>
              <w:pStyle w:val="ReqText"/>
              <w:ind w:firstLine="149"/>
              <w:rPr>
                <w:sz w:val="18"/>
                <w:szCs w:val="18"/>
              </w:rPr>
            </w:pPr>
            <w:r w:rsidRPr="00FD773D">
              <w:rPr>
                <w:sz w:val="18"/>
                <w:szCs w:val="18"/>
              </w:rPr>
              <w:t xml:space="preserve">Pointer to the input </w:t>
            </w:r>
            <w:r w:rsidR="005E14CA" w:rsidRPr="00FD773D">
              <w:rPr>
                <w:sz w:val="18"/>
                <w:szCs w:val="18"/>
              </w:rPr>
              <w:t>device</w:t>
            </w:r>
            <w:r w:rsidRPr="00FD773D">
              <w:rPr>
                <w:sz w:val="18"/>
                <w:szCs w:val="18"/>
              </w:rPr>
              <w:t xml:space="preserve"> value variable</w:t>
            </w:r>
          </w:p>
        </w:tc>
      </w:tr>
      <w:tr w:rsidR="00534972" w:rsidRPr="00FD773D" w14:paraId="4B9F0C1F" w14:textId="77777777" w:rsidTr="00396DE2">
        <w:trPr>
          <w:trHeight w:val="395"/>
          <w:jc w:val="center"/>
        </w:trPr>
        <w:tc>
          <w:tcPr>
            <w:tcW w:w="1453" w:type="dxa"/>
            <w:vMerge w:val="restart"/>
            <w:tcBorders>
              <w:right w:val="double" w:sz="4" w:space="0" w:color="auto"/>
            </w:tcBorders>
          </w:tcPr>
          <w:p w14:paraId="069DCAC1" w14:textId="77777777" w:rsidR="00534972" w:rsidRPr="00FD773D" w:rsidRDefault="00534972" w:rsidP="00782E3B">
            <w:pPr>
              <w:rPr>
                <w:sz w:val="18"/>
                <w:szCs w:val="18"/>
              </w:rPr>
            </w:pPr>
            <w:r w:rsidRPr="00FD773D">
              <w:rPr>
                <w:sz w:val="18"/>
                <w:szCs w:val="18"/>
              </w:rPr>
              <w:t>Return value</w:t>
            </w:r>
          </w:p>
        </w:tc>
        <w:tc>
          <w:tcPr>
            <w:tcW w:w="4522" w:type="dxa"/>
            <w:tcBorders>
              <w:left w:val="double" w:sz="4" w:space="0" w:color="auto"/>
              <w:right w:val="single" w:sz="4" w:space="0" w:color="auto"/>
            </w:tcBorders>
          </w:tcPr>
          <w:p w14:paraId="6E780D80" w14:textId="77777777" w:rsidR="00534972" w:rsidRPr="00FD773D" w:rsidRDefault="00534972" w:rsidP="00782E3B">
            <w:pPr>
              <w:rPr>
                <w:sz w:val="18"/>
                <w:szCs w:val="18"/>
              </w:rPr>
            </w:pPr>
            <w:r w:rsidRPr="00FD773D">
              <w:rPr>
                <w:sz w:val="18"/>
                <w:szCs w:val="18"/>
              </w:rPr>
              <w:t>XA_NO_ERROR</w:t>
            </w:r>
          </w:p>
        </w:tc>
        <w:tc>
          <w:tcPr>
            <w:tcW w:w="3596" w:type="dxa"/>
            <w:tcBorders>
              <w:left w:val="single" w:sz="4" w:space="0" w:color="auto"/>
            </w:tcBorders>
          </w:tcPr>
          <w:p w14:paraId="0EAADAF8" w14:textId="77777777" w:rsidR="00534972" w:rsidRPr="00FD773D" w:rsidRDefault="00534972" w:rsidP="00782E3B">
            <w:pPr>
              <w:rPr>
                <w:sz w:val="18"/>
                <w:szCs w:val="18"/>
              </w:rPr>
            </w:pPr>
            <w:r w:rsidRPr="00FD773D">
              <w:rPr>
                <w:sz w:val="18"/>
                <w:szCs w:val="18"/>
              </w:rPr>
              <w:t>Normally ends.</w:t>
            </w:r>
          </w:p>
        </w:tc>
      </w:tr>
      <w:tr w:rsidR="00534972" w:rsidRPr="00FD773D" w14:paraId="16CD0FEC" w14:textId="77777777" w:rsidTr="00396DE2">
        <w:trPr>
          <w:trHeight w:val="350"/>
          <w:jc w:val="center"/>
        </w:trPr>
        <w:tc>
          <w:tcPr>
            <w:tcW w:w="1453" w:type="dxa"/>
            <w:vMerge/>
            <w:tcBorders>
              <w:right w:val="double" w:sz="4" w:space="0" w:color="auto"/>
            </w:tcBorders>
          </w:tcPr>
          <w:p w14:paraId="2FA0EBA9" w14:textId="77777777" w:rsidR="00534972" w:rsidRPr="00FD773D" w:rsidRDefault="00534972" w:rsidP="00782E3B">
            <w:pPr>
              <w:rPr>
                <w:sz w:val="18"/>
                <w:szCs w:val="18"/>
              </w:rPr>
            </w:pPr>
          </w:p>
        </w:tc>
        <w:tc>
          <w:tcPr>
            <w:tcW w:w="4522" w:type="dxa"/>
            <w:tcBorders>
              <w:left w:val="double" w:sz="4" w:space="0" w:color="auto"/>
              <w:right w:val="single" w:sz="4" w:space="0" w:color="auto"/>
            </w:tcBorders>
          </w:tcPr>
          <w:p w14:paraId="4B7D8989" w14:textId="77777777" w:rsidR="00534972" w:rsidRPr="00FD773D" w:rsidRDefault="00534972" w:rsidP="00782E3B">
            <w:pPr>
              <w:rPr>
                <w:sz w:val="18"/>
                <w:szCs w:val="18"/>
              </w:rPr>
            </w:pPr>
            <w:r w:rsidRPr="00FD773D">
              <w:rPr>
                <w:sz w:val="18"/>
                <w:szCs w:val="18"/>
              </w:rPr>
              <w:t>XA_API_FATAL_MEM_ALLOC</w:t>
            </w:r>
          </w:p>
        </w:tc>
        <w:tc>
          <w:tcPr>
            <w:tcW w:w="3596" w:type="dxa"/>
            <w:tcBorders>
              <w:left w:val="single" w:sz="4" w:space="0" w:color="auto"/>
            </w:tcBorders>
          </w:tcPr>
          <w:p w14:paraId="2A123020" w14:textId="77777777" w:rsidR="00534972" w:rsidRPr="00FD773D" w:rsidRDefault="00534972"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534972" w:rsidRPr="00FD773D" w14:paraId="6947748B" w14:textId="77777777" w:rsidTr="00396DE2">
        <w:trPr>
          <w:trHeight w:val="350"/>
          <w:jc w:val="center"/>
        </w:trPr>
        <w:tc>
          <w:tcPr>
            <w:tcW w:w="1453" w:type="dxa"/>
            <w:vMerge/>
            <w:tcBorders>
              <w:right w:val="double" w:sz="4" w:space="0" w:color="auto"/>
            </w:tcBorders>
          </w:tcPr>
          <w:p w14:paraId="53E89179" w14:textId="77777777" w:rsidR="00534972" w:rsidRPr="00FD773D" w:rsidRDefault="00534972" w:rsidP="00782E3B">
            <w:pPr>
              <w:rPr>
                <w:sz w:val="18"/>
                <w:szCs w:val="18"/>
              </w:rPr>
            </w:pPr>
          </w:p>
        </w:tc>
        <w:tc>
          <w:tcPr>
            <w:tcW w:w="4522" w:type="dxa"/>
            <w:tcBorders>
              <w:left w:val="double" w:sz="4" w:space="0" w:color="auto"/>
              <w:right w:val="single" w:sz="4" w:space="0" w:color="auto"/>
            </w:tcBorders>
          </w:tcPr>
          <w:p w14:paraId="1C21A667" w14:textId="77777777" w:rsidR="00534972" w:rsidRPr="00FD773D" w:rsidRDefault="00534972" w:rsidP="00782E3B">
            <w:pPr>
              <w:rPr>
                <w:sz w:val="18"/>
                <w:szCs w:val="18"/>
              </w:rPr>
            </w:pPr>
            <w:r w:rsidRPr="00FD773D">
              <w:rPr>
                <w:sz w:val="18"/>
                <w:szCs w:val="18"/>
              </w:rPr>
              <w:t>XA_API_FATAL_MEM_ALIGN</w:t>
            </w:r>
          </w:p>
        </w:tc>
        <w:tc>
          <w:tcPr>
            <w:tcW w:w="3596" w:type="dxa"/>
            <w:tcBorders>
              <w:left w:val="single" w:sz="4" w:space="0" w:color="auto"/>
            </w:tcBorders>
          </w:tcPr>
          <w:p w14:paraId="51F96FEB" w14:textId="77777777" w:rsidR="00534972" w:rsidRPr="00FD773D" w:rsidRDefault="00534972" w:rsidP="00782E3B">
            <w:pPr>
              <w:rPr>
                <w:sz w:val="18"/>
                <w:szCs w:val="18"/>
                <w:lang w:eastAsia="x-none"/>
              </w:rPr>
            </w:pPr>
            <w:r w:rsidRPr="00FD773D">
              <w:rPr>
                <w:sz w:val="18"/>
                <w:szCs w:val="18"/>
                <w:lang w:eastAsia="x-none"/>
              </w:rPr>
              <w:t>p_xa_module_obj is not aligned to 4 bytes.</w:t>
            </w:r>
          </w:p>
        </w:tc>
      </w:tr>
      <w:tr w:rsidR="00534972" w:rsidRPr="00FD773D" w14:paraId="23A91F2C" w14:textId="77777777" w:rsidTr="00396DE2">
        <w:trPr>
          <w:trHeight w:val="350"/>
          <w:jc w:val="center"/>
        </w:trPr>
        <w:tc>
          <w:tcPr>
            <w:tcW w:w="1453" w:type="dxa"/>
            <w:vMerge/>
            <w:tcBorders>
              <w:right w:val="double" w:sz="4" w:space="0" w:color="auto"/>
            </w:tcBorders>
          </w:tcPr>
          <w:p w14:paraId="754EE118" w14:textId="77777777" w:rsidR="00534972" w:rsidRPr="00FD773D" w:rsidRDefault="00534972" w:rsidP="00782E3B">
            <w:pPr>
              <w:rPr>
                <w:sz w:val="18"/>
                <w:szCs w:val="18"/>
              </w:rPr>
            </w:pPr>
          </w:p>
        </w:tc>
        <w:tc>
          <w:tcPr>
            <w:tcW w:w="4522" w:type="dxa"/>
            <w:tcBorders>
              <w:left w:val="double" w:sz="4" w:space="0" w:color="auto"/>
              <w:right w:val="single" w:sz="4" w:space="0" w:color="auto"/>
            </w:tcBorders>
          </w:tcPr>
          <w:p w14:paraId="6E1E456F" w14:textId="77777777" w:rsidR="00534972" w:rsidRPr="00FD773D" w:rsidRDefault="00534972" w:rsidP="00782E3B">
            <w:pPr>
              <w:rPr>
                <w:sz w:val="18"/>
                <w:szCs w:val="18"/>
              </w:rPr>
            </w:pPr>
            <w:r w:rsidRPr="00FD773D">
              <w:rPr>
                <w:sz w:val="18"/>
                <w:szCs w:val="18"/>
              </w:rPr>
              <w:t>XA_TDM_CAP_CONFIG_FATAL_STATE</w:t>
            </w:r>
          </w:p>
        </w:tc>
        <w:tc>
          <w:tcPr>
            <w:tcW w:w="3596" w:type="dxa"/>
            <w:tcBorders>
              <w:left w:val="single" w:sz="4" w:space="0" w:color="auto"/>
            </w:tcBorders>
          </w:tcPr>
          <w:p w14:paraId="1A5AACEF" w14:textId="7AB694F4" w:rsidR="00534972" w:rsidRPr="00FD773D" w:rsidRDefault="00534972" w:rsidP="00782E3B">
            <w:pPr>
              <w:rPr>
                <w:sz w:val="18"/>
                <w:szCs w:val="18"/>
                <w:lang w:eastAsia="x-none"/>
              </w:rPr>
            </w:pPr>
            <w:r w:rsidRPr="00FD773D">
              <w:rPr>
                <w:sz w:val="18"/>
                <w:szCs w:val="18"/>
                <w:lang w:eastAsia="x-none"/>
              </w:rPr>
              <w:t>Incorrect sequence call (i.e. call before pre-configuration step</w:t>
            </w:r>
            <w:r w:rsidR="00C02DA0" w:rsidRPr="00FD773D">
              <w:rPr>
                <w:sz w:val="18"/>
                <w:szCs w:val="18"/>
                <w:lang w:eastAsia="x-none"/>
              </w:rPr>
              <w:t xml:space="preserve"> or call after post-configuration step</w:t>
            </w:r>
            <w:r w:rsidRPr="00FD773D">
              <w:rPr>
                <w:sz w:val="18"/>
                <w:szCs w:val="18"/>
                <w:lang w:eastAsia="x-none"/>
              </w:rPr>
              <w:t>)</w:t>
            </w:r>
          </w:p>
        </w:tc>
      </w:tr>
      <w:tr w:rsidR="00534972" w:rsidRPr="00FD773D" w14:paraId="4F672496" w14:textId="77777777" w:rsidTr="00396DE2">
        <w:trPr>
          <w:trHeight w:val="350"/>
          <w:jc w:val="center"/>
        </w:trPr>
        <w:tc>
          <w:tcPr>
            <w:tcW w:w="1453" w:type="dxa"/>
            <w:vMerge/>
            <w:tcBorders>
              <w:right w:val="double" w:sz="4" w:space="0" w:color="auto"/>
            </w:tcBorders>
          </w:tcPr>
          <w:p w14:paraId="2A1DA65D" w14:textId="77777777" w:rsidR="00534972" w:rsidRPr="00FD773D" w:rsidRDefault="00534972" w:rsidP="00782E3B">
            <w:pPr>
              <w:rPr>
                <w:sz w:val="18"/>
                <w:szCs w:val="18"/>
              </w:rPr>
            </w:pPr>
          </w:p>
        </w:tc>
        <w:tc>
          <w:tcPr>
            <w:tcW w:w="4522" w:type="dxa"/>
            <w:tcBorders>
              <w:left w:val="double" w:sz="4" w:space="0" w:color="auto"/>
              <w:right w:val="single" w:sz="4" w:space="0" w:color="auto"/>
            </w:tcBorders>
          </w:tcPr>
          <w:p w14:paraId="4E840D49" w14:textId="77777777" w:rsidR="00534972" w:rsidRPr="00FD773D" w:rsidRDefault="00534972" w:rsidP="00782E3B">
            <w:pPr>
              <w:rPr>
                <w:sz w:val="18"/>
                <w:szCs w:val="18"/>
              </w:rPr>
            </w:pPr>
            <w:r w:rsidRPr="00FD773D">
              <w:rPr>
                <w:sz w:val="18"/>
                <w:szCs w:val="18"/>
              </w:rPr>
              <w:t>XA_TDM_CAP_CONFIG_FATAL_INVALID_INPUT</w:t>
            </w:r>
          </w:p>
        </w:tc>
        <w:tc>
          <w:tcPr>
            <w:tcW w:w="3596" w:type="dxa"/>
            <w:tcBorders>
              <w:left w:val="single" w:sz="4" w:space="0" w:color="auto"/>
            </w:tcBorders>
          </w:tcPr>
          <w:p w14:paraId="3AFE78A5" w14:textId="31FA5DA3" w:rsidR="00534972" w:rsidRPr="00FD773D" w:rsidRDefault="00534972" w:rsidP="00D13749">
            <w:pPr>
              <w:rPr>
                <w:sz w:val="18"/>
                <w:szCs w:val="18"/>
                <w:lang w:eastAsia="x-none"/>
              </w:rPr>
            </w:pPr>
            <w:r w:rsidRPr="00FD773D">
              <w:rPr>
                <w:sz w:val="18"/>
                <w:szCs w:val="18"/>
                <w:lang w:eastAsia="x-none"/>
              </w:rPr>
              <w:t xml:space="preserve">TDM PCM input device is </w:t>
            </w:r>
            <w:r w:rsidR="00D13749" w:rsidRPr="00FD773D">
              <w:rPr>
                <w:sz w:val="18"/>
                <w:szCs w:val="18"/>
                <w:lang w:eastAsia="x-none"/>
              </w:rPr>
              <w:t>out of range.</w:t>
            </w:r>
          </w:p>
        </w:tc>
      </w:tr>
      <w:tr w:rsidR="00534972" w:rsidRPr="00FD773D" w14:paraId="369F430B" w14:textId="77777777" w:rsidTr="00782E3B">
        <w:trPr>
          <w:jc w:val="center"/>
        </w:trPr>
        <w:tc>
          <w:tcPr>
            <w:tcW w:w="1453" w:type="dxa"/>
            <w:tcBorders>
              <w:right w:val="double" w:sz="4" w:space="0" w:color="auto"/>
            </w:tcBorders>
          </w:tcPr>
          <w:p w14:paraId="42F375BE" w14:textId="77777777" w:rsidR="00534972" w:rsidRPr="00FD773D" w:rsidRDefault="00534972" w:rsidP="00782E3B">
            <w:pPr>
              <w:rPr>
                <w:sz w:val="18"/>
                <w:szCs w:val="18"/>
              </w:rPr>
            </w:pPr>
            <w:r w:rsidRPr="00FD773D">
              <w:rPr>
                <w:sz w:val="18"/>
                <w:szCs w:val="18"/>
              </w:rPr>
              <w:t>Restrictions</w:t>
            </w:r>
          </w:p>
        </w:tc>
        <w:tc>
          <w:tcPr>
            <w:tcW w:w="8118" w:type="dxa"/>
            <w:gridSpan w:val="2"/>
            <w:tcBorders>
              <w:left w:val="double" w:sz="4" w:space="0" w:color="auto"/>
            </w:tcBorders>
          </w:tcPr>
          <w:p w14:paraId="43770220" w14:textId="77777777" w:rsidR="002138FE" w:rsidRPr="00FD773D" w:rsidRDefault="002138FE" w:rsidP="002138FE">
            <w:pPr>
              <w:pStyle w:val="ReqText"/>
              <w:rPr>
                <w:sz w:val="18"/>
                <w:szCs w:val="18"/>
              </w:rPr>
            </w:pPr>
            <w:r w:rsidRPr="00FD773D">
              <w:rPr>
                <w:sz w:val="18"/>
                <w:szCs w:val="18"/>
              </w:rPr>
              <w:t>List of supported module:</w:t>
            </w:r>
          </w:p>
          <w:p w14:paraId="47996C20" w14:textId="77777777" w:rsidR="002138FE" w:rsidRPr="00FD773D" w:rsidRDefault="002138FE" w:rsidP="002138FE">
            <w:pPr>
              <w:pStyle w:val="ReqText"/>
              <w:rPr>
                <w:sz w:val="18"/>
                <w:szCs w:val="18"/>
              </w:rPr>
            </w:pPr>
          </w:p>
          <w:tbl>
            <w:tblPr>
              <w:tblStyle w:val="TableGrid"/>
              <w:tblW w:w="0" w:type="auto"/>
              <w:tblLook w:val="04A0" w:firstRow="1" w:lastRow="0" w:firstColumn="1" w:lastColumn="0" w:noHBand="0" w:noVBand="1"/>
            </w:tblPr>
            <w:tblGrid>
              <w:gridCol w:w="2304"/>
              <w:gridCol w:w="2070"/>
            </w:tblGrid>
            <w:tr w:rsidR="002138FE" w:rsidRPr="00FD773D" w14:paraId="7F370330" w14:textId="77777777" w:rsidTr="00B464EB">
              <w:tc>
                <w:tcPr>
                  <w:tcW w:w="2304" w:type="dxa"/>
                  <w:tcBorders>
                    <w:bottom w:val="double" w:sz="4" w:space="0" w:color="auto"/>
                  </w:tcBorders>
                </w:tcPr>
                <w:p w14:paraId="63D5F40B" w14:textId="77777777" w:rsidR="002138FE" w:rsidRPr="00FD773D" w:rsidRDefault="002138FE" w:rsidP="002138FE">
                  <w:pPr>
                    <w:pStyle w:val="ReqText"/>
                    <w:rPr>
                      <w:sz w:val="18"/>
                      <w:szCs w:val="18"/>
                    </w:rPr>
                  </w:pPr>
                  <w:r w:rsidRPr="00FD773D">
                    <w:rPr>
                      <w:sz w:val="18"/>
                      <w:szCs w:val="18"/>
                    </w:rPr>
                    <w:t>Macro</w:t>
                  </w:r>
                </w:p>
              </w:tc>
              <w:tc>
                <w:tcPr>
                  <w:tcW w:w="2070" w:type="dxa"/>
                  <w:tcBorders>
                    <w:bottom w:val="double" w:sz="4" w:space="0" w:color="auto"/>
                  </w:tcBorders>
                </w:tcPr>
                <w:p w14:paraId="220043D5" w14:textId="77777777" w:rsidR="002138FE" w:rsidRPr="00FD773D" w:rsidRDefault="002138FE" w:rsidP="002138FE">
                  <w:pPr>
                    <w:pStyle w:val="ReqText"/>
                    <w:rPr>
                      <w:sz w:val="18"/>
                      <w:szCs w:val="18"/>
                    </w:rPr>
                  </w:pPr>
                  <w:r w:rsidRPr="00FD773D">
                    <w:rPr>
                      <w:sz w:val="18"/>
                      <w:szCs w:val="18"/>
                    </w:rPr>
                    <w:t>Value</w:t>
                  </w:r>
                </w:p>
              </w:tc>
            </w:tr>
            <w:tr w:rsidR="002138FE" w:rsidRPr="00FD773D" w14:paraId="74E3E50B" w14:textId="77777777" w:rsidTr="00B464EB">
              <w:tc>
                <w:tcPr>
                  <w:tcW w:w="2304" w:type="dxa"/>
                  <w:tcBorders>
                    <w:top w:val="double" w:sz="4" w:space="0" w:color="auto"/>
                  </w:tcBorders>
                </w:tcPr>
                <w:p w14:paraId="7C824D35" w14:textId="77777777" w:rsidR="002138FE" w:rsidRPr="00FD773D" w:rsidRDefault="002138FE" w:rsidP="002138FE">
                  <w:pPr>
                    <w:pStyle w:val="ReqText"/>
                    <w:rPr>
                      <w:sz w:val="18"/>
                      <w:szCs w:val="18"/>
                    </w:rPr>
                  </w:pPr>
                  <w:r w:rsidRPr="00FD773D">
                    <w:rPr>
                      <w:sz w:val="18"/>
                      <w:szCs w:val="18"/>
                    </w:rPr>
                    <w:t>SSI00</w:t>
                  </w:r>
                </w:p>
              </w:tc>
              <w:tc>
                <w:tcPr>
                  <w:tcW w:w="2070" w:type="dxa"/>
                  <w:tcBorders>
                    <w:top w:val="double" w:sz="4" w:space="0" w:color="auto"/>
                  </w:tcBorders>
                </w:tcPr>
                <w:p w14:paraId="2DD8E55D" w14:textId="77777777" w:rsidR="002138FE" w:rsidRPr="00FD773D" w:rsidRDefault="002138FE" w:rsidP="002138FE">
                  <w:pPr>
                    <w:pStyle w:val="ReqText"/>
                    <w:rPr>
                      <w:sz w:val="18"/>
                      <w:szCs w:val="18"/>
                    </w:rPr>
                  </w:pPr>
                  <w:r w:rsidRPr="00FD773D">
                    <w:rPr>
                      <w:sz w:val="18"/>
                      <w:szCs w:val="18"/>
                    </w:rPr>
                    <w:t>0</w:t>
                  </w:r>
                </w:p>
              </w:tc>
            </w:tr>
            <w:tr w:rsidR="002138FE" w:rsidRPr="00FD773D" w14:paraId="1679A613" w14:textId="77777777" w:rsidTr="00B464EB">
              <w:tc>
                <w:tcPr>
                  <w:tcW w:w="2304" w:type="dxa"/>
                </w:tcPr>
                <w:p w14:paraId="65D6C30A" w14:textId="77777777" w:rsidR="002138FE" w:rsidRPr="00FD773D" w:rsidRDefault="002138FE" w:rsidP="002138FE">
                  <w:pPr>
                    <w:pStyle w:val="ReqText"/>
                    <w:rPr>
                      <w:sz w:val="18"/>
                      <w:szCs w:val="18"/>
                    </w:rPr>
                  </w:pPr>
                  <w:r w:rsidRPr="00FD773D">
                    <w:rPr>
                      <w:sz w:val="18"/>
                      <w:szCs w:val="18"/>
                    </w:rPr>
                    <w:t>SSI10</w:t>
                  </w:r>
                </w:p>
              </w:tc>
              <w:tc>
                <w:tcPr>
                  <w:tcW w:w="2070" w:type="dxa"/>
                </w:tcPr>
                <w:p w14:paraId="7B055422" w14:textId="77777777" w:rsidR="002138FE" w:rsidRPr="00FD773D" w:rsidRDefault="002138FE" w:rsidP="002138FE">
                  <w:pPr>
                    <w:pStyle w:val="ReqText"/>
                    <w:rPr>
                      <w:sz w:val="18"/>
                      <w:szCs w:val="18"/>
                    </w:rPr>
                  </w:pPr>
                  <w:r w:rsidRPr="00FD773D">
                    <w:rPr>
                      <w:sz w:val="18"/>
                      <w:szCs w:val="18"/>
                    </w:rPr>
                    <w:t>10</w:t>
                  </w:r>
                </w:p>
              </w:tc>
            </w:tr>
            <w:tr w:rsidR="002138FE" w:rsidRPr="00FD773D" w14:paraId="794ED7E7" w14:textId="77777777" w:rsidTr="00B464EB">
              <w:tc>
                <w:tcPr>
                  <w:tcW w:w="2304" w:type="dxa"/>
                </w:tcPr>
                <w:p w14:paraId="53E4D4FB" w14:textId="77777777" w:rsidR="002138FE" w:rsidRPr="00FD773D" w:rsidRDefault="002138FE" w:rsidP="002138FE">
                  <w:pPr>
                    <w:pStyle w:val="ReqText"/>
                    <w:rPr>
                      <w:sz w:val="18"/>
                      <w:szCs w:val="18"/>
                    </w:rPr>
                  </w:pPr>
                  <w:r w:rsidRPr="00FD773D">
                    <w:rPr>
                      <w:sz w:val="18"/>
                      <w:szCs w:val="18"/>
                    </w:rPr>
                    <w:t>SSI20</w:t>
                  </w:r>
                </w:p>
              </w:tc>
              <w:tc>
                <w:tcPr>
                  <w:tcW w:w="2070" w:type="dxa"/>
                </w:tcPr>
                <w:p w14:paraId="0CCB963A" w14:textId="77777777" w:rsidR="002138FE" w:rsidRPr="00FD773D" w:rsidRDefault="002138FE" w:rsidP="002138FE">
                  <w:pPr>
                    <w:pStyle w:val="ReqText"/>
                    <w:rPr>
                      <w:sz w:val="18"/>
                      <w:szCs w:val="18"/>
                    </w:rPr>
                  </w:pPr>
                  <w:r w:rsidRPr="00FD773D">
                    <w:rPr>
                      <w:sz w:val="18"/>
                      <w:szCs w:val="18"/>
                    </w:rPr>
                    <w:t>20</w:t>
                  </w:r>
                </w:p>
              </w:tc>
            </w:tr>
            <w:tr w:rsidR="002138FE" w:rsidRPr="00FD773D" w14:paraId="4AC48B8B" w14:textId="77777777" w:rsidTr="00B464EB">
              <w:tc>
                <w:tcPr>
                  <w:tcW w:w="2304" w:type="dxa"/>
                </w:tcPr>
                <w:p w14:paraId="60BDB8E5" w14:textId="77777777" w:rsidR="002138FE" w:rsidRPr="00FD773D" w:rsidRDefault="002138FE" w:rsidP="002138FE">
                  <w:pPr>
                    <w:pStyle w:val="ReqText"/>
                    <w:rPr>
                      <w:sz w:val="18"/>
                      <w:szCs w:val="18"/>
                    </w:rPr>
                  </w:pPr>
                  <w:r w:rsidRPr="00FD773D">
                    <w:rPr>
                      <w:sz w:val="18"/>
                      <w:szCs w:val="18"/>
                    </w:rPr>
                    <w:t>SSI30</w:t>
                  </w:r>
                </w:p>
              </w:tc>
              <w:tc>
                <w:tcPr>
                  <w:tcW w:w="2070" w:type="dxa"/>
                </w:tcPr>
                <w:p w14:paraId="696B0C52" w14:textId="77777777" w:rsidR="002138FE" w:rsidRPr="00FD773D" w:rsidRDefault="002138FE" w:rsidP="002138FE">
                  <w:pPr>
                    <w:pStyle w:val="ReqText"/>
                    <w:rPr>
                      <w:sz w:val="18"/>
                      <w:szCs w:val="18"/>
                    </w:rPr>
                  </w:pPr>
                  <w:r w:rsidRPr="00FD773D">
                    <w:rPr>
                      <w:sz w:val="18"/>
                      <w:szCs w:val="18"/>
                    </w:rPr>
                    <w:t>30</w:t>
                  </w:r>
                </w:p>
              </w:tc>
            </w:tr>
            <w:tr w:rsidR="002138FE" w:rsidRPr="00FD773D" w14:paraId="19D251FD" w14:textId="77777777" w:rsidTr="00B464EB">
              <w:tc>
                <w:tcPr>
                  <w:tcW w:w="2304" w:type="dxa"/>
                </w:tcPr>
                <w:p w14:paraId="712A2098" w14:textId="77777777" w:rsidR="002138FE" w:rsidRPr="00FD773D" w:rsidRDefault="002138FE" w:rsidP="002138FE">
                  <w:pPr>
                    <w:pStyle w:val="ReqText"/>
                    <w:rPr>
                      <w:sz w:val="18"/>
                      <w:szCs w:val="18"/>
                    </w:rPr>
                  </w:pPr>
                  <w:r w:rsidRPr="00FD773D">
                    <w:rPr>
                      <w:sz w:val="18"/>
                      <w:szCs w:val="18"/>
                    </w:rPr>
                    <w:t>SSI40</w:t>
                  </w:r>
                </w:p>
              </w:tc>
              <w:tc>
                <w:tcPr>
                  <w:tcW w:w="2070" w:type="dxa"/>
                </w:tcPr>
                <w:p w14:paraId="783163E5" w14:textId="77777777" w:rsidR="002138FE" w:rsidRPr="00FD773D" w:rsidRDefault="002138FE" w:rsidP="002138FE">
                  <w:pPr>
                    <w:pStyle w:val="ReqText"/>
                    <w:rPr>
                      <w:sz w:val="18"/>
                      <w:szCs w:val="18"/>
                    </w:rPr>
                  </w:pPr>
                  <w:r w:rsidRPr="00FD773D">
                    <w:rPr>
                      <w:sz w:val="18"/>
                      <w:szCs w:val="18"/>
                    </w:rPr>
                    <w:t>40</w:t>
                  </w:r>
                </w:p>
              </w:tc>
            </w:tr>
            <w:tr w:rsidR="002138FE" w:rsidRPr="00FD773D" w14:paraId="1B85116C" w14:textId="77777777" w:rsidTr="00B464EB">
              <w:tc>
                <w:tcPr>
                  <w:tcW w:w="2304" w:type="dxa"/>
                </w:tcPr>
                <w:p w14:paraId="34A00BE3" w14:textId="77777777" w:rsidR="002138FE" w:rsidRPr="00FD773D" w:rsidRDefault="002138FE" w:rsidP="002138FE">
                  <w:pPr>
                    <w:pStyle w:val="ReqText"/>
                    <w:rPr>
                      <w:sz w:val="18"/>
                      <w:szCs w:val="18"/>
                    </w:rPr>
                  </w:pPr>
                  <w:r w:rsidRPr="00FD773D">
                    <w:rPr>
                      <w:sz w:val="18"/>
                      <w:szCs w:val="18"/>
                    </w:rPr>
                    <w:t>SSI90</w:t>
                  </w:r>
                </w:p>
              </w:tc>
              <w:tc>
                <w:tcPr>
                  <w:tcW w:w="2070" w:type="dxa"/>
                </w:tcPr>
                <w:p w14:paraId="7AF4C70C" w14:textId="77777777" w:rsidR="002138FE" w:rsidRPr="00FD773D" w:rsidRDefault="002138FE" w:rsidP="002138FE">
                  <w:pPr>
                    <w:pStyle w:val="ReqText"/>
                    <w:rPr>
                      <w:sz w:val="18"/>
                      <w:szCs w:val="18"/>
                    </w:rPr>
                  </w:pPr>
                  <w:r w:rsidRPr="00FD773D">
                    <w:rPr>
                      <w:sz w:val="18"/>
                      <w:szCs w:val="18"/>
                    </w:rPr>
                    <w:t>90</w:t>
                  </w:r>
                </w:p>
              </w:tc>
            </w:tr>
            <w:tr w:rsidR="002138FE" w:rsidRPr="00FD773D" w14:paraId="65B3EAAD" w14:textId="77777777" w:rsidTr="00B464EB">
              <w:tc>
                <w:tcPr>
                  <w:tcW w:w="2304" w:type="dxa"/>
                </w:tcPr>
                <w:p w14:paraId="5AFA0BAA" w14:textId="77777777" w:rsidR="002138FE" w:rsidRPr="00FD773D" w:rsidRDefault="002138FE" w:rsidP="002138FE">
                  <w:pPr>
                    <w:pStyle w:val="ReqText"/>
                    <w:rPr>
                      <w:sz w:val="18"/>
                      <w:szCs w:val="18"/>
                    </w:rPr>
                  </w:pPr>
                  <w:r w:rsidRPr="00FD773D">
                    <w:rPr>
                      <w:sz w:val="18"/>
                      <w:szCs w:val="18"/>
                    </w:rPr>
                    <w:t>SCU_SRCI0</w:t>
                  </w:r>
                </w:p>
              </w:tc>
              <w:tc>
                <w:tcPr>
                  <w:tcW w:w="2070" w:type="dxa"/>
                </w:tcPr>
                <w:p w14:paraId="459E51C6" w14:textId="77777777" w:rsidR="002138FE" w:rsidRPr="00FD773D" w:rsidRDefault="002138FE" w:rsidP="002138FE">
                  <w:pPr>
                    <w:pStyle w:val="ReqText"/>
                    <w:rPr>
                      <w:sz w:val="18"/>
                      <w:szCs w:val="18"/>
                    </w:rPr>
                  </w:pPr>
                  <w:r w:rsidRPr="00FD773D">
                    <w:rPr>
                      <w:sz w:val="18"/>
                      <w:szCs w:val="18"/>
                    </w:rPr>
                    <w:t>110</w:t>
                  </w:r>
                </w:p>
              </w:tc>
            </w:tr>
            <w:tr w:rsidR="002138FE" w:rsidRPr="00FD773D" w14:paraId="58880B8C" w14:textId="77777777" w:rsidTr="00B464EB">
              <w:tc>
                <w:tcPr>
                  <w:tcW w:w="2304" w:type="dxa"/>
                </w:tcPr>
                <w:p w14:paraId="423ECF35" w14:textId="77777777" w:rsidR="002138FE" w:rsidRPr="00FD773D" w:rsidRDefault="002138FE" w:rsidP="002138FE">
                  <w:pPr>
                    <w:pStyle w:val="ReqText"/>
                    <w:rPr>
                      <w:sz w:val="18"/>
                      <w:szCs w:val="18"/>
                    </w:rPr>
                  </w:pPr>
                  <w:r w:rsidRPr="00FD773D">
                    <w:rPr>
                      <w:sz w:val="18"/>
                      <w:szCs w:val="18"/>
                    </w:rPr>
                    <w:t>SCU_SRCI1</w:t>
                  </w:r>
                </w:p>
              </w:tc>
              <w:tc>
                <w:tcPr>
                  <w:tcW w:w="2070" w:type="dxa"/>
                </w:tcPr>
                <w:p w14:paraId="7E9FEE5B" w14:textId="77777777" w:rsidR="002138FE" w:rsidRPr="00FD773D" w:rsidRDefault="002138FE" w:rsidP="002138FE">
                  <w:pPr>
                    <w:pStyle w:val="ReqText"/>
                    <w:rPr>
                      <w:sz w:val="18"/>
                      <w:szCs w:val="18"/>
                    </w:rPr>
                  </w:pPr>
                  <w:r w:rsidRPr="00FD773D">
                    <w:rPr>
                      <w:sz w:val="18"/>
                      <w:szCs w:val="18"/>
                    </w:rPr>
                    <w:t>111</w:t>
                  </w:r>
                </w:p>
              </w:tc>
            </w:tr>
            <w:tr w:rsidR="002138FE" w:rsidRPr="00FD773D" w14:paraId="7F3DBCF3" w14:textId="77777777" w:rsidTr="00B464EB">
              <w:tc>
                <w:tcPr>
                  <w:tcW w:w="2304" w:type="dxa"/>
                </w:tcPr>
                <w:p w14:paraId="762FE8AD" w14:textId="77777777" w:rsidR="002138FE" w:rsidRPr="00FD773D" w:rsidRDefault="002138FE" w:rsidP="002138FE">
                  <w:pPr>
                    <w:pStyle w:val="ReqText"/>
                    <w:rPr>
                      <w:sz w:val="18"/>
                      <w:szCs w:val="18"/>
                    </w:rPr>
                  </w:pPr>
                  <w:r w:rsidRPr="00FD773D">
                    <w:rPr>
                      <w:sz w:val="18"/>
                      <w:szCs w:val="18"/>
                    </w:rPr>
                    <w:t>SCU_SRCI3</w:t>
                  </w:r>
                </w:p>
              </w:tc>
              <w:tc>
                <w:tcPr>
                  <w:tcW w:w="2070" w:type="dxa"/>
                </w:tcPr>
                <w:p w14:paraId="26FE277D" w14:textId="77777777" w:rsidR="002138FE" w:rsidRPr="00FD773D" w:rsidRDefault="002138FE" w:rsidP="002138FE">
                  <w:pPr>
                    <w:pStyle w:val="ReqText"/>
                    <w:rPr>
                      <w:sz w:val="18"/>
                      <w:szCs w:val="18"/>
                    </w:rPr>
                  </w:pPr>
                  <w:r w:rsidRPr="00FD773D">
                    <w:rPr>
                      <w:sz w:val="18"/>
                      <w:szCs w:val="18"/>
                    </w:rPr>
                    <w:t>113</w:t>
                  </w:r>
                </w:p>
              </w:tc>
            </w:tr>
            <w:tr w:rsidR="002138FE" w:rsidRPr="00FD773D" w14:paraId="743BF3BE" w14:textId="77777777" w:rsidTr="00B464EB">
              <w:tc>
                <w:tcPr>
                  <w:tcW w:w="2304" w:type="dxa"/>
                </w:tcPr>
                <w:p w14:paraId="7E86AE9C" w14:textId="77777777" w:rsidR="002138FE" w:rsidRPr="00FD773D" w:rsidRDefault="002138FE" w:rsidP="002138FE">
                  <w:pPr>
                    <w:pStyle w:val="ReqText"/>
                    <w:rPr>
                      <w:sz w:val="18"/>
                      <w:szCs w:val="18"/>
                    </w:rPr>
                  </w:pPr>
                  <w:r w:rsidRPr="00FD773D">
                    <w:rPr>
                      <w:sz w:val="18"/>
                      <w:szCs w:val="18"/>
                    </w:rPr>
                    <w:t>SCU_SRCI4</w:t>
                  </w:r>
                </w:p>
              </w:tc>
              <w:tc>
                <w:tcPr>
                  <w:tcW w:w="2070" w:type="dxa"/>
                </w:tcPr>
                <w:p w14:paraId="0FE58C16" w14:textId="77777777" w:rsidR="002138FE" w:rsidRPr="00FD773D" w:rsidRDefault="002138FE" w:rsidP="002138FE">
                  <w:pPr>
                    <w:pStyle w:val="ReqText"/>
                    <w:rPr>
                      <w:sz w:val="18"/>
                      <w:szCs w:val="18"/>
                    </w:rPr>
                  </w:pPr>
                  <w:r w:rsidRPr="00FD773D">
                    <w:rPr>
                      <w:sz w:val="18"/>
                      <w:szCs w:val="18"/>
                    </w:rPr>
                    <w:t>114</w:t>
                  </w:r>
                </w:p>
              </w:tc>
            </w:tr>
          </w:tbl>
          <w:p w14:paraId="10F8DF68" w14:textId="15143662" w:rsidR="00534972" w:rsidRPr="00FD773D" w:rsidRDefault="00534972" w:rsidP="00782E3B">
            <w:pPr>
              <w:rPr>
                <w:sz w:val="18"/>
                <w:szCs w:val="18"/>
              </w:rPr>
            </w:pPr>
          </w:p>
        </w:tc>
      </w:tr>
    </w:tbl>
    <w:p w14:paraId="2F2BDF6E" w14:textId="572DFF38" w:rsidR="0053212F" w:rsidRDefault="0053212F" w:rsidP="0053212F">
      <w:pPr>
        <w:pStyle w:val="ReqID"/>
      </w:pPr>
      <w:r>
        <w:t>FD_PLG_TDM_036</w:t>
      </w:r>
    </w:p>
    <w:p w14:paraId="079D4625" w14:textId="05AAA28A" w:rsidR="00534972" w:rsidRDefault="00396DE2" w:rsidP="00534972">
      <w:pPr>
        <w:pStyle w:val="RefIDs"/>
      </w:pPr>
      <w:r>
        <w:t>[Covers: RD_014</w:t>
      </w:r>
      <w:r w:rsidRPr="00FD773D">
        <w:t>]</w:t>
      </w:r>
    </w:p>
    <w:p w14:paraId="7E2A3204" w14:textId="77777777" w:rsidR="00396DE2" w:rsidRPr="00396DE2" w:rsidRDefault="00396DE2" w:rsidP="00396DE2">
      <w:pPr>
        <w:rPr>
          <w:lang w:val="en-GB"/>
        </w:rPr>
      </w:pPr>
    </w:p>
    <w:p w14:paraId="3798BFF3" w14:textId="77777777" w:rsidR="00534972" w:rsidRPr="00FD773D" w:rsidRDefault="00534972" w:rsidP="00534972">
      <w:r w:rsidRPr="00FD773D">
        <w:t>Example</w:t>
      </w:r>
    </w:p>
    <w:p w14:paraId="7A08A431" w14:textId="77777777" w:rsidR="00534972" w:rsidRPr="00FD773D" w:rsidRDefault="00534972" w:rsidP="00534972">
      <w:r w:rsidRPr="00FD773D">
        <w:t>WORD32 input_source;</w:t>
      </w:r>
    </w:p>
    <w:p w14:paraId="388FE09D" w14:textId="77777777" w:rsidR="00534972" w:rsidRPr="00FD773D" w:rsidRDefault="00534972" w:rsidP="00534972">
      <w:pPr>
        <w:widowControl/>
        <w:autoSpaceDE/>
        <w:autoSpaceDN/>
        <w:adjustRightInd/>
        <w:snapToGrid/>
        <w:jc w:val="left"/>
      </w:pPr>
      <w:r w:rsidRPr="00FD773D">
        <w:t>res = (*api_func)(api_obj,</w:t>
      </w:r>
    </w:p>
    <w:p w14:paraId="02A8C7C6" w14:textId="77777777" w:rsidR="00534972" w:rsidRPr="00FD773D" w:rsidRDefault="00534972" w:rsidP="00534972">
      <w:pPr>
        <w:widowControl/>
        <w:autoSpaceDE/>
        <w:autoSpaceDN/>
        <w:adjustRightInd/>
        <w:snapToGrid/>
        <w:jc w:val="left"/>
      </w:pPr>
      <w:r w:rsidRPr="00FD773D">
        <w:tab/>
      </w:r>
      <w:r w:rsidRPr="00FD773D">
        <w:tab/>
        <w:t xml:space="preserve">  XA_API_CMD_SET_CONFIG_PARAM,</w:t>
      </w:r>
    </w:p>
    <w:p w14:paraId="20049727" w14:textId="0928A64C" w:rsidR="00534972" w:rsidRPr="00FD773D" w:rsidRDefault="00534972" w:rsidP="00534972">
      <w:pPr>
        <w:widowControl/>
        <w:autoSpaceDE/>
        <w:autoSpaceDN/>
        <w:adjustRightInd/>
        <w:snapToGrid/>
        <w:jc w:val="left"/>
      </w:pPr>
      <w:r w:rsidRPr="00FD773D">
        <w:tab/>
      </w:r>
      <w:r w:rsidRPr="00FD773D">
        <w:tab/>
        <w:t xml:space="preserve">  XA_TDM_CAP_CONFIG_PARAM_INPUT</w:t>
      </w:r>
      <w:r w:rsidR="00782E3B" w:rsidRPr="00FD773D">
        <w:t>2</w:t>
      </w:r>
      <w:r w:rsidRPr="00FD773D">
        <w:t>,</w:t>
      </w:r>
    </w:p>
    <w:p w14:paraId="6B276AB1" w14:textId="77777777" w:rsidR="00534972" w:rsidRPr="00FD773D" w:rsidRDefault="00534972" w:rsidP="00534972">
      <w:pPr>
        <w:widowControl/>
        <w:autoSpaceDE/>
        <w:autoSpaceDN/>
        <w:adjustRightInd/>
        <w:snapToGrid/>
        <w:jc w:val="left"/>
      </w:pPr>
      <w:r w:rsidRPr="00FD773D">
        <w:tab/>
      </w:r>
      <w:r w:rsidRPr="00FD773D">
        <w:tab/>
        <w:t xml:space="preserve">  &amp;input_source);</w:t>
      </w:r>
    </w:p>
    <w:p w14:paraId="7439E506" w14:textId="77777777" w:rsidR="00D759D1" w:rsidRPr="00FD773D" w:rsidRDefault="00D759D1" w:rsidP="00534972">
      <w:pPr>
        <w:widowControl/>
        <w:autoSpaceDE/>
        <w:autoSpaceDN/>
        <w:adjustRightInd/>
        <w:snapToGrid/>
        <w:jc w:val="left"/>
      </w:pPr>
    </w:p>
    <w:p w14:paraId="45186B78" w14:textId="65E7904C" w:rsidR="00D759D1" w:rsidRPr="00FD773D" w:rsidRDefault="00D759D1">
      <w:pPr>
        <w:widowControl/>
        <w:autoSpaceDE/>
        <w:autoSpaceDN/>
        <w:adjustRightInd/>
        <w:snapToGrid/>
        <w:jc w:val="left"/>
      </w:pPr>
      <w:r w:rsidRPr="00FD773D">
        <w:br w:type="page"/>
      </w:r>
    </w:p>
    <w:p w14:paraId="7F978E45" w14:textId="77777777" w:rsidR="00534972" w:rsidRPr="00FD773D" w:rsidRDefault="00534972" w:rsidP="00534972">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730"/>
        <w:gridCol w:w="3388"/>
      </w:tblGrid>
      <w:tr w:rsidR="00534972" w:rsidRPr="00FD773D" w14:paraId="2F2AB26F" w14:textId="77777777" w:rsidTr="00782E3B">
        <w:trPr>
          <w:trHeight w:val="354"/>
          <w:jc w:val="center"/>
        </w:trPr>
        <w:tc>
          <w:tcPr>
            <w:tcW w:w="1453" w:type="dxa"/>
            <w:tcBorders>
              <w:bottom w:val="single" w:sz="4" w:space="0" w:color="auto"/>
              <w:right w:val="double" w:sz="4" w:space="0" w:color="auto"/>
            </w:tcBorders>
          </w:tcPr>
          <w:p w14:paraId="22EC3116" w14:textId="77777777" w:rsidR="00534972" w:rsidRPr="00FD773D" w:rsidRDefault="00534972" w:rsidP="00782E3B">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5A23EC3C" w14:textId="141A4A03" w:rsidR="00534972" w:rsidRPr="00FD773D" w:rsidRDefault="00534972" w:rsidP="00F84552">
            <w:pPr>
              <w:pStyle w:val="ReqSect"/>
            </w:pPr>
            <w:r w:rsidRPr="00FD773D">
              <w:t>XA_TDM_CAP_CONFIG_PARAM_DMACHANNEL</w:t>
            </w:r>
            <w:r w:rsidR="00782E3B" w:rsidRPr="00FD773D">
              <w:t>2</w:t>
            </w:r>
          </w:p>
        </w:tc>
      </w:tr>
      <w:tr w:rsidR="00534972" w:rsidRPr="00FD773D" w14:paraId="2437391F" w14:textId="77777777" w:rsidTr="00782E3B">
        <w:trPr>
          <w:trHeight w:val="354"/>
          <w:jc w:val="center"/>
        </w:trPr>
        <w:tc>
          <w:tcPr>
            <w:tcW w:w="1453" w:type="dxa"/>
            <w:tcBorders>
              <w:top w:val="single" w:sz="4" w:space="0" w:color="auto"/>
              <w:right w:val="double" w:sz="4" w:space="0" w:color="auto"/>
            </w:tcBorders>
          </w:tcPr>
          <w:p w14:paraId="140C10BD" w14:textId="77777777" w:rsidR="00534972" w:rsidRPr="00FD773D" w:rsidRDefault="00534972"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2DEACFEB" w14:textId="40FD1A79" w:rsidR="00534972" w:rsidRPr="00FD773D" w:rsidRDefault="00534972" w:rsidP="00000AD2">
            <w:pPr>
              <w:rPr>
                <w:sz w:val="18"/>
                <w:szCs w:val="18"/>
              </w:rPr>
            </w:pPr>
            <w:r w:rsidRPr="00FD773D">
              <w:rPr>
                <w:sz w:val="18"/>
                <w:szCs w:val="18"/>
              </w:rPr>
              <w:t>Set ADMA channel number usage for</w:t>
            </w:r>
            <w:r w:rsidR="00A66230" w:rsidRPr="00FD773D">
              <w:rPr>
                <w:sz w:val="18"/>
                <w:szCs w:val="18"/>
              </w:rPr>
              <w:t xml:space="preserve"> 2</w:t>
            </w:r>
            <w:r w:rsidR="00A66230" w:rsidRPr="00FD773D">
              <w:rPr>
                <w:sz w:val="18"/>
                <w:szCs w:val="18"/>
                <w:vertAlign w:val="superscript"/>
              </w:rPr>
              <w:t>nd</w:t>
            </w:r>
            <w:r w:rsidRPr="00FD773D">
              <w:rPr>
                <w:sz w:val="18"/>
                <w:szCs w:val="18"/>
              </w:rPr>
              <w:t xml:space="preserve"> Audio device.</w:t>
            </w:r>
          </w:p>
        </w:tc>
      </w:tr>
      <w:tr w:rsidR="00534972" w:rsidRPr="00FD773D" w14:paraId="10EF62B9" w14:textId="77777777" w:rsidTr="00782E3B">
        <w:trPr>
          <w:trHeight w:val="331"/>
          <w:jc w:val="center"/>
        </w:trPr>
        <w:tc>
          <w:tcPr>
            <w:tcW w:w="1453" w:type="dxa"/>
            <w:vMerge w:val="restart"/>
            <w:tcBorders>
              <w:right w:val="double" w:sz="4" w:space="0" w:color="auto"/>
            </w:tcBorders>
          </w:tcPr>
          <w:p w14:paraId="7597306D" w14:textId="77777777" w:rsidR="00534972" w:rsidRPr="00FD773D" w:rsidRDefault="00534972" w:rsidP="00782E3B">
            <w:pPr>
              <w:rPr>
                <w:sz w:val="18"/>
                <w:szCs w:val="18"/>
              </w:rPr>
            </w:pPr>
            <w:r w:rsidRPr="00FD773D">
              <w:rPr>
                <w:sz w:val="18"/>
                <w:szCs w:val="18"/>
              </w:rPr>
              <w:t>Arguments</w:t>
            </w:r>
          </w:p>
        </w:tc>
        <w:tc>
          <w:tcPr>
            <w:tcW w:w="8118" w:type="dxa"/>
            <w:gridSpan w:val="2"/>
            <w:tcBorders>
              <w:left w:val="double" w:sz="4" w:space="0" w:color="auto"/>
            </w:tcBorders>
          </w:tcPr>
          <w:p w14:paraId="4429C174" w14:textId="77777777" w:rsidR="00534972" w:rsidRPr="00FD773D" w:rsidRDefault="00534972" w:rsidP="00782E3B">
            <w:pPr>
              <w:ind w:leftChars="50" w:left="100" w:rightChars="44" w:right="88"/>
              <w:rPr>
                <w:sz w:val="18"/>
                <w:szCs w:val="18"/>
              </w:rPr>
            </w:pPr>
            <w:r w:rsidRPr="00FD773D">
              <w:rPr>
                <w:sz w:val="18"/>
                <w:szCs w:val="18"/>
              </w:rPr>
              <w:t>p_xa_module_obj</w:t>
            </w:r>
          </w:p>
        </w:tc>
      </w:tr>
      <w:tr w:rsidR="00534972" w:rsidRPr="00FD773D" w14:paraId="43164E96" w14:textId="77777777" w:rsidTr="00782E3B">
        <w:trPr>
          <w:trHeight w:val="640"/>
          <w:jc w:val="center"/>
        </w:trPr>
        <w:tc>
          <w:tcPr>
            <w:tcW w:w="1453" w:type="dxa"/>
            <w:vMerge/>
            <w:tcBorders>
              <w:right w:val="double" w:sz="4" w:space="0" w:color="auto"/>
            </w:tcBorders>
          </w:tcPr>
          <w:p w14:paraId="4AAB160B" w14:textId="77777777" w:rsidR="00534972" w:rsidRPr="00FD773D" w:rsidRDefault="00534972" w:rsidP="00782E3B">
            <w:pPr>
              <w:rPr>
                <w:sz w:val="18"/>
                <w:szCs w:val="18"/>
              </w:rPr>
            </w:pPr>
          </w:p>
        </w:tc>
        <w:tc>
          <w:tcPr>
            <w:tcW w:w="8118" w:type="dxa"/>
            <w:gridSpan w:val="2"/>
            <w:tcBorders>
              <w:left w:val="double" w:sz="4" w:space="0" w:color="auto"/>
            </w:tcBorders>
          </w:tcPr>
          <w:p w14:paraId="20797EBD" w14:textId="77777777" w:rsidR="00534972" w:rsidRPr="00FD773D" w:rsidRDefault="00534972" w:rsidP="00782E3B">
            <w:pPr>
              <w:ind w:leftChars="50" w:left="100" w:rightChars="44" w:right="88"/>
              <w:rPr>
                <w:sz w:val="18"/>
                <w:szCs w:val="18"/>
              </w:rPr>
            </w:pPr>
            <w:r w:rsidRPr="00FD773D">
              <w:rPr>
                <w:sz w:val="18"/>
                <w:szCs w:val="18"/>
              </w:rPr>
              <w:t>Pointer to API Structure.</w:t>
            </w:r>
          </w:p>
          <w:p w14:paraId="6FFFCADC" w14:textId="77777777" w:rsidR="00534972" w:rsidRPr="00FD773D" w:rsidRDefault="00534972" w:rsidP="00782E3B">
            <w:pPr>
              <w:autoSpaceDE/>
              <w:autoSpaceDN/>
              <w:spacing w:line="300" w:lineRule="exact"/>
              <w:ind w:firstLineChars="100" w:firstLine="180"/>
              <w:rPr>
                <w:sz w:val="18"/>
                <w:szCs w:val="18"/>
                <w:lang w:val="x-none" w:eastAsia="x-none"/>
              </w:rPr>
            </w:pPr>
          </w:p>
        </w:tc>
      </w:tr>
      <w:tr w:rsidR="00534972" w:rsidRPr="00FD773D" w14:paraId="56C428E4" w14:textId="77777777" w:rsidTr="00782E3B">
        <w:trPr>
          <w:trHeight w:val="351"/>
          <w:jc w:val="center"/>
        </w:trPr>
        <w:tc>
          <w:tcPr>
            <w:tcW w:w="1453" w:type="dxa"/>
            <w:vMerge/>
            <w:tcBorders>
              <w:right w:val="double" w:sz="4" w:space="0" w:color="auto"/>
            </w:tcBorders>
          </w:tcPr>
          <w:p w14:paraId="49D1A34A" w14:textId="77777777" w:rsidR="00534972" w:rsidRPr="00FD773D" w:rsidRDefault="00534972" w:rsidP="00782E3B">
            <w:pPr>
              <w:rPr>
                <w:sz w:val="18"/>
                <w:szCs w:val="18"/>
              </w:rPr>
            </w:pPr>
          </w:p>
        </w:tc>
        <w:tc>
          <w:tcPr>
            <w:tcW w:w="8118" w:type="dxa"/>
            <w:gridSpan w:val="2"/>
            <w:tcBorders>
              <w:left w:val="double" w:sz="4" w:space="0" w:color="auto"/>
            </w:tcBorders>
          </w:tcPr>
          <w:p w14:paraId="0A721CB6" w14:textId="77777777" w:rsidR="00534972" w:rsidRPr="00FD773D" w:rsidRDefault="00534972" w:rsidP="00782E3B">
            <w:pPr>
              <w:ind w:leftChars="50" w:left="100" w:rightChars="44" w:right="88"/>
              <w:rPr>
                <w:sz w:val="18"/>
                <w:szCs w:val="18"/>
              </w:rPr>
            </w:pPr>
            <w:r w:rsidRPr="00FD773D">
              <w:rPr>
                <w:sz w:val="18"/>
                <w:szCs w:val="18"/>
              </w:rPr>
              <w:t>i_cmd</w:t>
            </w:r>
          </w:p>
        </w:tc>
      </w:tr>
      <w:tr w:rsidR="00534972" w:rsidRPr="00FD773D" w14:paraId="443C2C07" w14:textId="77777777" w:rsidTr="00782E3B">
        <w:trPr>
          <w:trHeight w:val="640"/>
          <w:jc w:val="center"/>
        </w:trPr>
        <w:tc>
          <w:tcPr>
            <w:tcW w:w="1453" w:type="dxa"/>
            <w:vMerge/>
            <w:tcBorders>
              <w:right w:val="double" w:sz="4" w:space="0" w:color="auto"/>
            </w:tcBorders>
          </w:tcPr>
          <w:p w14:paraId="3E618433" w14:textId="77777777" w:rsidR="00534972" w:rsidRPr="00FD773D" w:rsidRDefault="00534972" w:rsidP="00782E3B">
            <w:pPr>
              <w:rPr>
                <w:sz w:val="18"/>
                <w:szCs w:val="18"/>
              </w:rPr>
            </w:pPr>
          </w:p>
        </w:tc>
        <w:tc>
          <w:tcPr>
            <w:tcW w:w="8118" w:type="dxa"/>
            <w:gridSpan w:val="2"/>
            <w:tcBorders>
              <w:left w:val="double" w:sz="4" w:space="0" w:color="auto"/>
            </w:tcBorders>
          </w:tcPr>
          <w:p w14:paraId="3E197C68" w14:textId="77777777" w:rsidR="00534972" w:rsidRPr="00FD773D" w:rsidRDefault="00534972" w:rsidP="00782E3B">
            <w:pPr>
              <w:ind w:firstLineChars="100" w:firstLine="180"/>
              <w:rPr>
                <w:sz w:val="18"/>
                <w:szCs w:val="18"/>
              </w:rPr>
            </w:pPr>
            <w:r w:rsidRPr="00FD773D">
              <w:rPr>
                <w:sz w:val="18"/>
                <w:szCs w:val="18"/>
              </w:rPr>
              <w:t>XA_API_CMD_SET_CONFIG_PARAM</w:t>
            </w:r>
          </w:p>
          <w:p w14:paraId="72C6807D" w14:textId="77777777" w:rsidR="00534972" w:rsidRPr="00FD773D" w:rsidRDefault="00534972" w:rsidP="00782E3B">
            <w:pPr>
              <w:ind w:firstLineChars="100" w:firstLine="180"/>
              <w:rPr>
                <w:sz w:val="18"/>
                <w:szCs w:val="18"/>
              </w:rPr>
            </w:pPr>
          </w:p>
        </w:tc>
      </w:tr>
      <w:tr w:rsidR="00534972" w:rsidRPr="00FD773D" w14:paraId="78994D61" w14:textId="77777777" w:rsidTr="00782E3B">
        <w:trPr>
          <w:trHeight w:val="324"/>
          <w:jc w:val="center"/>
        </w:trPr>
        <w:tc>
          <w:tcPr>
            <w:tcW w:w="1453" w:type="dxa"/>
            <w:vMerge/>
            <w:tcBorders>
              <w:right w:val="double" w:sz="4" w:space="0" w:color="auto"/>
            </w:tcBorders>
          </w:tcPr>
          <w:p w14:paraId="5371E2AE" w14:textId="77777777" w:rsidR="00534972" w:rsidRPr="00FD773D" w:rsidRDefault="00534972" w:rsidP="00782E3B">
            <w:pPr>
              <w:rPr>
                <w:sz w:val="18"/>
                <w:szCs w:val="18"/>
              </w:rPr>
            </w:pPr>
          </w:p>
        </w:tc>
        <w:tc>
          <w:tcPr>
            <w:tcW w:w="8118" w:type="dxa"/>
            <w:gridSpan w:val="2"/>
            <w:tcBorders>
              <w:left w:val="double" w:sz="4" w:space="0" w:color="auto"/>
            </w:tcBorders>
          </w:tcPr>
          <w:p w14:paraId="53121AC1" w14:textId="77777777" w:rsidR="00534972" w:rsidRPr="00FD773D" w:rsidRDefault="00534972" w:rsidP="00782E3B">
            <w:pPr>
              <w:ind w:leftChars="50" w:left="100" w:rightChars="44" w:right="88"/>
              <w:rPr>
                <w:sz w:val="18"/>
                <w:szCs w:val="18"/>
              </w:rPr>
            </w:pPr>
            <w:r w:rsidRPr="00FD773D">
              <w:rPr>
                <w:sz w:val="18"/>
                <w:szCs w:val="18"/>
              </w:rPr>
              <w:t>i_idx</w:t>
            </w:r>
          </w:p>
        </w:tc>
      </w:tr>
      <w:tr w:rsidR="00534972" w:rsidRPr="00FD773D" w14:paraId="223F8D5C" w14:textId="77777777" w:rsidTr="00782E3B">
        <w:trPr>
          <w:trHeight w:val="640"/>
          <w:jc w:val="center"/>
        </w:trPr>
        <w:tc>
          <w:tcPr>
            <w:tcW w:w="1453" w:type="dxa"/>
            <w:vMerge/>
            <w:tcBorders>
              <w:right w:val="double" w:sz="4" w:space="0" w:color="auto"/>
            </w:tcBorders>
          </w:tcPr>
          <w:p w14:paraId="2C3A7854" w14:textId="77777777" w:rsidR="00534972" w:rsidRPr="00FD773D" w:rsidRDefault="00534972" w:rsidP="00782E3B">
            <w:pPr>
              <w:rPr>
                <w:sz w:val="18"/>
                <w:szCs w:val="18"/>
              </w:rPr>
            </w:pPr>
          </w:p>
        </w:tc>
        <w:tc>
          <w:tcPr>
            <w:tcW w:w="8118" w:type="dxa"/>
            <w:gridSpan w:val="2"/>
            <w:tcBorders>
              <w:left w:val="double" w:sz="4" w:space="0" w:color="auto"/>
            </w:tcBorders>
          </w:tcPr>
          <w:p w14:paraId="5A26EC2E" w14:textId="12197BB2" w:rsidR="00534972" w:rsidRPr="00FD773D" w:rsidRDefault="00534972" w:rsidP="00782E3B">
            <w:pPr>
              <w:ind w:firstLineChars="100" w:firstLine="180"/>
              <w:rPr>
                <w:sz w:val="18"/>
                <w:szCs w:val="18"/>
              </w:rPr>
            </w:pPr>
            <w:r w:rsidRPr="00FD773D">
              <w:rPr>
                <w:sz w:val="18"/>
                <w:szCs w:val="18"/>
              </w:rPr>
              <w:t>XA_TDM_CAP_CONFIG_PARAM_DMACHANNEL</w:t>
            </w:r>
            <w:r w:rsidR="00782E3B" w:rsidRPr="00FD773D">
              <w:rPr>
                <w:sz w:val="18"/>
                <w:szCs w:val="18"/>
              </w:rPr>
              <w:t>2</w:t>
            </w:r>
          </w:p>
        </w:tc>
      </w:tr>
      <w:tr w:rsidR="00534972" w:rsidRPr="00FD773D" w14:paraId="73326B3F" w14:textId="77777777" w:rsidTr="00782E3B">
        <w:trPr>
          <w:trHeight w:val="338"/>
          <w:jc w:val="center"/>
        </w:trPr>
        <w:tc>
          <w:tcPr>
            <w:tcW w:w="1453" w:type="dxa"/>
            <w:vMerge/>
            <w:tcBorders>
              <w:right w:val="double" w:sz="4" w:space="0" w:color="auto"/>
            </w:tcBorders>
          </w:tcPr>
          <w:p w14:paraId="7B1EC46E" w14:textId="77777777" w:rsidR="00534972" w:rsidRPr="00FD773D" w:rsidRDefault="00534972" w:rsidP="00782E3B">
            <w:pPr>
              <w:rPr>
                <w:sz w:val="18"/>
                <w:szCs w:val="18"/>
              </w:rPr>
            </w:pPr>
          </w:p>
        </w:tc>
        <w:tc>
          <w:tcPr>
            <w:tcW w:w="8118" w:type="dxa"/>
            <w:gridSpan w:val="2"/>
            <w:tcBorders>
              <w:left w:val="double" w:sz="4" w:space="0" w:color="auto"/>
            </w:tcBorders>
          </w:tcPr>
          <w:p w14:paraId="6662B123" w14:textId="77777777" w:rsidR="00534972" w:rsidRPr="00FD773D" w:rsidRDefault="00534972" w:rsidP="00782E3B">
            <w:pPr>
              <w:rPr>
                <w:sz w:val="18"/>
                <w:szCs w:val="18"/>
              </w:rPr>
            </w:pPr>
            <w:r w:rsidRPr="00FD773D">
              <w:rPr>
                <w:sz w:val="18"/>
                <w:szCs w:val="18"/>
              </w:rPr>
              <w:t>pv_value</w:t>
            </w:r>
          </w:p>
        </w:tc>
      </w:tr>
      <w:tr w:rsidR="00534972" w:rsidRPr="00FD773D" w14:paraId="0D5728A8" w14:textId="77777777" w:rsidTr="00782E3B">
        <w:trPr>
          <w:trHeight w:val="640"/>
          <w:jc w:val="center"/>
        </w:trPr>
        <w:tc>
          <w:tcPr>
            <w:tcW w:w="1453" w:type="dxa"/>
            <w:vMerge/>
            <w:tcBorders>
              <w:right w:val="double" w:sz="4" w:space="0" w:color="auto"/>
            </w:tcBorders>
          </w:tcPr>
          <w:p w14:paraId="7049406D" w14:textId="77777777" w:rsidR="00534972" w:rsidRPr="00FD773D" w:rsidRDefault="00534972" w:rsidP="00782E3B">
            <w:pPr>
              <w:rPr>
                <w:sz w:val="18"/>
                <w:szCs w:val="18"/>
              </w:rPr>
            </w:pPr>
          </w:p>
        </w:tc>
        <w:tc>
          <w:tcPr>
            <w:tcW w:w="8118" w:type="dxa"/>
            <w:gridSpan w:val="2"/>
            <w:tcBorders>
              <w:left w:val="double" w:sz="4" w:space="0" w:color="auto"/>
              <w:bottom w:val="single" w:sz="4" w:space="0" w:color="auto"/>
            </w:tcBorders>
          </w:tcPr>
          <w:p w14:paraId="45398F35" w14:textId="77777777" w:rsidR="00534972" w:rsidRPr="00FD773D" w:rsidRDefault="00534972" w:rsidP="00782E3B">
            <w:pPr>
              <w:pStyle w:val="ReqText"/>
              <w:ind w:left="149"/>
              <w:rPr>
                <w:sz w:val="18"/>
                <w:szCs w:val="18"/>
              </w:rPr>
            </w:pPr>
            <w:r w:rsidRPr="00FD773D">
              <w:rPr>
                <w:sz w:val="18"/>
                <w:szCs w:val="18"/>
              </w:rPr>
              <w:t>Pointer to the Audio-DMAC / Audio-DMAC-peripheral-peripheral channels number</w:t>
            </w:r>
          </w:p>
          <w:p w14:paraId="4C37B69A" w14:textId="60F07AA6" w:rsidR="00534972" w:rsidRPr="00FD773D" w:rsidRDefault="00534972" w:rsidP="00782E3B">
            <w:pPr>
              <w:pStyle w:val="ReqText"/>
              <w:tabs>
                <w:tab w:val="left" w:pos="3633"/>
              </w:tabs>
              <w:ind w:left="149" w:firstLine="180"/>
              <w:rPr>
                <w:sz w:val="18"/>
                <w:szCs w:val="18"/>
              </w:rPr>
            </w:pPr>
            <w:r w:rsidRPr="00FD773D">
              <w:rPr>
                <w:sz w:val="18"/>
                <w:szCs w:val="18"/>
              </w:rPr>
              <w:t>XA_TDM_</w:t>
            </w:r>
            <w:r w:rsidR="00A132A3" w:rsidRPr="00FD773D">
              <w:rPr>
                <w:sz w:val="18"/>
                <w:szCs w:val="18"/>
              </w:rPr>
              <w:t>CAP</w:t>
            </w:r>
            <w:r w:rsidRPr="00FD773D">
              <w:rPr>
                <w:sz w:val="18"/>
                <w:szCs w:val="18"/>
              </w:rPr>
              <w:t>_AD</w:t>
            </w:r>
            <w:r w:rsidR="00655AFB" w:rsidRPr="00FD773D">
              <w:rPr>
                <w:sz w:val="18"/>
                <w:szCs w:val="18"/>
              </w:rPr>
              <w:t>MAC_CH[</w:t>
            </w:r>
            <w:r w:rsidR="00FF0541" w:rsidRPr="00FD773D">
              <w:rPr>
                <w:sz w:val="18"/>
                <w:szCs w:val="18"/>
              </w:rPr>
              <w:t>0-31</w:t>
            </w:r>
            <w:r w:rsidR="00655AFB" w:rsidRPr="00FD773D">
              <w:rPr>
                <w:sz w:val="18"/>
                <w:szCs w:val="18"/>
              </w:rPr>
              <w:t>]</w:t>
            </w:r>
            <w:r w:rsidR="00655AFB" w:rsidRPr="00FD773D">
              <w:rPr>
                <w:sz w:val="18"/>
                <w:szCs w:val="18"/>
              </w:rPr>
              <w:tab/>
              <w:t>: Audio-DMAC usage</w:t>
            </w:r>
          </w:p>
          <w:p w14:paraId="1064FD54" w14:textId="30784B7C" w:rsidR="00534972" w:rsidRPr="00FD773D" w:rsidRDefault="00A132A3" w:rsidP="00655AFB">
            <w:pPr>
              <w:pStyle w:val="ReqText"/>
              <w:tabs>
                <w:tab w:val="left" w:pos="3633"/>
              </w:tabs>
              <w:ind w:left="149" w:firstLine="180"/>
              <w:rPr>
                <w:sz w:val="18"/>
                <w:szCs w:val="18"/>
              </w:rPr>
            </w:pPr>
            <w:r w:rsidRPr="00FD773D">
              <w:rPr>
                <w:sz w:val="18"/>
                <w:szCs w:val="18"/>
              </w:rPr>
              <w:t>XA_TDM_CAP</w:t>
            </w:r>
            <w:r w:rsidR="00534972" w:rsidRPr="00FD773D">
              <w:rPr>
                <w:sz w:val="18"/>
                <w:szCs w:val="18"/>
              </w:rPr>
              <w:t>_ADMACPP_CH[0-28]</w:t>
            </w:r>
            <w:r w:rsidR="00534972" w:rsidRPr="00FD773D">
              <w:rPr>
                <w:sz w:val="18"/>
                <w:szCs w:val="18"/>
              </w:rPr>
              <w:tab/>
              <w:t>: Audio-DMAC-pp usage</w:t>
            </w:r>
          </w:p>
        </w:tc>
      </w:tr>
      <w:tr w:rsidR="00534972" w:rsidRPr="00FD773D" w14:paraId="36150925" w14:textId="77777777" w:rsidTr="00782E3B">
        <w:trPr>
          <w:trHeight w:val="395"/>
          <w:jc w:val="center"/>
        </w:trPr>
        <w:tc>
          <w:tcPr>
            <w:tcW w:w="1453" w:type="dxa"/>
            <w:vMerge w:val="restart"/>
            <w:tcBorders>
              <w:right w:val="double" w:sz="4" w:space="0" w:color="auto"/>
            </w:tcBorders>
          </w:tcPr>
          <w:p w14:paraId="63BF5DCA" w14:textId="77777777" w:rsidR="00534972" w:rsidRPr="00FD773D" w:rsidRDefault="00534972" w:rsidP="00782E3B">
            <w:pPr>
              <w:rPr>
                <w:sz w:val="18"/>
                <w:szCs w:val="18"/>
              </w:rPr>
            </w:pPr>
            <w:r w:rsidRPr="00FD773D">
              <w:rPr>
                <w:sz w:val="18"/>
                <w:szCs w:val="18"/>
              </w:rPr>
              <w:t>Return value</w:t>
            </w:r>
          </w:p>
        </w:tc>
        <w:tc>
          <w:tcPr>
            <w:tcW w:w="4730" w:type="dxa"/>
            <w:tcBorders>
              <w:left w:val="double" w:sz="4" w:space="0" w:color="auto"/>
              <w:right w:val="single" w:sz="4" w:space="0" w:color="auto"/>
            </w:tcBorders>
          </w:tcPr>
          <w:p w14:paraId="3F7E0764" w14:textId="77777777" w:rsidR="00534972" w:rsidRPr="00FD773D" w:rsidRDefault="00534972" w:rsidP="00782E3B">
            <w:pPr>
              <w:rPr>
                <w:sz w:val="18"/>
                <w:szCs w:val="18"/>
              </w:rPr>
            </w:pPr>
            <w:r w:rsidRPr="00FD773D">
              <w:rPr>
                <w:sz w:val="18"/>
                <w:szCs w:val="18"/>
              </w:rPr>
              <w:t>XA_NO_ERROR</w:t>
            </w:r>
          </w:p>
        </w:tc>
        <w:tc>
          <w:tcPr>
            <w:tcW w:w="3388" w:type="dxa"/>
            <w:tcBorders>
              <w:left w:val="single" w:sz="4" w:space="0" w:color="auto"/>
            </w:tcBorders>
          </w:tcPr>
          <w:p w14:paraId="60EE6E94" w14:textId="77777777" w:rsidR="00534972" w:rsidRPr="00FD773D" w:rsidRDefault="00534972" w:rsidP="00782E3B">
            <w:pPr>
              <w:rPr>
                <w:sz w:val="18"/>
                <w:szCs w:val="18"/>
              </w:rPr>
            </w:pPr>
            <w:r w:rsidRPr="00FD773D">
              <w:rPr>
                <w:sz w:val="18"/>
                <w:szCs w:val="18"/>
              </w:rPr>
              <w:t>Normally ends.</w:t>
            </w:r>
          </w:p>
        </w:tc>
      </w:tr>
      <w:tr w:rsidR="00534972" w:rsidRPr="00FD773D" w14:paraId="3F224611" w14:textId="77777777" w:rsidTr="00782E3B">
        <w:trPr>
          <w:trHeight w:val="350"/>
          <w:jc w:val="center"/>
        </w:trPr>
        <w:tc>
          <w:tcPr>
            <w:tcW w:w="1453" w:type="dxa"/>
            <w:vMerge/>
            <w:tcBorders>
              <w:right w:val="double" w:sz="4" w:space="0" w:color="auto"/>
            </w:tcBorders>
          </w:tcPr>
          <w:p w14:paraId="600CA110" w14:textId="77777777" w:rsidR="00534972" w:rsidRPr="00FD773D" w:rsidRDefault="00534972" w:rsidP="00782E3B">
            <w:pPr>
              <w:rPr>
                <w:sz w:val="18"/>
                <w:szCs w:val="18"/>
              </w:rPr>
            </w:pPr>
          </w:p>
        </w:tc>
        <w:tc>
          <w:tcPr>
            <w:tcW w:w="4730" w:type="dxa"/>
            <w:tcBorders>
              <w:left w:val="double" w:sz="4" w:space="0" w:color="auto"/>
              <w:right w:val="single" w:sz="4" w:space="0" w:color="auto"/>
            </w:tcBorders>
          </w:tcPr>
          <w:p w14:paraId="5F8BCDBC" w14:textId="77777777" w:rsidR="00534972" w:rsidRPr="00FD773D" w:rsidRDefault="00534972" w:rsidP="00782E3B">
            <w:pPr>
              <w:rPr>
                <w:sz w:val="18"/>
                <w:szCs w:val="18"/>
              </w:rPr>
            </w:pPr>
            <w:r w:rsidRPr="00FD773D">
              <w:rPr>
                <w:sz w:val="18"/>
                <w:szCs w:val="18"/>
              </w:rPr>
              <w:t>XA_API_FATAL_MEM_ALLOC</w:t>
            </w:r>
          </w:p>
        </w:tc>
        <w:tc>
          <w:tcPr>
            <w:tcW w:w="3388" w:type="dxa"/>
            <w:tcBorders>
              <w:left w:val="single" w:sz="4" w:space="0" w:color="auto"/>
            </w:tcBorders>
          </w:tcPr>
          <w:p w14:paraId="116086DB" w14:textId="77777777" w:rsidR="00534972" w:rsidRPr="00FD773D" w:rsidRDefault="00534972"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534972" w:rsidRPr="00FD773D" w14:paraId="3EFE47C5" w14:textId="77777777" w:rsidTr="00782E3B">
        <w:trPr>
          <w:trHeight w:val="350"/>
          <w:jc w:val="center"/>
        </w:trPr>
        <w:tc>
          <w:tcPr>
            <w:tcW w:w="1453" w:type="dxa"/>
            <w:vMerge/>
            <w:tcBorders>
              <w:right w:val="double" w:sz="4" w:space="0" w:color="auto"/>
            </w:tcBorders>
          </w:tcPr>
          <w:p w14:paraId="20E6D118" w14:textId="77777777" w:rsidR="00534972" w:rsidRPr="00FD773D" w:rsidRDefault="00534972" w:rsidP="00782E3B">
            <w:pPr>
              <w:rPr>
                <w:sz w:val="18"/>
                <w:szCs w:val="18"/>
              </w:rPr>
            </w:pPr>
          </w:p>
        </w:tc>
        <w:tc>
          <w:tcPr>
            <w:tcW w:w="4730" w:type="dxa"/>
            <w:tcBorders>
              <w:left w:val="double" w:sz="4" w:space="0" w:color="auto"/>
              <w:right w:val="single" w:sz="4" w:space="0" w:color="auto"/>
            </w:tcBorders>
          </w:tcPr>
          <w:p w14:paraId="51F0542B" w14:textId="77777777" w:rsidR="00534972" w:rsidRPr="00FD773D" w:rsidRDefault="00534972" w:rsidP="00782E3B">
            <w:pPr>
              <w:rPr>
                <w:sz w:val="18"/>
                <w:szCs w:val="18"/>
              </w:rPr>
            </w:pPr>
            <w:r w:rsidRPr="00FD773D">
              <w:rPr>
                <w:sz w:val="18"/>
                <w:szCs w:val="18"/>
              </w:rPr>
              <w:t>XA_API_FATAL_MEM_ALIGN</w:t>
            </w:r>
          </w:p>
        </w:tc>
        <w:tc>
          <w:tcPr>
            <w:tcW w:w="3388" w:type="dxa"/>
            <w:tcBorders>
              <w:left w:val="single" w:sz="4" w:space="0" w:color="auto"/>
            </w:tcBorders>
          </w:tcPr>
          <w:p w14:paraId="0BD9D648" w14:textId="77777777" w:rsidR="00534972" w:rsidRPr="00FD773D" w:rsidRDefault="00534972" w:rsidP="00782E3B">
            <w:pPr>
              <w:rPr>
                <w:sz w:val="18"/>
                <w:szCs w:val="18"/>
                <w:lang w:eastAsia="x-none"/>
              </w:rPr>
            </w:pPr>
            <w:r w:rsidRPr="00FD773D">
              <w:rPr>
                <w:sz w:val="18"/>
                <w:szCs w:val="18"/>
                <w:lang w:eastAsia="x-none"/>
              </w:rPr>
              <w:t>p_xa_module_obj is not aligned to 4 bytes.</w:t>
            </w:r>
          </w:p>
        </w:tc>
      </w:tr>
      <w:tr w:rsidR="00534972" w:rsidRPr="00FD773D" w14:paraId="7EE975E1" w14:textId="77777777" w:rsidTr="00782E3B">
        <w:trPr>
          <w:trHeight w:val="350"/>
          <w:jc w:val="center"/>
        </w:trPr>
        <w:tc>
          <w:tcPr>
            <w:tcW w:w="1453" w:type="dxa"/>
            <w:vMerge/>
            <w:tcBorders>
              <w:right w:val="double" w:sz="4" w:space="0" w:color="auto"/>
            </w:tcBorders>
          </w:tcPr>
          <w:p w14:paraId="3C143293" w14:textId="77777777" w:rsidR="00534972" w:rsidRPr="00FD773D" w:rsidRDefault="00534972" w:rsidP="00782E3B">
            <w:pPr>
              <w:rPr>
                <w:sz w:val="18"/>
                <w:szCs w:val="18"/>
              </w:rPr>
            </w:pPr>
          </w:p>
        </w:tc>
        <w:tc>
          <w:tcPr>
            <w:tcW w:w="4730" w:type="dxa"/>
            <w:tcBorders>
              <w:left w:val="double" w:sz="4" w:space="0" w:color="auto"/>
              <w:right w:val="single" w:sz="4" w:space="0" w:color="auto"/>
            </w:tcBorders>
          </w:tcPr>
          <w:p w14:paraId="6DE4FB5B" w14:textId="77777777" w:rsidR="00534972" w:rsidRPr="00FD773D" w:rsidRDefault="00534972" w:rsidP="00782E3B">
            <w:pPr>
              <w:rPr>
                <w:sz w:val="18"/>
                <w:szCs w:val="18"/>
              </w:rPr>
            </w:pPr>
            <w:r w:rsidRPr="00FD773D">
              <w:rPr>
                <w:sz w:val="18"/>
                <w:szCs w:val="18"/>
              </w:rPr>
              <w:t>XA_CAP_CONFIG_FATAL_STATE</w:t>
            </w:r>
          </w:p>
        </w:tc>
        <w:tc>
          <w:tcPr>
            <w:tcW w:w="3388" w:type="dxa"/>
            <w:tcBorders>
              <w:left w:val="single" w:sz="4" w:space="0" w:color="auto"/>
            </w:tcBorders>
          </w:tcPr>
          <w:p w14:paraId="048BB69E" w14:textId="497D555E" w:rsidR="00534972" w:rsidRPr="00FD773D" w:rsidRDefault="00534972" w:rsidP="00782E3B">
            <w:pPr>
              <w:rPr>
                <w:sz w:val="18"/>
                <w:szCs w:val="18"/>
                <w:lang w:eastAsia="x-none"/>
              </w:rPr>
            </w:pPr>
            <w:r w:rsidRPr="00FD773D">
              <w:rPr>
                <w:sz w:val="18"/>
                <w:szCs w:val="18"/>
                <w:lang w:eastAsia="x-none"/>
              </w:rPr>
              <w:t>Incorrect sequence call (i.e. call before pre-configuration step</w:t>
            </w:r>
            <w:r w:rsidR="00C02DA0" w:rsidRPr="00FD773D">
              <w:rPr>
                <w:sz w:val="18"/>
                <w:szCs w:val="18"/>
                <w:lang w:eastAsia="x-none"/>
              </w:rPr>
              <w:t xml:space="preserve"> or call after post-configuration step</w:t>
            </w:r>
            <w:r w:rsidRPr="00FD773D">
              <w:rPr>
                <w:sz w:val="18"/>
                <w:szCs w:val="18"/>
                <w:lang w:eastAsia="x-none"/>
              </w:rPr>
              <w:t>)</w:t>
            </w:r>
          </w:p>
        </w:tc>
      </w:tr>
      <w:tr w:rsidR="00534972" w:rsidRPr="00FD773D" w14:paraId="3C28E313" w14:textId="77777777" w:rsidTr="00782E3B">
        <w:trPr>
          <w:trHeight w:val="350"/>
          <w:jc w:val="center"/>
        </w:trPr>
        <w:tc>
          <w:tcPr>
            <w:tcW w:w="1453" w:type="dxa"/>
            <w:vMerge/>
            <w:tcBorders>
              <w:right w:val="double" w:sz="4" w:space="0" w:color="auto"/>
            </w:tcBorders>
          </w:tcPr>
          <w:p w14:paraId="5D5C3891" w14:textId="77777777" w:rsidR="00534972" w:rsidRPr="00FD773D" w:rsidRDefault="00534972" w:rsidP="00782E3B">
            <w:pPr>
              <w:rPr>
                <w:sz w:val="18"/>
                <w:szCs w:val="18"/>
              </w:rPr>
            </w:pPr>
          </w:p>
        </w:tc>
        <w:tc>
          <w:tcPr>
            <w:tcW w:w="4730" w:type="dxa"/>
            <w:tcBorders>
              <w:left w:val="double" w:sz="4" w:space="0" w:color="auto"/>
              <w:right w:val="single" w:sz="4" w:space="0" w:color="auto"/>
            </w:tcBorders>
          </w:tcPr>
          <w:p w14:paraId="35F2E805" w14:textId="77777777" w:rsidR="00534972" w:rsidRPr="00FD773D" w:rsidRDefault="00534972" w:rsidP="00782E3B">
            <w:pPr>
              <w:rPr>
                <w:sz w:val="18"/>
                <w:szCs w:val="18"/>
              </w:rPr>
            </w:pPr>
            <w:r w:rsidRPr="00FD773D">
              <w:rPr>
                <w:sz w:val="18"/>
                <w:szCs w:val="18"/>
              </w:rPr>
              <w:t>XA_CAP_CONFIG_NONFATAL_ERR_DMACHANNEL</w:t>
            </w:r>
          </w:p>
        </w:tc>
        <w:tc>
          <w:tcPr>
            <w:tcW w:w="3388" w:type="dxa"/>
            <w:tcBorders>
              <w:left w:val="single" w:sz="4" w:space="0" w:color="auto"/>
            </w:tcBorders>
          </w:tcPr>
          <w:p w14:paraId="42BBDD62" w14:textId="15375794" w:rsidR="00534972" w:rsidRPr="00FD773D" w:rsidRDefault="00534972" w:rsidP="00D13749">
            <w:pPr>
              <w:rPr>
                <w:sz w:val="18"/>
                <w:szCs w:val="18"/>
                <w:lang w:eastAsia="x-none"/>
              </w:rPr>
            </w:pPr>
            <w:r w:rsidRPr="00FD773D">
              <w:rPr>
                <w:sz w:val="18"/>
                <w:szCs w:val="18"/>
                <w:lang w:eastAsia="x-none"/>
              </w:rPr>
              <w:t>TDM PCM ADMA channel setting is out of range</w:t>
            </w:r>
            <w:r w:rsidR="00D13749" w:rsidRPr="00FD773D">
              <w:rPr>
                <w:sz w:val="18"/>
                <w:szCs w:val="18"/>
                <w:lang w:eastAsia="x-none"/>
              </w:rPr>
              <w:t>.</w:t>
            </w:r>
          </w:p>
        </w:tc>
      </w:tr>
      <w:tr w:rsidR="00534972" w:rsidRPr="00FD773D" w14:paraId="02B22CD3" w14:textId="77777777" w:rsidTr="00782E3B">
        <w:trPr>
          <w:jc w:val="center"/>
        </w:trPr>
        <w:tc>
          <w:tcPr>
            <w:tcW w:w="1453" w:type="dxa"/>
            <w:tcBorders>
              <w:right w:val="double" w:sz="4" w:space="0" w:color="auto"/>
            </w:tcBorders>
          </w:tcPr>
          <w:p w14:paraId="079C2E04" w14:textId="77777777" w:rsidR="00534972" w:rsidRPr="00FD773D" w:rsidRDefault="00534972" w:rsidP="00782E3B">
            <w:pPr>
              <w:rPr>
                <w:sz w:val="18"/>
                <w:szCs w:val="18"/>
              </w:rPr>
            </w:pPr>
            <w:r w:rsidRPr="00FD773D">
              <w:rPr>
                <w:sz w:val="18"/>
                <w:szCs w:val="18"/>
              </w:rPr>
              <w:t>Restrictions</w:t>
            </w:r>
          </w:p>
        </w:tc>
        <w:tc>
          <w:tcPr>
            <w:tcW w:w="8118" w:type="dxa"/>
            <w:gridSpan w:val="2"/>
            <w:tcBorders>
              <w:left w:val="double" w:sz="4" w:space="0" w:color="auto"/>
            </w:tcBorders>
          </w:tcPr>
          <w:p w14:paraId="0D9E0854" w14:textId="77777777" w:rsidR="00534972" w:rsidRPr="00FD773D" w:rsidRDefault="00534972" w:rsidP="00782E3B">
            <w:pPr>
              <w:rPr>
                <w:sz w:val="18"/>
                <w:szCs w:val="18"/>
              </w:rPr>
            </w:pPr>
            <w:r w:rsidRPr="00FD773D">
              <w:rPr>
                <w:sz w:val="18"/>
                <w:szCs w:val="18"/>
              </w:rPr>
              <w:t>-</w:t>
            </w:r>
          </w:p>
        </w:tc>
      </w:tr>
    </w:tbl>
    <w:p w14:paraId="07E20AD3" w14:textId="42AAC600" w:rsidR="0053212F" w:rsidRDefault="0053212F" w:rsidP="0053212F">
      <w:pPr>
        <w:pStyle w:val="ReqID"/>
      </w:pPr>
      <w:r>
        <w:t>FD_PLG_TDM_037</w:t>
      </w:r>
    </w:p>
    <w:p w14:paraId="0C2DC8DB" w14:textId="752E9480" w:rsidR="00534972" w:rsidRDefault="00396DE2" w:rsidP="00534972">
      <w:pPr>
        <w:pStyle w:val="RefIDs"/>
      </w:pPr>
      <w:r>
        <w:t>[Covers: RD_014</w:t>
      </w:r>
      <w:r w:rsidRPr="00FD773D">
        <w:t>]</w:t>
      </w:r>
    </w:p>
    <w:p w14:paraId="1703EB70" w14:textId="77777777" w:rsidR="00396DE2" w:rsidRPr="00396DE2" w:rsidRDefault="00396DE2" w:rsidP="00396DE2">
      <w:pPr>
        <w:rPr>
          <w:lang w:val="en-GB"/>
        </w:rPr>
      </w:pPr>
    </w:p>
    <w:p w14:paraId="537F1E90" w14:textId="77777777" w:rsidR="00534972" w:rsidRPr="00FD773D" w:rsidRDefault="00534972" w:rsidP="00534972">
      <w:r w:rsidRPr="00FD773D">
        <w:t>Example</w:t>
      </w:r>
    </w:p>
    <w:p w14:paraId="4EC460EB" w14:textId="77777777" w:rsidR="00534972" w:rsidRPr="00FD773D" w:rsidRDefault="00534972" w:rsidP="00534972">
      <w:r w:rsidRPr="00FD773D">
        <w:t>WORD32 dma_channel;</w:t>
      </w:r>
    </w:p>
    <w:p w14:paraId="5EC6EBD0" w14:textId="77777777" w:rsidR="00534972" w:rsidRPr="00FD773D" w:rsidRDefault="00534972" w:rsidP="00534972">
      <w:pPr>
        <w:widowControl/>
        <w:autoSpaceDE/>
        <w:autoSpaceDN/>
        <w:adjustRightInd/>
        <w:snapToGrid/>
        <w:jc w:val="left"/>
      </w:pPr>
      <w:r w:rsidRPr="00FD773D">
        <w:t>res = (*api_func)(api_obj,</w:t>
      </w:r>
    </w:p>
    <w:p w14:paraId="10517F9B" w14:textId="77777777" w:rsidR="00534972" w:rsidRPr="00FD773D" w:rsidRDefault="00534972" w:rsidP="00534972">
      <w:pPr>
        <w:widowControl/>
        <w:autoSpaceDE/>
        <w:autoSpaceDN/>
        <w:adjustRightInd/>
        <w:snapToGrid/>
        <w:jc w:val="left"/>
      </w:pPr>
      <w:r w:rsidRPr="00FD773D">
        <w:tab/>
      </w:r>
      <w:r w:rsidRPr="00FD773D">
        <w:tab/>
        <w:t xml:space="preserve">  XA_API_CMD_SET_CONFIG_PARAM,</w:t>
      </w:r>
    </w:p>
    <w:p w14:paraId="21990626" w14:textId="1CF4B84B" w:rsidR="00534972" w:rsidRPr="00FD773D" w:rsidRDefault="00534972" w:rsidP="00534972">
      <w:pPr>
        <w:widowControl/>
        <w:autoSpaceDE/>
        <w:autoSpaceDN/>
        <w:adjustRightInd/>
        <w:snapToGrid/>
        <w:jc w:val="left"/>
      </w:pPr>
      <w:r w:rsidRPr="00FD773D">
        <w:tab/>
      </w:r>
      <w:r w:rsidRPr="00FD773D">
        <w:tab/>
        <w:t xml:space="preserve">  XA_CAP_CONFIG_PARAM_DMACHANNEL</w:t>
      </w:r>
      <w:r w:rsidR="00782E3B" w:rsidRPr="00FD773D">
        <w:t>2</w:t>
      </w:r>
      <w:r w:rsidRPr="00FD773D">
        <w:t>,</w:t>
      </w:r>
    </w:p>
    <w:p w14:paraId="068D930F" w14:textId="77777777" w:rsidR="00534972" w:rsidRPr="00FD773D" w:rsidRDefault="00534972" w:rsidP="00534972">
      <w:pPr>
        <w:widowControl/>
        <w:autoSpaceDE/>
        <w:autoSpaceDN/>
        <w:adjustRightInd/>
        <w:snapToGrid/>
        <w:jc w:val="left"/>
      </w:pPr>
      <w:r w:rsidRPr="00FD773D">
        <w:tab/>
      </w:r>
      <w:r w:rsidRPr="00FD773D">
        <w:tab/>
        <w:t xml:space="preserve">  &amp;dma_channel);</w:t>
      </w:r>
    </w:p>
    <w:p w14:paraId="6CFB9D44" w14:textId="77777777" w:rsidR="00534972" w:rsidRPr="00FD773D" w:rsidRDefault="00534972" w:rsidP="00534972">
      <w:pPr>
        <w:widowControl/>
        <w:autoSpaceDE/>
        <w:autoSpaceDN/>
        <w:adjustRightInd/>
        <w:snapToGrid/>
        <w:jc w:val="left"/>
      </w:pPr>
    </w:p>
    <w:p w14:paraId="0BCD3C75" w14:textId="5B9506A1" w:rsidR="00534972" w:rsidRPr="00FD773D" w:rsidRDefault="00534972">
      <w:pPr>
        <w:widowControl/>
        <w:autoSpaceDE/>
        <w:autoSpaceDN/>
        <w:adjustRightInd/>
        <w:snapToGrid/>
        <w:jc w:val="left"/>
      </w:pPr>
      <w:r w:rsidRPr="00FD773D">
        <w:br w:type="page"/>
      </w:r>
    </w:p>
    <w:p w14:paraId="004F6338" w14:textId="77777777" w:rsidR="00534972" w:rsidRDefault="00534972" w:rsidP="00534972"/>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5165"/>
        <w:gridCol w:w="2953"/>
      </w:tblGrid>
      <w:tr w:rsidR="00534972" w:rsidRPr="00FD773D" w14:paraId="51A6F9B8" w14:textId="77777777" w:rsidTr="00782E3B">
        <w:trPr>
          <w:trHeight w:val="354"/>
          <w:jc w:val="center"/>
        </w:trPr>
        <w:tc>
          <w:tcPr>
            <w:tcW w:w="1453" w:type="dxa"/>
            <w:tcBorders>
              <w:bottom w:val="single" w:sz="4" w:space="0" w:color="auto"/>
              <w:right w:val="double" w:sz="4" w:space="0" w:color="auto"/>
            </w:tcBorders>
          </w:tcPr>
          <w:p w14:paraId="5B3727E0" w14:textId="7728A2D4" w:rsidR="00534972" w:rsidRPr="00FD773D" w:rsidRDefault="00534972" w:rsidP="00782E3B">
            <w:pPr>
              <w:rPr>
                <w:sz w:val="18"/>
                <w:szCs w:val="18"/>
              </w:rPr>
            </w:pPr>
            <w:r w:rsidRPr="00FD773D">
              <w:br w:type="page"/>
            </w:r>
            <w:r w:rsidRPr="00FD773D">
              <w:br w:type="page"/>
            </w:r>
            <w:r w:rsidRPr="00FD773D">
              <w:rPr>
                <w:sz w:val="18"/>
                <w:szCs w:val="18"/>
              </w:rPr>
              <w:t>Subcommand</w:t>
            </w:r>
          </w:p>
        </w:tc>
        <w:tc>
          <w:tcPr>
            <w:tcW w:w="8118" w:type="dxa"/>
            <w:gridSpan w:val="2"/>
            <w:tcBorders>
              <w:left w:val="double" w:sz="4" w:space="0" w:color="auto"/>
              <w:bottom w:val="single" w:sz="4" w:space="0" w:color="auto"/>
            </w:tcBorders>
          </w:tcPr>
          <w:p w14:paraId="6E01AF17" w14:textId="297E1E7A" w:rsidR="00534972" w:rsidRPr="00FD773D" w:rsidRDefault="00793659" w:rsidP="00F84552">
            <w:pPr>
              <w:pStyle w:val="ReqSect"/>
            </w:pPr>
            <w:r w:rsidRPr="00FD773D">
              <w:t>XA_TDM_CAP</w:t>
            </w:r>
            <w:r w:rsidR="00534972" w:rsidRPr="00FD773D">
              <w:t>_CONFIG_PARAM_OUT_SAMPLE_RATE</w:t>
            </w:r>
          </w:p>
        </w:tc>
      </w:tr>
      <w:tr w:rsidR="00534972" w:rsidRPr="00FD773D" w14:paraId="18D1F940" w14:textId="77777777" w:rsidTr="00782E3B">
        <w:trPr>
          <w:trHeight w:val="354"/>
          <w:jc w:val="center"/>
        </w:trPr>
        <w:tc>
          <w:tcPr>
            <w:tcW w:w="1453" w:type="dxa"/>
            <w:tcBorders>
              <w:top w:val="single" w:sz="4" w:space="0" w:color="auto"/>
              <w:right w:val="double" w:sz="4" w:space="0" w:color="auto"/>
            </w:tcBorders>
          </w:tcPr>
          <w:p w14:paraId="0DC6E522" w14:textId="77777777" w:rsidR="00534972" w:rsidRPr="00FD773D" w:rsidRDefault="00534972"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2251024D" w14:textId="7D714139" w:rsidR="00534972" w:rsidRPr="00FD773D" w:rsidRDefault="000C67A2" w:rsidP="00782E3B">
            <w:pPr>
              <w:rPr>
                <w:sz w:val="18"/>
                <w:szCs w:val="18"/>
              </w:rPr>
            </w:pPr>
            <w:r w:rsidRPr="00FD773D">
              <w:rPr>
                <w:sz w:val="18"/>
                <w:szCs w:val="18"/>
              </w:rPr>
              <w:t>Set the PCM sampling frequency</w:t>
            </w:r>
            <w:r w:rsidR="004D287A" w:rsidRPr="00FD773D">
              <w:rPr>
                <w:sz w:val="18"/>
                <w:szCs w:val="18"/>
              </w:rPr>
              <w:t>.</w:t>
            </w:r>
          </w:p>
        </w:tc>
      </w:tr>
      <w:tr w:rsidR="00534972" w:rsidRPr="00FD773D" w14:paraId="02896DB7" w14:textId="77777777" w:rsidTr="00782E3B">
        <w:trPr>
          <w:trHeight w:val="331"/>
          <w:jc w:val="center"/>
        </w:trPr>
        <w:tc>
          <w:tcPr>
            <w:tcW w:w="1453" w:type="dxa"/>
            <w:vMerge w:val="restart"/>
            <w:tcBorders>
              <w:right w:val="double" w:sz="4" w:space="0" w:color="auto"/>
            </w:tcBorders>
          </w:tcPr>
          <w:p w14:paraId="4A53C558" w14:textId="77777777" w:rsidR="00534972" w:rsidRPr="00FD773D" w:rsidRDefault="00534972" w:rsidP="00782E3B">
            <w:pPr>
              <w:rPr>
                <w:sz w:val="18"/>
                <w:szCs w:val="18"/>
              </w:rPr>
            </w:pPr>
            <w:r w:rsidRPr="00FD773D">
              <w:rPr>
                <w:sz w:val="18"/>
                <w:szCs w:val="18"/>
              </w:rPr>
              <w:t>Arguments</w:t>
            </w:r>
          </w:p>
        </w:tc>
        <w:tc>
          <w:tcPr>
            <w:tcW w:w="8118" w:type="dxa"/>
            <w:gridSpan w:val="2"/>
            <w:tcBorders>
              <w:left w:val="double" w:sz="4" w:space="0" w:color="auto"/>
            </w:tcBorders>
          </w:tcPr>
          <w:p w14:paraId="0AC6AA8C" w14:textId="77777777" w:rsidR="00534972" w:rsidRPr="00FD773D" w:rsidRDefault="00534972" w:rsidP="00782E3B">
            <w:pPr>
              <w:ind w:leftChars="50" w:left="100" w:rightChars="44" w:right="88"/>
              <w:rPr>
                <w:sz w:val="18"/>
                <w:szCs w:val="18"/>
              </w:rPr>
            </w:pPr>
            <w:r w:rsidRPr="00FD773D">
              <w:rPr>
                <w:sz w:val="18"/>
                <w:szCs w:val="18"/>
              </w:rPr>
              <w:t>p_xa_module_obj</w:t>
            </w:r>
          </w:p>
        </w:tc>
      </w:tr>
      <w:tr w:rsidR="00534972" w:rsidRPr="00FD773D" w14:paraId="5FF38529" w14:textId="77777777" w:rsidTr="00782E3B">
        <w:trPr>
          <w:trHeight w:val="640"/>
          <w:jc w:val="center"/>
        </w:trPr>
        <w:tc>
          <w:tcPr>
            <w:tcW w:w="1453" w:type="dxa"/>
            <w:vMerge/>
            <w:tcBorders>
              <w:right w:val="double" w:sz="4" w:space="0" w:color="auto"/>
            </w:tcBorders>
          </w:tcPr>
          <w:p w14:paraId="6D42C970" w14:textId="77777777" w:rsidR="00534972" w:rsidRPr="00FD773D" w:rsidRDefault="00534972" w:rsidP="00782E3B">
            <w:pPr>
              <w:rPr>
                <w:sz w:val="18"/>
                <w:szCs w:val="18"/>
              </w:rPr>
            </w:pPr>
          </w:p>
        </w:tc>
        <w:tc>
          <w:tcPr>
            <w:tcW w:w="8118" w:type="dxa"/>
            <w:gridSpan w:val="2"/>
            <w:tcBorders>
              <w:left w:val="double" w:sz="4" w:space="0" w:color="auto"/>
            </w:tcBorders>
          </w:tcPr>
          <w:p w14:paraId="3636C43A" w14:textId="77777777" w:rsidR="00534972" w:rsidRPr="00FD773D" w:rsidRDefault="00534972" w:rsidP="00782E3B">
            <w:pPr>
              <w:ind w:leftChars="50" w:left="100" w:rightChars="44" w:right="88"/>
              <w:rPr>
                <w:sz w:val="18"/>
                <w:szCs w:val="18"/>
              </w:rPr>
            </w:pPr>
            <w:r w:rsidRPr="00FD773D">
              <w:rPr>
                <w:sz w:val="18"/>
                <w:szCs w:val="18"/>
              </w:rPr>
              <w:t>Pointer to API Structure.</w:t>
            </w:r>
          </w:p>
          <w:p w14:paraId="6E12BD42" w14:textId="77777777" w:rsidR="00534972" w:rsidRPr="00FD773D" w:rsidRDefault="00534972" w:rsidP="00782E3B">
            <w:pPr>
              <w:autoSpaceDE/>
              <w:autoSpaceDN/>
              <w:spacing w:line="300" w:lineRule="exact"/>
              <w:ind w:firstLineChars="100" w:firstLine="180"/>
              <w:rPr>
                <w:sz w:val="18"/>
                <w:szCs w:val="18"/>
                <w:lang w:val="x-none" w:eastAsia="x-none"/>
              </w:rPr>
            </w:pPr>
          </w:p>
        </w:tc>
      </w:tr>
      <w:tr w:rsidR="00534972" w:rsidRPr="00FD773D" w14:paraId="203F67CE" w14:textId="77777777" w:rsidTr="00782E3B">
        <w:trPr>
          <w:trHeight w:val="351"/>
          <w:jc w:val="center"/>
        </w:trPr>
        <w:tc>
          <w:tcPr>
            <w:tcW w:w="1453" w:type="dxa"/>
            <w:vMerge/>
            <w:tcBorders>
              <w:right w:val="double" w:sz="4" w:space="0" w:color="auto"/>
            </w:tcBorders>
          </w:tcPr>
          <w:p w14:paraId="1C485D39" w14:textId="77777777" w:rsidR="00534972" w:rsidRPr="00FD773D" w:rsidRDefault="00534972" w:rsidP="00782E3B">
            <w:pPr>
              <w:rPr>
                <w:sz w:val="18"/>
                <w:szCs w:val="18"/>
              </w:rPr>
            </w:pPr>
          </w:p>
        </w:tc>
        <w:tc>
          <w:tcPr>
            <w:tcW w:w="8118" w:type="dxa"/>
            <w:gridSpan w:val="2"/>
            <w:tcBorders>
              <w:left w:val="double" w:sz="4" w:space="0" w:color="auto"/>
            </w:tcBorders>
          </w:tcPr>
          <w:p w14:paraId="1F2D19B1" w14:textId="77777777" w:rsidR="00534972" w:rsidRPr="00FD773D" w:rsidRDefault="00534972" w:rsidP="00782E3B">
            <w:pPr>
              <w:ind w:leftChars="50" w:left="100" w:rightChars="44" w:right="88"/>
              <w:rPr>
                <w:sz w:val="18"/>
                <w:szCs w:val="18"/>
              </w:rPr>
            </w:pPr>
            <w:r w:rsidRPr="00FD773D">
              <w:rPr>
                <w:sz w:val="18"/>
                <w:szCs w:val="18"/>
              </w:rPr>
              <w:t>i_cmd</w:t>
            </w:r>
          </w:p>
        </w:tc>
      </w:tr>
      <w:tr w:rsidR="00534972" w:rsidRPr="00FD773D" w14:paraId="76EEAD8E" w14:textId="77777777" w:rsidTr="00782E3B">
        <w:trPr>
          <w:trHeight w:val="640"/>
          <w:jc w:val="center"/>
        </w:trPr>
        <w:tc>
          <w:tcPr>
            <w:tcW w:w="1453" w:type="dxa"/>
            <w:vMerge/>
            <w:tcBorders>
              <w:right w:val="double" w:sz="4" w:space="0" w:color="auto"/>
            </w:tcBorders>
          </w:tcPr>
          <w:p w14:paraId="3B7E0EC5" w14:textId="77777777" w:rsidR="00534972" w:rsidRPr="00FD773D" w:rsidRDefault="00534972" w:rsidP="00782E3B">
            <w:pPr>
              <w:rPr>
                <w:sz w:val="18"/>
                <w:szCs w:val="18"/>
              </w:rPr>
            </w:pPr>
          </w:p>
        </w:tc>
        <w:tc>
          <w:tcPr>
            <w:tcW w:w="8118" w:type="dxa"/>
            <w:gridSpan w:val="2"/>
            <w:tcBorders>
              <w:left w:val="double" w:sz="4" w:space="0" w:color="auto"/>
            </w:tcBorders>
          </w:tcPr>
          <w:p w14:paraId="6E097999" w14:textId="77777777" w:rsidR="00534972" w:rsidRPr="00FD773D" w:rsidRDefault="00534972" w:rsidP="00782E3B">
            <w:pPr>
              <w:ind w:firstLineChars="100" w:firstLine="180"/>
              <w:rPr>
                <w:sz w:val="18"/>
                <w:szCs w:val="18"/>
              </w:rPr>
            </w:pPr>
            <w:r w:rsidRPr="00FD773D">
              <w:rPr>
                <w:sz w:val="18"/>
                <w:szCs w:val="18"/>
              </w:rPr>
              <w:t>XA_API_CMD_SET_CONFIG_PARAM</w:t>
            </w:r>
          </w:p>
          <w:p w14:paraId="7C8AE135" w14:textId="77777777" w:rsidR="00534972" w:rsidRPr="00FD773D" w:rsidRDefault="00534972" w:rsidP="00782E3B">
            <w:pPr>
              <w:ind w:firstLineChars="100" w:firstLine="180"/>
              <w:rPr>
                <w:sz w:val="18"/>
                <w:szCs w:val="18"/>
              </w:rPr>
            </w:pPr>
          </w:p>
        </w:tc>
      </w:tr>
      <w:tr w:rsidR="00534972" w:rsidRPr="00FD773D" w14:paraId="2E469337" w14:textId="77777777" w:rsidTr="00782E3B">
        <w:trPr>
          <w:trHeight w:val="324"/>
          <w:jc w:val="center"/>
        </w:trPr>
        <w:tc>
          <w:tcPr>
            <w:tcW w:w="1453" w:type="dxa"/>
            <w:vMerge/>
            <w:tcBorders>
              <w:right w:val="double" w:sz="4" w:space="0" w:color="auto"/>
            </w:tcBorders>
          </w:tcPr>
          <w:p w14:paraId="3D8511CE" w14:textId="77777777" w:rsidR="00534972" w:rsidRPr="00FD773D" w:rsidRDefault="00534972" w:rsidP="00782E3B">
            <w:pPr>
              <w:rPr>
                <w:sz w:val="18"/>
                <w:szCs w:val="18"/>
              </w:rPr>
            </w:pPr>
          </w:p>
        </w:tc>
        <w:tc>
          <w:tcPr>
            <w:tcW w:w="8118" w:type="dxa"/>
            <w:gridSpan w:val="2"/>
            <w:tcBorders>
              <w:left w:val="double" w:sz="4" w:space="0" w:color="auto"/>
            </w:tcBorders>
          </w:tcPr>
          <w:p w14:paraId="3508D0FF" w14:textId="77777777" w:rsidR="00534972" w:rsidRPr="00FD773D" w:rsidRDefault="00534972" w:rsidP="00782E3B">
            <w:pPr>
              <w:ind w:leftChars="50" w:left="100" w:rightChars="44" w:right="88"/>
              <w:rPr>
                <w:sz w:val="18"/>
                <w:szCs w:val="18"/>
              </w:rPr>
            </w:pPr>
            <w:r w:rsidRPr="00FD773D">
              <w:rPr>
                <w:sz w:val="18"/>
                <w:szCs w:val="18"/>
              </w:rPr>
              <w:t>i_idx</w:t>
            </w:r>
          </w:p>
        </w:tc>
      </w:tr>
      <w:tr w:rsidR="00534972" w:rsidRPr="00FD773D" w14:paraId="1FB83A18" w14:textId="77777777" w:rsidTr="00782E3B">
        <w:trPr>
          <w:trHeight w:val="640"/>
          <w:jc w:val="center"/>
        </w:trPr>
        <w:tc>
          <w:tcPr>
            <w:tcW w:w="1453" w:type="dxa"/>
            <w:vMerge/>
            <w:tcBorders>
              <w:right w:val="double" w:sz="4" w:space="0" w:color="auto"/>
            </w:tcBorders>
          </w:tcPr>
          <w:p w14:paraId="648A70E2" w14:textId="77777777" w:rsidR="00534972" w:rsidRPr="00FD773D" w:rsidRDefault="00534972" w:rsidP="00782E3B">
            <w:pPr>
              <w:rPr>
                <w:sz w:val="18"/>
                <w:szCs w:val="18"/>
              </w:rPr>
            </w:pPr>
          </w:p>
        </w:tc>
        <w:tc>
          <w:tcPr>
            <w:tcW w:w="8118" w:type="dxa"/>
            <w:gridSpan w:val="2"/>
            <w:tcBorders>
              <w:left w:val="double" w:sz="4" w:space="0" w:color="auto"/>
            </w:tcBorders>
          </w:tcPr>
          <w:p w14:paraId="2E196804" w14:textId="21E574C2" w:rsidR="00534972" w:rsidRPr="00FD773D" w:rsidRDefault="00793659" w:rsidP="00782E3B">
            <w:pPr>
              <w:ind w:firstLineChars="100" w:firstLine="180"/>
              <w:rPr>
                <w:sz w:val="18"/>
                <w:szCs w:val="18"/>
              </w:rPr>
            </w:pPr>
            <w:r w:rsidRPr="00FD773D">
              <w:rPr>
                <w:sz w:val="18"/>
                <w:szCs w:val="18"/>
              </w:rPr>
              <w:t>XA_TDM_CAP</w:t>
            </w:r>
            <w:r w:rsidR="00534972" w:rsidRPr="00FD773D">
              <w:rPr>
                <w:sz w:val="18"/>
                <w:szCs w:val="18"/>
              </w:rPr>
              <w:t>_CONFIG_PARAM_OUT_SAMPLE_RATE</w:t>
            </w:r>
          </w:p>
        </w:tc>
      </w:tr>
      <w:tr w:rsidR="00534972" w:rsidRPr="00FD773D" w14:paraId="1124F8E6" w14:textId="77777777" w:rsidTr="00782E3B">
        <w:trPr>
          <w:trHeight w:val="338"/>
          <w:jc w:val="center"/>
        </w:trPr>
        <w:tc>
          <w:tcPr>
            <w:tcW w:w="1453" w:type="dxa"/>
            <w:vMerge/>
            <w:tcBorders>
              <w:right w:val="double" w:sz="4" w:space="0" w:color="auto"/>
            </w:tcBorders>
          </w:tcPr>
          <w:p w14:paraId="79997FFC" w14:textId="77777777" w:rsidR="00534972" w:rsidRPr="00FD773D" w:rsidRDefault="00534972" w:rsidP="00782E3B">
            <w:pPr>
              <w:rPr>
                <w:sz w:val="18"/>
                <w:szCs w:val="18"/>
              </w:rPr>
            </w:pPr>
          </w:p>
        </w:tc>
        <w:tc>
          <w:tcPr>
            <w:tcW w:w="8118" w:type="dxa"/>
            <w:gridSpan w:val="2"/>
            <w:tcBorders>
              <w:left w:val="double" w:sz="4" w:space="0" w:color="auto"/>
            </w:tcBorders>
          </w:tcPr>
          <w:p w14:paraId="10CFDB83" w14:textId="77777777" w:rsidR="00534972" w:rsidRPr="00FD773D" w:rsidRDefault="00534972" w:rsidP="00782E3B">
            <w:pPr>
              <w:rPr>
                <w:sz w:val="18"/>
                <w:szCs w:val="18"/>
              </w:rPr>
            </w:pPr>
            <w:r w:rsidRPr="00FD773D">
              <w:rPr>
                <w:sz w:val="18"/>
                <w:szCs w:val="18"/>
              </w:rPr>
              <w:t>pv_value</w:t>
            </w:r>
          </w:p>
        </w:tc>
      </w:tr>
      <w:tr w:rsidR="00534972" w:rsidRPr="00FD773D" w14:paraId="58F5104D" w14:textId="77777777" w:rsidTr="00782E3B">
        <w:trPr>
          <w:trHeight w:val="640"/>
          <w:jc w:val="center"/>
        </w:trPr>
        <w:tc>
          <w:tcPr>
            <w:tcW w:w="1453" w:type="dxa"/>
            <w:vMerge/>
            <w:tcBorders>
              <w:right w:val="double" w:sz="4" w:space="0" w:color="auto"/>
            </w:tcBorders>
          </w:tcPr>
          <w:p w14:paraId="526D4DE5" w14:textId="77777777" w:rsidR="00534972" w:rsidRPr="00FD773D" w:rsidRDefault="00534972" w:rsidP="00782E3B">
            <w:pPr>
              <w:rPr>
                <w:sz w:val="18"/>
                <w:szCs w:val="18"/>
              </w:rPr>
            </w:pPr>
          </w:p>
        </w:tc>
        <w:tc>
          <w:tcPr>
            <w:tcW w:w="8118" w:type="dxa"/>
            <w:gridSpan w:val="2"/>
            <w:tcBorders>
              <w:left w:val="double" w:sz="4" w:space="0" w:color="auto"/>
              <w:bottom w:val="single" w:sz="4" w:space="0" w:color="auto"/>
            </w:tcBorders>
          </w:tcPr>
          <w:p w14:paraId="6012AF55" w14:textId="613BA194" w:rsidR="00137CF7" w:rsidRPr="00FD773D" w:rsidRDefault="00534972" w:rsidP="00782E3B">
            <w:pPr>
              <w:pStyle w:val="ReqText"/>
              <w:ind w:left="149"/>
              <w:rPr>
                <w:sz w:val="18"/>
                <w:szCs w:val="18"/>
              </w:rPr>
            </w:pPr>
            <w:r w:rsidRPr="00FD773D">
              <w:rPr>
                <w:sz w:val="18"/>
                <w:szCs w:val="18"/>
              </w:rPr>
              <w:t>Pointer to the output</w:t>
            </w:r>
            <w:r w:rsidR="00137CF7" w:rsidRPr="00FD773D">
              <w:rPr>
                <w:sz w:val="18"/>
                <w:szCs w:val="18"/>
              </w:rPr>
              <w:t xml:space="preserve"> sampling frequency variable.</w:t>
            </w:r>
          </w:p>
          <w:p w14:paraId="465228D3" w14:textId="483F2CF4" w:rsidR="00534972" w:rsidRPr="00FD773D" w:rsidRDefault="00DF6E39" w:rsidP="00782E3B">
            <w:pPr>
              <w:pStyle w:val="ReqText"/>
              <w:ind w:left="149"/>
              <w:rPr>
                <w:sz w:val="18"/>
                <w:szCs w:val="18"/>
              </w:rPr>
            </w:pPr>
            <w:r w:rsidRPr="00FD773D">
              <w:rPr>
                <w:sz w:val="18"/>
                <w:szCs w:val="18"/>
              </w:rPr>
              <w:t>V</w:t>
            </w:r>
            <w:r w:rsidR="00534972" w:rsidRPr="00FD773D">
              <w:rPr>
                <w:sz w:val="18"/>
                <w:szCs w:val="18"/>
              </w:rPr>
              <w:t xml:space="preserve">alid value: </w:t>
            </w:r>
            <w:r w:rsidR="00137CF7" w:rsidRPr="00FD773D">
              <w:rPr>
                <w:sz w:val="18"/>
                <w:szCs w:val="18"/>
              </w:rPr>
              <w:t>(</w:t>
            </w:r>
            <w:r w:rsidR="00534972" w:rsidRPr="00FD773D">
              <w:rPr>
                <w:sz w:val="18"/>
                <w:szCs w:val="18"/>
              </w:rPr>
              <w:t>32,000 / 44,100 / 48,000 Hz)</w:t>
            </w:r>
          </w:p>
        </w:tc>
      </w:tr>
      <w:tr w:rsidR="00534972" w:rsidRPr="00FD773D" w14:paraId="68DDEA6C" w14:textId="77777777" w:rsidTr="00C02DA0">
        <w:trPr>
          <w:trHeight w:val="395"/>
          <w:jc w:val="center"/>
        </w:trPr>
        <w:tc>
          <w:tcPr>
            <w:tcW w:w="1453" w:type="dxa"/>
            <w:vMerge w:val="restart"/>
            <w:tcBorders>
              <w:right w:val="double" w:sz="4" w:space="0" w:color="auto"/>
            </w:tcBorders>
          </w:tcPr>
          <w:p w14:paraId="4C7F3828" w14:textId="47DD4B23" w:rsidR="00534972" w:rsidRPr="00FD773D" w:rsidRDefault="00534972" w:rsidP="00782E3B">
            <w:pPr>
              <w:rPr>
                <w:sz w:val="18"/>
                <w:szCs w:val="18"/>
              </w:rPr>
            </w:pPr>
            <w:r w:rsidRPr="00FD773D">
              <w:rPr>
                <w:sz w:val="18"/>
                <w:szCs w:val="18"/>
              </w:rPr>
              <w:t>Return value</w:t>
            </w:r>
          </w:p>
        </w:tc>
        <w:tc>
          <w:tcPr>
            <w:tcW w:w="5165" w:type="dxa"/>
            <w:tcBorders>
              <w:left w:val="double" w:sz="4" w:space="0" w:color="auto"/>
              <w:right w:val="single" w:sz="4" w:space="0" w:color="auto"/>
            </w:tcBorders>
          </w:tcPr>
          <w:p w14:paraId="479A3CBC" w14:textId="77777777" w:rsidR="00534972" w:rsidRPr="00FD773D" w:rsidRDefault="00534972" w:rsidP="00782E3B">
            <w:pPr>
              <w:rPr>
                <w:sz w:val="18"/>
                <w:szCs w:val="18"/>
              </w:rPr>
            </w:pPr>
            <w:r w:rsidRPr="00FD773D">
              <w:rPr>
                <w:sz w:val="18"/>
                <w:szCs w:val="18"/>
              </w:rPr>
              <w:t>XA_NO_ERROR</w:t>
            </w:r>
          </w:p>
        </w:tc>
        <w:tc>
          <w:tcPr>
            <w:tcW w:w="2953" w:type="dxa"/>
            <w:tcBorders>
              <w:left w:val="single" w:sz="4" w:space="0" w:color="auto"/>
            </w:tcBorders>
          </w:tcPr>
          <w:p w14:paraId="0318C8D9" w14:textId="77777777" w:rsidR="00534972" w:rsidRPr="00FD773D" w:rsidRDefault="00534972" w:rsidP="00782E3B">
            <w:pPr>
              <w:rPr>
                <w:sz w:val="18"/>
                <w:szCs w:val="18"/>
              </w:rPr>
            </w:pPr>
            <w:r w:rsidRPr="00FD773D">
              <w:rPr>
                <w:sz w:val="18"/>
                <w:szCs w:val="18"/>
              </w:rPr>
              <w:t>Normally ends.</w:t>
            </w:r>
          </w:p>
        </w:tc>
      </w:tr>
      <w:tr w:rsidR="00534972" w:rsidRPr="00FD773D" w14:paraId="595AC771" w14:textId="77777777" w:rsidTr="00C02DA0">
        <w:trPr>
          <w:trHeight w:val="350"/>
          <w:jc w:val="center"/>
        </w:trPr>
        <w:tc>
          <w:tcPr>
            <w:tcW w:w="1453" w:type="dxa"/>
            <w:vMerge/>
            <w:tcBorders>
              <w:right w:val="double" w:sz="4" w:space="0" w:color="auto"/>
            </w:tcBorders>
          </w:tcPr>
          <w:p w14:paraId="247716EB" w14:textId="77777777" w:rsidR="00534972" w:rsidRPr="00FD773D" w:rsidRDefault="00534972" w:rsidP="00782E3B">
            <w:pPr>
              <w:rPr>
                <w:sz w:val="18"/>
                <w:szCs w:val="18"/>
              </w:rPr>
            </w:pPr>
          </w:p>
        </w:tc>
        <w:tc>
          <w:tcPr>
            <w:tcW w:w="5165" w:type="dxa"/>
            <w:tcBorders>
              <w:left w:val="double" w:sz="4" w:space="0" w:color="auto"/>
              <w:right w:val="single" w:sz="4" w:space="0" w:color="auto"/>
            </w:tcBorders>
          </w:tcPr>
          <w:p w14:paraId="07B6EC26" w14:textId="77777777" w:rsidR="00534972" w:rsidRPr="00FD773D" w:rsidRDefault="00534972" w:rsidP="00782E3B">
            <w:pPr>
              <w:rPr>
                <w:sz w:val="18"/>
                <w:szCs w:val="18"/>
              </w:rPr>
            </w:pPr>
            <w:r w:rsidRPr="00FD773D">
              <w:rPr>
                <w:sz w:val="18"/>
                <w:szCs w:val="18"/>
              </w:rPr>
              <w:t>XA_API_FATAL_MEM_ALLOC</w:t>
            </w:r>
          </w:p>
        </w:tc>
        <w:tc>
          <w:tcPr>
            <w:tcW w:w="2953" w:type="dxa"/>
            <w:tcBorders>
              <w:left w:val="single" w:sz="4" w:space="0" w:color="auto"/>
            </w:tcBorders>
          </w:tcPr>
          <w:p w14:paraId="0F8E18D1" w14:textId="77777777" w:rsidR="00534972" w:rsidRPr="00FD773D" w:rsidRDefault="00534972"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534972" w:rsidRPr="00FD773D" w14:paraId="162E1C3C" w14:textId="77777777" w:rsidTr="00C02DA0">
        <w:trPr>
          <w:trHeight w:val="350"/>
          <w:jc w:val="center"/>
        </w:trPr>
        <w:tc>
          <w:tcPr>
            <w:tcW w:w="1453" w:type="dxa"/>
            <w:vMerge/>
            <w:tcBorders>
              <w:right w:val="double" w:sz="4" w:space="0" w:color="auto"/>
            </w:tcBorders>
          </w:tcPr>
          <w:p w14:paraId="0AA218C4" w14:textId="77777777" w:rsidR="00534972" w:rsidRPr="00FD773D" w:rsidRDefault="00534972" w:rsidP="00782E3B">
            <w:pPr>
              <w:rPr>
                <w:sz w:val="18"/>
                <w:szCs w:val="18"/>
              </w:rPr>
            </w:pPr>
          </w:p>
        </w:tc>
        <w:tc>
          <w:tcPr>
            <w:tcW w:w="5165" w:type="dxa"/>
            <w:tcBorders>
              <w:left w:val="double" w:sz="4" w:space="0" w:color="auto"/>
              <w:right w:val="single" w:sz="4" w:space="0" w:color="auto"/>
            </w:tcBorders>
          </w:tcPr>
          <w:p w14:paraId="079CBB19" w14:textId="77777777" w:rsidR="00534972" w:rsidRPr="00FD773D" w:rsidRDefault="00534972" w:rsidP="00782E3B">
            <w:pPr>
              <w:rPr>
                <w:sz w:val="18"/>
                <w:szCs w:val="18"/>
              </w:rPr>
            </w:pPr>
            <w:r w:rsidRPr="00FD773D">
              <w:rPr>
                <w:sz w:val="18"/>
                <w:szCs w:val="18"/>
              </w:rPr>
              <w:t>XA_API_FATAL_MEM_ALIGN</w:t>
            </w:r>
          </w:p>
        </w:tc>
        <w:tc>
          <w:tcPr>
            <w:tcW w:w="2953" w:type="dxa"/>
            <w:tcBorders>
              <w:left w:val="single" w:sz="4" w:space="0" w:color="auto"/>
            </w:tcBorders>
          </w:tcPr>
          <w:p w14:paraId="22C261C9" w14:textId="77777777" w:rsidR="00534972" w:rsidRPr="00FD773D" w:rsidRDefault="00534972" w:rsidP="00782E3B">
            <w:pPr>
              <w:rPr>
                <w:sz w:val="18"/>
                <w:szCs w:val="18"/>
                <w:lang w:eastAsia="x-none"/>
              </w:rPr>
            </w:pPr>
            <w:r w:rsidRPr="00FD773D">
              <w:rPr>
                <w:sz w:val="18"/>
                <w:szCs w:val="18"/>
                <w:lang w:eastAsia="x-none"/>
              </w:rPr>
              <w:t>p_xa_module_obj is not aligned to 4 bytes.</w:t>
            </w:r>
          </w:p>
        </w:tc>
      </w:tr>
      <w:tr w:rsidR="00534972" w:rsidRPr="00FD773D" w14:paraId="425A2A1B" w14:textId="77777777" w:rsidTr="00C02DA0">
        <w:trPr>
          <w:trHeight w:val="350"/>
          <w:jc w:val="center"/>
        </w:trPr>
        <w:tc>
          <w:tcPr>
            <w:tcW w:w="1453" w:type="dxa"/>
            <w:vMerge/>
            <w:tcBorders>
              <w:right w:val="double" w:sz="4" w:space="0" w:color="auto"/>
            </w:tcBorders>
          </w:tcPr>
          <w:p w14:paraId="01FDF6D4" w14:textId="77777777" w:rsidR="00534972" w:rsidRPr="00FD773D" w:rsidRDefault="00534972" w:rsidP="00782E3B">
            <w:pPr>
              <w:rPr>
                <w:sz w:val="18"/>
                <w:szCs w:val="18"/>
              </w:rPr>
            </w:pPr>
          </w:p>
        </w:tc>
        <w:tc>
          <w:tcPr>
            <w:tcW w:w="5165" w:type="dxa"/>
            <w:tcBorders>
              <w:left w:val="double" w:sz="4" w:space="0" w:color="auto"/>
              <w:right w:val="single" w:sz="4" w:space="0" w:color="auto"/>
            </w:tcBorders>
          </w:tcPr>
          <w:p w14:paraId="06F2CC01" w14:textId="3C652771" w:rsidR="00534972" w:rsidRPr="00FD773D" w:rsidRDefault="00534972" w:rsidP="00782E3B">
            <w:pPr>
              <w:rPr>
                <w:sz w:val="18"/>
                <w:szCs w:val="18"/>
              </w:rPr>
            </w:pPr>
            <w:r w:rsidRPr="00FD773D">
              <w:rPr>
                <w:sz w:val="18"/>
                <w:szCs w:val="18"/>
              </w:rPr>
              <w:t>XA_</w:t>
            </w:r>
            <w:r w:rsidR="00793659" w:rsidRPr="00FD773D">
              <w:rPr>
                <w:sz w:val="18"/>
                <w:szCs w:val="18"/>
              </w:rPr>
              <w:t>TDM_CAP</w:t>
            </w:r>
            <w:r w:rsidRPr="00FD773D">
              <w:rPr>
                <w:sz w:val="18"/>
                <w:szCs w:val="18"/>
              </w:rPr>
              <w:t>_CONFIG_FATAL_STATE</w:t>
            </w:r>
          </w:p>
        </w:tc>
        <w:tc>
          <w:tcPr>
            <w:tcW w:w="2953" w:type="dxa"/>
            <w:tcBorders>
              <w:left w:val="single" w:sz="4" w:space="0" w:color="auto"/>
            </w:tcBorders>
          </w:tcPr>
          <w:p w14:paraId="2B89038E" w14:textId="6840D362" w:rsidR="00534972" w:rsidRPr="00FD773D" w:rsidRDefault="00534972" w:rsidP="00782E3B">
            <w:pPr>
              <w:rPr>
                <w:sz w:val="18"/>
                <w:szCs w:val="18"/>
                <w:lang w:eastAsia="x-none"/>
              </w:rPr>
            </w:pPr>
            <w:r w:rsidRPr="00FD773D">
              <w:rPr>
                <w:sz w:val="18"/>
                <w:szCs w:val="18"/>
                <w:lang w:eastAsia="x-none"/>
              </w:rPr>
              <w:t>Incorrect sequence call (i.e. call before pre-configuration step</w:t>
            </w:r>
            <w:r w:rsidR="00C02DA0" w:rsidRPr="00FD773D">
              <w:rPr>
                <w:sz w:val="18"/>
                <w:szCs w:val="18"/>
                <w:lang w:eastAsia="x-none"/>
              </w:rPr>
              <w:t xml:space="preserve"> or call after post-configuration step</w:t>
            </w:r>
            <w:r w:rsidRPr="00FD773D">
              <w:rPr>
                <w:sz w:val="18"/>
                <w:szCs w:val="18"/>
                <w:lang w:eastAsia="x-none"/>
              </w:rPr>
              <w:t>)</w:t>
            </w:r>
          </w:p>
        </w:tc>
      </w:tr>
      <w:tr w:rsidR="00534972" w:rsidRPr="00FD773D" w14:paraId="5B41C571" w14:textId="77777777" w:rsidTr="00C02DA0">
        <w:trPr>
          <w:trHeight w:val="350"/>
          <w:jc w:val="center"/>
        </w:trPr>
        <w:tc>
          <w:tcPr>
            <w:tcW w:w="1453" w:type="dxa"/>
            <w:vMerge/>
            <w:tcBorders>
              <w:right w:val="double" w:sz="4" w:space="0" w:color="auto"/>
            </w:tcBorders>
          </w:tcPr>
          <w:p w14:paraId="180E1C00" w14:textId="77777777" w:rsidR="00534972" w:rsidRPr="00FD773D" w:rsidRDefault="00534972" w:rsidP="00782E3B">
            <w:pPr>
              <w:rPr>
                <w:sz w:val="18"/>
                <w:szCs w:val="18"/>
              </w:rPr>
            </w:pPr>
          </w:p>
        </w:tc>
        <w:tc>
          <w:tcPr>
            <w:tcW w:w="5165" w:type="dxa"/>
            <w:tcBorders>
              <w:left w:val="double" w:sz="4" w:space="0" w:color="auto"/>
              <w:right w:val="single" w:sz="4" w:space="0" w:color="auto"/>
            </w:tcBorders>
          </w:tcPr>
          <w:p w14:paraId="7054E10C" w14:textId="1376FD09" w:rsidR="00534972" w:rsidRPr="00FD773D" w:rsidRDefault="00534972" w:rsidP="00782E3B">
            <w:pPr>
              <w:rPr>
                <w:sz w:val="18"/>
                <w:szCs w:val="18"/>
              </w:rPr>
            </w:pPr>
            <w:r w:rsidRPr="00FD773D">
              <w:rPr>
                <w:sz w:val="18"/>
                <w:szCs w:val="18"/>
              </w:rPr>
              <w:t>XA_</w:t>
            </w:r>
            <w:r w:rsidR="00793659" w:rsidRPr="00FD773D">
              <w:rPr>
                <w:sz w:val="18"/>
                <w:szCs w:val="18"/>
              </w:rPr>
              <w:t>TDM_CAP</w:t>
            </w:r>
            <w:r w:rsidRPr="00FD773D">
              <w:rPr>
                <w:sz w:val="18"/>
                <w:szCs w:val="18"/>
              </w:rPr>
              <w:t>_CONFIG_FATAL_SAMPLE_RATE</w:t>
            </w:r>
          </w:p>
        </w:tc>
        <w:tc>
          <w:tcPr>
            <w:tcW w:w="2953" w:type="dxa"/>
            <w:tcBorders>
              <w:left w:val="single" w:sz="4" w:space="0" w:color="auto"/>
            </w:tcBorders>
          </w:tcPr>
          <w:p w14:paraId="034A7A48" w14:textId="139F0820" w:rsidR="00534972" w:rsidRPr="00FD773D" w:rsidRDefault="00534972" w:rsidP="00D13749">
            <w:pPr>
              <w:rPr>
                <w:sz w:val="18"/>
                <w:szCs w:val="18"/>
                <w:lang w:eastAsia="x-none"/>
              </w:rPr>
            </w:pPr>
            <w:r w:rsidRPr="00FD773D">
              <w:rPr>
                <w:sz w:val="18"/>
                <w:szCs w:val="18"/>
                <w:lang w:eastAsia="x-none"/>
              </w:rPr>
              <w:t xml:space="preserve">TDM PCM output sample rate is </w:t>
            </w:r>
            <w:r w:rsidR="00D13749" w:rsidRPr="00FD773D">
              <w:rPr>
                <w:sz w:val="18"/>
                <w:szCs w:val="18"/>
                <w:lang w:eastAsia="x-none"/>
              </w:rPr>
              <w:t>out of range.</w:t>
            </w:r>
          </w:p>
        </w:tc>
      </w:tr>
      <w:tr w:rsidR="00534972" w:rsidRPr="00FD773D" w14:paraId="061AB67D" w14:textId="77777777" w:rsidTr="00782E3B">
        <w:trPr>
          <w:jc w:val="center"/>
        </w:trPr>
        <w:tc>
          <w:tcPr>
            <w:tcW w:w="1453" w:type="dxa"/>
            <w:tcBorders>
              <w:right w:val="double" w:sz="4" w:space="0" w:color="auto"/>
            </w:tcBorders>
          </w:tcPr>
          <w:p w14:paraId="05405D1E" w14:textId="77777777" w:rsidR="00534972" w:rsidRPr="00FD773D" w:rsidRDefault="00534972" w:rsidP="00782E3B">
            <w:pPr>
              <w:rPr>
                <w:sz w:val="18"/>
                <w:szCs w:val="18"/>
              </w:rPr>
            </w:pPr>
            <w:r w:rsidRPr="00FD773D">
              <w:rPr>
                <w:sz w:val="18"/>
                <w:szCs w:val="18"/>
              </w:rPr>
              <w:t>Restrictions</w:t>
            </w:r>
          </w:p>
        </w:tc>
        <w:tc>
          <w:tcPr>
            <w:tcW w:w="8118" w:type="dxa"/>
            <w:gridSpan w:val="2"/>
            <w:tcBorders>
              <w:left w:val="double" w:sz="4" w:space="0" w:color="auto"/>
            </w:tcBorders>
          </w:tcPr>
          <w:p w14:paraId="114102F2" w14:textId="77777777" w:rsidR="00534972" w:rsidRPr="00FD773D" w:rsidRDefault="00534972" w:rsidP="00782E3B">
            <w:pPr>
              <w:rPr>
                <w:sz w:val="18"/>
                <w:szCs w:val="18"/>
              </w:rPr>
            </w:pPr>
            <w:r w:rsidRPr="00FD773D">
              <w:rPr>
                <w:sz w:val="18"/>
                <w:szCs w:val="18"/>
              </w:rPr>
              <w:t>-</w:t>
            </w:r>
          </w:p>
        </w:tc>
      </w:tr>
    </w:tbl>
    <w:p w14:paraId="7F207BDC" w14:textId="188535A1" w:rsidR="0053212F" w:rsidRDefault="0053212F" w:rsidP="0053212F">
      <w:pPr>
        <w:pStyle w:val="ReqID"/>
      </w:pPr>
      <w:r>
        <w:t>FD_PLG_TDM_038</w:t>
      </w:r>
    </w:p>
    <w:p w14:paraId="6E10C8F4" w14:textId="2AAF3147" w:rsidR="00534972" w:rsidRPr="00FD773D" w:rsidRDefault="00530BA4" w:rsidP="00534972">
      <w:pPr>
        <w:pStyle w:val="RefIDs"/>
      </w:pPr>
      <w:r>
        <w:t>[Covers: RD_014</w:t>
      </w:r>
      <w:r w:rsidRPr="00FD773D">
        <w:t>]</w:t>
      </w:r>
    </w:p>
    <w:p w14:paraId="14FA2058" w14:textId="77777777" w:rsidR="00534972" w:rsidRPr="00FD773D" w:rsidRDefault="00534972" w:rsidP="00534972">
      <w:r w:rsidRPr="00FD773D">
        <w:t>Example:</w:t>
      </w:r>
    </w:p>
    <w:p w14:paraId="5AB7926E" w14:textId="77777777" w:rsidR="00534972" w:rsidRPr="00FD773D" w:rsidRDefault="00534972" w:rsidP="00534972">
      <w:r w:rsidRPr="00FD773D">
        <w:t>WORD32 sample_rate;</w:t>
      </w:r>
    </w:p>
    <w:p w14:paraId="4F796438" w14:textId="77777777" w:rsidR="00534972" w:rsidRPr="00FD773D" w:rsidRDefault="00534972" w:rsidP="00534972">
      <w:pPr>
        <w:widowControl/>
        <w:autoSpaceDE/>
        <w:autoSpaceDN/>
        <w:adjustRightInd/>
        <w:snapToGrid/>
        <w:jc w:val="left"/>
      </w:pPr>
      <w:r w:rsidRPr="00FD773D">
        <w:t>res = (*api_func)(api_obj,</w:t>
      </w:r>
    </w:p>
    <w:p w14:paraId="7F06A583" w14:textId="77777777" w:rsidR="00534972" w:rsidRPr="00FD773D" w:rsidRDefault="00534972" w:rsidP="00534972">
      <w:pPr>
        <w:widowControl/>
        <w:autoSpaceDE/>
        <w:autoSpaceDN/>
        <w:adjustRightInd/>
        <w:snapToGrid/>
        <w:jc w:val="left"/>
      </w:pPr>
      <w:r w:rsidRPr="00FD773D">
        <w:tab/>
      </w:r>
      <w:r w:rsidRPr="00FD773D">
        <w:tab/>
        <w:t xml:space="preserve">  XA_API_CMD_SET_CONFIG_PARAM,</w:t>
      </w:r>
    </w:p>
    <w:p w14:paraId="3D088561" w14:textId="6CCDC930" w:rsidR="00534972" w:rsidRPr="00FD773D" w:rsidRDefault="00534972" w:rsidP="00534972">
      <w:pPr>
        <w:widowControl/>
        <w:autoSpaceDE/>
        <w:autoSpaceDN/>
        <w:adjustRightInd/>
        <w:snapToGrid/>
        <w:jc w:val="left"/>
      </w:pPr>
      <w:r w:rsidRPr="00FD773D">
        <w:tab/>
      </w:r>
      <w:r w:rsidRPr="00FD773D">
        <w:tab/>
        <w:t xml:space="preserve">  </w:t>
      </w:r>
      <w:r w:rsidR="00793659" w:rsidRPr="00FD773D">
        <w:t>XA_TDM_CAP</w:t>
      </w:r>
      <w:r w:rsidRPr="00FD773D">
        <w:t>_CONFIG_PARAM_OUT_SAMPLE_RATE,</w:t>
      </w:r>
    </w:p>
    <w:p w14:paraId="0AF1BE92" w14:textId="77777777" w:rsidR="00534972" w:rsidRPr="00FD773D" w:rsidRDefault="00534972" w:rsidP="00534972">
      <w:pPr>
        <w:widowControl/>
        <w:autoSpaceDE/>
        <w:autoSpaceDN/>
        <w:adjustRightInd/>
        <w:snapToGrid/>
        <w:jc w:val="left"/>
      </w:pPr>
      <w:r w:rsidRPr="00FD773D">
        <w:tab/>
      </w:r>
      <w:r w:rsidRPr="00FD773D">
        <w:tab/>
        <w:t xml:space="preserve">  &amp;sample_rate);</w:t>
      </w:r>
    </w:p>
    <w:p w14:paraId="0504E49A" w14:textId="77777777" w:rsidR="002B29DC" w:rsidRPr="00FD773D" w:rsidRDefault="002B29DC" w:rsidP="00E96864"/>
    <w:p w14:paraId="165D4C46" w14:textId="5F0DADEA" w:rsidR="00534972" w:rsidRPr="00FD773D" w:rsidRDefault="00534972">
      <w:pPr>
        <w:widowControl/>
        <w:autoSpaceDE/>
        <w:autoSpaceDN/>
        <w:adjustRightInd/>
        <w:snapToGrid/>
        <w:jc w:val="left"/>
      </w:pPr>
      <w:r w:rsidRPr="00FD773D">
        <w:br w:type="page"/>
      </w:r>
    </w:p>
    <w:p w14:paraId="08A62D86" w14:textId="77777777" w:rsidR="00793659" w:rsidRDefault="00793659">
      <w:pPr>
        <w:widowControl/>
        <w:autoSpaceDE/>
        <w:autoSpaceDN/>
        <w:adjustRightInd/>
        <w:snapToGrid/>
        <w:jc w:val="left"/>
      </w:pPr>
    </w:p>
    <w:tbl>
      <w:tblPr>
        <w:tblW w:w="9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01"/>
        <w:gridCol w:w="3386"/>
      </w:tblGrid>
      <w:tr w:rsidR="00793659" w:rsidRPr="00FD773D" w14:paraId="07CE5654" w14:textId="77777777" w:rsidTr="00793659">
        <w:trPr>
          <w:trHeight w:val="354"/>
          <w:jc w:val="center"/>
        </w:trPr>
        <w:tc>
          <w:tcPr>
            <w:tcW w:w="1453" w:type="dxa"/>
            <w:tcBorders>
              <w:bottom w:val="single" w:sz="4" w:space="0" w:color="auto"/>
              <w:right w:val="double" w:sz="4" w:space="0" w:color="auto"/>
            </w:tcBorders>
          </w:tcPr>
          <w:p w14:paraId="6A2D1996" w14:textId="77777777" w:rsidR="00793659" w:rsidRPr="00FD773D" w:rsidRDefault="00793659" w:rsidP="00782E3B">
            <w:pPr>
              <w:rPr>
                <w:sz w:val="18"/>
                <w:szCs w:val="18"/>
              </w:rPr>
            </w:pPr>
            <w:r w:rsidRPr="00FD773D">
              <w:rPr>
                <w:rFonts w:eastAsia="MS PGothic"/>
              </w:rPr>
              <w:br w:type="page"/>
            </w:r>
            <w:r w:rsidRPr="00FD773D">
              <w:rPr>
                <w:rFonts w:eastAsia="MS PGothic"/>
              </w:rPr>
              <w:br w:type="page"/>
            </w:r>
            <w:r w:rsidRPr="00FD773D">
              <w:rPr>
                <w:sz w:val="18"/>
                <w:szCs w:val="18"/>
              </w:rPr>
              <w:t>Subcommand</w:t>
            </w:r>
          </w:p>
        </w:tc>
        <w:tc>
          <w:tcPr>
            <w:tcW w:w="7987" w:type="dxa"/>
            <w:gridSpan w:val="2"/>
            <w:tcBorders>
              <w:left w:val="double" w:sz="4" w:space="0" w:color="auto"/>
              <w:bottom w:val="single" w:sz="4" w:space="0" w:color="auto"/>
            </w:tcBorders>
          </w:tcPr>
          <w:p w14:paraId="5F3B7A43" w14:textId="13946507" w:rsidR="00793659" w:rsidRPr="00FD773D" w:rsidRDefault="00793659" w:rsidP="00F84552">
            <w:pPr>
              <w:pStyle w:val="ReqSect"/>
            </w:pPr>
            <w:r w:rsidRPr="00FD773D">
              <w:t>XA_TDM_CAP_CONFIG_PARAM_VOLUME_RATE</w:t>
            </w:r>
          </w:p>
        </w:tc>
      </w:tr>
      <w:tr w:rsidR="00793659" w:rsidRPr="00FD773D" w14:paraId="6E54A17C" w14:textId="77777777" w:rsidTr="00793659">
        <w:trPr>
          <w:trHeight w:val="354"/>
          <w:jc w:val="center"/>
        </w:trPr>
        <w:tc>
          <w:tcPr>
            <w:tcW w:w="1453" w:type="dxa"/>
            <w:tcBorders>
              <w:top w:val="single" w:sz="4" w:space="0" w:color="auto"/>
              <w:right w:val="double" w:sz="4" w:space="0" w:color="auto"/>
            </w:tcBorders>
          </w:tcPr>
          <w:p w14:paraId="11D27CE8" w14:textId="77777777" w:rsidR="00793659" w:rsidRPr="00FD773D" w:rsidRDefault="00793659" w:rsidP="00782E3B">
            <w:pPr>
              <w:rPr>
                <w:sz w:val="18"/>
                <w:szCs w:val="18"/>
              </w:rPr>
            </w:pPr>
            <w:r w:rsidRPr="00FD773D">
              <w:rPr>
                <w:sz w:val="18"/>
                <w:szCs w:val="18"/>
              </w:rPr>
              <w:t>Description</w:t>
            </w:r>
          </w:p>
        </w:tc>
        <w:tc>
          <w:tcPr>
            <w:tcW w:w="7987" w:type="dxa"/>
            <w:gridSpan w:val="2"/>
            <w:tcBorders>
              <w:top w:val="single" w:sz="4" w:space="0" w:color="auto"/>
              <w:left w:val="double" w:sz="4" w:space="0" w:color="auto"/>
            </w:tcBorders>
          </w:tcPr>
          <w:p w14:paraId="530E8016" w14:textId="77777777" w:rsidR="00793659" w:rsidRPr="00FD773D" w:rsidRDefault="00793659" w:rsidP="00782E3B">
            <w:pPr>
              <w:rPr>
                <w:sz w:val="18"/>
                <w:szCs w:val="18"/>
              </w:rPr>
            </w:pPr>
            <w:r w:rsidRPr="00FD773D">
              <w:rPr>
                <w:sz w:val="18"/>
              </w:rPr>
              <w:t>Set the output PCM volume rate in Digital Volume and Mute Function (DVC) of Sampling Rate Converter Unit (SCU). Any setting values except 0xFFFF FFFF (disable) will enabled DVC of SCU module and the connection will be established even without setting connection path.</w:t>
            </w:r>
          </w:p>
        </w:tc>
      </w:tr>
      <w:tr w:rsidR="00793659" w:rsidRPr="00FD773D" w14:paraId="0AA7B501" w14:textId="77777777" w:rsidTr="00793659">
        <w:trPr>
          <w:trHeight w:val="331"/>
          <w:jc w:val="center"/>
        </w:trPr>
        <w:tc>
          <w:tcPr>
            <w:tcW w:w="1453" w:type="dxa"/>
            <w:vMerge w:val="restart"/>
            <w:tcBorders>
              <w:right w:val="double" w:sz="4" w:space="0" w:color="auto"/>
            </w:tcBorders>
          </w:tcPr>
          <w:p w14:paraId="3FC3F58D" w14:textId="77777777" w:rsidR="00793659" w:rsidRPr="00FD773D" w:rsidRDefault="00793659" w:rsidP="00782E3B">
            <w:pPr>
              <w:rPr>
                <w:sz w:val="18"/>
                <w:szCs w:val="18"/>
              </w:rPr>
            </w:pPr>
            <w:r w:rsidRPr="00FD773D">
              <w:rPr>
                <w:sz w:val="18"/>
                <w:szCs w:val="18"/>
              </w:rPr>
              <w:t>Arguments</w:t>
            </w:r>
          </w:p>
        </w:tc>
        <w:tc>
          <w:tcPr>
            <w:tcW w:w="7987" w:type="dxa"/>
            <w:gridSpan w:val="2"/>
            <w:tcBorders>
              <w:left w:val="double" w:sz="4" w:space="0" w:color="auto"/>
            </w:tcBorders>
          </w:tcPr>
          <w:p w14:paraId="5BB00474" w14:textId="77777777" w:rsidR="00793659" w:rsidRPr="00FD773D" w:rsidRDefault="00793659" w:rsidP="00782E3B">
            <w:pPr>
              <w:ind w:leftChars="50" w:left="100" w:rightChars="44" w:right="88"/>
              <w:rPr>
                <w:sz w:val="18"/>
                <w:szCs w:val="18"/>
              </w:rPr>
            </w:pPr>
            <w:r w:rsidRPr="00FD773D">
              <w:rPr>
                <w:sz w:val="18"/>
                <w:szCs w:val="18"/>
              </w:rPr>
              <w:t>p_xa_module_obj</w:t>
            </w:r>
          </w:p>
        </w:tc>
      </w:tr>
      <w:tr w:rsidR="00793659" w:rsidRPr="00FD773D" w14:paraId="0C015558" w14:textId="77777777" w:rsidTr="00793659">
        <w:trPr>
          <w:trHeight w:val="640"/>
          <w:jc w:val="center"/>
        </w:trPr>
        <w:tc>
          <w:tcPr>
            <w:tcW w:w="1453" w:type="dxa"/>
            <w:vMerge/>
            <w:tcBorders>
              <w:right w:val="double" w:sz="4" w:space="0" w:color="auto"/>
            </w:tcBorders>
          </w:tcPr>
          <w:p w14:paraId="5ED79930" w14:textId="77777777" w:rsidR="00793659" w:rsidRPr="00FD773D" w:rsidRDefault="00793659" w:rsidP="00782E3B">
            <w:pPr>
              <w:rPr>
                <w:sz w:val="18"/>
                <w:szCs w:val="18"/>
              </w:rPr>
            </w:pPr>
          </w:p>
        </w:tc>
        <w:tc>
          <w:tcPr>
            <w:tcW w:w="7987" w:type="dxa"/>
            <w:gridSpan w:val="2"/>
            <w:tcBorders>
              <w:left w:val="double" w:sz="4" w:space="0" w:color="auto"/>
            </w:tcBorders>
          </w:tcPr>
          <w:p w14:paraId="101CBEA0" w14:textId="77777777" w:rsidR="00793659" w:rsidRPr="00FD773D" w:rsidRDefault="00793659" w:rsidP="00782E3B">
            <w:pPr>
              <w:ind w:leftChars="50" w:left="100" w:rightChars="44" w:right="88"/>
              <w:rPr>
                <w:sz w:val="18"/>
                <w:szCs w:val="18"/>
              </w:rPr>
            </w:pPr>
            <w:r w:rsidRPr="00FD773D">
              <w:rPr>
                <w:sz w:val="18"/>
                <w:szCs w:val="18"/>
              </w:rPr>
              <w:t>Pointer to API Structure.</w:t>
            </w:r>
          </w:p>
          <w:p w14:paraId="39C9C117" w14:textId="77777777" w:rsidR="00793659" w:rsidRPr="00FD773D" w:rsidRDefault="00793659" w:rsidP="00782E3B">
            <w:pPr>
              <w:autoSpaceDE/>
              <w:autoSpaceDN/>
              <w:spacing w:line="300" w:lineRule="exact"/>
              <w:ind w:firstLineChars="100" w:firstLine="180"/>
              <w:rPr>
                <w:sz w:val="18"/>
                <w:szCs w:val="18"/>
                <w:lang w:val="x-none" w:eastAsia="x-none"/>
              </w:rPr>
            </w:pPr>
          </w:p>
        </w:tc>
      </w:tr>
      <w:tr w:rsidR="00793659" w:rsidRPr="00FD773D" w14:paraId="4E9A53D8" w14:textId="77777777" w:rsidTr="00793659">
        <w:trPr>
          <w:trHeight w:val="351"/>
          <w:jc w:val="center"/>
        </w:trPr>
        <w:tc>
          <w:tcPr>
            <w:tcW w:w="1453" w:type="dxa"/>
            <w:vMerge/>
            <w:tcBorders>
              <w:right w:val="double" w:sz="4" w:space="0" w:color="auto"/>
            </w:tcBorders>
          </w:tcPr>
          <w:p w14:paraId="2A33B71C" w14:textId="77777777" w:rsidR="00793659" w:rsidRPr="00FD773D" w:rsidRDefault="00793659" w:rsidP="00782E3B">
            <w:pPr>
              <w:rPr>
                <w:sz w:val="18"/>
                <w:szCs w:val="18"/>
              </w:rPr>
            </w:pPr>
          </w:p>
        </w:tc>
        <w:tc>
          <w:tcPr>
            <w:tcW w:w="7987" w:type="dxa"/>
            <w:gridSpan w:val="2"/>
            <w:tcBorders>
              <w:left w:val="double" w:sz="4" w:space="0" w:color="auto"/>
            </w:tcBorders>
          </w:tcPr>
          <w:p w14:paraId="1D04721C" w14:textId="77777777" w:rsidR="00793659" w:rsidRPr="00FD773D" w:rsidRDefault="00793659" w:rsidP="00782E3B">
            <w:pPr>
              <w:ind w:leftChars="50" w:left="100" w:rightChars="44" w:right="88"/>
              <w:rPr>
                <w:sz w:val="18"/>
                <w:szCs w:val="18"/>
              </w:rPr>
            </w:pPr>
            <w:r w:rsidRPr="00FD773D">
              <w:rPr>
                <w:sz w:val="18"/>
                <w:szCs w:val="18"/>
              </w:rPr>
              <w:t>i_cmd</w:t>
            </w:r>
          </w:p>
        </w:tc>
      </w:tr>
      <w:tr w:rsidR="00793659" w:rsidRPr="00FD773D" w14:paraId="2D4A3BE3" w14:textId="77777777" w:rsidTr="00793659">
        <w:trPr>
          <w:trHeight w:val="640"/>
          <w:jc w:val="center"/>
        </w:trPr>
        <w:tc>
          <w:tcPr>
            <w:tcW w:w="1453" w:type="dxa"/>
            <w:vMerge/>
            <w:tcBorders>
              <w:right w:val="double" w:sz="4" w:space="0" w:color="auto"/>
            </w:tcBorders>
          </w:tcPr>
          <w:p w14:paraId="118F5DBD" w14:textId="77777777" w:rsidR="00793659" w:rsidRPr="00FD773D" w:rsidRDefault="00793659" w:rsidP="00782E3B">
            <w:pPr>
              <w:rPr>
                <w:sz w:val="18"/>
                <w:szCs w:val="18"/>
              </w:rPr>
            </w:pPr>
          </w:p>
        </w:tc>
        <w:tc>
          <w:tcPr>
            <w:tcW w:w="7987" w:type="dxa"/>
            <w:gridSpan w:val="2"/>
            <w:tcBorders>
              <w:left w:val="double" w:sz="4" w:space="0" w:color="auto"/>
            </w:tcBorders>
          </w:tcPr>
          <w:p w14:paraId="440BCE16" w14:textId="77777777" w:rsidR="00793659" w:rsidRPr="00FD773D" w:rsidRDefault="00793659" w:rsidP="00782E3B">
            <w:pPr>
              <w:ind w:firstLineChars="100" w:firstLine="180"/>
              <w:rPr>
                <w:sz w:val="18"/>
                <w:szCs w:val="18"/>
              </w:rPr>
            </w:pPr>
            <w:r w:rsidRPr="00FD773D">
              <w:rPr>
                <w:sz w:val="18"/>
                <w:szCs w:val="18"/>
              </w:rPr>
              <w:t>XA_API_CMD_SET_CONFIG_PARAM</w:t>
            </w:r>
          </w:p>
          <w:p w14:paraId="13EE0533" w14:textId="77777777" w:rsidR="00793659" w:rsidRPr="00FD773D" w:rsidRDefault="00793659" w:rsidP="00782E3B">
            <w:pPr>
              <w:ind w:firstLineChars="100" w:firstLine="180"/>
              <w:rPr>
                <w:sz w:val="18"/>
                <w:szCs w:val="18"/>
              </w:rPr>
            </w:pPr>
          </w:p>
        </w:tc>
      </w:tr>
      <w:tr w:rsidR="00793659" w:rsidRPr="00FD773D" w14:paraId="3F9AC3B8" w14:textId="77777777" w:rsidTr="00793659">
        <w:trPr>
          <w:trHeight w:val="324"/>
          <w:jc w:val="center"/>
        </w:trPr>
        <w:tc>
          <w:tcPr>
            <w:tcW w:w="1453" w:type="dxa"/>
            <w:vMerge/>
            <w:tcBorders>
              <w:right w:val="double" w:sz="4" w:space="0" w:color="auto"/>
            </w:tcBorders>
          </w:tcPr>
          <w:p w14:paraId="13E83C73" w14:textId="77777777" w:rsidR="00793659" w:rsidRPr="00FD773D" w:rsidRDefault="00793659" w:rsidP="00782E3B">
            <w:pPr>
              <w:rPr>
                <w:sz w:val="18"/>
                <w:szCs w:val="18"/>
              </w:rPr>
            </w:pPr>
          </w:p>
        </w:tc>
        <w:tc>
          <w:tcPr>
            <w:tcW w:w="7987" w:type="dxa"/>
            <w:gridSpan w:val="2"/>
            <w:tcBorders>
              <w:left w:val="double" w:sz="4" w:space="0" w:color="auto"/>
            </w:tcBorders>
          </w:tcPr>
          <w:p w14:paraId="4F63B81B" w14:textId="77777777" w:rsidR="00793659" w:rsidRPr="00FD773D" w:rsidRDefault="00793659" w:rsidP="00782E3B">
            <w:pPr>
              <w:ind w:leftChars="50" w:left="100" w:rightChars="44" w:right="88"/>
              <w:rPr>
                <w:sz w:val="18"/>
                <w:szCs w:val="18"/>
              </w:rPr>
            </w:pPr>
            <w:r w:rsidRPr="00FD773D">
              <w:rPr>
                <w:sz w:val="18"/>
                <w:szCs w:val="18"/>
              </w:rPr>
              <w:t>i_idx</w:t>
            </w:r>
          </w:p>
        </w:tc>
      </w:tr>
      <w:tr w:rsidR="00793659" w:rsidRPr="00FD773D" w14:paraId="1B540045" w14:textId="77777777" w:rsidTr="00793659">
        <w:trPr>
          <w:trHeight w:val="640"/>
          <w:jc w:val="center"/>
        </w:trPr>
        <w:tc>
          <w:tcPr>
            <w:tcW w:w="1453" w:type="dxa"/>
            <w:vMerge/>
            <w:tcBorders>
              <w:right w:val="double" w:sz="4" w:space="0" w:color="auto"/>
            </w:tcBorders>
          </w:tcPr>
          <w:p w14:paraId="2F533081" w14:textId="77777777" w:rsidR="00793659" w:rsidRPr="00FD773D" w:rsidRDefault="00793659" w:rsidP="00782E3B">
            <w:pPr>
              <w:rPr>
                <w:sz w:val="18"/>
                <w:szCs w:val="18"/>
              </w:rPr>
            </w:pPr>
          </w:p>
        </w:tc>
        <w:tc>
          <w:tcPr>
            <w:tcW w:w="7987" w:type="dxa"/>
            <w:gridSpan w:val="2"/>
            <w:tcBorders>
              <w:left w:val="double" w:sz="4" w:space="0" w:color="auto"/>
            </w:tcBorders>
          </w:tcPr>
          <w:p w14:paraId="2578835B" w14:textId="41504D9F" w:rsidR="00793659" w:rsidRPr="00FD773D" w:rsidRDefault="00793659" w:rsidP="00782E3B">
            <w:pPr>
              <w:ind w:firstLineChars="100" w:firstLine="180"/>
              <w:rPr>
                <w:sz w:val="18"/>
                <w:szCs w:val="18"/>
              </w:rPr>
            </w:pPr>
            <w:r w:rsidRPr="00FD773D">
              <w:rPr>
                <w:sz w:val="18"/>
                <w:szCs w:val="18"/>
              </w:rPr>
              <w:t>XA_TDM_CAP_CONFIG_PARAM_VOLUME_RATE</w:t>
            </w:r>
          </w:p>
        </w:tc>
      </w:tr>
      <w:tr w:rsidR="00793659" w:rsidRPr="00FD773D" w14:paraId="5CD539F8" w14:textId="77777777" w:rsidTr="00793659">
        <w:trPr>
          <w:trHeight w:val="338"/>
          <w:jc w:val="center"/>
        </w:trPr>
        <w:tc>
          <w:tcPr>
            <w:tcW w:w="1453" w:type="dxa"/>
            <w:vMerge/>
            <w:tcBorders>
              <w:right w:val="double" w:sz="4" w:space="0" w:color="auto"/>
            </w:tcBorders>
          </w:tcPr>
          <w:p w14:paraId="009B121D" w14:textId="77777777" w:rsidR="00793659" w:rsidRPr="00FD773D" w:rsidRDefault="00793659" w:rsidP="00782E3B">
            <w:pPr>
              <w:rPr>
                <w:sz w:val="18"/>
                <w:szCs w:val="18"/>
              </w:rPr>
            </w:pPr>
          </w:p>
        </w:tc>
        <w:tc>
          <w:tcPr>
            <w:tcW w:w="7987" w:type="dxa"/>
            <w:gridSpan w:val="2"/>
            <w:tcBorders>
              <w:left w:val="double" w:sz="4" w:space="0" w:color="auto"/>
            </w:tcBorders>
          </w:tcPr>
          <w:p w14:paraId="58129B1B" w14:textId="77777777" w:rsidR="00793659" w:rsidRPr="00FD773D" w:rsidRDefault="00793659" w:rsidP="00782E3B">
            <w:pPr>
              <w:rPr>
                <w:sz w:val="18"/>
                <w:szCs w:val="18"/>
              </w:rPr>
            </w:pPr>
            <w:r w:rsidRPr="00FD773D">
              <w:rPr>
                <w:sz w:val="18"/>
                <w:szCs w:val="18"/>
              </w:rPr>
              <w:t>pv_value</w:t>
            </w:r>
          </w:p>
        </w:tc>
      </w:tr>
      <w:tr w:rsidR="00793659" w:rsidRPr="00FD773D" w14:paraId="48FF4A63" w14:textId="77777777" w:rsidTr="00793659">
        <w:trPr>
          <w:trHeight w:val="640"/>
          <w:jc w:val="center"/>
        </w:trPr>
        <w:tc>
          <w:tcPr>
            <w:tcW w:w="1453" w:type="dxa"/>
            <w:vMerge/>
            <w:tcBorders>
              <w:right w:val="double" w:sz="4" w:space="0" w:color="auto"/>
            </w:tcBorders>
          </w:tcPr>
          <w:p w14:paraId="7B1DB841" w14:textId="77777777" w:rsidR="00793659" w:rsidRPr="00FD773D" w:rsidRDefault="00793659" w:rsidP="00782E3B">
            <w:pPr>
              <w:rPr>
                <w:sz w:val="18"/>
                <w:szCs w:val="18"/>
              </w:rPr>
            </w:pPr>
          </w:p>
        </w:tc>
        <w:tc>
          <w:tcPr>
            <w:tcW w:w="7987" w:type="dxa"/>
            <w:gridSpan w:val="2"/>
            <w:tcBorders>
              <w:left w:val="double" w:sz="4" w:space="0" w:color="auto"/>
              <w:bottom w:val="single" w:sz="4" w:space="0" w:color="auto"/>
            </w:tcBorders>
          </w:tcPr>
          <w:p w14:paraId="3E329BA9" w14:textId="77777777" w:rsidR="00793659" w:rsidRPr="00FD773D" w:rsidRDefault="00793659" w:rsidP="00782E3B">
            <w:pPr>
              <w:pStyle w:val="ReqText"/>
              <w:ind w:left="149"/>
              <w:rPr>
                <w:sz w:val="18"/>
                <w:szCs w:val="18"/>
              </w:rPr>
            </w:pPr>
            <w:r w:rsidRPr="00FD773D">
              <w:rPr>
                <w:sz w:val="18"/>
                <w:szCs w:val="18"/>
              </w:rPr>
              <w:t>Pointer to the volume ratio number (using Fix-point Q3.20):</w:t>
            </w:r>
          </w:p>
          <w:p w14:paraId="368A7A96" w14:textId="77777777" w:rsidR="00793659" w:rsidRPr="00FD773D" w:rsidRDefault="00793659" w:rsidP="00782E3B">
            <w:pPr>
              <w:pStyle w:val="ReqText"/>
              <w:tabs>
                <w:tab w:val="left" w:pos="959"/>
              </w:tabs>
              <w:ind w:left="149" w:firstLine="180"/>
              <w:rPr>
                <w:sz w:val="18"/>
                <w:szCs w:val="18"/>
              </w:rPr>
            </w:pPr>
            <w:r w:rsidRPr="00FD773D">
              <w:rPr>
                <w:sz w:val="18"/>
                <w:szCs w:val="18"/>
              </w:rPr>
              <w:t>0xFFFF FFFF</w:t>
            </w:r>
            <w:r w:rsidRPr="00FD773D">
              <w:rPr>
                <w:sz w:val="18"/>
                <w:szCs w:val="18"/>
              </w:rPr>
              <w:tab/>
              <w:t>: disable DVC module</w:t>
            </w:r>
          </w:p>
          <w:p w14:paraId="798D9E50" w14:textId="77777777" w:rsidR="00793659" w:rsidRPr="00FD773D" w:rsidRDefault="00793659" w:rsidP="00782E3B">
            <w:pPr>
              <w:pStyle w:val="ReqText"/>
              <w:tabs>
                <w:tab w:val="left" w:pos="959"/>
              </w:tabs>
              <w:ind w:left="149" w:firstLine="180"/>
              <w:rPr>
                <w:sz w:val="18"/>
                <w:szCs w:val="18"/>
              </w:rPr>
            </w:pPr>
            <w:r w:rsidRPr="00FD773D">
              <w:rPr>
                <w:sz w:val="18"/>
                <w:szCs w:val="18"/>
              </w:rPr>
              <w:t>[0, 0x7F FFFF]</w:t>
            </w:r>
            <w:r w:rsidRPr="00FD773D">
              <w:rPr>
                <w:sz w:val="18"/>
                <w:szCs w:val="18"/>
              </w:rPr>
              <w:tab/>
              <w:t>: setting volume rate value</w:t>
            </w:r>
          </w:p>
        </w:tc>
      </w:tr>
      <w:tr w:rsidR="00793659" w:rsidRPr="00FD773D" w14:paraId="4EF9B6E9" w14:textId="77777777" w:rsidTr="00C02DA0">
        <w:trPr>
          <w:trHeight w:val="395"/>
          <w:jc w:val="center"/>
        </w:trPr>
        <w:tc>
          <w:tcPr>
            <w:tcW w:w="1453" w:type="dxa"/>
            <w:vMerge w:val="restart"/>
            <w:tcBorders>
              <w:right w:val="double" w:sz="4" w:space="0" w:color="auto"/>
            </w:tcBorders>
          </w:tcPr>
          <w:p w14:paraId="04D5A464" w14:textId="77777777" w:rsidR="00793659" w:rsidRPr="00FD773D" w:rsidRDefault="00793659" w:rsidP="00782E3B">
            <w:pPr>
              <w:rPr>
                <w:sz w:val="18"/>
                <w:szCs w:val="18"/>
              </w:rPr>
            </w:pPr>
            <w:r w:rsidRPr="00FD773D">
              <w:rPr>
                <w:sz w:val="18"/>
                <w:szCs w:val="18"/>
              </w:rPr>
              <w:t>Return value</w:t>
            </w:r>
          </w:p>
        </w:tc>
        <w:tc>
          <w:tcPr>
            <w:tcW w:w="4601" w:type="dxa"/>
            <w:tcBorders>
              <w:left w:val="double" w:sz="4" w:space="0" w:color="auto"/>
              <w:right w:val="single" w:sz="4" w:space="0" w:color="auto"/>
            </w:tcBorders>
          </w:tcPr>
          <w:p w14:paraId="13103D70" w14:textId="77777777" w:rsidR="00793659" w:rsidRPr="00FD773D" w:rsidRDefault="00793659" w:rsidP="00782E3B">
            <w:pPr>
              <w:rPr>
                <w:sz w:val="18"/>
                <w:szCs w:val="18"/>
              </w:rPr>
            </w:pPr>
            <w:r w:rsidRPr="00FD773D">
              <w:rPr>
                <w:sz w:val="18"/>
                <w:szCs w:val="18"/>
              </w:rPr>
              <w:t>XA_NO_ERROR</w:t>
            </w:r>
          </w:p>
        </w:tc>
        <w:tc>
          <w:tcPr>
            <w:tcW w:w="3386" w:type="dxa"/>
            <w:tcBorders>
              <w:left w:val="single" w:sz="4" w:space="0" w:color="auto"/>
            </w:tcBorders>
          </w:tcPr>
          <w:p w14:paraId="7111B27F" w14:textId="77777777" w:rsidR="00793659" w:rsidRPr="00FD773D" w:rsidRDefault="00793659" w:rsidP="00782E3B">
            <w:pPr>
              <w:rPr>
                <w:sz w:val="18"/>
                <w:szCs w:val="18"/>
              </w:rPr>
            </w:pPr>
            <w:r w:rsidRPr="00FD773D">
              <w:rPr>
                <w:sz w:val="18"/>
                <w:szCs w:val="18"/>
              </w:rPr>
              <w:t>Normally ends.</w:t>
            </w:r>
          </w:p>
        </w:tc>
      </w:tr>
      <w:tr w:rsidR="00793659" w:rsidRPr="00FD773D" w14:paraId="43A33A3C" w14:textId="77777777" w:rsidTr="00C02DA0">
        <w:trPr>
          <w:trHeight w:val="350"/>
          <w:jc w:val="center"/>
        </w:trPr>
        <w:tc>
          <w:tcPr>
            <w:tcW w:w="1453" w:type="dxa"/>
            <w:vMerge/>
            <w:tcBorders>
              <w:right w:val="double" w:sz="4" w:space="0" w:color="auto"/>
            </w:tcBorders>
          </w:tcPr>
          <w:p w14:paraId="5CEADD63" w14:textId="77777777" w:rsidR="00793659" w:rsidRPr="00FD773D" w:rsidRDefault="00793659" w:rsidP="00782E3B">
            <w:pPr>
              <w:rPr>
                <w:sz w:val="18"/>
                <w:szCs w:val="18"/>
              </w:rPr>
            </w:pPr>
          </w:p>
        </w:tc>
        <w:tc>
          <w:tcPr>
            <w:tcW w:w="4601" w:type="dxa"/>
            <w:tcBorders>
              <w:left w:val="double" w:sz="4" w:space="0" w:color="auto"/>
              <w:right w:val="single" w:sz="4" w:space="0" w:color="auto"/>
            </w:tcBorders>
          </w:tcPr>
          <w:p w14:paraId="393C0983" w14:textId="77777777" w:rsidR="00793659" w:rsidRPr="00FD773D" w:rsidRDefault="00793659" w:rsidP="00782E3B">
            <w:pPr>
              <w:rPr>
                <w:sz w:val="18"/>
                <w:szCs w:val="18"/>
              </w:rPr>
            </w:pPr>
            <w:r w:rsidRPr="00FD773D">
              <w:rPr>
                <w:sz w:val="18"/>
                <w:szCs w:val="18"/>
              </w:rPr>
              <w:t>XA_API_FATAL_MEM_ALLOC</w:t>
            </w:r>
          </w:p>
        </w:tc>
        <w:tc>
          <w:tcPr>
            <w:tcW w:w="3386" w:type="dxa"/>
            <w:tcBorders>
              <w:left w:val="single" w:sz="4" w:space="0" w:color="auto"/>
            </w:tcBorders>
          </w:tcPr>
          <w:p w14:paraId="4F45CBAB" w14:textId="77777777" w:rsidR="00793659" w:rsidRPr="00FD773D" w:rsidRDefault="00793659"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93659" w:rsidRPr="00FD773D" w14:paraId="1EEF16CF" w14:textId="77777777" w:rsidTr="00C02DA0">
        <w:trPr>
          <w:trHeight w:val="350"/>
          <w:jc w:val="center"/>
        </w:trPr>
        <w:tc>
          <w:tcPr>
            <w:tcW w:w="1453" w:type="dxa"/>
            <w:vMerge/>
            <w:tcBorders>
              <w:right w:val="double" w:sz="4" w:space="0" w:color="auto"/>
            </w:tcBorders>
          </w:tcPr>
          <w:p w14:paraId="67FDE4D7" w14:textId="77777777" w:rsidR="00793659" w:rsidRPr="00FD773D" w:rsidRDefault="00793659" w:rsidP="00782E3B">
            <w:pPr>
              <w:rPr>
                <w:sz w:val="18"/>
                <w:szCs w:val="18"/>
              </w:rPr>
            </w:pPr>
          </w:p>
        </w:tc>
        <w:tc>
          <w:tcPr>
            <w:tcW w:w="4601" w:type="dxa"/>
            <w:tcBorders>
              <w:left w:val="double" w:sz="4" w:space="0" w:color="auto"/>
              <w:right w:val="single" w:sz="4" w:space="0" w:color="auto"/>
            </w:tcBorders>
          </w:tcPr>
          <w:p w14:paraId="1240EC2B" w14:textId="77777777" w:rsidR="00793659" w:rsidRPr="00FD773D" w:rsidRDefault="00793659" w:rsidP="00782E3B">
            <w:pPr>
              <w:rPr>
                <w:sz w:val="18"/>
                <w:szCs w:val="18"/>
              </w:rPr>
            </w:pPr>
            <w:r w:rsidRPr="00FD773D">
              <w:rPr>
                <w:sz w:val="18"/>
                <w:szCs w:val="18"/>
              </w:rPr>
              <w:t>XA_API_FATAL_MEM_ALIGN</w:t>
            </w:r>
          </w:p>
        </w:tc>
        <w:tc>
          <w:tcPr>
            <w:tcW w:w="3386" w:type="dxa"/>
            <w:tcBorders>
              <w:left w:val="single" w:sz="4" w:space="0" w:color="auto"/>
            </w:tcBorders>
          </w:tcPr>
          <w:p w14:paraId="5FB0DBDA" w14:textId="77777777" w:rsidR="00793659" w:rsidRPr="00FD773D" w:rsidRDefault="00793659" w:rsidP="00782E3B">
            <w:pPr>
              <w:rPr>
                <w:sz w:val="18"/>
                <w:szCs w:val="18"/>
                <w:lang w:eastAsia="x-none"/>
              </w:rPr>
            </w:pPr>
            <w:r w:rsidRPr="00FD773D">
              <w:rPr>
                <w:sz w:val="18"/>
                <w:szCs w:val="18"/>
                <w:lang w:eastAsia="x-none"/>
              </w:rPr>
              <w:t>p_xa_module_obj is not aligned to 4 bytes.</w:t>
            </w:r>
          </w:p>
        </w:tc>
      </w:tr>
      <w:tr w:rsidR="00793659" w:rsidRPr="00FD773D" w14:paraId="657269B2" w14:textId="77777777" w:rsidTr="00C02DA0">
        <w:trPr>
          <w:trHeight w:val="350"/>
          <w:jc w:val="center"/>
        </w:trPr>
        <w:tc>
          <w:tcPr>
            <w:tcW w:w="1453" w:type="dxa"/>
            <w:vMerge/>
            <w:tcBorders>
              <w:right w:val="double" w:sz="4" w:space="0" w:color="auto"/>
            </w:tcBorders>
          </w:tcPr>
          <w:p w14:paraId="554ACA28" w14:textId="77777777" w:rsidR="00793659" w:rsidRPr="00FD773D" w:rsidRDefault="00793659" w:rsidP="00782E3B">
            <w:pPr>
              <w:rPr>
                <w:sz w:val="18"/>
                <w:szCs w:val="18"/>
              </w:rPr>
            </w:pPr>
          </w:p>
        </w:tc>
        <w:tc>
          <w:tcPr>
            <w:tcW w:w="4601" w:type="dxa"/>
            <w:tcBorders>
              <w:left w:val="double" w:sz="4" w:space="0" w:color="auto"/>
              <w:right w:val="single" w:sz="4" w:space="0" w:color="auto"/>
            </w:tcBorders>
          </w:tcPr>
          <w:p w14:paraId="313A3AE5" w14:textId="6A7DB0F9" w:rsidR="00793659" w:rsidRPr="00FD773D" w:rsidRDefault="00793659" w:rsidP="00782E3B">
            <w:pPr>
              <w:rPr>
                <w:sz w:val="18"/>
                <w:szCs w:val="18"/>
              </w:rPr>
            </w:pPr>
            <w:r w:rsidRPr="00FD773D">
              <w:rPr>
                <w:sz w:val="18"/>
                <w:szCs w:val="18"/>
              </w:rPr>
              <w:t>XA_TDM_CAP_CONFIG_FATAL_STATE</w:t>
            </w:r>
          </w:p>
        </w:tc>
        <w:tc>
          <w:tcPr>
            <w:tcW w:w="3386" w:type="dxa"/>
            <w:tcBorders>
              <w:left w:val="single" w:sz="4" w:space="0" w:color="auto"/>
            </w:tcBorders>
          </w:tcPr>
          <w:p w14:paraId="21F23F48" w14:textId="218BC7D5" w:rsidR="00793659" w:rsidRPr="00FD773D" w:rsidRDefault="00793659" w:rsidP="00782E3B">
            <w:pPr>
              <w:rPr>
                <w:sz w:val="18"/>
                <w:szCs w:val="18"/>
                <w:lang w:eastAsia="x-none"/>
              </w:rPr>
            </w:pPr>
            <w:r w:rsidRPr="00FD773D">
              <w:rPr>
                <w:sz w:val="18"/>
                <w:szCs w:val="18"/>
                <w:lang w:eastAsia="x-none"/>
              </w:rPr>
              <w:t>Incorrect sequence call (i.e. call before pre-configuration step</w:t>
            </w:r>
            <w:r w:rsidR="00C02DA0" w:rsidRPr="00FD773D">
              <w:rPr>
                <w:sz w:val="18"/>
                <w:szCs w:val="18"/>
                <w:lang w:eastAsia="x-none"/>
              </w:rPr>
              <w:t xml:space="preserve"> or call after post-configuration step</w:t>
            </w:r>
            <w:r w:rsidRPr="00FD773D">
              <w:rPr>
                <w:sz w:val="18"/>
                <w:szCs w:val="18"/>
                <w:lang w:eastAsia="x-none"/>
              </w:rPr>
              <w:t>)</w:t>
            </w:r>
          </w:p>
        </w:tc>
      </w:tr>
      <w:tr w:rsidR="00793659" w:rsidRPr="00FD773D" w14:paraId="2EE1EC59" w14:textId="77777777" w:rsidTr="00C02DA0">
        <w:trPr>
          <w:trHeight w:val="350"/>
          <w:jc w:val="center"/>
        </w:trPr>
        <w:tc>
          <w:tcPr>
            <w:tcW w:w="1453" w:type="dxa"/>
            <w:vMerge/>
            <w:tcBorders>
              <w:right w:val="double" w:sz="4" w:space="0" w:color="auto"/>
            </w:tcBorders>
          </w:tcPr>
          <w:p w14:paraId="714DC8DF" w14:textId="77777777" w:rsidR="00793659" w:rsidRPr="00FD773D" w:rsidRDefault="00793659" w:rsidP="00782E3B">
            <w:pPr>
              <w:rPr>
                <w:sz w:val="18"/>
                <w:szCs w:val="18"/>
              </w:rPr>
            </w:pPr>
          </w:p>
        </w:tc>
        <w:tc>
          <w:tcPr>
            <w:tcW w:w="4601" w:type="dxa"/>
            <w:tcBorders>
              <w:left w:val="double" w:sz="4" w:space="0" w:color="auto"/>
              <w:right w:val="single" w:sz="4" w:space="0" w:color="auto"/>
            </w:tcBorders>
          </w:tcPr>
          <w:p w14:paraId="502012D7" w14:textId="2851AE95" w:rsidR="00793659" w:rsidRPr="00FD773D" w:rsidRDefault="00793659" w:rsidP="00782E3B">
            <w:pPr>
              <w:rPr>
                <w:sz w:val="18"/>
                <w:szCs w:val="18"/>
              </w:rPr>
            </w:pPr>
            <w:r w:rsidRPr="00FD773D">
              <w:rPr>
                <w:sz w:val="18"/>
                <w:szCs w:val="18"/>
              </w:rPr>
              <w:t>XA_TDM_CAP_CONFIG_FATAL_VOLUME_RATE</w:t>
            </w:r>
          </w:p>
        </w:tc>
        <w:tc>
          <w:tcPr>
            <w:tcW w:w="3386" w:type="dxa"/>
            <w:tcBorders>
              <w:left w:val="single" w:sz="4" w:space="0" w:color="auto"/>
            </w:tcBorders>
          </w:tcPr>
          <w:p w14:paraId="797F9772" w14:textId="540ACB19" w:rsidR="00793659" w:rsidRPr="00FD773D" w:rsidRDefault="00793659" w:rsidP="00D13749">
            <w:pPr>
              <w:rPr>
                <w:sz w:val="18"/>
                <w:szCs w:val="18"/>
                <w:lang w:eastAsia="x-none"/>
              </w:rPr>
            </w:pPr>
            <w:r w:rsidRPr="00FD773D">
              <w:rPr>
                <w:sz w:val="18"/>
                <w:szCs w:val="18"/>
                <w:lang w:eastAsia="x-none"/>
              </w:rPr>
              <w:t xml:space="preserve">TDM PCM volume rate value is </w:t>
            </w:r>
            <w:r w:rsidR="00D13749" w:rsidRPr="00FD773D">
              <w:rPr>
                <w:sz w:val="18"/>
                <w:szCs w:val="18"/>
                <w:lang w:eastAsia="x-none"/>
              </w:rPr>
              <w:t>out of range.</w:t>
            </w:r>
          </w:p>
        </w:tc>
      </w:tr>
      <w:tr w:rsidR="00793659" w:rsidRPr="00FD773D" w14:paraId="1F5B56E9" w14:textId="77777777" w:rsidTr="00793659">
        <w:trPr>
          <w:jc w:val="center"/>
        </w:trPr>
        <w:tc>
          <w:tcPr>
            <w:tcW w:w="1453" w:type="dxa"/>
            <w:tcBorders>
              <w:right w:val="double" w:sz="4" w:space="0" w:color="auto"/>
            </w:tcBorders>
          </w:tcPr>
          <w:p w14:paraId="2C34D698" w14:textId="77777777" w:rsidR="00793659" w:rsidRPr="00FD773D" w:rsidRDefault="00793659" w:rsidP="00782E3B">
            <w:pPr>
              <w:rPr>
                <w:sz w:val="18"/>
                <w:szCs w:val="18"/>
              </w:rPr>
            </w:pPr>
            <w:r w:rsidRPr="00FD773D">
              <w:rPr>
                <w:sz w:val="18"/>
                <w:szCs w:val="18"/>
              </w:rPr>
              <w:t>Restrictions</w:t>
            </w:r>
          </w:p>
        </w:tc>
        <w:tc>
          <w:tcPr>
            <w:tcW w:w="7987" w:type="dxa"/>
            <w:gridSpan w:val="2"/>
            <w:tcBorders>
              <w:left w:val="double" w:sz="4" w:space="0" w:color="auto"/>
            </w:tcBorders>
          </w:tcPr>
          <w:p w14:paraId="02194AE8" w14:textId="77777777" w:rsidR="00793659" w:rsidRPr="00FD773D" w:rsidRDefault="00793659" w:rsidP="00782E3B">
            <w:pPr>
              <w:rPr>
                <w:sz w:val="18"/>
                <w:szCs w:val="18"/>
              </w:rPr>
            </w:pPr>
            <w:r w:rsidRPr="00FD773D">
              <w:rPr>
                <w:sz w:val="18"/>
                <w:szCs w:val="18"/>
              </w:rPr>
              <w:t>-</w:t>
            </w:r>
          </w:p>
        </w:tc>
      </w:tr>
    </w:tbl>
    <w:p w14:paraId="42D1299F" w14:textId="453D219A" w:rsidR="0053212F" w:rsidRDefault="0053212F" w:rsidP="0053212F">
      <w:pPr>
        <w:pStyle w:val="ReqID"/>
      </w:pPr>
      <w:r>
        <w:t>FD_PLG_TDM_039</w:t>
      </w:r>
    </w:p>
    <w:p w14:paraId="491C9F5A" w14:textId="14CC50BF" w:rsidR="00793659" w:rsidRPr="00FD773D" w:rsidRDefault="00FA54D3" w:rsidP="00793659">
      <w:pPr>
        <w:pStyle w:val="RefIDs"/>
      </w:pPr>
      <w:r>
        <w:t>[Covers: RD_014</w:t>
      </w:r>
      <w:r w:rsidRPr="00FD773D">
        <w:t>]</w:t>
      </w:r>
    </w:p>
    <w:p w14:paraId="6A1A1CFB" w14:textId="77777777" w:rsidR="00793659" w:rsidRPr="00FD773D" w:rsidRDefault="00793659" w:rsidP="00793659">
      <w:r w:rsidRPr="00FD773D">
        <w:t>Example:</w:t>
      </w:r>
    </w:p>
    <w:p w14:paraId="06D6A87F" w14:textId="77777777" w:rsidR="00793659" w:rsidRPr="00FD773D" w:rsidRDefault="00793659" w:rsidP="00793659">
      <w:r w:rsidRPr="00FD773D">
        <w:t>WORD32 vol_rate;</w:t>
      </w:r>
    </w:p>
    <w:p w14:paraId="740AC568" w14:textId="77777777" w:rsidR="00793659" w:rsidRPr="00FD773D" w:rsidRDefault="00793659" w:rsidP="00793659">
      <w:pPr>
        <w:widowControl/>
        <w:autoSpaceDE/>
        <w:autoSpaceDN/>
        <w:adjustRightInd/>
        <w:snapToGrid/>
        <w:jc w:val="left"/>
      </w:pPr>
      <w:r w:rsidRPr="00FD773D">
        <w:t>res = (*api_func)(api_obj,</w:t>
      </w:r>
    </w:p>
    <w:p w14:paraId="5C442C9A" w14:textId="77777777" w:rsidR="00793659" w:rsidRPr="00FD773D" w:rsidRDefault="00793659" w:rsidP="00793659">
      <w:pPr>
        <w:widowControl/>
        <w:autoSpaceDE/>
        <w:autoSpaceDN/>
        <w:adjustRightInd/>
        <w:snapToGrid/>
        <w:jc w:val="left"/>
      </w:pPr>
      <w:r w:rsidRPr="00FD773D">
        <w:tab/>
      </w:r>
      <w:r w:rsidRPr="00FD773D">
        <w:tab/>
        <w:t xml:space="preserve">  XA_API_CMD_SET_CONFIG_PARAM,</w:t>
      </w:r>
    </w:p>
    <w:p w14:paraId="3E6FF9AB" w14:textId="30276053" w:rsidR="00793659" w:rsidRPr="00FD773D" w:rsidRDefault="00793659" w:rsidP="00793659">
      <w:pPr>
        <w:widowControl/>
        <w:autoSpaceDE/>
        <w:autoSpaceDN/>
        <w:adjustRightInd/>
        <w:snapToGrid/>
        <w:jc w:val="left"/>
      </w:pPr>
      <w:r w:rsidRPr="00FD773D">
        <w:tab/>
      </w:r>
      <w:r w:rsidRPr="00FD773D">
        <w:tab/>
        <w:t xml:space="preserve">  XA_TDM_CAP_CONFIG_PARAM_VOLUME_RATE,</w:t>
      </w:r>
    </w:p>
    <w:p w14:paraId="68C9FA46" w14:textId="77777777" w:rsidR="00793659" w:rsidRPr="00FD773D" w:rsidRDefault="00793659" w:rsidP="00793659">
      <w:pPr>
        <w:widowControl/>
        <w:autoSpaceDE/>
        <w:autoSpaceDN/>
        <w:adjustRightInd/>
        <w:snapToGrid/>
        <w:jc w:val="left"/>
      </w:pPr>
      <w:r w:rsidRPr="00FD773D">
        <w:tab/>
      </w:r>
      <w:r w:rsidRPr="00FD773D">
        <w:tab/>
        <w:t xml:space="preserve">  &amp;vol_rate);</w:t>
      </w:r>
    </w:p>
    <w:p w14:paraId="27933183" w14:textId="77777777" w:rsidR="00793659" w:rsidRPr="00FD773D" w:rsidRDefault="00793659" w:rsidP="00793659">
      <w:pPr>
        <w:widowControl/>
        <w:autoSpaceDE/>
        <w:autoSpaceDN/>
        <w:adjustRightInd/>
        <w:snapToGrid/>
        <w:jc w:val="left"/>
        <w:rPr>
          <w:rFonts w:eastAsia="MS PGothic"/>
        </w:rPr>
      </w:pPr>
    </w:p>
    <w:p w14:paraId="2AD5D7EE" w14:textId="2DAC384A" w:rsidR="00793659" w:rsidRPr="00FD773D" w:rsidRDefault="00793659">
      <w:pPr>
        <w:widowControl/>
        <w:autoSpaceDE/>
        <w:autoSpaceDN/>
        <w:adjustRightInd/>
        <w:snapToGrid/>
        <w:jc w:val="left"/>
      </w:pPr>
      <w:r w:rsidRPr="00FD773D">
        <w:br w:type="page"/>
      </w:r>
    </w:p>
    <w:p w14:paraId="3B6DEB77" w14:textId="77777777" w:rsidR="00782E3B" w:rsidRPr="00FD773D" w:rsidRDefault="00782E3B">
      <w:pPr>
        <w:widowControl/>
        <w:autoSpaceDE/>
        <w:autoSpaceDN/>
        <w:adjustRightInd/>
        <w:snapToGrid/>
        <w:jc w:val="left"/>
      </w:pPr>
    </w:p>
    <w:p w14:paraId="02EEF7F8" w14:textId="40A3E81B" w:rsidR="00782E3B" w:rsidRPr="00FD773D" w:rsidRDefault="00782E3B" w:rsidP="00782E3B">
      <w:pPr>
        <w:pStyle w:val="Heading4"/>
        <w:widowControl/>
        <w:numPr>
          <w:ilvl w:val="3"/>
          <w:numId w:val="7"/>
        </w:numPr>
        <w:autoSpaceDE/>
        <w:autoSpaceDN/>
        <w:adjustRightInd/>
        <w:snapToGrid/>
        <w:spacing w:before="200" w:after="100" w:line="300" w:lineRule="exact"/>
        <w:jc w:val="left"/>
        <w:textAlignment w:val="auto"/>
      </w:pPr>
      <w:r w:rsidRPr="00FD773D">
        <w:t>XA_API_CMD_GET_CONFIG_PARAM command</w:t>
      </w:r>
    </w:p>
    <w:p w14:paraId="24ABA05D" w14:textId="4E53FE90" w:rsidR="00782E3B" w:rsidRPr="00FD773D" w:rsidRDefault="00782E3B" w:rsidP="00782E3B">
      <w:pPr>
        <w:pStyle w:val="NormalIndent"/>
        <w:rPr>
          <w:rFonts w:ascii="Verdana" w:hAnsi="Verdana"/>
          <w:sz w:val="20"/>
        </w:rPr>
      </w:pPr>
      <w:r w:rsidRPr="00FD773D">
        <w:rPr>
          <w:rFonts w:ascii="Verdana" w:hAnsi="Verdana"/>
          <w:sz w:val="20"/>
        </w:rPr>
        <w:t>2.2.2.16.1</w:t>
      </w:r>
      <w:r w:rsidRPr="00FD773D">
        <w:rPr>
          <w:rFonts w:ascii="Verdana" w:hAnsi="Verdana"/>
          <w:sz w:val="20"/>
        </w:rPr>
        <w:tab/>
        <w:t>Get configuration command for TDM Renderer</w:t>
      </w:r>
    </w:p>
    <w:p w14:paraId="6733DD43" w14:textId="77777777" w:rsidR="00782E3B" w:rsidRPr="00FD773D" w:rsidRDefault="00782E3B" w:rsidP="00782E3B">
      <w:pPr>
        <w:pStyle w:val="NormalIndent"/>
        <w:rPr>
          <w:rFonts w:ascii="Verdana" w:hAnsi="Verdana"/>
          <w:sz w:val="20"/>
        </w:rPr>
      </w:pPr>
    </w:p>
    <w:tbl>
      <w:tblPr>
        <w:tblW w:w="9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03"/>
        <w:gridCol w:w="3568"/>
      </w:tblGrid>
      <w:tr w:rsidR="00782E3B" w:rsidRPr="00FD773D" w14:paraId="778EC8AF" w14:textId="77777777" w:rsidTr="00782E3B">
        <w:trPr>
          <w:trHeight w:val="354"/>
          <w:jc w:val="center"/>
        </w:trPr>
        <w:tc>
          <w:tcPr>
            <w:tcW w:w="1453" w:type="dxa"/>
            <w:tcBorders>
              <w:bottom w:val="single" w:sz="4" w:space="0" w:color="auto"/>
              <w:right w:val="double" w:sz="4" w:space="0" w:color="auto"/>
            </w:tcBorders>
          </w:tcPr>
          <w:p w14:paraId="0F8253D7" w14:textId="77777777" w:rsidR="00782E3B" w:rsidRPr="00FD773D" w:rsidRDefault="00782E3B" w:rsidP="00782E3B">
            <w:pPr>
              <w:rPr>
                <w:sz w:val="18"/>
                <w:szCs w:val="18"/>
              </w:rPr>
            </w:pPr>
            <w:r w:rsidRPr="00FD773D">
              <w:rPr>
                <w:sz w:val="18"/>
                <w:szCs w:val="18"/>
              </w:rPr>
              <w:t>Subcommand</w:t>
            </w:r>
          </w:p>
        </w:tc>
        <w:tc>
          <w:tcPr>
            <w:tcW w:w="8171" w:type="dxa"/>
            <w:gridSpan w:val="2"/>
            <w:tcBorders>
              <w:left w:val="double" w:sz="4" w:space="0" w:color="auto"/>
              <w:bottom w:val="single" w:sz="4" w:space="0" w:color="auto"/>
            </w:tcBorders>
          </w:tcPr>
          <w:p w14:paraId="15D716B5" w14:textId="77777777" w:rsidR="00782E3B" w:rsidRPr="00FD773D" w:rsidRDefault="00782E3B" w:rsidP="00F84552">
            <w:pPr>
              <w:pStyle w:val="ReqSect"/>
            </w:pPr>
            <w:r w:rsidRPr="00FD773D">
              <w:t>XA_TDM_RDR_CONFIG_PARAM_PCM_WIDTH</w:t>
            </w:r>
          </w:p>
        </w:tc>
      </w:tr>
      <w:tr w:rsidR="00782E3B" w:rsidRPr="00FD773D" w14:paraId="7F12B2A2" w14:textId="77777777" w:rsidTr="00782E3B">
        <w:trPr>
          <w:trHeight w:val="354"/>
          <w:jc w:val="center"/>
        </w:trPr>
        <w:tc>
          <w:tcPr>
            <w:tcW w:w="1453" w:type="dxa"/>
            <w:tcBorders>
              <w:top w:val="single" w:sz="4" w:space="0" w:color="auto"/>
              <w:right w:val="double" w:sz="4" w:space="0" w:color="auto"/>
            </w:tcBorders>
          </w:tcPr>
          <w:p w14:paraId="3BB5E4D9" w14:textId="77777777" w:rsidR="00782E3B" w:rsidRPr="00FD773D" w:rsidRDefault="00782E3B" w:rsidP="00782E3B">
            <w:pPr>
              <w:rPr>
                <w:sz w:val="18"/>
                <w:szCs w:val="18"/>
              </w:rPr>
            </w:pPr>
            <w:r w:rsidRPr="00FD773D">
              <w:rPr>
                <w:sz w:val="18"/>
                <w:szCs w:val="18"/>
              </w:rPr>
              <w:t>Description</w:t>
            </w:r>
          </w:p>
        </w:tc>
        <w:tc>
          <w:tcPr>
            <w:tcW w:w="8171" w:type="dxa"/>
            <w:gridSpan w:val="2"/>
            <w:tcBorders>
              <w:top w:val="single" w:sz="4" w:space="0" w:color="auto"/>
              <w:left w:val="double" w:sz="4" w:space="0" w:color="auto"/>
            </w:tcBorders>
          </w:tcPr>
          <w:p w14:paraId="4C193BA9" w14:textId="16AAEE39" w:rsidR="00782E3B" w:rsidRPr="00FD773D" w:rsidRDefault="00782E3B" w:rsidP="00782E3B">
            <w:pPr>
              <w:rPr>
                <w:sz w:val="18"/>
                <w:szCs w:val="18"/>
              </w:rPr>
            </w:pPr>
            <w:r w:rsidRPr="00FD773D">
              <w:rPr>
                <w:sz w:val="18"/>
                <w:szCs w:val="18"/>
              </w:rPr>
              <w:t>Get the TDM PCM sample bit width setting</w:t>
            </w:r>
          </w:p>
        </w:tc>
      </w:tr>
      <w:tr w:rsidR="00782E3B" w:rsidRPr="00FD773D" w14:paraId="4B31B545" w14:textId="77777777" w:rsidTr="00782E3B">
        <w:trPr>
          <w:trHeight w:val="331"/>
          <w:jc w:val="center"/>
        </w:trPr>
        <w:tc>
          <w:tcPr>
            <w:tcW w:w="1453" w:type="dxa"/>
            <w:vMerge w:val="restart"/>
            <w:tcBorders>
              <w:right w:val="double" w:sz="4" w:space="0" w:color="auto"/>
            </w:tcBorders>
          </w:tcPr>
          <w:p w14:paraId="0B5BF4CE" w14:textId="77777777" w:rsidR="00782E3B" w:rsidRPr="00FD773D" w:rsidRDefault="00782E3B" w:rsidP="00782E3B">
            <w:pPr>
              <w:rPr>
                <w:sz w:val="18"/>
                <w:szCs w:val="18"/>
              </w:rPr>
            </w:pPr>
            <w:r w:rsidRPr="00FD773D">
              <w:rPr>
                <w:sz w:val="18"/>
                <w:szCs w:val="18"/>
              </w:rPr>
              <w:t>Arguments</w:t>
            </w:r>
          </w:p>
        </w:tc>
        <w:tc>
          <w:tcPr>
            <w:tcW w:w="8171" w:type="dxa"/>
            <w:gridSpan w:val="2"/>
            <w:tcBorders>
              <w:left w:val="double" w:sz="4" w:space="0" w:color="auto"/>
            </w:tcBorders>
          </w:tcPr>
          <w:p w14:paraId="61CB315D"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769E4FA7" w14:textId="77777777" w:rsidTr="00782E3B">
        <w:trPr>
          <w:trHeight w:val="640"/>
          <w:jc w:val="center"/>
        </w:trPr>
        <w:tc>
          <w:tcPr>
            <w:tcW w:w="1453" w:type="dxa"/>
            <w:vMerge/>
            <w:tcBorders>
              <w:right w:val="double" w:sz="4" w:space="0" w:color="auto"/>
            </w:tcBorders>
          </w:tcPr>
          <w:p w14:paraId="4D03F4E7" w14:textId="77777777" w:rsidR="00782E3B" w:rsidRPr="00FD773D" w:rsidRDefault="00782E3B" w:rsidP="00782E3B">
            <w:pPr>
              <w:rPr>
                <w:sz w:val="18"/>
                <w:szCs w:val="18"/>
              </w:rPr>
            </w:pPr>
          </w:p>
        </w:tc>
        <w:tc>
          <w:tcPr>
            <w:tcW w:w="8171" w:type="dxa"/>
            <w:gridSpan w:val="2"/>
            <w:tcBorders>
              <w:left w:val="double" w:sz="4" w:space="0" w:color="auto"/>
            </w:tcBorders>
          </w:tcPr>
          <w:p w14:paraId="2BD71DC8" w14:textId="77777777" w:rsidR="00782E3B" w:rsidRPr="00FD773D" w:rsidRDefault="00782E3B" w:rsidP="00782E3B">
            <w:pPr>
              <w:ind w:leftChars="50" w:left="100" w:rightChars="44" w:right="88"/>
              <w:rPr>
                <w:sz w:val="18"/>
                <w:szCs w:val="18"/>
              </w:rPr>
            </w:pPr>
            <w:r w:rsidRPr="00FD773D">
              <w:rPr>
                <w:sz w:val="18"/>
                <w:szCs w:val="18"/>
              </w:rPr>
              <w:t>Pointer to API Structure.</w:t>
            </w:r>
          </w:p>
        </w:tc>
      </w:tr>
      <w:tr w:rsidR="00782E3B" w:rsidRPr="00FD773D" w14:paraId="3353BD0B" w14:textId="77777777" w:rsidTr="00782E3B">
        <w:trPr>
          <w:trHeight w:val="351"/>
          <w:jc w:val="center"/>
        </w:trPr>
        <w:tc>
          <w:tcPr>
            <w:tcW w:w="1453" w:type="dxa"/>
            <w:vMerge/>
            <w:tcBorders>
              <w:right w:val="double" w:sz="4" w:space="0" w:color="auto"/>
            </w:tcBorders>
          </w:tcPr>
          <w:p w14:paraId="3262BD3E" w14:textId="77777777" w:rsidR="00782E3B" w:rsidRPr="00FD773D" w:rsidRDefault="00782E3B" w:rsidP="00782E3B">
            <w:pPr>
              <w:rPr>
                <w:sz w:val="18"/>
                <w:szCs w:val="18"/>
              </w:rPr>
            </w:pPr>
          </w:p>
        </w:tc>
        <w:tc>
          <w:tcPr>
            <w:tcW w:w="8171" w:type="dxa"/>
            <w:gridSpan w:val="2"/>
            <w:tcBorders>
              <w:left w:val="double" w:sz="4" w:space="0" w:color="auto"/>
            </w:tcBorders>
          </w:tcPr>
          <w:p w14:paraId="1102CBDE"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35FD25F9" w14:textId="77777777" w:rsidTr="00782E3B">
        <w:trPr>
          <w:trHeight w:val="640"/>
          <w:jc w:val="center"/>
        </w:trPr>
        <w:tc>
          <w:tcPr>
            <w:tcW w:w="1453" w:type="dxa"/>
            <w:vMerge/>
            <w:tcBorders>
              <w:right w:val="double" w:sz="4" w:space="0" w:color="auto"/>
            </w:tcBorders>
          </w:tcPr>
          <w:p w14:paraId="2E882E15" w14:textId="77777777" w:rsidR="00782E3B" w:rsidRPr="00FD773D" w:rsidRDefault="00782E3B" w:rsidP="00782E3B">
            <w:pPr>
              <w:rPr>
                <w:sz w:val="18"/>
                <w:szCs w:val="18"/>
              </w:rPr>
            </w:pPr>
          </w:p>
        </w:tc>
        <w:tc>
          <w:tcPr>
            <w:tcW w:w="8171" w:type="dxa"/>
            <w:gridSpan w:val="2"/>
            <w:tcBorders>
              <w:left w:val="double" w:sz="4" w:space="0" w:color="auto"/>
            </w:tcBorders>
          </w:tcPr>
          <w:p w14:paraId="395CA25D" w14:textId="03B38475" w:rsidR="00782E3B" w:rsidRPr="00FD773D" w:rsidRDefault="00782E3B" w:rsidP="00782E3B">
            <w:pPr>
              <w:ind w:firstLineChars="100" w:firstLine="180"/>
              <w:rPr>
                <w:sz w:val="18"/>
                <w:szCs w:val="18"/>
              </w:rPr>
            </w:pPr>
            <w:r w:rsidRPr="00FD773D">
              <w:rPr>
                <w:sz w:val="18"/>
                <w:szCs w:val="18"/>
              </w:rPr>
              <w:t>XA_API_CMD_GET_CONFIG_PARAM</w:t>
            </w:r>
          </w:p>
          <w:p w14:paraId="31CD8F3F" w14:textId="77777777" w:rsidR="00782E3B" w:rsidRPr="00FD773D" w:rsidRDefault="00782E3B" w:rsidP="00782E3B">
            <w:pPr>
              <w:ind w:firstLineChars="100" w:firstLine="180"/>
              <w:rPr>
                <w:sz w:val="18"/>
                <w:szCs w:val="18"/>
              </w:rPr>
            </w:pPr>
          </w:p>
        </w:tc>
      </w:tr>
      <w:tr w:rsidR="00782E3B" w:rsidRPr="00FD773D" w14:paraId="3F276FF5" w14:textId="77777777" w:rsidTr="00782E3B">
        <w:trPr>
          <w:trHeight w:val="324"/>
          <w:jc w:val="center"/>
        </w:trPr>
        <w:tc>
          <w:tcPr>
            <w:tcW w:w="1453" w:type="dxa"/>
            <w:vMerge/>
            <w:tcBorders>
              <w:right w:val="double" w:sz="4" w:space="0" w:color="auto"/>
            </w:tcBorders>
          </w:tcPr>
          <w:p w14:paraId="4BA6A33D" w14:textId="77777777" w:rsidR="00782E3B" w:rsidRPr="00FD773D" w:rsidRDefault="00782E3B" w:rsidP="00782E3B">
            <w:pPr>
              <w:rPr>
                <w:sz w:val="18"/>
                <w:szCs w:val="18"/>
              </w:rPr>
            </w:pPr>
          </w:p>
        </w:tc>
        <w:tc>
          <w:tcPr>
            <w:tcW w:w="8171" w:type="dxa"/>
            <w:gridSpan w:val="2"/>
            <w:tcBorders>
              <w:left w:val="double" w:sz="4" w:space="0" w:color="auto"/>
            </w:tcBorders>
          </w:tcPr>
          <w:p w14:paraId="52D13692"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14A53E73" w14:textId="77777777" w:rsidTr="00782E3B">
        <w:trPr>
          <w:trHeight w:val="640"/>
          <w:jc w:val="center"/>
        </w:trPr>
        <w:tc>
          <w:tcPr>
            <w:tcW w:w="1453" w:type="dxa"/>
            <w:vMerge/>
            <w:tcBorders>
              <w:right w:val="double" w:sz="4" w:space="0" w:color="auto"/>
            </w:tcBorders>
          </w:tcPr>
          <w:p w14:paraId="66FED993" w14:textId="77777777" w:rsidR="00782E3B" w:rsidRPr="00FD773D" w:rsidRDefault="00782E3B" w:rsidP="00782E3B">
            <w:pPr>
              <w:rPr>
                <w:sz w:val="18"/>
                <w:szCs w:val="18"/>
              </w:rPr>
            </w:pPr>
          </w:p>
        </w:tc>
        <w:tc>
          <w:tcPr>
            <w:tcW w:w="8171" w:type="dxa"/>
            <w:gridSpan w:val="2"/>
            <w:tcBorders>
              <w:left w:val="double" w:sz="4" w:space="0" w:color="auto"/>
            </w:tcBorders>
          </w:tcPr>
          <w:p w14:paraId="59EDD8DB" w14:textId="77777777" w:rsidR="00782E3B" w:rsidRPr="00FD773D" w:rsidRDefault="00782E3B" w:rsidP="00782E3B">
            <w:pPr>
              <w:ind w:firstLineChars="100" w:firstLine="180"/>
              <w:rPr>
                <w:sz w:val="18"/>
                <w:szCs w:val="18"/>
              </w:rPr>
            </w:pPr>
            <w:r w:rsidRPr="00FD773D">
              <w:rPr>
                <w:sz w:val="18"/>
                <w:szCs w:val="18"/>
              </w:rPr>
              <w:t>XA_TDM_RDR_CONFIG_PARAM_PCM_WIDTH</w:t>
            </w:r>
          </w:p>
        </w:tc>
      </w:tr>
      <w:tr w:rsidR="00782E3B" w:rsidRPr="00FD773D" w14:paraId="5CBDB5CA" w14:textId="77777777" w:rsidTr="00782E3B">
        <w:trPr>
          <w:trHeight w:val="338"/>
          <w:jc w:val="center"/>
        </w:trPr>
        <w:tc>
          <w:tcPr>
            <w:tcW w:w="1453" w:type="dxa"/>
            <w:vMerge/>
            <w:tcBorders>
              <w:right w:val="double" w:sz="4" w:space="0" w:color="auto"/>
            </w:tcBorders>
          </w:tcPr>
          <w:p w14:paraId="2259830B" w14:textId="77777777" w:rsidR="00782E3B" w:rsidRPr="00FD773D" w:rsidRDefault="00782E3B" w:rsidP="00782E3B">
            <w:pPr>
              <w:rPr>
                <w:sz w:val="18"/>
                <w:szCs w:val="18"/>
              </w:rPr>
            </w:pPr>
          </w:p>
        </w:tc>
        <w:tc>
          <w:tcPr>
            <w:tcW w:w="8171" w:type="dxa"/>
            <w:gridSpan w:val="2"/>
            <w:tcBorders>
              <w:left w:val="double" w:sz="4" w:space="0" w:color="auto"/>
            </w:tcBorders>
          </w:tcPr>
          <w:p w14:paraId="5F04F87D" w14:textId="77777777" w:rsidR="00782E3B" w:rsidRPr="00FD773D" w:rsidRDefault="00782E3B" w:rsidP="00782E3B">
            <w:pPr>
              <w:rPr>
                <w:sz w:val="18"/>
                <w:szCs w:val="18"/>
              </w:rPr>
            </w:pPr>
            <w:r w:rsidRPr="00FD773D">
              <w:rPr>
                <w:sz w:val="18"/>
                <w:szCs w:val="18"/>
              </w:rPr>
              <w:t>pv_value</w:t>
            </w:r>
          </w:p>
        </w:tc>
      </w:tr>
      <w:tr w:rsidR="00782E3B" w:rsidRPr="00FD773D" w14:paraId="18F7550B" w14:textId="77777777" w:rsidTr="00782E3B">
        <w:trPr>
          <w:trHeight w:val="640"/>
          <w:jc w:val="center"/>
        </w:trPr>
        <w:tc>
          <w:tcPr>
            <w:tcW w:w="1453" w:type="dxa"/>
            <w:vMerge/>
            <w:tcBorders>
              <w:right w:val="double" w:sz="4" w:space="0" w:color="auto"/>
            </w:tcBorders>
          </w:tcPr>
          <w:p w14:paraId="74F3F32D" w14:textId="77777777" w:rsidR="00782E3B" w:rsidRPr="00FD773D" w:rsidRDefault="00782E3B" w:rsidP="00782E3B">
            <w:pPr>
              <w:rPr>
                <w:sz w:val="18"/>
                <w:szCs w:val="18"/>
              </w:rPr>
            </w:pPr>
          </w:p>
        </w:tc>
        <w:tc>
          <w:tcPr>
            <w:tcW w:w="8171" w:type="dxa"/>
            <w:gridSpan w:val="2"/>
            <w:tcBorders>
              <w:left w:val="double" w:sz="4" w:space="0" w:color="auto"/>
              <w:bottom w:val="single" w:sz="4" w:space="0" w:color="auto"/>
            </w:tcBorders>
          </w:tcPr>
          <w:p w14:paraId="4DC4FBA9" w14:textId="190075C1" w:rsidR="00782E3B" w:rsidRPr="00FD773D" w:rsidRDefault="00782E3B" w:rsidP="00782E3B">
            <w:pPr>
              <w:pStyle w:val="ReqText"/>
              <w:ind w:left="149"/>
              <w:rPr>
                <w:sz w:val="18"/>
                <w:szCs w:val="18"/>
              </w:rPr>
            </w:pPr>
            <w:r w:rsidRPr="00FD773D">
              <w:rPr>
                <w:sz w:val="18"/>
                <w:szCs w:val="18"/>
              </w:rPr>
              <w:t>Pointer to the sample bit width variable</w:t>
            </w:r>
          </w:p>
        </w:tc>
      </w:tr>
      <w:tr w:rsidR="00782E3B" w:rsidRPr="00FD773D" w14:paraId="5191FC42" w14:textId="77777777" w:rsidTr="00782E3B">
        <w:trPr>
          <w:trHeight w:val="395"/>
          <w:jc w:val="center"/>
        </w:trPr>
        <w:tc>
          <w:tcPr>
            <w:tcW w:w="1453" w:type="dxa"/>
            <w:vMerge w:val="restart"/>
            <w:tcBorders>
              <w:right w:val="double" w:sz="4" w:space="0" w:color="auto"/>
            </w:tcBorders>
          </w:tcPr>
          <w:p w14:paraId="638647E2" w14:textId="77777777" w:rsidR="00782E3B" w:rsidRPr="00FD773D" w:rsidRDefault="00782E3B" w:rsidP="00782E3B">
            <w:pPr>
              <w:rPr>
                <w:sz w:val="18"/>
                <w:szCs w:val="18"/>
              </w:rPr>
            </w:pPr>
            <w:r w:rsidRPr="00FD773D">
              <w:rPr>
                <w:sz w:val="18"/>
                <w:szCs w:val="18"/>
              </w:rPr>
              <w:t>Return value</w:t>
            </w:r>
          </w:p>
        </w:tc>
        <w:tc>
          <w:tcPr>
            <w:tcW w:w="4603" w:type="dxa"/>
            <w:tcBorders>
              <w:left w:val="double" w:sz="4" w:space="0" w:color="auto"/>
              <w:right w:val="single" w:sz="4" w:space="0" w:color="auto"/>
            </w:tcBorders>
          </w:tcPr>
          <w:p w14:paraId="31808E7B" w14:textId="77777777" w:rsidR="00782E3B" w:rsidRPr="00FD773D" w:rsidRDefault="00782E3B" w:rsidP="00782E3B">
            <w:pPr>
              <w:rPr>
                <w:sz w:val="18"/>
                <w:szCs w:val="18"/>
              </w:rPr>
            </w:pPr>
            <w:r w:rsidRPr="00FD773D">
              <w:rPr>
                <w:sz w:val="18"/>
                <w:szCs w:val="18"/>
              </w:rPr>
              <w:t>XA_NO_ERROR</w:t>
            </w:r>
          </w:p>
        </w:tc>
        <w:tc>
          <w:tcPr>
            <w:tcW w:w="3568" w:type="dxa"/>
            <w:tcBorders>
              <w:left w:val="single" w:sz="4" w:space="0" w:color="auto"/>
            </w:tcBorders>
          </w:tcPr>
          <w:p w14:paraId="2BE6D54F" w14:textId="77777777" w:rsidR="00782E3B" w:rsidRPr="00FD773D" w:rsidRDefault="00782E3B" w:rsidP="00782E3B">
            <w:pPr>
              <w:rPr>
                <w:sz w:val="18"/>
                <w:szCs w:val="18"/>
              </w:rPr>
            </w:pPr>
            <w:r w:rsidRPr="00FD773D">
              <w:rPr>
                <w:sz w:val="18"/>
                <w:szCs w:val="18"/>
              </w:rPr>
              <w:t>Normally ends.</w:t>
            </w:r>
          </w:p>
        </w:tc>
      </w:tr>
      <w:tr w:rsidR="00782E3B" w:rsidRPr="00FD773D" w14:paraId="09743992" w14:textId="77777777" w:rsidTr="00782E3B">
        <w:trPr>
          <w:trHeight w:val="350"/>
          <w:jc w:val="center"/>
        </w:trPr>
        <w:tc>
          <w:tcPr>
            <w:tcW w:w="1453" w:type="dxa"/>
            <w:vMerge/>
            <w:tcBorders>
              <w:right w:val="double" w:sz="4" w:space="0" w:color="auto"/>
            </w:tcBorders>
          </w:tcPr>
          <w:p w14:paraId="68875188" w14:textId="77777777" w:rsidR="00782E3B" w:rsidRPr="00FD773D" w:rsidRDefault="00782E3B" w:rsidP="00782E3B">
            <w:pPr>
              <w:rPr>
                <w:sz w:val="18"/>
                <w:szCs w:val="18"/>
              </w:rPr>
            </w:pPr>
          </w:p>
        </w:tc>
        <w:tc>
          <w:tcPr>
            <w:tcW w:w="4603" w:type="dxa"/>
            <w:tcBorders>
              <w:left w:val="double" w:sz="4" w:space="0" w:color="auto"/>
              <w:right w:val="single" w:sz="4" w:space="0" w:color="auto"/>
            </w:tcBorders>
          </w:tcPr>
          <w:p w14:paraId="2A4FBB47" w14:textId="77777777" w:rsidR="00782E3B" w:rsidRPr="00FD773D" w:rsidRDefault="00782E3B" w:rsidP="00782E3B">
            <w:pPr>
              <w:rPr>
                <w:sz w:val="18"/>
                <w:szCs w:val="18"/>
              </w:rPr>
            </w:pPr>
            <w:r w:rsidRPr="00FD773D">
              <w:rPr>
                <w:sz w:val="18"/>
                <w:szCs w:val="18"/>
              </w:rPr>
              <w:t>XA_API_FATAL_MEM_ALLOC</w:t>
            </w:r>
          </w:p>
        </w:tc>
        <w:tc>
          <w:tcPr>
            <w:tcW w:w="3568" w:type="dxa"/>
            <w:tcBorders>
              <w:left w:val="single" w:sz="4" w:space="0" w:color="auto"/>
            </w:tcBorders>
          </w:tcPr>
          <w:p w14:paraId="4FD069B6"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419F4DA1" w14:textId="77777777" w:rsidTr="00782E3B">
        <w:trPr>
          <w:trHeight w:val="350"/>
          <w:jc w:val="center"/>
        </w:trPr>
        <w:tc>
          <w:tcPr>
            <w:tcW w:w="1453" w:type="dxa"/>
            <w:vMerge/>
            <w:tcBorders>
              <w:right w:val="double" w:sz="4" w:space="0" w:color="auto"/>
            </w:tcBorders>
          </w:tcPr>
          <w:p w14:paraId="4AD15055" w14:textId="77777777" w:rsidR="00782E3B" w:rsidRPr="00FD773D" w:rsidRDefault="00782E3B" w:rsidP="00782E3B">
            <w:pPr>
              <w:rPr>
                <w:sz w:val="18"/>
                <w:szCs w:val="18"/>
              </w:rPr>
            </w:pPr>
          </w:p>
        </w:tc>
        <w:tc>
          <w:tcPr>
            <w:tcW w:w="4603" w:type="dxa"/>
            <w:tcBorders>
              <w:left w:val="double" w:sz="4" w:space="0" w:color="auto"/>
              <w:right w:val="single" w:sz="4" w:space="0" w:color="auto"/>
            </w:tcBorders>
          </w:tcPr>
          <w:p w14:paraId="5B03B2DB" w14:textId="77777777" w:rsidR="00782E3B" w:rsidRPr="00FD773D" w:rsidRDefault="00782E3B" w:rsidP="00782E3B">
            <w:pPr>
              <w:rPr>
                <w:sz w:val="18"/>
                <w:szCs w:val="18"/>
              </w:rPr>
            </w:pPr>
            <w:r w:rsidRPr="00FD773D">
              <w:rPr>
                <w:sz w:val="18"/>
                <w:szCs w:val="18"/>
              </w:rPr>
              <w:t>XA_API_FATAL_MEM_ALIGN</w:t>
            </w:r>
          </w:p>
        </w:tc>
        <w:tc>
          <w:tcPr>
            <w:tcW w:w="3568" w:type="dxa"/>
            <w:tcBorders>
              <w:left w:val="single" w:sz="4" w:space="0" w:color="auto"/>
            </w:tcBorders>
          </w:tcPr>
          <w:p w14:paraId="37F15D91"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275D693D" w14:textId="77777777" w:rsidTr="00782E3B">
        <w:trPr>
          <w:trHeight w:val="350"/>
          <w:jc w:val="center"/>
        </w:trPr>
        <w:tc>
          <w:tcPr>
            <w:tcW w:w="1453" w:type="dxa"/>
            <w:vMerge/>
            <w:tcBorders>
              <w:right w:val="double" w:sz="4" w:space="0" w:color="auto"/>
            </w:tcBorders>
          </w:tcPr>
          <w:p w14:paraId="1771FE0B" w14:textId="77777777" w:rsidR="00782E3B" w:rsidRPr="00FD773D" w:rsidRDefault="00782E3B" w:rsidP="00782E3B">
            <w:pPr>
              <w:rPr>
                <w:sz w:val="18"/>
                <w:szCs w:val="18"/>
              </w:rPr>
            </w:pPr>
          </w:p>
        </w:tc>
        <w:tc>
          <w:tcPr>
            <w:tcW w:w="4603" w:type="dxa"/>
            <w:tcBorders>
              <w:left w:val="double" w:sz="4" w:space="0" w:color="auto"/>
              <w:right w:val="single" w:sz="4" w:space="0" w:color="auto"/>
            </w:tcBorders>
          </w:tcPr>
          <w:p w14:paraId="0B2BBCB3" w14:textId="77777777" w:rsidR="00782E3B" w:rsidRPr="00FD773D" w:rsidRDefault="00782E3B" w:rsidP="00782E3B">
            <w:pPr>
              <w:rPr>
                <w:sz w:val="18"/>
                <w:szCs w:val="18"/>
              </w:rPr>
            </w:pPr>
            <w:r w:rsidRPr="00FD773D">
              <w:rPr>
                <w:sz w:val="18"/>
                <w:szCs w:val="18"/>
              </w:rPr>
              <w:t>XA_TDM_RDR_CONFIG_FATAL_STATE</w:t>
            </w:r>
          </w:p>
        </w:tc>
        <w:tc>
          <w:tcPr>
            <w:tcW w:w="3568" w:type="dxa"/>
            <w:tcBorders>
              <w:left w:val="single" w:sz="4" w:space="0" w:color="auto"/>
            </w:tcBorders>
          </w:tcPr>
          <w:p w14:paraId="27F2C432"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0FED4BEA" w14:textId="77777777" w:rsidTr="00782E3B">
        <w:trPr>
          <w:jc w:val="center"/>
        </w:trPr>
        <w:tc>
          <w:tcPr>
            <w:tcW w:w="1453" w:type="dxa"/>
            <w:tcBorders>
              <w:right w:val="double" w:sz="4" w:space="0" w:color="auto"/>
            </w:tcBorders>
          </w:tcPr>
          <w:p w14:paraId="321C0958" w14:textId="77777777" w:rsidR="00782E3B" w:rsidRPr="00FD773D" w:rsidRDefault="00782E3B" w:rsidP="00782E3B">
            <w:pPr>
              <w:rPr>
                <w:sz w:val="18"/>
                <w:szCs w:val="18"/>
              </w:rPr>
            </w:pPr>
            <w:r w:rsidRPr="00FD773D">
              <w:rPr>
                <w:sz w:val="18"/>
                <w:szCs w:val="18"/>
              </w:rPr>
              <w:t>Restrictions</w:t>
            </w:r>
          </w:p>
        </w:tc>
        <w:tc>
          <w:tcPr>
            <w:tcW w:w="8171" w:type="dxa"/>
            <w:gridSpan w:val="2"/>
            <w:tcBorders>
              <w:left w:val="double" w:sz="4" w:space="0" w:color="auto"/>
            </w:tcBorders>
          </w:tcPr>
          <w:p w14:paraId="789F3CD2" w14:textId="77777777" w:rsidR="00782E3B" w:rsidRPr="00FD773D" w:rsidRDefault="00782E3B" w:rsidP="00782E3B">
            <w:pPr>
              <w:rPr>
                <w:sz w:val="18"/>
                <w:szCs w:val="18"/>
              </w:rPr>
            </w:pPr>
            <w:r w:rsidRPr="00FD773D">
              <w:rPr>
                <w:sz w:val="18"/>
                <w:szCs w:val="18"/>
              </w:rPr>
              <w:t>-</w:t>
            </w:r>
          </w:p>
        </w:tc>
      </w:tr>
    </w:tbl>
    <w:p w14:paraId="4F5B0DDD" w14:textId="5F39A91E" w:rsidR="0053212F" w:rsidRDefault="0053212F" w:rsidP="0053212F">
      <w:pPr>
        <w:pStyle w:val="ReqID"/>
      </w:pPr>
      <w:r>
        <w:t>FD_PLG_TDM_040</w:t>
      </w:r>
    </w:p>
    <w:p w14:paraId="37F30CB9" w14:textId="77B7BFDE" w:rsidR="00782E3B" w:rsidRPr="00FD773D" w:rsidRDefault="00FA54D3" w:rsidP="00782E3B">
      <w:pPr>
        <w:pStyle w:val="RefIDs"/>
      </w:pPr>
      <w:r>
        <w:t>[Covers: RD_014</w:t>
      </w:r>
      <w:r w:rsidRPr="00FD773D">
        <w:t>]</w:t>
      </w:r>
    </w:p>
    <w:p w14:paraId="023BD9EC" w14:textId="77777777" w:rsidR="00782E3B" w:rsidRPr="00FD773D" w:rsidRDefault="00782E3B" w:rsidP="00782E3B">
      <w:r w:rsidRPr="00FD773D">
        <w:t>Example</w:t>
      </w:r>
    </w:p>
    <w:p w14:paraId="4D23D580" w14:textId="77777777" w:rsidR="00782E3B" w:rsidRPr="00FD773D" w:rsidRDefault="00782E3B" w:rsidP="00782E3B">
      <w:r w:rsidRPr="00FD773D">
        <w:t>WORD32 pcm_width;</w:t>
      </w:r>
    </w:p>
    <w:p w14:paraId="72C27421" w14:textId="77777777" w:rsidR="00782E3B" w:rsidRPr="00FD773D" w:rsidRDefault="00782E3B" w:rsidP="00782E3B">
      <w:pPr>
        <w:widowControl/>
        <w:autoSpaceDE/>
        <w:autoSpaceDN/>
        <w:adjustRightInd/>
        <w:snapToGrid/>
        <w:jc w:val="left"/>
      </w:pPr>
      <w:r w:rsidRPr="00FD773D">
        <w:t>res = (*api_func)(api_obj,</w:t>
      </w:r>
    </w:p>
    <w:p w14:paraId="28EE04A9" w14:textId="5F593637" w:rsidR="00782E3B" w:rsidRPr="00FD773D" w:rsidRDefault="00782E3B" w:rsidP="00782E3B">
      <w:pPr>
        <w:widowControl/>
        <w:autoSpaceDE/>
        <w:autoSpaceDN/>
        <w:adjustRightInd/>
        <w:snapToGrid/>
        <w:jc w:val="left"/>
      </w:pPr>
      <w:r w:rsidRPr="00FD773D">
        <w:tab/>
      </w:r>
      <w:r w:rsidRPr="00FD773D">
        <w:tab/>
        <w:t xml:space="preserve">  XA_API_CMD_GET_CONFIG_PARAM,</w:t>
      </w:r>
    </w:p>
    <w:p w14:paraId="4E3585CF" w14:textId="77777777" w:rsidR="00782E3B" w:rsidRPr="00FD773D" w:rsidRDefault="00782E3B" w:rsidP="00782E3B">
      <w:pPr>
        <w:widowControl/>
        <w:autoSpaceDE/>
        <w:autoSpaceDN/>
        <w:adjustRightInd/>
        <w:snapToGrid/>
        <w:jc w:val="left"/>
      </w:pPr>
      <w:r w:rsidRPr="00FD773D">
        <w:tab/>
      </w:r>
      <w:r w:rsidRPr="00FD773D">
        <w:tab/>
        <w:t xml:space="preserve">  XA_TDM_RDR_CONFIG_PARAM_PCM_WIDTH,</w:t>
      </w:r>
    </w:p>
    <w:p w14:paraId="765B3BCD" w14:textId="77777777" w:rsidR="00782E3B" w:rsidRPr="00FD773D" w:rsidRDefault="00782E3B" w:rsidP="00782E3B">
      <w:pPr>
        <w:widowControl/>
        <w:autoSpaceDE/>
        <w:autoSpaceDN/>
        <w:adjustRightInd/>
        <w:snapToGrid/>
        <w:jc w:val="left"/>
      </w:pPr>
      <w:r w:rsidRPr="00FD773D">
        <w:tab/>
      </w:r>
      <w:r w:rsidRPr="00FD773D">
        <w:tab/>
        <w:t xml:space="preserve">  &amp;pcm_width);</w:t>
      </w:r>
    </w:p>
    <w:p w14:paraId="3A518EFF" w14:textId="77777777" w:rsidR="00D759D1" w:rsidRPr="00FD773D" w:rsidRDefault="00D759D1" w:rsidP="00782E3B">
      <w:pPr>
        <w:widowControl/>
        <w:autoSpaceDE/>
        <w:autoSpaceDN/>
        <w:adjustRightInd/>
        <w:snapToGrid/>
        <w:jc w:val="left"/>
      </w:pPr>
    </w:p>
    <w:p w14:paraId="25120D01" w14:textId="1E5BAA88" w:rsidR="00D759D1" w:rsidRPr="00FD773D" w:rsidRDefault="00D759D1">
      <w:pPr>
        <w:widowControl/>
        <w:autoSpaceDE/>
        <w:autoSpaceDN/>
        <w:adjustRightInd/>
        <w:snapToGrid/>
        <w:jc w:val="left"/>
        <w:rPr>
          <w:rFonts w:eastAsia="MS PGothic"/>
        </w:rPr>
      </w:pPr>
      <w:r w:rsidRPr="00FD773D">
        <w:br w:type="page"/>
      </w:r>
    </w:p>
    <w:p w14:paraId="3DA9E8B7" w14:textId="77777777" w:rsidR="00782E3B" w:rsidRPr="00FD773D" w:rsidRDefault="00782E3B" w:rsidP="00782E3B">
      <w:pPr>
        <w:pStyle w:val="NormalIndent"/>
        <w:ind w:left="0"/>
        <w:rPr>
          <w:rFonts w:ascii="Verdana" w:hAnsi="Verdana"/>
          <w:sz w:val="20"/>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874"/>
        <w:gridCol w:w="3244"/>
      </w:tblGrid>
      <w:tr w:rsidR="00782E3B" w:rsidRPr="00FD773D" w14:paraId="2B3B7C16" w14:textId="77777777" w:rsidTr="00782E3B">
        <w:trPr>
          <w:trHeight w:val="354"/>
          <w:jc w:val="center"/>
        </w:trPr>
        <w:tc>
          <w:tcPr>
            <w:tcW w:w="1453" w:type="dxa"/>
            <w:tcBorders>
              <w:bottom w:val="single" w:sz="4" w:space="0" w:color="auto"/>
              <w:right w:val="double" w:sz="4" w:space="0" w:color="auto"/>
            </w:tcBorders>
          </w:tcPr>
          <w:p w14:paraId="2BA90F45" w14:textId="77777777" w:rsidR="00782E3B" w:rsidRPr="00FD773D" w:rsidRDefault="00782E3B" w:rsidP="00782E3B">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0FBB9B24" w14:textId="77777777" w:rsidR="00782E3B" w:rsidRPr="00FD773D" w:rsidRDefault="00782E3B" w:rsidP="00F84552">
            <w:pPr>
              <w:pStyle w:val="ReqSect"/>
            </w:pPr>
            <w:r w:rsidRPr="00FD773D">
              <w:t>XA_TDM_RDR_CONFIG_PARAM_CHANNEL_MODE</w:t>
            </w:r>
          </w:p>
        </w:tc>
      </w:tr>
      <w:tr w:rsidR="00782E3B" w:rsidRPr="00FD773D" w14:paraId="20F508EF" w14:textId="77777777" w:rsidTr="00782E3B">
        <w:trPr>
          <w:trHeight w:val="354"/>
          <w:jc w:val="center"/>
        </w:trPr>
        <w:tc>
          <w:tcPr>
            <w:tcW w:w="1453" w:type="dxa"/>
            <w:tcBorders>
              <w:top w:val="single" w:sz="4" w:space="0" w:color="auto"/>
              <w:right w:val="double" w:sz="4" w:space="0" w:color="auto"/>
            </w:tcBorders>
          </w:tcPr>
          <w:p w14:paraId="241420D3" w14:textId="77777777" w:rsidR="00782E3B" w:rsidRPr="00FD773D" w:rsidRDefault="00782E3B"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333C0769" w14:textId="71FBEC17" w:rsidR="00782E3B" w:rsidRPr="00FD773D" w:rsidRDefault="00782E3B" w:rsidP="00782E3B">
            <w:pPr>
              <w:rPr>
                <w:sz w:val="18"/>
                <w:szCs w:val="18"/>
              </w:rPr>
            </w:pPr>
            <w:r w:rsidRPr="00FD773D">
              <w:rPr>
                <w:sz w:val="18"/>
                <w:szCs w:val="18"/>
              </w:rPr>
              <w:t>Get TDM PCM channels mode setting</w:t>
            </w:r>
          </w:p>
        </w:tc>
      </w:tr>
      <w:tr w:rsidR="00782E3B" w:rsidRPr="00FD773D" w14:paraId="59BF2F6F" w14:textId="77777777" w:rsidTr="00782E3B">
        <w:trPr>
          <w:trHeight w:val="331"/>
          <w:jc w:val="center"/>
        </w:trPr>
        <w:tc>
          <w:tcPr>
            <w:tcW w:w="1453" w:type="dxa"/>
            <w:vMerge w:val="restart"/>
            <w:tcBorders>
              <w:right w:val="double" w:sz="4" w:space="0" w:color="auto"/>
            </w:tcBorders>
          </w:tcPr>
          <w:p w14:paraId="73647EBB" w14:textId="77777777" w:rsidR="00782E3B" w:rsidRPr="00FD773D" w:rsidRDefault="00782E3B" w:rsidP="00782E3B">
            <w:pPr>
              <w:rPr>
                <w:sz w:val="18"/>
                <w:szCs w:val="18"/>
              </w:rPr>
            </w:pPr>
            <w:r w:rsidRPr="00FD773D">
              <w:rPr>
                <w:sz w:val="18"/>
                <w:szCs w:val="18"/>
              </w:rPr>
              <w:t>Arguments</w:t>
            </w:r>
          </w:p>
        </w:tc>
        <w:tc>
          <w:tcPr>
            <w:tcW w:w="8118" w:type="dxa"/>
            <w:gridSpan w:val="2"/>
            <w:tcBorders>
              <w:left w:val="double" w:sz="4" w:space="0" w:color="auto"/>
            </w:tcBorders>
          </w:tcPr>
          <w:p w14:paraId="715EB7D4" w14:textId="77777777" w:rsidR="00782E3B" w:rsidRPr="00FD773D" w:rsidRDefault="00782E3B" w:rsidP="00782E3B">
            <w:pPr>
              <w:ind w:leftChars="50" w:left="100" w:rightChars="44" w:right="88"/>
              <w:rPr>
                <w:sz w:val="18"/>
              </w:rPr>
            </w:pPr>
            <w:r w:rsidRPr="00FD773D">
              <w:rPr>
                <w:sz w:val="18"/>
              </w:rPr>
              <w:t>p_xa_module_obj</w:t>
            </w:r>
          </w:p>
        </w:tc>
      </w:tr>
      <w:tr w:rsidR="00782E3B" w:rsidRPr="00FD773D" w14:paraId="71DE21F6" w14:textId="77777777" w:rsidTr="00782E3B">
        <w:trPr>
          <w:trHeight w:val="640"/>
          <w:jc w:val="center"/>
        </w:trPr>
        <w:tc>
          <w:tcPr>
            <w:tcW w:w="1453" w:type="dxa"/>
            <w:vMerge/>
            <w:tcBorders>
              <w:right w:val="double" w:sz="4" w:space="0" w:color="auto"/>
            </w:tcBorders>
          </w:tcPr>
          <w:p w14:paraId="168B9310" w14:textId="77777777" w:rsidR="00782E3B" w:rsidRPr="00FD773D" w:rsidRDefault="00782E3B" w:rsidP="00782E3B">
            <w:pPr>
              <w:rPr>
                <w:sz w:val="18"/>
                <w:szCs w:val="18"/>
              </w:rPr>
            </w:pPr>
          </w:p>
        </w:tc>
        <w:tc>
          <w:tcPr>
            <w:tcW w:w="8118" w:type="dxa"/>
            <w:gridSpan w:val="2"/>
            <w:tcBorders>
              <w:left w:val="double" w:sz="4" w:space="0" w:color="auto"/>
            </w:tcBorders>
          </w:tcPr>
          <w:p w14:paraId="03958935" w14:textId="77777777" w:rsidR="00782E3B" w:rsidRPr="00FD773D" w:rsidRDefault="00782E3B" w:rsidP="00782E3B">
            <w:pPr>
              <w:ind w:leftChars="50" w:left="100" w:rightChars="44" w:right="88"/>
              <w:rPr>
                <w:sz w:val="18"/>
              </w:rPr>
            </w:pPr>
            <w:r w:rsidRPr="00FD773D">
              <w:rPr>
                <w:sz w:val="18"/>
              </w:rPr>
              <w:t>Pointer to API Structure.</w:t>
            </w:r>
          </w:p>
          <w:p w14:paraId="1ABD792B" w14:textId="77777777" w:rsidR="00782E3B" w:rsidRPr="00FD773D" w:rsidRDefault="00782E3B" w:rsidP="00782E3B">
            <w:pPr>
              <w:autoSpaceDE/>
              <w:autoSpaceDN/>
              <w:spacing w:line="300" w:lineRule="exact"/>
              <w:ind w:firstLineChars="100" w:firstLine="180"/>
              <w:rPr>
                <w:sz w:val="18"/>
                <w:szCs w:val="18"/>
                <w:lang w:val="x-none" w:eastAsia="x-none"/>
              </w:rPr>
            </w:pPr>
          </w:p>
        </w:tc>
      </w:tr>
      <w:tr w:rsidR="00782E3B" w:rsidRPr="00FD773D" w14:paraId="1CD20B54" w14:textId="77777777" w:rsidTr="00782E3B">
        <w:trPr>
          <w:trHeight w:val="351"/>
          <w:jc w:val="center"/>
        </w:trPr>
        <w:tc>
          <w:tcPr>
            <w:tcW w:w="1453" w:type="dxa"/>
            <w:vMerge/>
            <w:tcBorders>
              <w:right w:val="double" w:sz="4" w:space="0" w:color="auto"/>
            </w:tcBorders>
          </w:tcPr>
          <w:p w14:paraId="71C9D52C" w14:textId="77777777" w:rsidR="00782E3B" w:rsidRPr="00FD773D" w:rsidRDefault="00782E3B" w:rsidP="00782E3B">
            <w:pPr>
              <w:rPr>
                <w:sz w:val="18"/>
                <w:szCs w:val="18"/>
              </w:rPr>
            </w:pPr>
          </w:p>
        </w:tc>
        <w:tc>
          <w:tcPr>
            <w:tcW w:w="8118" w:type="dxa"/>
            <w:gridSpan w:val="2"/>
            <w:tcBorders>
              <w:left w:val="double" w:sz="4" w:space="0" w:color="auto"/>
            </w:tcBorders>
          </w:tcPr>
          <w:p w14:paraId="6703EE18" w14:textId="77777777" w:rsidR="00782E3B" w:rsidRPr="00FD773D" w:rsidRDefault="00782E3B" w:rsidP="00782E3B">
            <w:pPr>
              <w:ind w:leftChars="50" w:left="100" w:rightChars="44" w:right="88"/>
              <w:rPr>
                <w:sz w:val="18"/>
              </w:rPr>
            </w:pPr>
            <w:r w:rsidRPr="00FD773D">
              <w:rPr>
                <w:sz w:val="18"/>
              </w:rPr>
              <w:t>i_cmd</w:t>
            </w:r>
          </w:p>
        </w:tc>
      </w:tr>
      <w:tr w:rsidR="00782E3B" w:rsidRPr="00FD773D" w14:paraId="612B0FA8" w14:textId="77777777" w:rsidTr="00782E3B">
        <w:trPr>
          <w:trHeight w:val="640"/>
          <w:jc w:val="center"/>
        </w:trPr>
        <w:tc>
          <w:tcPr>
            <w:tcW w:w="1453" w:type="dxa"/>
            <w:vMerge/>
            <w:tcBorders>
              <w:right w:val="double" w:sz="4" w:space="0" w:color="auto"/>
            </w:tcBorders>
          </w:tcPr>
          <w:p w14:paraId="41094B9D" w14:textId="77777777" w:rsidR="00782E3B" w:rsidRPr="00FD773D" w:rsidRDefault="00782E3B" w:rsidP="00782E3B">
            <w:pPr>
              <w:rPr>
                <w:sz w:val="18"/>
                <w:szCs w:val="18"/>
              </w:rPr>
            </w:pPr>
          </w:p>
        </w:tc>
        <w:tc>
          <w:tcPr>
            <w:tcW w:w="8118" w:type="dxa"/>
            <w:gridSpan w:val="2"/>
            <w:tcBorders>
              <w:left w:val="double" w:sz="4" w:space="0" w:color="auto"/>
            </w:tcBorders>
          </w:tcPr>
          <w:p w14:paraId="1CA6A56C" w14:textId="29013FB7" w:rsidR="00782E3B" w:rsidRPr="00FD773D" w:rsidRDefault="00782E3B" w:rsidP="00782E3B">
            <w:pPr>
              <w:ind w:firstLineChars="100" w:firstLine="180"/>
              <w:rPr>
                <w:sz w:val="18"/>
                <w:szCs w:val="18"/>
              </w:rPr>
            </w:pPr>
            <w:r w:rsidRPr="00FD773D">
              <w:rPr>
                <w:sz w:val="18"/>
                <w:szCs w:val="18"/>
              </w:rPr>
              <w:t>XA_API_CMD_GET_CONFIG_PARAM</w:t>
            </w:r>
          </w:p>
          <w:p w14:paraId="4024DC7A" w14:textId="77777777" w:rsidR="00782E3B" w:rsidRPr="00FD773D" w:rsidRDefault="00782E3B" w:rsidP="00782E3B">
            <w:pPr>
              <w:ind w:firstLineChars="100" w:firstLine="180"/>
              <w:rPr>
                <w:sz w:val="18"/>
                <w:szCs w:val="18"/>
              </w:rPr>
            </w:pPr>
          </w:p>
        </w:tc>
      </w:tr>
      <w:tr w:rsidR="00782E3B" w:rsidRPr="00FD773D" w14:paraId="38D5CE75" w14:textId="77777777" w:rsidTr="00782E3B">
        <w:trPr>
          <w:trHeight w:val="324"/>
          <w:jc w:val="center"/>
        </w:trPr>
        <w:tc>
          <w:tcPr>
            <w:tcW w:w="1453" w:type="dxa"/>
            <w:vMerge/>
            <w:tcBorders>
              <w:right w:val="double" w:sz="4" w:space="0" w:color="auto"/>
            </w:tcBorders>
          </w:tcPr>
          <w:p w14:paraId="4C0489FB" w14:textId="77777777" w:rsidR="00782E3B" w:rsidRPr="00FD773D" w:rsidRDefault="00782E3B" w:rsidP="00782E3B">
            <w:pPr>
              <w:rPr>
                <w:sz w:val="18"/>
                <w:szCs w:val="18"/>
              </w:rPr>
            </w:pPr>
          </w:p>
        </w:tc>
        <w:tc>
          <w:tcPr>
            <w:tcW w:w="8118" w:type="dxa"/>
            <w:gridSpan w:val="2"/>
            <w:tcBorders>
              <w:left w:val="double" w:sz="4" w:space="0" w:color="auto"/>
            </w:tcBorders>
          </w:tcPr>
          <w:p w14:paraId="652E35E0" w14:textId="77777777" w:rsidR="00782E3B" w:rsidRPr="00FD773D" w:rsidRDefault="00782E3B" w:rsidP="00782E3B">
            <w:pPr>
              <w:ind w:leftChars="50" w:left="100" w:rightChars="44" w:right="88"/>
              <w:rPr>
                <w:sz w:val="18"/>
              </w:rPr>
            </w:pPr>
            <w:r w:rsidRPr="00FD773D">
              <w:rPr>
                <w:sz w:val="18"/>
              </w:rPr>
              <w:t>i_idx</w:t>
            </w:r>
          </w:p>
        </w:tc>
      </w:tr>
      <w:tr w:rsidR="00782E3B" w:rsidRPr="00FD773D" w14:paraId="4974BD7D" w14:textId="77777777" w:rsidTr="00782E3B">
        <w:trPr>
          <w:trHeight w:val="640"/>
          <w:jc w:val="center"/>
        </w:trPr>
        <w:tc>
          <w:tcPr>
            <w:tcW w:w="1453" w:type="dxa"/>
            <w:vMerge/>
            <w:tcBorders>
              <w:right w:val="double" w:sz="4" w:space="0" w:color="auto"/>
            </w:tcBorders>
          </w:tcPr>
          <w:p w14:paraId="7D5E308C" w14:textId="77777777" w:rsidR="00782E3B" w:rsidRPr="00FD773D" w:rsidRDefault="00782E3B" w:rsidP="00782E3B">
            <w:pPr>
              <w:rPr>
                <w:sz w:val="18"/>
                <w:szCs w:val="18"/>
              </w:rPr>
            </w:pPr>
          </w:p>
        </w:tc>
        <w:tc>
          <w:tcPr>
            <w:tcW w:w="8118" w:type="dxa"/>
            <w:gridSpan w:val="2"/>
            <w:tcBorders>
              <w:left w:val="double" w:sz="4" w:space="0" w:color="auto"/>
            </w:tcBorders>
          </w:tcPr>
          <w:p w14:paraId="21796718" w14:textId="77777777" w:rsidR="00782E3B" w:rsidRPr="00FD773D" w:rsidRDefault="00782E3B" w:rsidP="00782E3B">
            <w:pPr>
              <w:ind w:firstLineChars="100" w:firstLine="180"/>
              <w:rPr>
                <w:sz w:val="18"/>
                <w:szCs w:val="18"/>
              </w:rPr>
            </w:pPr>
            <w:r w:rsidRPr="00FD773D">
              <w:rPr>
                <w:sz w:val="18"/>
                <w:szCs w:val="18"/>
              </w:rPr>
              <w:t>XA_TDM_RDR_CONFIG_PARAM_CHANNEL_MODE</w:t>
            </w:r>
          </w:p>
        </w:tc>
      </w:tr>
      <w:tr w:rsidR="00782E3B" w:rsidRPr="00FD773D" w14:paraId="5FD4309C" w14:textId="77777777" w:rsidTr="00782E3B">
        <w:trPr>
          <w:trHeight w:val="338"/>
          <w:jc w:val="center"/>
        </w:trPr>
        <w:tc>
          <w:tcPr>
            <w:tcW w:w="1453" w:type="dxa"/>
            <w:vMerge/>
            <w:tcBorders>
              <w:right w:val="double" w:sz="4" w:space="0" w:color="auto"/>
            </w:tcBorders>
          </w:tcPr>
          <w:p w14:paraId="1E963FFA" w14:textId="77777777" w:rsidR="00782E3B" w:rsidRPr="00FD773D" w:rsidRDefault="00782E3B" w:rsidP="00782E3B">
            <w:pPr>
              <w:rPr>
                <w:sz w:val="18"/>
                <w:szCs w:val="18"/>
              </w:rPr>
            </w:pPr>
          </w:p>
        </w:tc>
        <w:tc>
          <w:tcPr>
            <w:tcW w:w="8118" w:type="dxa"/>
            <w:gridSpan w:val="2"/>
            <w:tcBorders>
              <w:left w:val="double" w:sz="4" w:space="0" w:color="auto"/>
            </w:tcBorders>
          </w:tcPr>
          <w:p w14:paraId="05210BF4" w14:textId="77777777" w:rsidR="00782E3B" w:rsidRPr="00FD773D" w:rsidRDefault="00782E3B" w:rsidP="00782E3B">
            <w:pPr>
              <w:rPr>
                <w:sz w:val="18"/>
                <w:szCs w:val="18"/>
              </w:rPr>
            </w:pPr>
            <w:r w:rsidRPr="00FD773D">
              <w:rPr>
                <w:sz w:val="18"/>
                <w:szCs w:val="18"/>
              </w:rPr>
              <w:t>pv_value</w:t>
            </w:r>
          </w:p>
        </w:tc>
      </w:tr>
      <w:tr w:rsidR="00782E3B" w:rsidRPr="00FD773D" w14:paraId="4E54A0E6" w14:textId="77777777" w:rsidTr="00782E3B">
        <w:trPr>
          <w:trHeight w:val="640"/>
          <w:jc w:val="center"/>
        </w:trPr>
        <w:tc>
          <w:tcPr>
            <w:tcW w:w="1453" w:type="dxa"/>
            <w:vMerge/>
            <w:tcBorders>
              <w:right w:val="double" w:sz="4" w:space="0" w:color="auto"/>
            </w:tcBorders>
          </w:tcPr>
          <w:p w14:paraId="6A59A783" w14:textId="77777777" w:rsidR="00782E3B" w:rsidRPr="00FD773D" w:rsidRDefault="00782E3B" w:rsidP="00782E3B">
            <w:pPr>
              <w:rPr>
                <w:sz w:val="18"/>
                <w:szCs w:val="18"/>
              </w:rPr>
            </w:pPr>
          </w:p>
        </w:tc>
        <w:tc>
          <w:tcPr>
            <w:tcW w:w="8118" w:type="dxa"/>
            <w:gridSpan w:val="2"/>
            <w:tcBorders>
              <w:left w:val="double" w:sz="4" w:space="0" w:color="auto"/>
              <w:bottom w:val="single" w:sz="4" w:space="0" w:color="auto"/>
            </w:tcBorders>
          </w:tcPr>
          <w:p w14:paraId="40F6923A" w14:textId="0C99FA25" w:rsidR="00782E3B" w:rsidRPr="00FD773D" w:rsidRDefault="00782E3B" w:rsidP="00782E3B">
            <w:pPr>
              <w:pStyle w:val="ReqText"/>
              <w:ind w:left="149"/>
              <w:rPr>
                <w:sz w:val="18"/>
                <w:szCs w:val="18"/>
              </w:rPr>
            </w:pPr>
            <w:r w:rsidRPr="00FD773D">
              <w:t>Pointer to the TDM channels mode</w:t>
            </w:r>
          </w:p>
        </w:tc>
      </w:tr>
      <w:tr w:rsidR="00782E3B" w:rsidRPr="00FD773D" w14:paraId="29723AF6" w14:textId="77777777" w:rsidTr="00682773">
        <w:trPr>
          <w:trHeight w:val="395"/>
          <w:jc w:val="center"/>
        </w:trPr>
        <w:tc>
          <w:tcPr>
            <w:tcW w:w="1453" w:type="dxa"/>
            <w:vMerge w:val="restart"/>
            <w:tcBorders>
              <w:right w:val="double" w:sz="4" w:space="0" w:color="auto"/>
            </w:tcBorders>
          </w:tcPr>
          <w:p w14:paraId="1FAD6BA0" w14:textId="77777777" w:rsidR="00782E3B" w:rsidRPr="00FD773D" w:rsidRDefault="00782E3B" w:rsidP="00782E3B">
            <w:pPr>
              <w:rPr>
                <w:sz w:val="18"/>
                <w:szCs w:val="18"/>
              </w:rPr>
            </w:pPr>
            <w:r w:rsidRPr="00FD773D">
              <w:rPr>
                <w:sz w:val="18"/>
                <w:szCs w:val="18"/>
              </w:rPr>
              <w:t>Return value</w:t>
            </w:r>
          </w:p>
        </w:tc>
        <w:tc>
          <w:tcPr>
            <w:tcW w:w="4874" w:type="dxa"/>
            <w:tcBorders>
              <w:left w:val="double" w:sz="4" w:space="0" w:color="auto"/>
              <w:right w:val="single" w:sz="4" w:space="0" w:color="auto"/>
            </w:tcBorders>
          </w:tcPr>
          <w:p w14:paraId="5B06AB52" w14:textId="77777777" w:rsidR="00782E3B" w:rsidRPr="00FD773D" w:rsidRDefault="00782E3B" w:rsidP="00782E3B">
            <w:pPr>
              <w:rPr>
                <w:sz w:val="18"/>
                <w:szCs w:val="18"/>
              </w:rPr>
            </w:pPr>
            <w:r w:rsidRPr="00FD773D">
              <w:rPr>
                <w:sz w:val="18"/>
                <w:szCs w:val="18"/>
              </w:rPr>
              <w:t>XA_NO_ERROR</w:t>
            </w:r>
          </w:p>
        </w:tc>
        <w:tc>
          <w:tcPr>
            <w:tcW w:w="3244" w:type="dxa"/>
            <w:tcBorders>
              <w:left w:val="single" w:sz="4" w:space="0" w:color="auto"/>
            </w:tcBorders>
          </w:tcPr>
          <w:p w14:paraId="29E74C98" w14:textId="77777777" w:rsidR="00782E3B" w:rsidRPr="00FD773D" w:rsidRDefault="00782E3B" w:rsidP="00782E3B">
            <w:pPr>
              <w:rPr>
                <w:sz w:val="18"/>
                <w:szCs w:val="18"/>
              </w:rPr>
            </w:pPr>
            <w:r w:rsidRPr="00FD773D">
              <w:rPr>
                <w:sz w:val="18"/>
                <w:szCs w:val="18"/>
              </w:rPr>
              <w:t>Normally ends.</w:t>
            </w:r>
          </w:p>
        </w:tc>
      </w:tr>
      <w:tr w:rsidR="00782E3B" w:rsidRPr="00FD773D" w14:paraId="44F1A29D" w14:textId="77777777" w:rsidTr="00682773">
        <w:trPr>
          <w:trHeight w:val="350"/>
          <w:jc w:val="center"/>
        </w:trPr>
        <w:tc>
          <w:tcPr>
            <w:tcW w:w="1453" w:type="dxa"/>
            <w:vMerge/>
            <w:tcBorders>
              <w:right w:val="double" w:sz="4" w:space="0" w:color="auto"/>
            </w:tcBorders>
          </w:tcPr>
          <w:p w14:paraId="1E4CBDBF" w14:textId="77777777" w:rsidR="00782E3B" w:rsidRPr="00FD773D" w:rsidRDefault="00782E3B" w:rsidP="00782E3B">
            <w:pPr>
              <w:rPr>
                <w:sz w:val="18"/>
                <w:szCs w:val="18"/>
              </w:rPr>
            </w:pPr>
          </w:p>
        </w:tc>
        <w:tc>
          <w:tcPr>
            <w:tcW w:w="4874" w:type="dxa"/>
            <w:tcBorders>
              <w:left w:val="double" w:sz="4" w:space="0" w:color="auto"/>
              <w:right w:val="single" w:sz="4" w:space="0" w:color="auto"/>
            </w:tcBorders>
          </w:tcPr>
          <w:p w14:paraId="0117FBB7" w14:textId="77777777" w:rsidR="00782E3B" w:rsidRPr="00FD773D" w:rsidRDefault="00782E3B" w:rsidP="00782E3B">
            <w:pPr>
              <w:rPr>
                <w:sz w:val="18"/>
                <w:szCs w:val="18"/>
              </w:rPr>
            </w:pPr>
            <w:r w:rsidRPr="00FD773D">
              <w:rPr>
                <w:sz w:val="18"/>
                <w:szCs w:val="18"/>
              </w:rPr>
              <w:t>XA_API_FATAL_MEM_ALLOC</w:t>
            </w:r>
          </w:p>
        </w:tc>
        <w:tc>
          <w:tcPr>
            <w:tcW w:w="3244" w:type="dxa"/>
            <w:tcBorders>
              <w:left w:val="single" w:sz="4" w:space="0" w:color="auto"/>
            </w:tcBorders>
          </w:tcPr>
          <w:p w14:paraId="10205F38"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469492B3" w14:textId="77777777" w:rsidTr="00682773">
        <w:trPr>
          <w:trHeight w:val="350"/>
          <w:jc w:val="center"/>
        </w:trPr>
        <w:tc>
          <w:tcPr>
            <w:tcW w:w="1453" w:type="dxa"/>
            <w:vMerge/>
            <w:tcBorders>
              <w:right w:val="double" w:sz="4" w:space="0" w:color="auto"/>
            </w:tcBorders>
          </w:tcPr>
          <w:p w14:paraId="04F83A04" w14:textId="77777777" w:rsidR="00782E3B" w:rsidRPr="00FD773D" w:rsidRDefault="00782E3B" w:rsidP="00782E3B">
            <w:pPr>
              <w:rPr>
                <w:sz w:val="18"/>
                <w:szCs w:val="18"/>
              </w:rPr>
            </w:pPr>
          </w:p>
        </w:tc>
        <w:tc>
          <w:tcPr>
            <w:tcW w:w="4874" w:type="dxa"/>
            <w:tcBorders>
              <w:left w:val="double" w:sz="4" w:space="0" w:color="auto"/>
              <w:right w:val="single" w:sz="4" w:space="0" w:color="auto"/>
            </w:tcBorders>
          </w:tcPr>
          <w:p w14:paraId="41D6667F" w14:textId="77777777" w:rsidR="00782E3B" w:rsidRPr="00FD773D" w:rsidRDefault="00782E3B" w:rsidP="00782E3B">
            <w:pPr>
              <w:rPr>
                <w:sz w:val="18"/>
                <w:szCs w:val="18"/>
              </w:rPr>
            </w:pPr>
            <w:r w:rsidRPr="00FD773D">
              <w:rPr>
                <w:sz w:val="18"/>
                <w:szCs w:val="18"/>
              </w:rPr>
              <w:t>XA_API_FATAL_MEM_ALIGN</w:t>
            </w:r>
          </w:p>
        </w:tc>
        <w:tc>
          <w:tcPr>
            <w:tcW w:w="3244" w:type="dxa"/>
            <w:tcBorders>
              <w:left w:val="single" w:sz="4" w:space="0" w:color="auto"/>
            </w:tcBorders>
          </w:tcPr>
          <w:p w14:paraId="5926F512"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4FB97D16" w14:textId="77777777" w:rsidTr="00682773">
        <w:trPr>
          <w:trHeight w:val="350"/>
          <w:jc w:val="center"/>
        </w:trPr>
        <w:tc>
          <w:tcPr>
            <w:tcW w:w="1453" w:type="dxa"/>
            <w:vMerge/>
            <w:tcBorders>
              <w:right w:val="double" w:sz="4" w:space="0" w:color="auto"/>
            </w:tcBorders>
          </w:tcPr>
          <w:p w14:paraId="4CCCAABA" w14:textId="77777777" w:rsidR="00782E3B" w:rsidRPr="00FD773D" w:rsidRDefault="00782E3B" w:rsidP="00782E3B">
            <w:pPr>
              <w:rPr>
                <w:sz w:val="18"/>
                <w:szCs w:val="18"/>
              </w:rPr>
            </w:pPr>
          </w:p>
        </w:tc>
        <w:tc>
          <w:tcPr>
            <w:tcW w:w="4874" w:type="dxa"/>
            <w:tcBorders>
              <w:left w:val="double" w:sz="4" w:space="0" w:color="auto"/>
              <w:right w:val="single" w:sz="4" w:space="0" w:color="auto"/>
            </w:tcBorders>
          </w:tcPr>
          <w:p w14:paraId="62BE8945" w14:textId="77777777" w:rsidR="00782E3B" w:rsidRPr="00FD773D" w:rsidRDefault="00782E3B" w:rsidP="00782E3B">
            <w:pPr>
              <w:rPr>
                <w:sz w:val="18"/>
                <w:szCs w:val="18"/>
              </w:rPr>
            </w:pPr>
            <w:r w:rsidRPr="00FD773D">
              <w:rPr>
                <w:sz w:val="18"/>
                <w:szCs w:val="18"/>
              </w:rPr>
              <w:t>XA_TDM_RDR_CONFIG_FATAL_STATE</w:t>
            </w:r>
          </w:p>
        </w:tc>
        <w:tc>
          <w:tcPr>
            <w:tcW w:w="3244" w:type="dxa"/>
            <w:tcBorders>
              <w:left w:val="single" w:sz="4" w:space="0" w:color="auto"/>
            </w:tcBorders>
          </w:tcPr>
          <w:p w14:paraId="42A504E4"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2580B2E6" w14:textId="77777777" w:rsidTr="00782E3B">
        <w:trPr>
          <w:jc w:val="center"/>
        </w:trPr>
        <w:tc>
          <w:tcPr>
            <w:tcW w:w="1453" w:type="dxa"/>
            <w:tcBorders>
              <w:right w:val="double" w:sz="4" w:space="0" w:color="auto"/>
            </w:tcBorders>
          </w:tcPr>
          <w:p w14:paraId="7F79AACA" w14:textId="77777777" w:rsidR="00782E3B" w:rsidRPr="00FD773D" w:rsidRDefault="00782E3B" w:rsidP="00782E3B">
            <w:pPr>
              <w:rPr>
                <w:sz w:val="18"/>
                <w:szCs w:val="18"/>
              </w:rPr>
            </w:pPr>
            <w:r w:rsidRPr="00FD773D">
              <w:rPr>
                <w:sz w:val="18"/>
                <w:szCs w:val="18"/>
              </w:rPr>
              <w:t>Restrictions</w:t>
            </w:r>
          </w:p>
        </w:tc>
        <w:tc>
          <w:tcPr>
            <w:tcW w:w="8118" w:type="dxa"/>
            <w:gridSpan w:val="2"/>
            <w:tcBorders>
              <w:left w:val="double" w:sz="4" w:space="0" w:color="auto"/>
            </w:tcBorders>
          </w:tcPr>
          <w:p w14:paraId="799A0A0E" w14:textId="77777777" w:rsidR="00782E3B" w:rsidRPr="00FD773D" w:rsidRDefault="00782E3B" w:rsidP="00782E3B">
            <w:pPr>
              <w:rPr>
                <w:sz w:val="18"/>
                <w:szCs w:val="18"/>
              </w:rPr>
            </w:pPr>
            <w:r w:rsidRPr="00FD773D">
              <w:rPr>
                <w:sz w:val="18"/>
                <w:szCs w:val="18"/>
              </w:rPr>
              <w:t>-</w:t>
            </w:r>
          </w:p>
        </w:tc>
      </w:tr>
    </w:tbl>
    <w:p w14:paraId="0A1EBFF1" w14:textId="0D89D372" w:rsidR="00ED7B1C" w:rsidRDefault="00ED7B1C" w:rsidP="00ED7B1C">
      <w:pPr>
        <w:pStyle w:val="ReqID"/>
      </w:pPr>
      <w:r>
        <w:t>FD_PLG_TDM_041</w:t>
      </w:r>
    </w:p>
    <w:p w14:paraId="4197C818" w14:textId="7F1D41CE" w:rsidR="00782E3B" w:rsidRPr="00FD773D" w:rsidRDefault="00FA54D3" w:rsidP="00782E3B">
      <w:pPr>
        <w:pStyle w:val="RefIDs"/>
      </w:pPr>
      <w:r>
        <w:t>[Covers: RD_014</w:t>
      </w:r>
      <w:r w:rsidRPr="00FD773D">
        <w:t>]</w:t>
      </w:r>
    </w:p>
    <w:p w14:paraId="76E40739" w14:textId="77777777" w:rsidR="00782E3B" w:rsidRPr="00FD773D" w:rsidRDefault="00782E3B" w:rsidP="00782E3B">
      <w:r w:rsidRPr="00FD773D">
        <w:t>Example:</w:t>
      </w:r>
    </w:p>
    <w:p w14:paraId="24F612FD" w14:textId="77777777" w:rsidR="00782E3B" w:rsidRPr="00FD773D" w:rsidRDefault="00782E3B" w:rsidP="00782E3B">
      <w:r w:rsidRPr="00FD773D">
        <w:t>WORD32 ch_mode;</w:t>
      </w:r>
    </w:p>
    <w:p w14:paraId="0F43425D" w14:textId="77777777" w:rsidR="00782E3B" w:rsidRPr="00FD773D" w:rsidRDefault="00782E3B" w:rsidP="00782E3B">
      <w:pPr>
        <w:widowControl/>
        <w:autoSpaceDE/>
        <w:autoSpaceDN/>
        <w:adjustRightInd/>
        <w:snapToGrid/>
        <w:jc w:val="left"/>
      </w:pPr>
      <w:r w:rsidRPr="00FD773D">
        <w:t>res = (*api_func)(api_obj,</w:t>
      </w:r>
    </w:p>
    <w:p w14:paraId="2255A415" w14:textId="3DE65FC5" w:rsidR="00782E3B" w:rsidRPr="00FD773D" w:rsidRDefault="00782E3B" w:rsidP="00782E3B">
      <w:pPr>
        <w:widowControl/>
        <w:autoSpaceDE/>
        <w:autoSpaceDN/>
        <w:adjustRightInd/>
        <w:snapToGrid/>
        <w:jc w:val="left"/>
      </w:pPr>
      <w:r w:rsidRPr="00FD773D">
        <w:tab/>
      </w:r>
      <w:r w:rsidRPr="00FD773D">
        <w:tab/>
        <w:t xml:space="preserve">  XA_API_CMD_GET_CONFIG_PARAM,</w:t>
      </w:r>
    </w:p>
    <w:p w14:paraId="4A84793E" w14:textId="77777777" w:rsidR="00782E3B" w:rsidRPr="00FD773D" w:rsidRDefault="00782E3B" w:rsidP="00782E3B">
      <w:pPr>
        <w:widowControl/>
        <w:autoSpaceDE/>
        <w:autoSpaceDN/>
        <w:adjustRightInd/>
        <w:snapToGrid/>
        <w:jc w:val="left"/>
      </w:pPr>
      <w:r w:rsidRPr="00FD773D">
        <w:tab/>
      </w:r>
      <w:r w:rsidRPr="00FD773D">
        <w:tab/>
        <w:t xml:space="preserve">  XA_TDM_RDR_CONFIG_PARAM_CHANNEL_MODE,</w:t>
      </w:r>
    </w:p>
    <w:p w14:paraId="572C2187" w14:textId="77777777" w:rsidR="00782E3B" w:rsidRPr="00FD773D" w:rsidRDefault="00782E3B" w:rsidP="00782E3B">
      <w:pPr>
        <w:widowControl/>
        <w:autoSpaceDE/>
        <w:autoSpaceDN/>
        <w:adjustRightInd/>
        <w:snapToGrid/>
        <w:jc w:val="left"/>
      </w:pPr>
      <w:r w:rsidRPr="00FD773D">
        <w:tab/>
      </w:r>
      <w:r w:rsidRPr="00FD773D">
        <w:tab/>
        <w:t xml:space="preserve">  &amp;ch_mode);</w:t>
      </w:r>
    </w:p>
    <w:p w14:paraId="530F285C" w14:textId="77777777" w:rsidR="00782E3B" w:rsidRPr="00FD773D" w:rsidRDefault="00782E3B" w:rsidP="00782E3B">
      <w:pPr>
        <w:widowControl/>
        <w:autoSpaceDE/>
        <w:autoSpaceDN/>
        <w:adjustRightInd/>
        <w:snapToGrid/>
        <w:jc w:val="left"/>
      </w:pPr>
    </w:p>
    <w:p w14:paraId="078C35FB" w14:textId="77777777" w:rsidR="00782E3B" w:rsidRPr="00FD773D" w:rsidRDefault="00782E3B" w:rsidP="00782E3B">
      <w:pPr>
        <w:widowControl/>
        <w:autoSpaceDE/>
        <w:autoSpaceDN/>
        <w:adjustRightInd/>
        <w:snapToGrid/>
        <w:jc w:val="left"/>
      </w:pPr>
      <w:r w:rsidRPr="00FD773D">
        <w:br w:type="page"/>
      </w:r>
    </w:p>
    <w:p w14:paraId="28FF8885" w14:textId="77777777" w:rsidR="00782E3B" w:rsidRPr="00FD773D" w:rsidRDefault="00782E3B" w:rsidP="00782E3B">
      <w:pPr>
        <w:widowControl/>
        <w:autoSpaceDE/>
        <w:autoSpaceDN/>
        <w:adjustRightInd/>
        <w:snapToGrid/>
        <w:jc w:val="left"/>
      </w:pPr>
    </w:p>
    <w:tbl>
      <w:tblPr>
        <w:tblW w:w="9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650"/>
        <w:gridCol w:w="3255"/>
      </w:tblGrid>
      <w:tr w:rsidR="00782E3B" w:rsidRPr="00FD773D" w14:paraId="25917587" w14:textId="77777777" w:rsidTr="00782E3B">
        <w:trPr>
          <w:trHeight w:val="354"/>
          <w:jc w:val="center"/>
        </w:trPr>
        <w:tc>
          <w:tcPr>
            <w:tcW w:w="1453" w:type="dxa"/>
            <w:tcBorders>
              <w:bottom w:val="single" w:sz="4" w:space="0" w:color="auto"/>
              <w:right w:val="double" w:sz="4" w:space="0" w:color="auto"/>
            </w:tcBorders>
          </w:tcPr>
          <w:p w14:paraId="219038E8" w14:textId="77777777" w:rsidR="00782E3B" w:rsidRPr="00FD773D" w:rsidRDefault="00782E3B" w:rsidP="00782E3B">
            <w:pPr>
              <w:rPr>
                <w:sz w:val="18"/>
                <w:szCs w:val="18"/>
              </w:rPr>
            </w:pPr>
            <w:r w:rsidRPr="00FD773D">
              <w:rPr>
                <w:sz w:val="18"/>
                <w:szCs w:val="18"/>
              </w:rPr>
              <w:t>Subcommand</w:t>
            </w:r>
          </w:p>
        </w:tc>
        <w:tc>
          <w:tcPr>
            <w:tcW w:w="7905" w:type="dxa"/>
            <w:gridSpan w:val="2"/>
            <w:tcBorders>
              <w:left w:val="double" w:sz="4" w:space="0" w:color="auto"/>
              <w:bottom w:val="single" w:sz="4" w:space="0" w:color="auto"/>
            </w:tcBorders>
          </w:tcPr>
          <w:p w14:paraId="34E3E33D" w14:textId="77777777" w:rsidR="00782E3B" w:rsidRPr="00FD773D" w:rsidRDefault="00782E3B" w:rsidP="00F84552">
            <w:pPr>
              <w:pStyle w:val="ReqSect"/>
            </w:pPr>
            <w:r w:rsidRPr="00FD773D">
              <w:t>XA_TDM_RDR_CONFIG_PARAM_IN_SAMPLE_RATE</w:t>
            </w:r>
          </w:p>
        </w:tc>
      </w:tr>
      <w:tr w:rsidR="00782E3B" w:rsidRPr="00FD773D" w14:paraId="3B82B605" w14:textId="77777777" w:rsidTr="00782E3B">
        <w:trPr>
          <w:trHeight w:val="354"/>
          <w:jc w:val="center"/>
        </w:trPr>
        <w:tc>
          <w:tcPr>
            <w:tcW w:w="1453" w:type="dxa"/>
            <w:tcBorders>
              <w:top w:val="single" w:sz="4" w:space="0" w:color="auto"/>
              <w:right w:val="double" w:sz="4" w:space="0" w:color="auto"/>
            </w:tcBorders>
          </w:tcPr>
          <w:p w14:paraId="585671C4" w14:textId="77777777" w:rsidR="00782E3B" w:rsidRPr="00FD773D" w:rsidRDefault="00782E3B" w:rsidP="00782E3B">
            <w:pPr>
              <w:rPr>
                <w:sz w:val="18"/>
                <w:szCs w:val="18"/>
              </w:rPr>
            </w:pPr>
            <w:r w:rsidRPr="00FD773D">
              <w:rPr>
                <w:sz w:val="18"/>
                <w:szCs w:val="18"/>
              </w:rPr>
              <w:t>Description</w:t>
            </w:r>
          </w:p>
        </w:tc>
        <w:tc>
          <w:tcPr>
            <w:tcW w:w="7905" w:type="dxa"/>
            <w:gridSpan w:val="2"/>
            <w:tcBorders>
              <w:top w:val="single" w:sz="4" w:space="0" w:color="auto"/>
              <w:left w:val="double" w:sz="4" w:space="0" w:color="auto"/>
            </w:tcBorders>
          </w:tcPr>
          <w:p w14:paraId="07574F1D" w14:textId="2461972A" w:rsidR="00782E3B" w:rsidRPr="00FD773D" w:rsidRDefault="00782E3B" w:rsidP="00782E3B">
            <w:pPr>
              <w:rPr>
                <w:sz w:val="18"/>
                <w:szCs w:val="18"/>
              </w:rPr>
            </w:pPr>
            <w:r w:rsidRPr="00FD773D">
              <w:rPr>
                <w:sz w:val="18"/>
                <w:szCs w:val="18"/>
              </w:rPr>
              <w:t>Get input TDM PCM sampling frequency setting</w:t>
            </w:r>
          </w:p>
        </w:tc>
      </w:tr>
      <w:tr w:rsidR="00782E3B" w:rsidRPr="00FD773D" w14:paraId="2CA8B654" w14:textId="77777777" w:rsidTr="00782E3B">
        <w:trPr>
          <w:trHeight w:val="331"/>
          <w:jc w:val="center"/>
        </w:trPr>
        <w:tc>
          <w:tcPr>
            <w:tcW w:w="1453" w:type="dxa"/>
            <w:vMerge w:val="restart"/>
            <w:tcBorders>
              <w:right w:val="double" w:sz="4" w:space="0" w:color="auto"/>
            </w:tcBorders>
          </w:tcPr>
          <w:p w14:paraId="208DB748" w14:textId="77777777" w:rsidR="00782E3B" w:rsidRPr="00FD773D" w:rsidRDefault="00782E3B" w:rsidP="00782E3B">
            <w:pPr>
              <w:rPr>
                <w:sz w:val="18"/>
                <w:szCs w:val="18"/>
              </w:rPr>
            </w:pPr>
            <w:r w:rsidRPr="00FD773D">
              <w:rPr>
                <w:sz w:val="18"/>
                <w:szCs w:val="18"/>
              </w:rPr>
              <w:t>Arguments</w:t>
            </w:r>
          </w:p>
        </w:tc>
        <w:tc>
          <w:tcPr>
            <w:tcW w:w="7905" w:type="dxa"/>
            <w:gridSpan w:val="2"/>
            <w:tcBorders>
              <w:left w:val="double" w:sz="4" w:space="0" w:color="auto"/>
            </w:tcBorders>
          </w:tcPr>
          <w:p w14:paraId="77BD1A59"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61C2B6E1" w14:textId="77777777" w:rsidTr="00782E3B">
        <w:trPr>
          <w:trHeight w:val="640"/>
          <w:jc w:val="center"/>
        </w:trPr>
        <w:tc>
          <w:tcPr>
            <w:tcW w:w="1453" w:type="dxa"/>
            <w:vMerge/>
            <w:tcBorders>
              <w:right w:val="double" w:sz="4" w:space="0" w:color="auto"/>
            </w:tcBorders>
          </w:tcPr>
          <w:p w14:paraId="5F6780DE" w14:textId="77777777" w:rsidR="00782E3B" w:rsidRPr="00FD773D" w:rsidRDefault="00782E3B" w:rsidP="00782E3B">
            <w:pPr>
              <w:rPr>
                <w:sz w:val="18"/>
                <w:szCs w:val="18"/>
              </w:rPr>
            </w:pPr>
          </w:p>
        </w:tc>
        <w:tc>
          <w:tcPr>
            <w:tcW w:w="7905" w:type="dxa"/>
            <w:gridSpan w:val="2"/>
            <w:tcBorders>
              <w:left w:val="double" w:sz="4" w:space="0" w:color="auto"/>
            </w:tcBorders>
          </w:tcPr>
          <w:p w14:paraId="20C7A203" w14:textId="77777777" w:rsidR="00782E3B" w:rsidRPr="00FD773D" w:rsidRDefault="00782E3B" w:rsidP="00782E3B">
            <w:pPr>
              <w:ind w:leftChars="50" w:left="100" w:rightChars="44" w:right="88"/>
              <w:rPr>
                <w:sz w:val="18"/>
                <w:szCs w:val="18"/>
              </w:rPr>
            </w:pPr>
            <w:r w:rsidRPr="00FD773D">
              <w:rPr>
                <w:sz w:val="18"/>
                <w:szCs w:val="18"/>
              </w:rPr>
              <w:t>Pointer to API Structure.</w:t>
            </w:r>
          </w:p>
          <w:p w14:paraId="259F0D01" w14:textId="77777777" w:rsidR="00782E3B" w:rsidRPr="00FD773D" w:rsidRDefault="00782E3B" w:rsidP="00782E3B">
            <w:pPr>
              <w:autoSpaceDE/>
              <w:autoSpaceDN/>
              <w:spacing w:line="300" w:lineRule="exact"/>
              <w:ind w:firstLineChars="100" w:firstLine="180"/>
              <w:rPr>
                <w:sz w:val="18"/>
                <w:szCs w:val="18"/>
                <w:lang w:val="x-none" w:eastAsia="x-none"/>
              </w:rPr>
            </w:pPr>
          </w:p>
        </w:tc>
      </w:tr>
      <w:tr w:rsidR="00782E3B" w:rsidRPr="00FD773D" w14:paraId="0F49C355" w14:textId="77777777" w:rsidTr="00782E3B">
        <w:trPr>
          <w:trHeight w:val="351"/>
          <w:jc w:val="center"/>
        </w:trPr>
        <w:tc>
          <w:tcPr>
            <w:tcW w:w="1453" w:type="dxa"/>
            <w:vMerge/>
            <w:tcBorders>
              <w:right w:val="double" w:sz="4" w:space="0" w:color="auto"/>
            </w:tcBorders>
          </w:tcPr>
          <w:p w14:paraId="05EEB593" w14:textId="77777777" w:rsidR="00782E3B" w:rsidRPr="00FD773D" w:rsidRDefault="00782E3B" w:rsidP="00782E3B">
            <w:pPr>
              <w:rPr>
                <w:sz w:val="18"/>
                <w:szCs w:val="18"/>
              </w:rPr>
            </w:pPr>
          </w:p>
        </w:tc>
        <w:tc>
          <w:tcPr>
            <w:tcW w:w="7905" w:type="dxa"/>
            <w:gridSpan w:val="2"/>
            <w:tcBorders>
              <w:left w:val="double" w:sz="4" w:space="0" w:color="auto"/>
            </w:tcBorders>
          </w:tcPr>
          <w:p w14:paraId="31B88818"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4D2A7A0E" w14:textId="77777777" w:rsidTr="00782E3B">
        <w:trPr>
          <w:trHeight w:val="640"/>
          <w:jc w:val="center"/>
        </w:trPr>
        <w:tc>
          <w:tcPr>
            <w:tcW w:w="1453" w:type="dxa"/>
            <w:vMerge/>
            <w:tcBorders>
              <w:right w:val="double" w:sz="4" w:space="0" w:color="auto"/>
            </w:tcBorders>
          </w:tcPr>
          <w:p w14:paraId="1BD759B7" w14:textId="77777777" w:rsidR="00782E3B" w:rsidRPr="00FD773D" w:rsidRDefault="00782E3B" w:rsidP="00782E3B">
            <w:pPr>
              <w:rPr>
                <w:sz w:val="18"/>
                <w:szCs w:val="18"/>
              </w:rPr>
            </w:pPr>
          </w:p>
        </w:tc>
        <w:tc>
          <w:tcPr>
            <w:tcW w:w="7905" w:type="dxa"/>
            <w:gridSpan w:val="2"/>
            <w:tcBorders>
              <w:left w:val="double" w:sz="4" w:space="0" w:color="auto"/>
            </w:tcBorders>
          </w:tcPr>
          <w:p w14:paraId="2F99800C" w14:textId="0D0E02BC" w:rsidR="00782E3B" w:rsidRPr="00FD773D" w:rsidRDefault="00782E3B" w:rsidP="00782E3B">
            <w:pPr>
              <w:ind w:firstLineChars="100" w:firstLine="180"/>
              <w:rPr>
                <w:sz w:val="18"/>
                <w:szCs w:val="18"/>
              </w:rPr>
            </w:pPr>
            <w:r w:rsidRPr="00FD773D">
              <w:rPr>
                <w:sz w:val="18"/>
                <w:szCs w:val="18"/>
              </w:rPr>
              <w:t>XA_API_CMD_GET_CONFIG_PARAM</w:t>
            </w:r>
          </w:p>
          <w:p w14:paraId="2ED21989" w14:textId="77777777" w:rsidR="00782E3B" w:rsidRPr="00FD773D" w:rsidRDefault="00782E3B" w:rsidP="00782E3B">
            <w:pPr>
              <w:ind w:firstLineChars="100" w:firstLine="180"/>
              <w:rPr>
                <w:sz w:val="18"/>
                <w:szCs w:val="18"/>
              </w:rPr>
            </w:pPr>
          </w:p>
        </w:tc>
      </w:tr>
      <w:tr w:rsidR="00782E3B" w:rsidRPr="00FD773D" w14:paraId="2EF5D60D" w14:textId="77777777" w:rsidTr="00782E3B">
        <w:trPr>
          <w:trHeight w:val="324"/>
          <w:jc w:val="center"/>
        </w:trPr>
        <w:tc>
          <w:tcPr>
            <w:tcW w:w="1453" w:type="dxa"/>
            <w:vMerge/>
            <w:tcBorders>
              <w:right w:val="double" w:sz="4" w:space="0" w:color="auto"/>
            </w:tcBorders>
          </w:tcPr>
          <w:p w14:paraId="71994A64" w14:textId="77777777" w:rsidR="00782E3B" w:rsidRPr="00FD773D" w:rsidRDefault="00782E3B" w:rsidP="00782E3B">
            <w:pPr>
              <w:rPr>
                <w:sz w:val="18"/>
                <w:szCs w:val="18"/>
              </w:rPr>
            </w:pPr>
          </w:p>
        </w:tc>
        <w:tc>
          <w:tcPr>
            <w:tcW w:w="7905" w:type="dxa"/>
            <w:gridSpan w:val="2"/>
            <w:tcBorders>
              <w:left w:val="double" w:sz="4" w:space="0" w:color="auto"/>
            </w:tcBorders>
          </w:tcPr>
          <w:p w14:paraId="20C7E055"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456A34CA" w14:textId="77777777" w:rsidTr="00782E3B">
        <w:trPr>
          <w:trHeight w:val="640"/>
          <w:jc w:val="center"/>
        </w:trPr>
        <w:tc>
          <w:tcPr>
            <w:tcW w:w="1453" w:type="dxa"/>
            <w:vMerge/>
            <w:tcBorders>
              <w:right w:val="double" w:sz="4" w:space="0" w:color="auto"/>
            </w:tcBorders>
          </w:tcPr>
          <w:p w14:paraId="28217AE7" w14:textId="77777777" w:rsidR="00782E3B" w:rsidRPr="00FD773D" w:rsidRDefault="00782E3B" w:rsidP="00782E3B">
            <w:pPr>
              <w:rPr>
                <w:sz w:val="18"/>
                <w:szCs w:val="18"/>
              </w:rPr>
            </w:pPr>
          </w:p>
        </w:tc>
        <w:tc>
          <w:tcPr>
            <w:tcW w:w="7905" w:type="dxa"/>
            <w:gridSpan w:val="2"/>
            <w:tcBorders>
              <w:left w:val="double" w:sz="4" w:space="0" w:color="auto"/>
            </w:tcBorders>
          </w:tcPr>
          <w:p w14:paraId="2774C304" w14:textId="77777777" w:rsidR="00782E3B" w:rsidRPr="00FD773D" w:rsidRDefault="00782E3B" w:rsidP="00782E3B">
            <w:pPr>
              <w:ind w:firstLineChars="100" w:firstLine="180"/>
              <w:rPr>
                <w:sz w:val="18"/>
                <w:szCs w:val="18"/>
              </w:rPr>
            </w:pPr>
            <w:r w:rsidRPr="00FD773D">
              <w:rPr>
                <w:sz w:val="18"/>
                <w:szCs w:val="18"/>
              </w:rPr>
              <w:t>XA_TDM_RDR_CONFIG_PARAM_IN_SAMPLE_RATE</w:t>
            </w:r>
          </w:p>
        </w:tc>
      </w:tr>
      <w:tr w:rsidR="00782E3B" w:rsidRPr="00FD773D" w14:paraId="488E5CDF" w14:textId="77777777" w:rsidTr="00782E3B">
        <w:trPr>
          <w:trHeight w:val="338"/>
          <w:jc w:val="center"/>
        </w:trPr>
        <w:tc>
          <w:tcPr>
            <w:tcW w:w="1453" w:type="dxa"/>
            <w:vMerge/>
            <w:tcBorders>
              <w:right w:val="double" w:sz="4" w:space="0" w:color="auto"/>
            </w:tcBorders>
          </w:tcPr>
          <w:p w14:paraId="1677F60A" w14:textId="77777777" w:rsidR="00782E3B" w:rsidRPr="00FD773D" w:rsidRDefault="00782E3B" w:rsidP="00782E3B">
            <w:pPr>
              <w:rPr>
                <w:sz w:val="18"/>
                <w:szCs w:val="18"/>
              </w:rPr>
            </w:pPr>
          </w:p>
        </w:tc>
        <w:tc>
          <w:tcPr>
            <w:tcW w:w="7905" w:type="dxa"/>
            <w:gridSpan w:val="2"/>
            <w:tcBorders>
              <w:left w:val="double" w:sz="4" w:space="0" w:color="auto"/>
            </w:tcBorders>
          </w:tcPr>
          <w:p w14:paraId="13268A25" w14:textId="77777777" w:rsidR="00782E3B" w:rsidRPr="00FD773D" w:rsidRDefault="00782E3B" w:rsidP="00782E3B">
            <w:pPr>
              <w:rPr>
                <w:sz w:val="18"/>
                <w:szCs w:val="18"/>
              </w:rPr>
            </w:pPr>
            <w:r w:rsidRPr="00FD773D">
              <w:rPr>
                <w:sz w:val="18"/>
                <w:szCs w:val="18"/>
              </w:rPr>
              <w:t>pv_value</w:t>
            </w:r>
          </w:p>
        </w:tc>
      </w:tr>
      <w:tr w:rsidR="00782E3B" w:rsidRPr="00FD773D" w14:paraId="5A828DA0" w14:textId="77777777" w:rsidTr="00782E3B">
        <w:trPr>
          <w:trHeight w:val="640"/>
          <w:jc w:val="center"/>
        </w:trPr>
        <w:tc>
          <w:tcPr>
            <w:tcW w:w="1453" w:type="dxa"/>
            <w:vMerge/>
            <w:tcBorders>
              <w:right w:val="double" w:sz="4" w:space="0" w:color="auto"/>
            </w:tcBorders>
          </w:tcPr>
          <w:p w14:paraId="188DB007" w14:textId="77777777" w:rsidR="00782E3B" w:rsidRPr="00FD773D" w:rsidRDefault="00782E3B" w:rsidP="00782E3B">
            <w:pPr>
              <w:rPr>
                <w:sz w:val="18"/>
                <w:szCs w:val="18"/>
              </w:rPr>
            </w:pPr>
          </w:p>
        </w:tc>
        <w:tc>
          <w:tcPr>
            <w:tcW w:w="7905" w:type="dxa"/>
            <w:gridSpan w:val="2"/>
            <w:tcBorders>
              <w:left w:val="double" w:sz="4" w:space="0" w:color="auto"/>
              <w:bottom w:val="single" w:sz="4" w:space="0" w:color="auto"/>
            </w:tcBorders>
          </w:tcPr>
          <w:p w14:paraId="3044CD3E" w14:textId="0905F407" w:rsidR="00782E3B" w:rsidRPr="00FD773D" w:rsidRDefault="00782E3B" w:rsidP="00782E3B">
            <w:pPr>
              <w:pStyle w:val="ReqText"/>
              <w:ind w:left="149"/>
              <w:rPr>
                <w:sz w:val="18"/>
                <w:szCs w:val="18"/>
              </w:rPr>
            </w:pPr>
            <w:r w:rsidRPr="00FD773D">
              <w:rPr>
                <w:sz w:val="18"/>
                <w:szCs w:val="18"/>
              </w:rPr>
              <w:t>Pointer to the input sampling frequency variable</w:t>
            </w:r>
          </w:p>
        </w:tc>
      </w:tr>
      <w:tr w:rsidR="00782E3B" w:rsidRPr="00FD773D" w14:paraId="34768723" w14:textId="77777777" w:rsidTr="00682773">
        <w:trPr>
          <w:trHeight w:val="395"/>
          <w:jc w:val="center"/>
        </w:trPr>
        <w:tc>
          <w:tcPr>
            <w:tcW w:w="1453" w:type="dxa"/>
            <w:vMerge w:val="restart"/>
            <w:tcBorders>
              <w:right w:val="double" w:sz="4" w:space="0" w:color="auto"/>
            </w:tcBorders>
          </w:tcPr>
          <w:p w14:paraId="5D80259D" w14:textId="77777777" w:rsidR="00782E3B" w:rsidRPr="00FD773D" w:rsidRDefault="00782E3B" w:rsidP="00782E3B">
            <w:pPr>
              <w:rPr>
                <w:sz w:val="18"/>
                <w:szCs w:val="18"/>
              </w:rPr>
            </w:pPr>
            <w:r w:rsidRPr="00FD773D">
              <w:rPr>
                <w:sz w:val="18"/>
                <w:szCs w:val="18"/>
              </w:rPr>
              <w:t>Return value</w:t>
            </w:r>
          </w:p>
        </w:tc>
        <w:tc>
          <w:tcPr>
            <w:tcW w:w="4650" w:type="dxa"/>
            <w:tcBorders>
              <w:left w:val="double" w:sz="4" w:space="0" w:color="auto"/>
              <w:right w:val="single" w:sz="4" w:space="0" w:color="auto"/>
            </w:tcBorders>
          </w:tcPr>
          <w:p w14:paraId="182FE6DB" w14:textId="77777777" w:rsidR="00782E3B" w:rsidRPr="00FD773D" w:rsidRDefault="00782E3B" w:rsidP="00782E3B">
            <w:pPr>
              <w:rPr>
                <w:sz w:val="18"/>
                <w:szCs w:val="18"/>
              </w:rPr>
            </w:pPr>
            <w:r w:rsidRPr="00FD773D">
              <w:rPr>
                <w:sz w:val="18"/>
                <w:szCs w:val="18"/>
              </w:rPr>
              <w:t>XA_NO_ERROR</w:t>
            </w:r>
          </w:p>
        </w:tc>
        <w:tc>
          <w:tcPr>
            <w:tcW w:w="3255" w:type="dxa"/>
            <w:tcBorders>
              <w:left w:val="single" w:sz="4" w:space="0" w:color="auto"/>
            </w:tcBorders>
          </w:tcPr>
          <w:p w14:paraId="00B82BD7" w14:textId="77777777" w:rsidR="00782E3B" w:rsidRPr="00FD773D" w:rsidRDefault="00782E3B" w:rsidP="00782E3B">
            <w:pPr>
              <w:rPr>
                <w:sz w:val="18"/>
                <w:szCs w:val="18"/>
              </w:rPr>
            </w:pPr>
            <w:r w:rsidRPr="00FD773D">
              <w:rPr>
                <w:sz w:val="18"/>
                <w:szCs w:val="18"/>
              </w:rPr>
              <w:t>Normally ends.</w:t>
            </w:r>
          </w:p>
        </w:tc>
      </w:tr>
      <w:tr w:rsidR="00782E3B" w:rsidRPr="00FD773D" w14:paraId="2A50A086" w14:textId="77777777" w:rsidTr="00682773">
        <w:trPr>
          <w:trHeight w:val="350"/>
          <w:jc w:val="center"/>
        </w:trPr>
        <w:tc>
          <w:tcPr>
            <w:tcW w:w="1453" w:type="dxa"/>
            <w:vMerge/>
            <w:tcBorders>
              <w:right w:val="double" w:sz="4" w:space="0" w:color="auto"/>
            </w:tcBorders>
          </w:tcPr>
          <w:p w14:paraId="422B0DC0" w14:textId="77777777" w:rsidR="00782E3B" w:rsidRPr="00FD773D" w:rsidRDefault="00782E3B" w:rsidP="00782E3B">
            <w:pPr>
              <w:rPr>
                <w:sz w:val="18"/>
                <w:szCs w:val="18"/>
              </w:rPr>
            </w:pPr>
          </w:p>
        </w:tc>
        <w:tc>
          <w:tcPr>
            <w:tcW w:w="4650" w:type="dxa"/>
            <w:tcBorders>
              <w:left w:val="double" w:sz="4" w:space="0" w:color="auto"/>
              <w:right w:val="single" w:sz="4" w:space="0" w:color="auto"/>
            </w:tcBorders>
          </w:tcPr>
          <w:p w14:paraId="08BB6166" w14:textId="77777777" w:rsidR="00782E3B" w:rsidRPr="00FD773D" w:rsidRDefault="00782E3B" w:rsidP="00782E3B">
            <w:pPr>
              <w:rPr>
                <w:sz w:val="18"/>
                <w:szCs w:val="18"/>
              </w:rPr>
            </w:pPr>
            <w:r w:rsidRPr="00FD773D">
              <w:rPr>
                <w:sz w:val="18"/>
                <w:szCs w:val="18"/>
              </w:rPr>
              <w:t>XA_API_FATAL_MEM_ALLOC</w:t>
            </w:r>
          </w:p>
        </w:tc>
        <w:tc>
          <w:tcPr>
            <w:tcW w:w="3255" w:type="dxa"/>
            <w:tcBorders>
              <w:left w:val="single" w:sz="4" w:space="0" w:color="auto"/>
            </w:tcBorders>
          </w:tcPr>
          <w:p w14:paraId="17942B5F" w14:textId="77777777" w:rsidR="00782E3B" w:rsidRPr="00FD773D" w:rsidRDefault="00782E3B" w:rsidP="00782E3B">
            <w:pPr>
              <w:jc w:val="left"/>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3AC8928A" w14:textId="77777777" w:rsidTr="00682773">
        <w:trPr>
          <w:trHeight w:val="350"/>
          <w:jc w:val="center"/>
        </w:trPr>
        <w:tc>
          <w:tcPr>
            <w:tcW w:w="1453" w:type="dxa"/>
            <w:vMerge/>
            <w:tcBorders>
              <w:right w:val="double" w:sz="4" w:space="0" w:color="auto"/>
            </w:tcBorders>
          </w:tcPr>
          <w:p w14:paraId="722AF351" w14:textId="77777777" w:rsidR="00782E3B" w:rsidRPr="00FD773D" w:rsidRDefault="00782E3B" w:rsidP="00782E3B">
            <w:pPr>
              <w:rPr>
                <w:sz w:val="18"/>
                <w:szCs w:val="18"/>
              </w:rPr>
            </w:pPr>
          </w:p>
        </w:tc>
        <w:tc>
          <w:tcPr>
            <w:tcW w:w="4650" w:type="dxa"/>
            <w:tcBorders>
              <w:left w:val="double" w:sz="4" w:space="0" w:color="auto"/>
              <w:right w:val="single" w:sz="4" w:space="0" w:color="auto"/>
            </w:tcBorders>
          </w:tcPr>
          <w:p w14:paraId="74C564EE" w14:textId="77777777" w:rsidR="00782E3B" w:rsidRPr="00FD773D" w:rsidRDefault="00782E3B" w:rsidP="00782E3B">
            <w:pPr>
              <w:rPr>
                <w:sz w:val="18"/>
                <w:szCs w:val="18"/>
              </w:rPr>
            </w:pPr>
            <w:r w:rsidRPr="00FD773D">
              <w:rPr>
                <w:sz w:val="18"/>
                <w:szCs w:val="18"/>
              </w:rPr>
              <w:t>XA_API_FATAL_MEM_ALIGN</w:t>
            </w:r>
          </w:p>
        </w:tc>
        <w:tc>
          <w:tcPr>
            <w:tcW w:w="3255" w:type="dxa"/>
            <w:tcBorders>
              <w:left w:val="single" w:sz="4" w:space="0" w:color="auto"/>
            </w:tcBorders>
          </w:tcPr>
          <w:p w14:paraId="53BDFE10"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70405081" w14:textId="77777777" w:rsidTr="00682773">
        <w:trPr>
          <w:trHeight w:val="350"/>
          <w:jc w:val="center"/>
        </w:trPr>
        <w:tc>
          <w:tcPr>
            <w:tcW w:w="1453" w:type="dxa"/>
            <w:vMerge/>
            <w:tcBorders>
              <w:right w:val="double" w:sz="4" w:space="0" w:color="auto"/>
            </w:tcBorders>
          </w:tcPr>
          <w:p w14:paraId="3BAA9319" w14:textId="77777777" w:rsidR="00782E3B" w:rsidRPr="00FD773D" w:rsidRDefault="00782E3B" w:rsidP="00782E3B">
            <w:pPr>
              <w:rPr>
                <w:sz w:val="18"/>
                <w:szCs w:val="18"/>
              </w:rPr>
            </w:pPr>
          </w:p>
        </w:tc>
        <w:tc>
          <w:tcPr>
            <w:tcW w:w="4650" w:type="dxa"/>
            <w:tcBorders>
              <w:left w:val="double" w:sz="4" w:space="0" w:color="auto"/>
              <w:right w:val="single" w:sz="4" w:space="0" w:color="auto"/>
            </w:tcBorders>
          </w:tcPr>
          <w:p w14:paraId="19D9ED31" w14:textId="77777777" w:rsidR="00782E3B" w:rsidRPr="00FD773D" w:rsidRDefault="00782E3B" w:rsidP="00782E3B">
            <w:pPr>
              <w:rPr>
                <w:sz w:val="18"/>
                <w:szCs w:val="18"/>
              </w:rPr>
            </w:pPr>
            <w:r w:rsidRPr="00FD773D">
              <w:rPr>
                <w:sz w:val="18"/>
                <w:szCs w:val="18"/>
              </w:rPr>
              <w:t>XA_TDM_RDR_CONFIG_FATAL_STATE</w:t>
            </w:r>
          </w:p>
        </w:tc>
        <w:tc>
          <w:tcPr>
            <w:tcW w:w="3255" w:type="dxa"/>
            <w:tcBorders>
              <w:left w:val="single" w:sz="4" w:space="0" w:color="auto"/>
            </w:tcBorders>
          </w:tcPr>
          <w:p w14:paraId="586D32BD"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4C70303E" w14:textId="77777777" w:rsidTr="00782E3B">
        <w:trPr>
          <w:jc w:val="center"/>
        </w:trPr>
        <w:tc>
          <w:tcPr>
            <w:tcW w:w="1453" w:type="dxa"/>
            <w:tcBorders>
              <w:right w:val="double" w:sz="4" w:space="0" w:color="auto"/>
            </w:tcBorders>
          </w:tcPr>
          <w:p w14:paraId="285C2B4A" w14:textId="77777777" w:rsidR="00782E3B" w:rsidRPr="00FD773D" w:rsidRDefault="00782E3B" w:rsidP="00782E3B">
            <w:pPr>
              <w:rPr>
                <w:sz w:val="18"/>
                <w:szCs w:val="18"/>
              </w:rPr>
            </w:pPr>
            <w:r w:rsidRPr="00FD773D">
              <w:rPr>
                <w:sz w:val="18"/>
                <w:szCs w:val="18"/>
              </w:rPr>
              <w:t>Restrictions</w:t>
            </w:r>
          </w:p>
        </w:tc>
        <w:tc>
          <w:tcPr>
            <w:tcW w:w="7905" w:type="dxa"/>
            <w:gridSpan w:val="2"/>
            <w:tcBorders>
              <w:left w:val="double" w:sz="4" w:space="0" w:color="auto"/>
            </w:tcBorders>
          </w:tcPr>
          <w:p w14:paraId="72F56D54" w14:textId="77777777" w:rsidR="00782E3B" w:rsidRPr="00FD773D" w:rsidRDefault="00782E3B" w:rsidP="00782E3B">
            <w:pPr>
              <w:rPr>
                <w:sz w:val="18"/>
                <w:szCs w:val="18"/>
              </w:rPr>
            </w:pPr>
            <w:r w:rsidRPr="00FD773D">
              <w:rPr>
                <w:sz w:val="18"/>
                <w:szCs w:val="18"/>
              </w:rPr>
              <w:t>-</w:t>
            </w:r>
          </w:p>
        </w:tc>
      </w:tr>
    </w:tbl>
    <w:p w14:paraId="062A65CB" w14:textId="0115EE7B" w:rsidR="00ED7B1C" w:rsidRDefault="00ED7B1C" w:rsidP="00ED7B1C">
      <w:pPr>
        <w:pStyle w:val="ReqID"/>
      </w:pPr>
      <w:r>
        <w:t>FD_PLG_TDM_042</w:t>
      </w:r>
    </w:p>
    <w:p w14:paraId="635F8151" w14:textId="61109458" w:rsidR="00782E3B" w:rsidRPr="00FD773D" w:rsidRDefault="00FA54D3" w:rsidP="00782E3B">
      <w:pPr>
        <w:pStyle w:val="RefIDs"/>
      </w:pPr>
      <w:r>
        <w:t>[Covers: RD_014</w:t>
      </w:r>
      <w:r w:rsidRPr="00FD773D">
        <w:t>]</w:t>
      </w:r>
    </w:p>
    <w:p w14:paraId="61F0EF65" w14:textId="77777777" w:rsidR="00782E3B" w:rsidRPr="00FD773D" w:rsidRDefault="00782E3B" w:rsidP="00782E3B">
      <w:r w:rsidRPr="00FD773D">
        <w:t>Example</w:t>
      </w:r>
    </w:p>
    <w:p w14:paraId="731CCFE7" w14:textId="77777777" w:rsidR="00782E3B" w:rsidRPr="00FD773D" w:rsidRDefault="00782E3B" w:rsidP="00782E3B">
      <w:r w:rsidRPr="00FD773D">
        <w:t>WORD32 sample_rate;</w:t>
      </w:r>
    </w:p>
    <w:p w14:paraId="3360C56F" w14:textId="77777777" w:rsidR="00782E3B" w:rsidRPr="00FD773D" w:rsidRDefault="00782E3B" w:rsidP="00782E3B">
      <w:pPr>
        <w:widowControl/>
        <w:autoSpaceDE/>
        <w:autoSpaceDN/>
        <w:adjustRightInd/>
        <w:snapToGrid/>
        <w:jc w:val="left"/>
      </w:pPr>
      <w:r w:rsidRPr="00FD773D">
        <w:t>res = (*api_func)(api_obj,</w:t>
      </w:r>
    </w:p>
    <w:p w14:paraId="2282F82F" w14:textId="0206525A" w:rsidR="00782E3B" w:rsidRPr="00FD773D" w:rsidRDefault="00782E3B" w:rsidP="00782E3B">
      <w:pPr>
        <w:widowControl/>
        <w:autoSpaceDE/>
        <w:autoSpaceDN/>
        <w:adjustRightInd/>
        <w:snapToGrid/>
        <w:jc w:val="left"/>
      </w:pPr>
      <w:r w:rsidRPr="00FD773D">
        <w:tab/>
      </w:r>
      <w:r w:rsidRPr="00FD773D">
        <w:tab/>
        <w:t xml:space="preserve">  XA_API_CMD_GET_CONFIG_PARAM,</w:t>
      </w:r>
    </w:p>
    <w:p w14:paraId="1577FA25" w14:textId="77777777" w:rsidR="00782E3B" w:rsidRPr="00FD773D" w:rsidRDefault="00782E3B" w:rsidP="00782E3B">
      <w:pPr>
        <w:widowControl/>
        <w:autoSpaceDE/>
        <w:autoSpaceDN/>
        <w:adjustRightInd/>
        <w:snapToGrid/>
        <w:jc w:val="left"/>
      </w:pPr>
      <w:r w:rsidRPr="00FD773D">
        <w:tab/>
      </w:r>
      <w:r w:rsidRPr="00FD773D">
        <w:tab/>
        <w:t xml:space="preserve">  XA_TDM_RDR_CONFIG_PARAM_IN_SAMPLE_RATE,</w:t>
      </w:r>
    </w:p>
    <w:p w14:paraId="36C41377" w14:textId="77777777" w:rsidR="00782E3B" w:rsidRPr="00FD773D" w:rsidRDefault="00782E3B" w:rsidP="00782E3B">
      <w:pPr>
        <w:widowControl/>
        <w:autoSpaceDE/>
        <w:autoSpaceDN/>
        <w:adjustRightInd/>
        <w:snapToGrid/>
        <w:jc w:val="left"/>
      </w:pPr>
      <w:r w:rsidRPr="00FD773D">
        <w:tab/>
      </w:r>
      <w:r w:rsidRPr="00FD773D">
        <w:tab/>
        <w:t xml:space="preserve">  &amp;sample_rate);</w:t>
      </w:r>
    </w:p>
    <w:p w14:paraId="5BA6DB23" w14:textId="53138C1E" w:rsidR="00D759D1" w:rsidRPr="00FD773D" w:rsidRDefault="00D759D1">
      <w:pPr>
        <w:widowControl/>
        <w:autoSpaceDE/>
        <w:autoSpaceDN/>
        <w:adjustRightInd/>
        <w:snapToGrid/>
        <w:jc w:val="left"/>
      </w:pPr>
      <w:r w:rsidRPr="00FD773D">
        <w:br w:type="page"/>
      </w:r>
    </w:p>
    <w:p w14:paraId="2FF3491F" w14:textId="77777777" w:rsidR="00782E3B" w:rsidRPr="00FD773D" w:rsidRDefault="00782E3B" w:rsidP="00782E3B">
      <w:pPr>
        <w:widowControl/>
        <w:autoSpaceDE/>
        <w:autoSpaceDN/>
        <w:adjustRightInd/>
        <w:snapToGrid/>
        <w:jc w:val="left"/>
      </w:pP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447"/>
        <w:gridCol w:w="3592"/>
      </w:tblGrid>
      <w:tr w:rsidR="00782E3B" w:rsidRPr="00FD773D" w14:paraId="0766A549" w14:textId="77777777" w:rsidTr="00782E3B">
        <w:trPr>
          <w:trHeight w:val="354"/>
          <w:jc w:val="center"/>
        </w:trPr>
        <w:tc>
          <w:tcPr>
            <w:tcW w:w="1453" w:type="dxa"/>
            <w:tcBorders>
              <w:bottom w:val="single" w:sz="4" w:space="0" w:color="auto"/>
              <w:right w:val="double" w:sz="4" w:space="0" w:color="auto"/>
            </w:tcBorders>
          </w:tcPr>
          <w:p w14:paraId="2DD5A327" w14:textId="77777777" w:rsidR="00782E3B" w:rsidRPr="00FD773D" w:rsidRDefault="00782E3B" w:rsidP="00782E3B">
            <w:pPr>
              <w:rPr>
                <w:sz w:val="18"/>
                <w:szCs w:val="18"/>
              </w:rPr>
            </w:pPr>
            <w:r w:rsidRPr="00FD773D">
              <w:rPr>
                <w:sz w:val="18"/>
                <w:szCs w:val="18"/>
              </w:rPr>
              <w:t>Subcommand</w:t>
            </w:r>
          </w:p>
        </w:tc>
        <w:tc>
          <w:tcPr>
            <w:tcW w:w="8039" w:type="dxa"/>
            <w:gridSpan w:val="2"/>
            <w:tcBorders>
              <w:left w:val="double" w:sz="4" w:space="0" w:color="auto"/>
              <w:bottom w:val="single" w:sz="4" w:space="0" w:color="auto"/>
            </w:tcBorders>
          </w:tcPr>
          <w:p w14:paraId="77E0D55F" w14:textId="77777777" w:rsidR="00782E3B" w:rsidRPr="00FD773D" w:rsidRDefault="00782E3B" w:rsidP="00F84552">
            <w:pPr>
              <w:pStyle w:val="ReqSect"/>
            </w:pPr>
            <w:r w:rsidRPr="00FD773D">
              <w:t>XA_TDM_RDR_CONFIG_PARAM_FRAME_SIZE</w:t>
            </w:r>
          </w:p>
        </w:tc>
      </w:tr>
      <w:tr w:rsidR="00782E3B" w:rsidRPr="00FD773D" w14:paraId="0555ECA8" w14:textId="77777777" w:rsidTr="00782E3B">
        <w:trPr>
          <w:trHeight w:val="354"/>
          <w:jc w:val="center"/>
        </w:trPr>
        <w:tc>
          <w:tcPr>
            <w:tcW w:w="1453" w:type="dxa"/>
            <w:tcBorders>
              <w:top w:val="single" w:sz="4" w:space="0" w:color="auto"/>
              <w:right w:val="double" w:sz="4" w:space="0" w:color="auto"/>
            </w:tcBorders>
          </w:tcPr>
          <w:p w14:paraId="07DF9A18" w14:textId="77777777" w:rsidR="00782E3B" w:rsidRPr="00FD773D" w:rsidRDefault="00782E3B" w:rsidP="00782E3B">
            <w:pPr>
              <w:rPr>
                <w:sz w:val="18"/>
                <w:szCs w:val="18"/>
              </w:rPr>
            </w:pPr>
            <w:r w:rsidRPr="00FD773D">
              <w:rPr>
                <w:sz w:val="18"/>
                <w:szCs w:val="18"/>
              </w:rPr>
              <w:t>Description</w:t>
            </w:r>
          </w:p>
        </w:tc>
        <w:tc>
          <w:tcPr>
            <w:tcW w:w="8039" w:type="dxa"/>
            <w:gridSpan w:val="2"/>
            <w:tcBorders>
              <w:top w:val="single" w:sz="4" w:space="0" w:color="auto"/>
              <w:left w:val="double" w:sz="4" w:space="0" w:color="auto"/>
            </w:tcBorders>
          </w:tcPr>
          <w:p w14:paraId="28274384" w14:textId="209F9365" w:rsidR="00782E3B" w:rsidRPr="00FD773D" w:rsidRDefault="00782E3B" w:rsidP="00782E3B">
            <w:pPr>
              <w:rPr>
                <w:sz w:val="18"/>
                <w:szCs w:val="18"/>
              </w:rPr>
            </w:pPr>
            <w:r w:rsidRPr="00FD773D">
              <w:rPr>
                <w:sz w:val="18"/>
                <w:szCs w:val="18"/>
              </w:rPr>
              <w:t>Get input/output TDM PCM frame size in sample setting</w:t>
            </w:r>
          </w:p>
        </w:tc>
      </w:tr>
      <w:tr w:rsidR="00782E3B" w:rsidRPr="00FD773D" w14:paraId="183FEEB8" w14:textId="77777777" w:rsidTr="00782E3B">
        <w:trPr>
          <w:trHeight w:val="331"/>
          <w:jc w:val="center"/>
        </w:trPr>
        <w:tc>
          <w:tcPr>
            <w:tcW w:w="1453" w:type="dxa"/>
            <w:vMerge w:val="restart"/>
            <w:tcBorders>
              <w:right w:val="double" w:sz="4" w:space="0" w:color="auto"/>
            </w:tcBorders>
          </w:tcPr>
          <w:p w14:paraId="4C64AA5E" w14:textId="77777777" w:rsidR="00782E3B" w:rsidRPr="00FD773D" w:rsidRDefault="00782E3B" w:rsidP="00782E3B">
            <w:pPr>
              <w:rPr>
                <w:sz w:val="18"/>
                <w:szCs w:val="18"/>
              </w:rPr>
            </w:pPr>
            <w:r w:rsidRPr="00FD773D">
              <w:rPr>
                <w:sz w:val="18"/>
                <w:szCs w:val="18"/>
              </w:rPr>
              <w:t>Arguments</w:t>
            </w:r>
          </w:p>
        </w:tc>
        <w:tc>
          <w:tcPr>
            <w:tcW w:w="8039" w:type="dxa"/>
            <w:gridSpan w:val="2"/>
            <w:tcBorders>
              <w:left w:val="double" w:sz="4" w:space="0" w:color="auto"/>
            </w:tcBorders>
          </w:tcPr>
          <w:p w14:paraId="4CE8C0F9"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2DB2AB0D" w14:textId="77777777" w:rsidTr="00782E3B">
        <w:trPr>
          <w:trHeight w:val="640"/>
          <w:jc w:val="center"/>
        </w:trPr>
        <w:tc>
          <w:tcPr>
            <w:tcW w:w="1453" w:type="dxa"/>
            <w:vMerge/>
            <w:tcBorders>
              <w:right w:val="double" w:sz="4" w:space="0" w:color="auto"/>
            </w:tcBorders>
          </w:tcPr>
          <w:p w14:paraId="67B5CFA6" w14:textId="77777777" w:rsidR="00782E3B" w:rsidRPr="00FD773D" w:rsidRDefault="00782E3B" w:rsidP="00782E3B">
            <w:pPr>
              <w:rPr>
                <w:sz w:val="18"/>
                <w:szCs w:val="18"/>
              </w:rPr>
            </w:pPr>
          </w:p>
        </w:tc>
        <w:tc>
          <w:tcPr>
            <w:tcW w:w="8039" w:type="dxa"/>
            <w:gridSpan w:val="2"/>
            <w:tcBorders>
              <w:left w:val="double" w:sz="4" w:space="0" w:color="auto"/>
            </w:tcBorders>
          </w:tcPr>
          <w:p w14:paraId="44EC0618" w14:textId="77777777" w:rsidR="00782E3B" w:rsidRPr="00FD773D" w:rsidRDefault="00782E3B" w:rsidP="00782E3B">
            <w:pPr>
              <w:ind w:leftChars="50" w:left="100" w:rightChars="44" w:right="88"/>
              <w:rPr>
                <w:sz w:val="18"/>
                <w:szCs w:val="18"/>
              </w:rPr>
            </w:pPr>
            <w:r w:rsidRPr="00FD773D">
              <w:rPr>
                <w:sz w:val="18"/>
                <w:szCs w:val="18"/>
              </w:rPr>
              <w:t>Pointer to API Structure.</w:t>
            </w:r>
          </w:p>
        </w:tc>
      </w:tr>
      <w:tr w:rsidR="00782E3B" w:rsidRPr="00FD773D" w14:paraId="1FB2F2C8" w14:textId="77777777" w:rsidTr="00782E3B">
        <w:trPr>
          <w:trHeight w:val="351"/>
          <w:jc w:val="center"/>
        </w:trPr>
        <w:tc>
          <w:tcPr>
            <w:tcW w:w="1453" w:type="dxa"/>
            <w:vMerge/>
            <w:tcBorders>
              <w:right w:val="double" w:sz="4" w:space="0" w:color="auto"/>
            </w:tcBorders>
          </w:tcPr>
          <w:p w14:paraId="3A58CD84" w14:textId="77777777" w:rsidR="00782E3B" w:rsidRPr="00FD773D" w:rsidRDefault="00782E3B" w:rsidP="00782E3B">
            <w:pPr>
              <w:rPr>
                <w:sz w:val="18"/>
                <w:szCs w:val="18"/>
              </w:rPr>
            </w:pPr>
          </w:p>
        </w:tc>
        <w:tc>
          <w:tcPr>
            <w:tcW w:w="8039" w:type="dxa"/>
            <w:gridSpan w:val="2"/>
            <w:tcBorders>
              <w:left w:val="double" w:sz="4" w:space="0" w:color="auto"/>
            </w:tcBorders>
          </w:tcPr>
          <w:p w14:paraId="7BD118D7"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725CFBD5" w14:textId="77777777" w:rsidTr="00782E3B">
        <w:trPr>
          <w:trHeight w:val="640"/>
          <w:jc w:val="center"/>
        </w:trPr>
        <w:tc>
          <w:tcPr>
            <w:tcW w:w="1453" w:type="dxa"/>
            <w:vMerge/>
            <w:tcBorders>
              <w:right w:val="double" w:sz="4" w:space="0" w:color="auto"/>
            </w:tcBorders>
          </w:tcPr>
          <w:p w14:paraId="2F18B41B" w14:textId="77777777" w:rsidR="00782E3B" w:rsidRPr="00FD773D" w:rsidRDefault="00782E3B" w:rsidP="00782E3B">
            <w:pPr>
              <w:rPr>
                <w:sz w:val="18"/>
                <w:szCs w:val="18"/>
              </w:rPr>
            </w:pPr>
          </w:p>
        </w:tc>
        <w:tc>
          <w:tcPr>
            <w:tcW w:w="8039" w:type="dxa"/>
            <w:gridSpan w:val="2"/>
            <w:tcBorders>
              <w:left w:val="double" w:sz="4" w:space="0" w:color="auto"/>
            </w:tcBorders>
          </w:tcPr>
          <w:p w14:paraId="61C2344B" w14:textId="3500F007" w:rsidR="00782E3B" w:rsidRPr="00FD773D" w:rsidRDefault="00782E3B" w:rsidP="00782E3B">
            <w:pPr>
              <w:ind w:firstLineChars="100" w:firstLine="180"/>
              <w:rPr>
                <w:sz w:val="18"/>
                <w:szCs w:val="18"/>
              </w:rPr>
            </w:pPr>
            <w:r w:rsidRPr="00FD773D">
              <w:rPr>
                <w:sz w:val="18"/>
                <w:szCs w:val="18"/>
              </w:rPr>
              <w:t>XA_API_CMD_GET_CONFIG_PARAM</w:t>
            </w:r>
          </w:p>
        </w:tc>
      </w:tr>
      <w:tr w:rsidR="00782E3B" w:rsidRPr="00FD773D" w14:paraId="52447522" w14:textId="77777777" w:rsidTr="00782E3B">
        <w:trPr>
          <w:trHeight w:val="324"/>
          <w:jc w:val="center"/>
        </w:trPr>
        <w:tc>
          <w:tcPr>
            <w:tcW w:w="1453" w:type="dxa"/>
            <w:vMerge/>
            <w:tcBorders>
              <w:right w:val="double" w:sz="4" w:space="0" w:color="auto"/>
            </w:tcBorders>
          </w:tcPr>
          <w:p w14:paraId="74360B5E" w14:textId="77777777" w:rsidR="00782E3B" w:rsidRPr="00FD773D" w:rsidRDefault="00782E3B" w:rsidP="00782E3B">
            <w:pPr>
              <w:rPr>
                <w:sz w:val="18"/>
                <w:szCs w:val="18"/>
              </w:rPr>
            </w:pPr>
          </w:p>
        </w:tc>
        <w:tc>
          <w:tcPr>
            <w:tcW w:w="8039" w:type="dxa"/>
            <w:gridSpan w:val="2"/>
            <w:tcBorders>
              <w:left w:val="double" w:sz="4" w:space="0" w:color="auto"/>
            </w:tcBorders>
          </w:tcPr>
          <w:p w14:paraId="585F120E"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2F733F25" w14:textId="77777777" w:rsidTr="00782E3B">
        <w:trPr>
          <w:trHeight w:val="640"/>
          <w:jc w:val="center"/>
        </w:trPr>
        <w:tc>
          <w:tcPr>
            <w:tcW w:w="1453" w:type="dxa"/>
            <w:vMerge/>
            <w:tcBorders>
              <w:right w:val="double" w:sz="4" w:space="0" w:color="auto"/>
            </w:tcBorders>
          </w:tcPr>
          <w:p w14:paraId="274E6F39" w14:textId="77777777" w:rsidR="00782E3B" w:rsidRPr="00FD773D" w:rsidRDefault="00782E3B" w:rsidP="00782E3B">
            <w:pPr>
              <w:rPr>
                <w:sz w:val="18"/>
                <w:szCs w:val="18"/>
              </w:rPr>
            </w:pPr>
          </w:p>
        </w:tc>
        <w:tc>
          <w:tcPr>
            <w:tcW w:w="8039" w:type="dxa"/>
            <w:gridSpan w:val="2"/>
            <w:tcBorders>
              <w:left w:val="double" w:sz="4" w:space="0" w:color="auto"/>
            </w:tcBorders>
          </w:tcPr>
          <w:p w14:paraId="070D9755" w14:textId="77777777" w:rsidR="00782E3B" w:rsidRPr="00FD773D" w:rsidRDefault="00782E3B" w:rsidP="00782E3B">
            <w:pPr>
              <w:ind w:firstLineChars="100" w:firstLine="180"/>
              <w:rPr>
                <w:sz w:val="18"/>
                <w:szCs w:val="18"/>
              </w:rPr>
            </w:pPr>
            <w:r w:rsidRPr="00FD773D">
              <w:rPr>
                <w:sz w:val="18"/>
                <w:szCs w:val="18"/>
              </w:rPr>
              <w:t>XA_TDM_RDR_CONFIG_PARAM_FRAME_SIZE</w:t>
            </w:r>
          </w:p>
        </w:tc>
      </w:tr>
      <w:tr w:rsidR="00782E3B" w:rsidRPr="00FD773D" w14:paraId="1CB6BB7B" w14:textId="77777777" w:rsidTr="00782E3B">
        <w:trPr>
          <w:trHeight w:val="338"/>
          <w:jc w:val="center"/>
        </w:trPr>
        <w:tc>
          <w:tcPr>
            <w:tcW w:w="1453" w:type="dxa"/>
            <w:vMerge/>
            <w:tcBorders>
              <w:right w:val="double" w:sz="4" w:space="0" w:color="auto"/>
            </w:tcBorders>
          </w:tcPr>
          <w:p w14:paraId="734A28CF" w14:textId="77777777" w:rsidR="00782E3B" w:rsidRPr="00FD773D" w:rsidRDefault="00782E3B" w:rsidP="00782E3B">
            <w:pPr>
              <w:rPr>
                <w:sz w:val="18"/>
                <w:szCs w:val="18"/>
              </w:rPr>
            </w:pPr>
          </w:p>
        </w:tc>
        <w:tc>
          <w:tcPr>
            <w:tcW w:w="8039" w:type="dxa"/>
            <w:gridSpan w:val="2"/>
            <w:tcBorders>
              <w:left w:val="double" w:sz="4" w:space="0" w:color="auto"/>
            </w:tcBorders>
          </w:tcPr>
          <w:p w14:paraId="7F0C7A24" w14:textId="77777777" w:rsidR="00782E3B" w:rsidRPr="00FD773D" w:rsidRDefault="00782E3B" w:rsidP="00782E3B">
            <w:pPr>
              <w:rPr>
                <w:sz w:val="18"/>
                <w:szCs w:val="18"/>
              </w:rPr>
            </w:pPr>
            <w:r w:rsidRPr="00FD773D">
              <w:rPr>
                <w:sz w:val="18"/>
                <w:szCs w:val="18"/>
              </w:rPr>
              <w:t>pv_value</w:t>
            </w:r>
          </w:p>
        </w:tc>
      </w:tr>
      <w:tr w:rsidR="00782E3B" w:rsidRPr="00FD773D" w14:paraId="3C3F0541" w14:textId="77777777" w:rsidTr="00782E3B">
        <w:trPr>
          <w:trHeight w:val="640"/>
          <w:jc w:val="center"/>
        </w:trPr>
        <w:tc>
          <w:tcPr>
            <w:tcW w:w="1453" w:type="dxa"/>
            <w:vMerge/>
            <w:tcBorders>
              <w:right w:val="double" w:sz="4" w:space="0" w:color="auto"/>
            </w:tcBorders>
          </w:tcPr>
          <w:p w14:paraId="29430FAA" w14:textId="77777777" w:rsidR="00782E3B" w:rsidRPr="00FD773D" w:rsidRDefault="00782E3B" w:rsidP="00782E3B">
            <w:pPr>
              <w:rPr>
                <w:sz w:val="18"/>
                <w:szCs w:val="18"/>
              </w:rPr>
            </w:pPr>
          </w:p>
        </w:tc>
        <w:tc>
          <w:tcPr>
            <w:tcW w:w="8039" w:type="dxa"/>
            <w:gridSpan w:val="2"/>
            <w:tcBorders>
              <w:left w:val="double" w:sz="4" w:space="0" w:color="auto"/>
              <w:bottom w:val="single" w:sz="4" w:space="0" w:color="auto"/>
            </w:tcBorders>
          </w:tcPr>
          <w:p w14:paraId="0CBCA628" w14:textId="5DD103ED" w:rsidR="00782E3B" w:rsidRPr="00FD773D" w:rsidRDefault="00782E3B" w:rsidP="00782E3B">
            <w:pPr>
              <w:pStyle w:val="ReqText"/>
              <w:ind w:left="149"/>
              <w:rPr>
                <w:sz w:val="18"/>
                <w:szCs w:val="18"/>
              </w:rPr>
            </w:pPr>
            <w:r w:rsidRPr="00FD773D">
              <w:rPr>
                <w:sz w:val="18"/>
                <w:szCs w:val="18"/>
              </w:rPr>
              <w:t>Pointer to frame size in sample variable</w:t>
            </w:r>
          </w:p>
        </w:tc>
      </w:tr>
      <w:tr w:rsidR="00782E3B" w:rsidRPr="00FD773D" w14:paraId="29FF0229" w14:textId="77777777" w:rsidTr="00682773">
        <w:trPr>
          <w:trHeight w:val="395"/>
          <w:jc w:val="center"/>
        </w:trPr>
        <w:tc>
          <w:tcPr>
            <w:tcW w:w="1453" w:type="dxa"/>
            <w:vMerge w:val="restart"/>
            <w:tcBorders>
              <w:right w:val="double" w:sz="4" w:space="0" w:color="auto"/>
            </w:tcBorders>
          </w:tcPr>
          <w:p w14:paraId="58B95558" w14:textId="77777777" w:rsidR="00782E3B" w:rsidRPr="00FD773D" w:rsidRDefault="00782E3B" w:rsidP="00782E3B">
            <w:pPr>
              <w:rPr>
                <w:sz w:val="18"/>
                <w:szCs w:val="18"/>
              </w:rPr>
            </w:pPr>
            <w:r w:rsidRPr="00FD773D">
              <w:rPr>
                <w:sz w:val="18"/>
                <w:szCs w:val="18"/>
              </w:rPr>
              <w:t>Return value</w:t>
            </w:r>
          </w:p>
        </w:tc>
        <w:tc>
          <w:tcPr>
            <w:tcW w:w="4447" w:type="dxa"/>
            <w:tcBorders>
              <w:left w:val="double" w:sz="4" w:space="0" w:color="auto"/>
              <w:right w:val="single" w:sz="4" w:space="0" w:color="auto"/>
            </w:tcBorders>
          </w:tcPr>
          <w:p w14:paraId="590BFCCA" w14:textId="77777777" w:rsidR="00782E3B" w:rsidRPr="00FD773D" w:rsidRDefault="00782E3B" w:rsidP="00782E3B">
            <w:pPr>
              <w:rPr>
                <w:sz w:val="18"/>
                <w:szCs w:val="18"/>
              </w:rPr>
            </w:pPr>
            <w:r w:rsidRPr="00FD773D">
              <w:rPr>
                <w:sz w:val="18"/>
                <w:szCs w:val="18"/>
              </w:rPr>
              <w:t>XA_NO_ERROR</w:t>
            </w:r>
          </w:p>
        </w:tc>
        <w:tc>
          <w:tcPr>
            <w:tcW w:w="3592" w:type="dxa"/>
            <w:tcBorders>
              <w:left w:val="single" w:sz="4" w:space="0" w:color="auto"/>
            </w:tcBorders>
          </w:tcPr>
          <w:p w14:paraId="3BEDB9D5" w14:textId="77777777" w:rsidR="00782E3B" w:rsidRPr="00FD773D" w:rsidRDefault="00782E3B" w:rsidP="00782E3B">
            <w:pPr>
              <w:rPr>
                <w:sz w:val="18"/>
                <w:szCs w:val="18"/>
              </w:rPr>
            </w:pPr>
            <w:r w:rsidRPr="00FD773D">
              <w:rPr>
                <w:sz w:val="18"/>
                <w:szCs w:val="18"/>
              </w:rPr>
              <w:t>Normally ends.</w:t>
            </w:r>
          </w:p>
        </w:tc>
      </w:tr>
      <w:tr w:rsidR="00782E3B" w:rsidRPr="00FD773D" w14:paraId="61C44BAE" w14:textId="77777777" w:rsidTr="00682773">
        <w:trPr>
          <w:trHeight w:val="350"/>
          <w:jc w:val="center"/>
        </w:trPr>
        <w:tc>
          <w:tcPr>
            <w:tcW w:w="1453" w:type="dxa"/>
            <w:vMerge/>
            <w:tcBorders>
              <w:right w:val="double" w:sz="4" w:space="0" w:color="auto"/>
            </w:tcBorders>
          </w:tcPr>
          <w:p w14:paraId="3702BA4F" w14:textId="77777777" w:rsidR="00782E3B" w:rsidRPr="00FD773D" w:rsidRDefault="00782E3B" w:rsidP="00782E3B">
            <w:pPr>
              <w:rPr>
                <w:sz w:val="18"/>
                <w:szCs w:val="18"/>
              </w:rPr>
            </w:pPr>
          </w:p>
        </w:tc>
        <w:tc>
          <w:tcPr>
            <w:tcW w:w="4447" w:type="dxa"/>
            <w:tcBorders>
              <w:left w:val="double" w:sz="4" w:space="0" w:color="auto"/>
              <w:right w:val="single" w:sz="4" w:space="0" w:color="auto"/>
            </w:tcBorders>
          </w:tcPr>
          <w:p w14:paraId="7EB23340" w14:textId="77777777" w:rsidR="00782E3B" w:rsidRPr="00FD773D" w:rsidRDefault="00782E3B" w:rsidP="00782E3B">
            <w:pPr>
              <w:rPr>
                <w:sz w:val="18"/>
                <w:szCs w:val="18"/>
              </w:rPr>
            </w:pPr>
            <w:r w:rsidRPr="00FD773D">
              <w:rPr>
                <w:sz w:val="18"/>
                <w:szCs w:val="18"/>
              </w:rPr>
              <w:t>XA_API_FATAL_MEM_ALLOC</w:t>
            </w:r>
          </w:p>
        </w:tc>
        <w:tc>
          <w:tcPr>
            <w:tcW w:w="3592" w:type="dxa"/>
            <w:tcBorders>
              <w:left w:val="single" w:sz="4" w:space="0" w:color="auto"/>
            </w:tcBorders>
          </w:tcPr>
          <w:p w14:paraId="15651431"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63B636F3" w14:textId="77777777" w:rsidTr="00682773">
        <w:trPr>
          <w:trHeight w:val="350"/>
          <w:jc w:val="center"/>
        </w:trPr>
        <w:tc>
          <w:tcPr>
            <w:tcW w:w="1453" w:type="dxa"/>
            <w:vMerge/>
            <w:tcBorders>
              <w:right w:val="double" w:sz="4" w:space="0" w:color="auto"/>
            </w:tcBorders>
          </w:tcPr>
          <w:p w14:paraId="42982EAC" w14:textId="77777777" w:rsidR="00782E3B" w:rsidRPr="00FD773D" w:rsidRDefault="00782E3B" w:rsidP="00782E3B">
            <w:pPr>
              <w:rPr>
                <w:sz w:val="18"/>
                <w:szCs w:val="18"/>
              </w:rPr>
            </w:pPr>
          </w:p>
        </w:tc>
        <w:tc>
          <w:tcPr>
            <w:tcW w:w="4447" w:type="dxa"/>
            <w:tcBorders>
              <w:left w:val="double" w:sz="4" w:space="0" w:color="auto"/>
              <w:right w:val="single" w:sz="4" w:space="0" w:color="auto"/>
            </w:tcBorders>
          </w:tcPr>
          <w:p w14:paraId="63435BDE" w14:textId="77777777" w:rsidR="00782E3B" w:rsidRPr="00FD773D" w:rsidRDefault="00782E3B" w:rsidP="00782E3B">
            <w:pPr>
              <w:rPr>
                <w:sz w:val="18"/>
                <w:szCs w:val="18"/>
              </w:rPr>
            </w:pPr>
            <w:r w:rsidRPr="00FD773D">
              <w:rPr>
                <w:sz w:val="18"/>
                <w:szCs w:val="18"/>
              </w:rPr>
              <w:t>XA_API_FATAL_MEM_ALIGN</w:t>
            </w:r>
          </w:p>
        </w:tc>
        <w:tc>
          <w:tcPr>
            <w:tcW w:w="3592" w:type="dxa"/>
            <w:tcBorders>
              <w:left w:val="single" w:sz="4" w:space="0" w:color="auto"/>
            </w:tcBorders>
          </w:tcPr>
          <w:p w14:paraId="2A283641"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24A871C8" w14:textId="77777777" w:rsidTr="00682773">
        <w:trPr>
          <w:trHeight w:val="350"/>
          <w:jc w:val="center"/>
        </w:trPr>
        <w:tc>
          <w:tcPr>
            <w:tcW w:w="1453" w:type="dxa"/>
            <w:vMerge/>
            <w:tcBorders>
              <w:right w:val="double" w:sz="4" w:space="0" w:color="auto"/>
            </w:tcBorders>
          </w:tcPr>
          <w:p w14:paraId="6066F239" w14:textId="77777777" w:rsidR="00782E3B" w:rsidRPr="00FD773D" w:rsidRDefault="00782E3B" w:rsidP="00782E3B">
            <w:pPr>
              <w:rPr>
                <w:sz w:val="18"/>
                <w:szCs w:val="18"/>
              </w:rPr>
            </w:pPr>
          </w:p>
        </w:tc>
        <w:tc>
          <w:tcPr>
            <w:tcW w:w="4447" w:type="dxa"/>
            <w:tcBorders>
              <w:left w:val="double" w:sz="4" w:space="0" w:color="auto"/>
              <w:right w:val="single" w:sz="4" w:space="0" w:color="auto"/>
            </w:tcBorders>
          </w:tcPr>
          <w:p w14:paraId="68676EC3" w14:textId="77777777" w:rsidR="00782E3B" w:rsidRPr="00FD773D" w:rsidRDefault="00782E3B" w:rsidP="00782E3B">
            <w:pPr>
              <w:rPr>
                <w:sz w:val="18"/>
                <w:szCs w:val="18"/>
              </w:rPr>
            </w:pPr>
            <w:r w:rsidRPr="00FD773D">
              <w:rPr>
                <w:sz w:val="18"/>
                <w:szCs w:val="18"/>
              </w:rPr>
              <w:t>XA_TDM_RDR_CONFIG_FATAL_STATE</w:t>
            </w:r>
          </w:p>
        </w:tc>
        <w:tc>
          <w:tcPr>
            <w:tcW w:w="3592" w:type="dxa"/>
            <w:tcBorders>
              <w:left w:val="single" w:sz="4" w:space="0" w:color="auto"/>
            </w:tcBorders>
          </w:tcPr>
          <w:p w14:paraId="63112AEB"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36091AD5" w14:textId="77777777" w:rsidTr="00782E3B">
        <w:trPr>
          <w:jc w:val="center"/>
        </w:trPr>
        <w:tc>
          <w:tcPr>
            <w:tcW w:w="1453" w:type="dxa"/>
            <w:tcBorders>
              <w:right w:val="double" w:sz="4" w:space="0" w:color="auto"/>
            </w:tcBorders>
          </w:tcPr>
          <w:p w14:paraId="0041B1B8" w14:textId="77777777" w:rsidR="00782E3B" w:rsidRPr="00FD773D" w:rsidRDefault="00782E3B" w:rsidP="00782E3B">
            <w:pPr>
              <w:rPr>
                <w:sz w:val="18"/>
                <w:szCs w:val="18"/>
              </w:rPr>
            </w:pPr>
            <w:r w:rsidRPr="00FD773D">
              <w:rPr>
                <w:sz w:val="18"/>
                <w:szCs w:val="18"/>
              </w:rPr>
              <w:t>Restrictions</w:t>
            </w:r>
          </w:p>
        </w:tc>
        <w:tc>
          <w:tcPr>
            <w:tcW w:w="8039" w:type="dxa"/>
            <w:gridSpan w:val="2"/>
            <w:tcBorders>
              <w:left w:val="double" w:sz="4" w:space="0" w:color="auto"/>
            </w:tcBorders>
          </w:tcPr>
          <w:p w14:paraId="734B97BD" w14:textId="77777777" w:rsidR="00782E3B" w:rsidRPr="00FD773D" w:rsidRDefault="00782E3B" w:rsidP="00782E3B">
            <w:pPr>
              <w:rPr>
                <w:sz w:val="18"/>
                <w:szCs w:val="18"/>
              </w:rPr>
            </w:pPr>
            <w:r w:rsidRPr="00FD773D">
              <w:rPr>
                <w:sz w:val="18"/>
                <w:szCs w:val="18"/>
              </w:rPr>
              <w:t>-</w:t>
            </w:r>
          </w:p>
        </w:tc>
      </w:tr>
    </w:tbl>
    <w:p w14:paraId="255A27EF" w14:textId="25FD997D" w:rsidR="00ED7B1C" w:rsidRDefault="00ED7B1C" w:rsidP="00ED7B1C">
      <w:pPr>
        <w:pStyle w:val="ReqID"/>
      </w:pPr>
      <w:r>
        <w:t>FD_PLG_TDM_043</w:t>
      </w:r>
    </w:p>
    <w:p w14:paraId="2B166F35" w14:textId="3258D7B0" w:rsidR="00782E3B" w:rsidRPr="00FD773D" w:rsidRDefault="00FA54D3" w:rsidP="00782E3B">
      <w:pPr>
        <w:pStyle w:val="RefIDs"/>
      </w:pPr>
      <w:r>
        <w:t>[Covers: RD_014</w:t>
      </w:r>
      <w:r w:rsidRPr="00FD773D">
        <w:t>]</w:t>
      </w:r>
    </w:p>
    <w:p w14:paraId="16B50A51" w14:textId="77777777" w:rsidR="00782E3B" w:rsidRPr="00FD773D" w:rsidRDefault="00782E3B" w:rsidP="00782E3B">
      <w:r w:rsidRPr="00FD773D">
        <w:t>Example</w:t>
      </w:r>
    </w:p>
    <w:p w14:paraId="3A597289" w14:textId="77777777" w:rsidR="00782E3B" w:rsidRPr="00FD773D" w:rsidRDefault="00782E3B" w:rsidP="00782E3B">
      <w:r w:rsidRPr="00FD773D">
        <w:t>WORD32 frame_size;</w:t>
      </w:r>
    </w:p>
    <w:p w14:paraId="148BB296" w14:textId="77777777" w:rsidR="00782E3B" w:rsidRPr="00FD773D" w:rsidRDefault="00782E3B" w:rsidP="00782E3B">
      <w:pPr>
        <w:widowControl/>
        <w:autoSpaceDE/>
        <w:autoSpaceDN/>
        <w:adjustRightInd/>
        <w:snapToGrid/>
        <w:jc w:val="left"/>
      </w:pPr>
      <w:r w:rsidRPr="00FD773D">
        <w:t>res = (*api_func)(api_obj,</w:t>
      </w:r>
    </w:p>
    <w:p w14:paraId="4E4EDC8A" w14:textId="63CE0213" w:rsidR="00782E3B" w:rsidRPr="00FD773D" w:rsidRDefault="00782E3B" w:rsidP="00782E3B">
      <w:pPr>
        <w:widowControl/>
        <w:autoSpaceDE/>
        <w:autoSpaceDN/>
        <w:adjustRightInd/>
        <w:snapToGrid/>
        <w:jc w:val="left"/>
      </w:pPr>
      <w:r w:rsidRPr="00FD773D">
        <w:tab/>
      </w:r>
      <w:r w:rsidRPr="00FD773D">
        <w:tab/>
        <w:t xml:space="preserve">  XA_API_CMD_GET_CONFIG_PARAM,</w:t>
      </w:r>
    </w:p>
    <w:p w14:paraId="426F6EE0" w14:textId="77777777" w:rsidR="00782E3B" w:rsidRPr="00FD773D" w:rsidRDefault="00782E3B" w:rsidP="00782E3B">
      <w:pPr>
        <w:widowControl/>
        <w:autoSpaceDE/>
        <w:autoSpaceDN/>
        <w:adjustRightInd/>
        <w:snapToGrid/>
        <w:jc w:val="left"/>
      </w:pPr>
      <w:r w:rsidRPr="00FD773D">
        <w:tab/>
      </w:r>
      <w:r w:rsidRPr="00FD773D">
        <w:tab/>
        <w:t xml:space="preserve">  XA_TDM_RDR_CONFIG_PARAM_FRAME_SIZE,</w:t>
      </w:r>
    </w:p>
    <w:p w14:paraId="47FD71EC" w14:textId="77777777" w:rsidR="00782E3B" w:rsidRPr="00FD773D" w:rsidRDefault="00782E3B" w:rsidP="00782E3B">
      <w:pPr>
        <w:widowControl/>
        <w:autoSpaceDE/>
        <w:autoSpaceDN/>
        <w:adjustRightInd/>
        <w:snapToGrid/>
        <w:jc w:val="left"/>
      </w:pPr>
      <w:r w:rsidRPr="00FD773D">
        <w:tab/>
      </w:r>
      <w:r w:rsidRPr="00FD773D">
        <w:tab/>
        <w:t xml:space="preserve">  &amp;frame_size);</w:t>
      </w:r>
    </w:p>
    <w:p w14:paraId="25E93D68" w14:textId="126CC085" w:rsidR="00D759D1" w:rsidRPr="00FD773D" w:rsidRDefault="00D759D1">
      <w:pPr>
        <w:widowControl/>
        <w:autoSpaceDE/>
        <w:autoSpaceDN/>
        <w:adjustRightInd/>
        <w:snapToGrid/>
        <w:jc w:val="left"/>
        <w:rPr>
          <w:rFonts w:eastAsia="MS PGothic"/>
        </w:rPr>
      </w:pPr>
      <w:r w:rsidRPr="00FD773D">
        <w:rPr>
          <w:rFonts w:eastAsia="MS PGothic"/>
        </w:rPr>
        <w:br w:type="page"/>
      </w:r>
    </w:p>
    <w:p w14:paraId="71227C9D" w14:textId="77777777" w:rsidR="00782E3B" w:rsidRPr="00FD773D" w:rsidRDefault="00782E3B" w:rsidP="00782E3B">
      <w:pPr>
        <w:widowControl/>
        <w:autoSpaceDE/>
        <w:autoSpaceDN/>
        <w:adjustRightInd/>
        <w:snapToGrid/>
        <w:jc w:val="left"/>
        <w:rPr>
          <w:rFonts w:eastAsia="MS PGothic"/>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843"/>
        <w:gridCol w:w="3275"/>
      </w:tblGrid>
      <w:tr w:rsidR="00782E3B" w:rsidRPr="00FD773D" w14:paraId="3F899C88" w14:textId="77777777" w:rsidTr="00782E3B">
        <w:trPr>
          <w:trHeight w:val="354"/>
          <w:jc w:val="center"/>
        </w:trPr>
        <w:tc>
          <w:tcPr>
            <w:tcW w:w="1453" w:type="dxa"/>
            <w:tcBorders>
              <w:bottom w:val="single" w:sz="4" w:space="0" w:color="auto"/>
              <w:right w:val="double" w:sz="4" w:space="0" w:color="auto"/>
            </w:tcBorders>
          </w:tcPr>
          <w:p w14:paraId="219391AF" w14:textId="77777777" w:rsidR="00782E3B" w:rsidRPr="00FD773D" w:rsidRDefault="00782E3B" w:rsidP="00782E3B">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3548A909" w14:textId="77777777" w:rsidR="00782E3B" w:rsidRPr="00FD773D" w:rsidRDefault="00782E3B" w:rsidP="00F84552">
            <w:pPr>
              <w:pStyle w:val="ReqSect"/>
            </w:pPr>
            <w:r w:rsidRPr="00FD773D">
              <w:t>XA_TDM_RDR_CONFIG_PARAM_OUTPUT1</w:t>
            </w:r>
          </w:p>
        </w:tc>
      </w:tr>
      <w:tr w:rsidR="00782E3B" w:rsidRPr="00FD773D" w14:paraId="045D901D" w14:textId="77777777" w:rsidTr="00782E3B">
        <w:trPr>
          <w:trHeight w:val="354"/>
          <w:jc w:val="center"/>
        </w:trPr>
        <w:tc>
          <w:tcPr>
            <w:tcW w:w="1453" w:type="dxa"/>
            <w:tcBorders>
              <w:top w:val="single" w:sz="4" w:space="0" w:color="auto"/>
              <w:right w:val="double" w:sz="4" w:space="0" w:color="auto"/>
            </w:tcBorders>
          </w:tcPr>
          <w:p w14:paraId="1D46D437" w14:textId="77777777" w:rsidR="00782E3B" w:rsidRPr="00FD773D" w:rsidRDefault="00782E3B"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41480E68" w14:textId="3A2AA3A2" w:rsidR="00782E3B" w:rsidRPr="00FD773D" w:rsidRDefault="00782E3B" w:rsidP="00A66230">
            <w:pPr>
              <w:rPr>
                <w:sz w:val="18"/>
                <w:szCs w:val="18"/>
              </w:rPr>
            </w:pPr>
            <w:r w:rsidRPr="00FD773D">
              <w:rPr>
                <w:sz w:val="18"/>
                <w:szCs w:val="18"/>
              </w:rPr>
              <w:t xml:space="preserve">Get </w:t>
            </w:r>
            <w:r w:rsidR="00A66230" w:rsidRPr="00FD773D">
              <w:rPr>
                <w:sz w:val="18"/>
                <w:szCs w:val="18"/>
              </w:rPr>
              <w:t>1</w:t>
            </w:r>
            <w:r w:rsidR="00A66230" w:rsidRPr="00FD773D">
              <w:rPr>
                <w:sz w:val="18"/>
                <w:szCs w:val="18"/>
                <w:vertAlign w:val="superscript"/>
              </w:rPr>
              <w:t xml:space="preserve">st </w:t>
            </w:r>
            <w:r w:rsidRPr="00FD773D">
              <w:rPr>
                <w:sz w:val="18"/>
                <w:szCs w:val="18"/>
              </w:rPr>
              <w:t>output destination device for TDM Renderer info</w:t>
            </w:r>
          </w:p>
        </w:tc>
      </w:tr>
      <w:tr w:rsidR="00782E3B" w:rsidRPr="00FD773D" w14:paraId="602DEC17" w14:textId="77777777" w:rsidTr="00782E3B">
        <w:trPr>
          <w:trHeight w:val="331"/>
          <w:jc w:val="center"/>
        </w:trPr>
        <w:tc>
          <w:tcPr>
            <w:tcW w:w="1453" w:type="dxa"/>
            <w:vMerge w:val="restart"/>
            <w:tcBorders>
              <w:right w:val="double" w:sz="4" w:space="0" w:color="auto"/>
            </w:tcBorders>
          </w:tcPr>
          <w:p w14:paraId="146E6455" w14:textId="77777777" w:rsidR="00782E3B" w:rsidRPr="00FD773D" w:rsidRDefault="00782E3B" w:rsidP="00782E3B">
            <w:pPr>
              <w:rPr>
                <w:sz w:val="18"/>
                <w:szCs w:val="18"/>
              </w:rPr>
            </w:pPr>
            <w:r w:rsidRPr="00FD773D">
              <w:rPr>
                <w:sz w:val="18"/>
                <w:szCs w:val="18"/>
              </w:rPr>
              <w:t>Arguments</w:t>
            </w:r>
          </w:p>
        </w:tc>
        <w:tc>
          <w:tcPr>
            <w:tcW w:w="8118" w:type="dxa"/>
            <w:gridSpan w:val="2"/>
            <w:tcBorders>
              <w:left w:val="double" w:sz="4" w:space="0" w:color="auto"/>
            </w:tcBorders>
          </w:tcPr>
          <w:p w14:paraId="6A0BC267"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047A5A67" w14:textId="77777777" w:rsidTr="00782E3B">
        <w:trPr>
          <w:trHeight w:val="640"/>
          <w:jc w:val="center"/>
        </w:trPr>
        <w:tc>
          <w:tcPr>
            <w:tcW w:w="1453" w:type="dxa"/>
            <w:vMerge/>
            <w:tcBorders>
              <w:right w:val="double" w:sz="4" w:space="0" w:color="auto"/>
            </w:tcBorders>
          </w:tcPr>
          <w:p w14:paraId="5CC7262A" w14:textId="77777777" w:rsidR="00782E3B" w:rsidRPr="00FD773D" w:rsidRDefault="00782E3B" w:rsidP="00782E3B">
            <w:pPr>
              <w:rPr>
                <w:sz w:val="18"/>
                <w:szCs w:val="18"/>
              </w:rPr>
            </w:pPr>
          </w:p>
        </w:tc>
        <w:tc>
          <w:tcPr>
            <w:tcW w:w="8118" w:type="dxa"/>
            <w:gridSpan w:val="2"/>
            <w:tcBorders>
              <w:left w:val="double" w:sz="4" w:space="0" w:color="auto"/>
            </w:tcBorders>
          </w:tcPr>
          <w:p w14:paraId="5F10041B" w14:textId="77777777" w:rsidR="00782E3B" w:rsidRPr="00FD773D" w:rsidRDefault="00782E3B" w:rsidP="00782E3B">
            <w:pPr>
              <w:ind w:leftChars="50" w:left="100" w:rightChars="44" w:right="88"/>
              <w:rPr>
                <w:sz w:val="18"/>
                <w:szCs w:val="18"/>
              </w:rPr>
            </w:pPr>
            <w:r w:rsidRPr="00FD773D">
              <w:rPr>
                <w:sz w:val="18"/>
                <w:szCs w:val="18"/>
              </w:rPr>
              <w:t>Pointer to API Structure.</w:t>
            </w:r>
          </w:p>
        </w:tc>
      </w:tr>
      <w:tr w:rsidR="00782E3B" w:rsidRPr="00FD773D" w14:paraId="4F67CDDF" w14:textId="77777777" w:rsidTr="00782E3B">
        <w:trPr>
          <w:trHeight w:val="351"/>
          <w:jc w:val="center"/>
        </w:trPr>
        <w:tc>
          <w:tcPr>
            <w:tcW w:w="1453" w:type="dxa"/>
            <w:vMerge/>
            <w:tcBorders>
              <w:right w:val="double" w:sz="4" w:space="0" w:color="auto"/>
            </w:tcBorders>
          </w:tcPr>
          <w:p w14:paraId="64EAC5AE" w14:textId="77777777" w:rsidR="00782E3B" w:rsidRPr="00FD773D" w:rsidRDefault="00782E3B" w:rsidP="00782E3B">
            <w:pPr>
              <w:rPr>
                <w:sz w:val="18"/>
                <w:szCs w:val="18"/>
              </w:rPr>
            </w:pPr>
          </w:p>
        </w:tc>
        <w:tc>
          <w:tcPr>
            <w:tcW w:w="8118" w:type="dxa"/>
            <w:gridSpan w:val="2"/>
            <w:tcBorders>
              <w:left w:val="double" w:sz="4" w:space="0" w:color="auto"/>
            </w:tcBorders>
          </w:tcPr>
          <w:p w14:paraId="1DAEA11E"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2EAA2B01" w14:textId="77777777" w:rsidTr="00782E3B">
        <w:trPr>
          <w:trHeight w:val="640"/>
          <w:jc w:val="center"/>
        </w:trPr>
        <w:tc>
          <w:tcPr>
            <w:tcW w:w="1453" w:type="dxa"/>
            <w:vMerge/>
            <w:tcBorders>
              <w:right w:val="double" w:sz="4" w:space="0" w:color="auto"/>
            </w:tcBorders>
          </w:tcPr>
          <w:p w14:paraId="5C51B2E9" w14:textId="77777777" w:rsidR="00782E3B" w:rsidRPr="00FD773D" w:rsidRDefault="00782E3B" w:rsidP="00782E3B">
            <w:pPr>
              <w:rPr>
                <w:sz w:val="18"/>
                <w:szCs w:val="18"/>
              </w:rPr>
            </w:pPr>
          </w:p>
        </w:tc>
        <w:tc>
          <w:tcPr>
            <w:tcW w:w="8118" w:type="dxa"/>
            <w:gridSpan w:val="2"/>
            <w:tcBorders>
              <w:left w:val="double" w:sz="4" w:space="0" w:color="auto"/>
            </w:tcBorders>
          </w:tcPr>
          <w:p w14:paraId="454978C0" w14:textId="2C4FF0D3" w:rsidR="00782E3B" w:rsidRPr="00FD773D" w:rsidRDefault="00782E3B" w:rsidP="00782E3B">
            <w:pPr>
              <w:ind w:firstLineChars="100" w:firstLine="180"/>
              <w:rPr>
                <w:sz w:val="18"/>
                <w:szCs w:val="18"/>
              </w:rPr>
            </w:pPr>
            <w:r w:rsidRPr="00FD773D">
              <w:rPr>
                <w:sz w:val="18"/>
                <w:szCs w:val="18"/>
              </w:rPr>
              <w:t>XA_API_CMD_GET_CONFIG_PARAM</w:t>
            </w:r>
          </w:p>
        </w:tc>
      </w:tr>
      <w:tr w:rsidR="00782E3B" w:rsidRPr="00FD773D" w14:paraId="764EA77B" w14:textId="77777777" w:rsidTr="00782E3B">
        <w:trPr>
          <w:trHeight w:val="324"/>
          <w:jc w:val="center"/>
        </w:trPr>
        <w:tc>
          <w:tcPr>
            <w:tcW w:w="1453" w:type="dxa"/>
            <w:vMerge/>
            <w:tcBorders>
              <w:right w:val="double" w:sz="4" w:space="0" w:color="auto"/>
            </w:tcBorders>
          </w:tcPr>
          <w:p w14:paraId="51408341" w14:textId="77777777" w:rsidR="00782E3B" w:rsidRPr="00FD773D" w:rsidRDefault="00782E3B" w:rsidP="00782E3B">
            <w:pPr>
              <w:rPr>
                <w:sz w:val="18"/>
                <w:szCs w:val="18"/>
              </w:rPr>
            </w:pPr>
          </w:p>
        </w:tc>
        <w:tc>
          <w:tcPr>
            <w:tcW w:w="8118" w:type="dxa"/>
            <w:gridSpan w:val="2"/>
            <w:tcBorders>
              <w:left w:val="double" w:sz="4" w:space="0" w:color="auto"/>
            </w:tcBorders>
          </w:tcPr>
          <w:p w14:paraId="32F82FCD"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7774EBE9" w14:textId="77777777" w:rsidTr="00782E3B">
        <w:trPr>
          <w:trHeight w:val="640"/>
          <w:jc w:val="center"/>
        </w:trPr>
        <w:tc>
          <w:tcPr>
            <w:tcW w:w="1453" w:type="dxa"/>
            <w:vMerge/>
            <w:tcBorders>
              <w:right w:val="double" w:sz="4" w:space="0" w:color="auto"/>
            </w:tcBorders>
          </w:tcPr>
          <w:p w14:paraId="427C1BFC" w14:textId="77777777" w:rsidR="00782E3B" w:rsidRPr="00FD773D" w:rsidRDefault="00782E3B" w:rsidP="00782E3B">
            <w:pPr>
              <w:rPr>
                <w:sz w:val="18"/>
                <w:szCs w:val="18"/>
              </w:rPr>
            </w:pPr>
          </w:p>
        </w:tc>
        <w:tc>
          <w:tcPr>
            <w:tcW w:w="8118" w:type="dxa"/>
            <w:gridSpan w:val="2"/>
            <w:tcBorders>
              <w:left w:val="double" w:sz="4" w:space="0" w:color="auto"/>
            </w:tcBorders>
          </w:tcPr>
          <w:p w14:paraId="2E4A6798" w14:textId="77777777" w:rsidR="00782E3B" w:rsidRPr="00FD773D" w:rsidRDefault="00782E3B" w:rsidP="00782E3B">
            <w:pPr>
              <w:ind w:firstLineChars="100" w:firstLine="180"/>
              <w:rPr>
                <w:sz w:val="18"/>
                <w:szCs w:val="18"/>
              </w:rPr>
            </w:pPr>
            <w:r w:rsidRPr="00FD773D">
              <w:rPr>
                <w:sz w:val="18"/>
                <w:szCs w:val="18"/>
              </w:rPr>
              <w:t>XA_TDM_RDR_CONFIG_PARAM_OUTPUT1</w:t>
            </w:r>
          </w:p>
        </w:tc>
      </w:tr>
      <w:tr w:rsidR="00782E3B" w:rsidRPr="00FD773D" w14:paraId="3A5FA8C7" w14:textId="77777777" w:rsidTr="00782E3B">
        <w:trPr>
          <w:trHeight w:val="338"/>
          <w:jc w:val="center"/>
        </w:trPr>
        <w:tc>
          <w:tcPr>
            <w:tcW w:w="1453" w:type="dxa"/>
            <w:vMerge/>
            <w:tcBorders>
              <w:right w:val="double" w:sz="4" w:space="0" w:color="auto"/>
            </w:tcBorders>
          </w:tcPr>
          <w:p w14:paraId="5B8B449A" w14:textId="77777777" w:rsidR="00782E3B" w:rsidRPr="00FD773D" w:rsidRDefault="00782E3B" w:rsidP="00782E3B">
            <w:pPr>
              <w:rPr>
                <w:sz w:val="18"/>
                <w:szCs w:val="18"/>
              </w:rPr>
            </w:pPr>
          </w:p>
        </w:tc>
        <w:tc>
          <w:tcPr>
            <w:tcW w:w="8118" w:type="dxa"/>
            <w:gridSpan w:val="2"/>
            <w:tcBorders>
              <w:left w:val="double" w:sz="4" w:space="0" w:color="auto"/>
            </w:tcBorders>
          </w:tcPr>
          <w:p w14:paraId="08D3A4A3" w14:textId="77777777" w:rsidR="00782E3B" w:rsidRPr="00FD773D" w:rsidRDefault="00782E3B" w:rsidP="00782E3B">
            <w:pPr>
              <w:rPr>
                <w:sz w:val="18"/>
                <w:szCs w:val="18"/>
              </w:rPr>
            </w:pPr>
            <w:r w:rsidRPr="00FD773D">
              <w:rPr>
                <w:sz w:val="18"/>
                <w:szCs w:val="18"/>
              </w:rPr>
              <w:t>pv_value</w:t>
            </w:r>
          </w:p>
        </w:tc>
      </w:tr>
      <w:tr w:rsidR="00782E3B" w:rsidRPr="00FD773D" w14:paraId="221AD072" w14:textId="77777777" w:rsidTr="00782E3B">
        <w:trPr>
          <w:trHeight w:val="640"/>
          <w:jc w:val="center"/>
        </w:trPr>
        <w:tc>
          <w:tcPr>
            <w:tcW w:w="1453" w:type="dxa"/>
            <w:vMerge/>
            <w:tcBorders>
              <w:right w:val="double" w:sz="4" w:space="0" w:color="auto"/>
            </w:tcBorders>
          </w:tcPr>
          <w:p w14:paraId="02DAB08A" w14:textId="77777777" w:rsidR="00782E3B" w:rsidRPr="00FD773D" w:rsidRDefault="00782E3B" w:rsidP="00782E3B">
            <w:pPr>
              <w:rPr>
                <w:sz w:val="18"/>
                <w:szCs w:val="18"/>
              </w:rPr>
            </w:pPr>
          </w:p>
        </w:tc>
        <w:tc>
          <w:tcPr>
            <w:tcW w:w="8118" w:type="dxa"/>
            <w:gridSpan w:val="2"/>
            <w:tcBorders>
              <w:left w:val="double" w:sz="4" w:space="0" w:color="auto"/>
              <w:bottom w:val="single" w:sz="4" w:space="0" w:color="auto"/>
            </w:tcBorders>
          </w:tcPr>
          <w:p w14:paraId="5A810146" w14:textId="7FFE1998" w:rsidR="00782E3B" w:rsidRPr="00FD773D" w:rsidRDefault="00782E3B" w:rsidP="00782E3B">
            <w:pPr>
              <w:pStyle w:val="ReqText"/>
              <w:ind w:left="149"/>
              <w:rPr>
                <w:sz w:val="18"/>
                <w:szCs w:val="18"/>
              </w:rPr>
            </w:pPr>
            <w:r w:rsidRPr="00FD773D">
              <w:rPr>
                <w:sz w:val="18"/>
                <w:szCs w:val="18"/>
              </w:rPr>
              <w:t>Pointer to output destination value variable</w:t>
            </w:r>
          </w:p>
        </w:tc>
      </w:tr>
      <w:tr w:rsidR="00782E3B" w:rsidRPr="00FD773D" w14:paraId="160870A5" w14:textId="77777777" w:rsidTr="00782E3B">
        <w:trPr>
          <w:trHeight w:val="395"/>
          <w:jc w:val="center"/>
        </w:trPr>
        <w:tc>
          <w:tcPr>
            <w:tcW w:w="1453" w:type="dxa"/>
            <w:vMerge w:val="restart"/>
            <w:tcBorders>
              <w:right w:val="double" w:sz="4" w:space="0" w:color="auto"/>
            </w:tcBorders>
          </w:tcPr>
          <w:p w14:paraId="79BB5C1C" w14:textId="77777777" w:rsidR="00782E3B" w:rsidRPr="00FD773D" w:rsidRDefault="00782E3B" w:rsidP="00782E3B">
            <w:pPr>
              <w:rPr>
                <w:sz w:val="18"/>
                <w:szCs w:val="18"/>
              </w:rPr>
            </w:pPr>
            <w:r w:rsidRPr="00FD773D">
              <w:rPr>
                <w:sz w:val="18"/>
                <w:szCs w:val="18"/>
              </w:rPr>
              <w:t>Return value</w:t>
            </w:r>
          </w:p>
        </w:tc>
        <w:tc>
          <w:tcPr>
            <w:tcW w:w="4843" w:type="dxa"/>
            <w:tcBorders>
              <w:left w:val="double" w:sz="4" w:space="0" w:color="auto"/>
              <w:right w:val="single" w:sz="4" w:space="0" w:color="auto"/>
            </w:tcBorders>
          </w:tcPr>
          <w:p w14:paraId="23C98EF1" w14:textId="77777777" w:rsidR="00782E3B" w:rsidRPr="00FD773D" w:rsidRDefault="00782E3B" w:rsidP="00782E3B">
            <w:pPr>
              <w:rPr>
                <w:sz w:val="18"/>
                <w:szCs w:val="18"/>
              </w:rPr>
            </w:pPr>
            <w:r w:rsidRPr="00FD773D">
              <w:rPr>
                <w:sz w:val="18"/>
                <w:szCs w:val="18"/>
              </w:rPr>
              <w:t>XA_NO_ERROR</w:t>
            </w:r>
          </w:p>
        </w:tc>
        <w:tc>
          <w:tcPr>
            <w:tcW w:w="3275" w:type="dxa"/>
            <w:tcBorders>
              <w:left w:val="single" w:sz="4" w:space="0" w:color="auto"/>
            </w:tcBorders>
          </w:tcPr>
          <w:p w14:paraId="067D7544" w14:textId="77777777" w:rsidR="00782E3B" w:rsidRPr="00FD773D" w:rsidRDefault="00782E3B" w:rsidP="00782E3B">
            <w:pPr>
              <w:rPr>
                <w:sz w:val="18"/>
                <w:szCs w:val="18"/>
              </w:rPr>
            </w:pPr>
            <w:r w:rsidRPr="00FD773D">
              <w:rPr>
                <w:sz w:val="18"/>
                <w:szCs w:val="18"/>
              </w:rPr>
              <w:t>Normally ends.</w:t>
            </w:r>
          </w:p>
        </w:tc>
      </w:tr>
      <w:tr w:rsidR="00782E3B" w:rsidRPr="00FD773D" w14:paraId="00C522B7" w14:textId="77777777" w:rsidTr="00782E3B">
        <w:trPr>
          <w:trHeight w:val="350"/>
          <w:jc w:val="center"/>
        </w:trPr>
        <w:tc>
          <w:tcPr>
            <w:tcW w:w="1453" w:type="dxa"/>
            <w:vMerge/>
            <w:tcBorders>
              <w:right w:val="double" w:sz="4" w:space="0" w:color="auto"/>
            </w:tcBorders>
          </w:tcPr>
          <w:p w14:paraId="5CD63398" w14:textId="77777777" w:rsidR="00782E3B" w:rsidRPr="00FD773D" w:rsidRDefault="00782E3B" w:rsidP="00782E3B">
            <w:pPr>
              <w:rPr>
                <w:sz w:val="18"/>
                <w:szCs w:val="18"/>
              </w:rPr>
            </w:pPr>
          </w:p>
        </w:tc>
        <w:tc>
          <w:tcPr>
            <w:tcW w:w="4843" w:type="dxa"/>
            <w:tcBorders>
              <w:left w:val="double" w:sz="4" w:space="0" w:color="auto"/>
              <w:right w:val="single" w:sz="4" w:space="0" w:color="auto"/>
            </w:tcBorders>
          </w:tcPr>
          <w:p w14:paraId="20863D44" w14:textId="77777777" w:rsidR="00782E3B" w:rsidRPr="00FD773D" w:rsidRDefault="00782E3B" w:rsidP="00782E3B">
            <w:pPr>
              <w:rPr>
                <w:sz w:val="18"/>
                <w:szCs w:val="18"/>
              </w:rPr>
            </w:pPr>
            <w:r w:rsidRPr="00FD773D">
              <w:rPr>
                <w:sz w:val="18"/>
                <w:szCs w:val="18"/>
              </w:rPr>
              <w:t>XA_API_FATAL_MEM_ALLOC</w:t>
            </w:r>
          </w:p>
        </w:tc>
        <w:tc>
          <w:tcPr>
            <w:tcW w:w="3275" w:type="dxa"/>
            <w:tcBorders>
              <w:left w:val="single" w:sz="4" w:space="0" w:color="auto"/>
            </w:tcBorders>
          </w:tcPr>
          <w:p w14:paraId="58E91485"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2EEDC9AF" w14:textId="77777777" w:rsidTr="00782E3B">
        <w:trPr>
          <w:trHeight w:val="350"/>
          <w:jc w:val="center"/>
        </w:trPr>
        <w:tc>
          <w:tcPr>
            <w:tcW w:w="1453" w:type="dxa"/>
            <w:vMerge/>
            <w:tcBorders>
              <w:right w:val="double" w:sz="4" w:space="0" w:color="auto"/>
            </w:tcBorders>
          </w:tcPr>
          <w:p w14:paraId="25D16547" w14:textId="77777777" w:rsidR="00782E3B" w:rsidRPr="00FD773D" w:rsidRDefault="00782E3B" w:rsidP="00782E3B">
            <w:pPr>
              <w:rPr>
                <w:sz w:val="18"/>
                <w:szCs w:val="18"/>
              </w:rPr>
            </w:pPr>
          </w:p>
        </w:tc>
        <w:tc>
          <w:tcPr>
            <w:tcW w:w="4843" w:type="dxa"/>
            <w:tcBorders>
              <w:left w:val="double" w:sz="4" w:space="0" w:color="auto"/>
              <w:right w:val="single" w:sz="4" w:space="0" w:color="auto"/>
            </w:tcBorders>
          </w:tcPr>
          <w:p w14:paraId="6D27215E" w14:textId="77777777" w:rsidR="00782E3B" w:rsidRPr="00FD773D" w:rsidRDefault="00782E3B" w:rsidP="00782E3B">
            <w:pPr>
              <w:rPr>
                <w:sz w:val="18"/>
                <w:szCs w:val="18"/>
              </w:rPr>
            </w:pPr>
            <w:r w:rsidRPr="00FD773D">
              <w:rPr>
                <w:sz w:val="18"/>
                <w:szCs w:val="18"/>
              </w:rPr>
              <w:t>XA_API_FATAL_MEM_ALIGN</w:t>
            </w:r>
          </w:p>
        </w:tc>
        <w:tc>
          <w:tcPr>
            <w:tcW w:w="3275" w:type="dxa"/>
            <w:tcBorders>
              <w:left w:val="single" w:sz="4" w:space="0" w:color="auto"/>
            </w:tcBorders>
          </w:tcPr>
          <w:p w14:paraId="113810EB"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56A09BCA" w14:textId="77777777" w:rsidTr="00782E3B">
        <w:trPr>
          <w:trHeight w:val="350"/>
          <w:jc w:val="center"/>
        </w:trPr>
        <w:tc>
          <w:tcPr>
            <w:tcW w:w="1453" w:type="dxa"/>
            <w:vMerge/>
            <w:tcBorders>
              <w:right w:val="double" w:sz="4" w:space="0" w:color="auto"/>
            </w:tcBorders>
          </w:tcPr>
          <w:p w14:paraId="735F0EE5" w14:textId="77777777" w:rsidR="00782E3B" w:rsidRPr="00FD773D" w:rsidRDefault="00782E3B" w:rsidP="00782E3B">
            <w:pPr>
              <w:rPr>
                <w:sz w:val="18"/>
                <w:szCs w:val="18"/>
              </w:rPr>
            </w:pPr>
          </w:p>
        </w:tc>
        <w:tc>
          <w:tcPr>
            <w:tcW w:w="4843" w:type="dxa"/>
            <w:tcBorders>
              <w:left w:val="double" w:sz="4" w:space="0" w:color="auto"/>
              <w:right w:val="single" w:sz="4" w:space="0" w:color="auto"/>
            </w:tcBorders>
          </w:tcPr>
          <w:p w14:paraId="20CB5C9B" w14:textId="77777777" w:rsidR="00782E3B" w:rsidRPr="00FD773D" w:rsidRDefault="00782E3B" w:rsidP="00782E3B">
            <w:pPr>
              <w:rPr>
                <w:sz w:val="18"/>
                <w:szCs w:val="18"/>
              </w:rPr>
            </w:pPr>
            <w:r w:rsidRPr="00FD773D">
              <w:rPr>
                <w:sz w:val="18"/>
                <w:szCs w:val="18"/>
              </w:rPr>
              <w:t>XA_TDM_RDR_CONFIG_FATAL_STATE</w:t>
            </w:r>
          </w:p>
        </w:tc>
        <w:tc>
          <w:tcPr>
            <w:tcW w:w="3275" w:type="dxa"/>
            <w:tcBorders>
              <w:left w:val="single" w:sz="4" w:space="0" w:color="auto"/>
            </w:tcBorders>
          </w:tcPr>
          <w:p w14:paraId="34AC7210"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5DA4AA54" w14:textId="77777777" w:rsidTr="00782E3B">
        <w:trPr>
          <w:jc w:val="center"/>
        </w:trPr>
        <w:tc>
          <w:tcPr>
            <w:tcW w:w="1453" w:type="dxa"/>
            <w:tcBorders>
              <w:right w:val="double" w:sz="4" w:space="0" w:color="auto"/>
            </w:tcBorders>
          </w:tcPr>
          <w:p w14:paraId="714B4EEA" w14:textId="77777777" w:rsidR="00782E3B" w:rsidRPr="00FD773D" w:rsidRDefault="00782E3B" w:rsidP="00782E3B">
            <w:pPr>
              <w:rPr>
                <w:sz w:val="18"/>
                <w:szCs w:val="18"/>
              </w:rPr>
            </w:pPr>
            <w:r w:rsidRPr="00FD773D">
              <w:rPr>
                <w:sz w:val="18"/>
                <w:szCs w:val="18"/>
              </w:rPr>
              <w:t>Restrictions</w:t>
            </w:r>
          </w:p>
        </w:tc>
        <w:tc>
          <w:tcPr>
            <w:tcW w:w="8118" w:type="dxa"/>
            <w:gridSpan w:val="2"/>
            <w:tcBorders>
              <w:left w:val="double" w:sz="4" w:space="0" w:color="auto"/>
            </w:tcBorders>
          </w:tcPr>
          <w:p w14:paraId="711F6CFA" w14:textId="77777777" w:rsidR="00782E3B" w:rsidRPr="00FD773D" w:rsidRDefault="00782E3B" w:rsidP="00782E3B">
            <w:pPr>
              <w:rPr>
                <w:sz w:val="18"/>
                <w:szCs w:val="18"/>
              </w:rPr>
            </w:pPr>
            <w:r w:rsidRPr="00FD773D">
              <w:rPr>
                <w:sz w:val="18"/>
                <w:szCs w:val="18"/>
              </w:rPr>
              <w:t>-</w:t>
            </w:r>
          </w:p>
        </w:tc>
      </w:tr>
    </w:tbl>
    <w:p w14:paraId="3FF3E1D7" w14:textId="57D53412" w:rsidR="00ED7B1C" w:rsidRDefault="00ED7B1C" w:rsidP="00ED7B1C">
      <w:pPr>
        <w:pStyle w:val="ReqID"/>
      </w:pPr>
      <w:r>
        <w:t>FD_PLG_TDM_044</w:t>
      </w:r>
    </w:p>
    <w:p w14:paraId="2BE56F24" w14:textId="3C6EEFB2" w:rsidR="00782E3B" w:rsidRDefault="00FA54D3" w:rsidP="00782E3B">
      <w:pPr>
        <w:pStyle w:val="RefIDs"/>
      </w:pPr>
      <w:r>
        <w:t>[Covers: RD_014</w:t>
      </w:r>
      <w:r w:rsidRPr="00FD773D">
        <w:t>]</w:t>
      </w:r>
    </w:p>
    <w:p w14:paraId="06EE6126" w14:textId="77777777" w:rsidR="00FA54D3" w:rsidRPr="00FA54D3" w:rsidRDefault="00FA54D3" w:rsidP="00FA54D3">
      <w:pPr>
        <w:rPr>
          <w:lang w:val="en-GB"/>
        </w:rPr>
      </w:pPr>
    </w:p>
    <w:p w14:paraId="1BE57D17" w14:textId="77777777" w:rsidR="00782E3B" w:rsidRPr="00FD773D" w:rsidRDefault="00782E3B" w:rsidP="00782E3B">
      <w:r w:rsidRPr="00FD773D">
        <w:t>Example:</w:t>
      </w:r>
    </w:p>
    <w:p w14:paraId="4DFC99FF" w14:textId="77777777" w:rsidR="00782E3B" w:rsidRPr="00FD773D" w:rsidRDefault="00782E3B" w:rsidP="00782E3B">
      <w:r w:rsidRPr="00FD773D">
        <w:t>WORD32 output_dev;</w:t>
      </w:r>
    </w:p>
    <w:p w14:paraId="6EAC9FC7" w14:textId="77777777" w:rsidR="00782E3B" w:rsidRPr="00FD773D" w:rsidRDefault="00782E3B" w:rsidP="00782E3B">
      <w:pPr>
        <w:widowControl/>
        <w:autoSpaceDE/>
        <w:autoSpaceDN/>
        <w:adjustRightInd/>
        <w:snapToGrid/>
        <w:jc w:val="left"/>
      </w:pPr>
      <w:r w:rsidRPr="00FD773D">
        <w:t>res = (*api_func)(api_obj,</w:t>
      </w:r>
    </w:p>
    <w:p w14:paraId="6F7A94D2" w14:textId="6F05A9BE" w:rsidR="00782E3B" w:rsidRPr="00FD773D" w:rsidRDefault="00782E3B" w:rsidP="00782E3B">
      <w:pPr>
        <w:widowControl/>
        <w:autoSpaceDE/>
        <w:autoSpaceDN/>
        <w:adjustRightInd/>
        <w:snapToGrid/>
        <w:jc w:val="left"/>
      </w:pPr>
      <w:r w:rsidRPr="00FD773D">
        <w:tab/>
      </w:r>
      <w:r w:rsidRPr="00FD773D">
        <w:tab/>
        <w:t xml:space="preserve">  XA_API_CMD_GET_CONFIG_PARAM,</w:t>
      </w:r>
    </w:p>
    <w:p w14:paraId="4CAC1C1F" w14:textId="77777777" w:rsidR="00782E3B" w:rsidRPr="00FD773D" w:rsidRDefault="00782E3B" w:rsidP="00782E3B">
      <w:pPr>
        <w:widowControl/>
        <w:autoSpaceDE/>
        <w:autoSpaceDN/>
        <w:adjustRightInd/>
        <w:snapToGrid/>
        <w:jc w:val="left"/>
      </w:pPr>
      <w:r w:rsidRPr="00FD773D">
        <w:tab/>
      </w:r>
      <w:r w:rsidRPr="00FD773D">
        <w:tab/>
        <w:t xml:space="preserve">  XA_TDM_RDR_CONFIG_PARAM_OUTPUT1,</w:t>
      </w:r>
    </w:p>
    <w:p w14:paraId="01BFB765" w14:textId="77777777" w:rsidR="00782E3B" w:rsidRPr="00FD773D" w:rsidRDefault="00782E3B" w:rsidP="00782E3B">
      <w:pPr>
        <w:widowControl/>
        <w:autoSpaceDE/>
        <w:autoSpaceDN/>
        <w:adjustRightInd/>
        <w:snapToGrid/>
        <w:jc w:val="left"/>
      </w:pPr>
      <w:r w:rsidRPr="00FD773D">
        <w:tab/>
      </w:r>
      <w:r w:rsidRPr="00FD773D">
        <w:tab/>
        <w:t xml:space="preserve">  &amp;output_dev);</w:t>
      </w:r>
    </w:p>
    <w:p w14:paraId="6DE04C5D" w14:textId="77777777" w:rsidR="00782E3B" w:rsidRPr="00FD773D" w:rsidRDefault="00782E3B" w:rsidP="00782E3B">
      <w:pPr>
        <w:widowControl/>
        <w:autoSpaceDE/>
        <w:autoSpaceDN/>
        <w:adjustRightInd/>
        <w:snapToGrid/>
        <w:jc w:val="left"/>
        <w:rPr>
          <w:rFonts w:eastAsia="MS PGothic"/>
        </w:rPr>
      </w:pPr>
    </w:p>
    <w:p w14:paraId="50DE7A9A" w14:textId="77777777" w:rsidR="00782E3B" w:rsidRPr="00FD773D" w:rsidRDefault="00782E3B" w:rsidP="00782E3B">
      <w:pPr>
        <w:widowControl/>
        <w:autoSpaceDE/>
        <w:autoSpaceDN/>
        <w:adjustRightInd/>
        <w:snapToGrid/>
        <w:jc w:val="left"/>
        <w:rPr>
          <w:rFonts w:eastAsia="MS PGothic"/>
        </w:rPr>
      </w:pPr>
      <w:r w:rsidRPr="00FD773D">
        <w:rPr>
          <w:rFonts w:eastAsia="MS PGothic"/>
        </w:rPr>
        <w:br w:type="page"/>
      </w:r>
    </w:p>
    <w:p w14:paraId="021258AA" w14:textId="77777777" w:rsidR="00782E3B" w:rsidRPr="00FD773D" w:rsidRDefault="00782E3B" w:rsidP="00782E3B">
      <w:pPr>
        <w:widowControl/>
        <w:autoSpaceDE/>
        <w:autoSpaceDN/>
        <w:adjustRightInd/>
        <w:snapToGrid/>
        <w:jc w:val="left"/>
        <w:rPr>
          <w:rFonts w:eastAsia="MS PGothic"/>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847"/>
        <w:gridCol w:w="3271"/>
      </w:tblGrid>
      <w:tr w:rsidR="00782E3B" w:rsidRPr="00FD773D" w14:paraId="7A8E07AC" w14:textId="77777777" w:rsidTr="00782E3B">
        <w:trPr>
          <w:trHeight w:val="354"/>
          <w:jc w:val="center"/>
        </w:trPr>
        <w:tc>
          <w:tcPr>
            <w:tcW w:w="1453" w:type="dxa"/>
            <w:tcBorders>
              <w:bottom w:val="single" w:sz="4" w:space="0" w:color="auto"/>
              <w:right w:val="double" w:sz="4" w:space="0" w:color="auto"/>
            </w:tcBorders>
          </w:tcPr>
          <w:p w14:paraId="76885A64" w14:textId="77777777" w:rsidR="00782E3B" w:rsidRPr="00FD773D" w:rsidRDefault="00782E3B" w:rsidP="00782E3B">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68009CD8" w14:textId="77777777" w:rsidR="00782E3B" w:rsidRPr="00FD773D" w:rsidRDefault="00782E3B" w:rsidP="00F84552">
            <w:pPr>
              <w:pStyle w:val="ReqSect"/>
            </w:pPr>
            <w:r w:rsidRPr="00FD773D">
              <w:t>XA_TDM_RDR_CONFIG_PARAM_DMACHANNEL1</w:t>
            </w:r>
          </w:p>
        </w:tc>
      </w:tr>
      <w:tr w:rsidR="00782E3B" w:rsidRPr="00FD773D" w14:paraId="0B270898" w14:textId="77777777" w:rsidTr="00782E3B">
        <w:trPr>
          <w:trHeight w:val="354"/>
          <w:jc w:val="center"/>
        </w:trPr>
        <w:tc>
          <w:tcPr>
            <w:tcW w:w="1453" w:type="dxa"/>
            <w:tcBorders>
              <w:top w:val="single" w:sz="4" w:space="0" w:color="auto"/>
              <w:right w:val="double" w:sz="4" w:space="0" w:color="auto"/>
            </w:tcBorders>
          </w:tcPr>
          <w:p w14:paraId="35C93F55" w14:textId="77777777" w:rsidR="00782E3B" w:rsidRPr="00FD773D" w:rsidRDefault="00782E3B"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048F5E73" w14:textId="41463EA1" w:rsidR="00782E3B" w:rsidRPr="00FD773D" w:rsidRDefault="00782E3B" w:rsidP="00477243">
            <w:pPr>
              <w:rPr>
                <w:sz w:val="18"/>
                <w:szCs w:val="18"/>
              </w:rPr>
            </w:pPr>
            <w:r w:rsidRPr="00FD773D">
              <w:rPr>
                <w:sz w:val="18"/>
              </w:rPr>
              <w:t>Get ADMA channel number usage for</w:t>
            </w:r>
            <w:r w:rsidR="00477243" w:rsidRPr="00FD773D">
              <w:rPr>
                <w:sz w:val="18"/>
              </w:rPr>
              <w:t xml:space="preserve"> 1</w:t>
            </w:r>
            <w:r w:rsidR="00477243" w:rsidRPr="00FD773D">
              <w:rPr>
                <w:sz w:val="18"/>
                <w:vertAlign w:val="superscript"/>
              </w:rPr>
              <w:t>st</w:t>
            </w:r>
            <w:r w:rsidRPr="00FD773D">
              <w:rPr>
                <w:sz w:val="18"/>
              </w:rPr>
              <w:t xml:space="preserve"> Audio device info</w:t>
            </w:r>
          </w:p>
        </w:tc>
      </w:tr>
      <w:tr w:rsidR="00782E3B" w:rsidRPr="00FD773D" w14:paraId="79BD7B99" w14:textId="77777777" w:rsidTr="00782E3B">
        <w:trPr>
          <w:trHeight w:val="331"/>
          <w:jc w:val="center"/>
        </w:trPr>
        <w:tc>
          <w:tcPr>
            <w:tcW w:w="1453" w:type="dxa"/>
            <w:vMerge w:val="restart"/>
            <w:tcBorders>
              <w:right w:val="double" w:sz="4" w:space="0" w:color="auto"/>
            </w:tcBorders>
          </w:tcPr>
          <w:p w14:paraId="73816623" w14:textId="77777777" w:rsidR="00782E3B" w:rsidRPr="00FD773D" w:rsidRDefault="00782E3B" w:rsidP="00782E3B">
            <w:pPr>
              <w:rPr>
                <w:sz w:val="18"/>
                <w:szCs w:val="18"/>
              </w:rPr>
            </w:pPr>
            <w:r w:rsidRPr="00FD773D">
              <w:rPr>
                <w:sz w:val="18"/>
                <w:szCs w:val="18"/>
              </w:rPr>
              <w:t>Arguments</w:t>
            </w:r>
          </w:p>
        </w:tc>
        <w:tc>
          <w:tcPr>
            <w:tcW w:w="8118" w:type="dxa"/>
            <w:gridSpan w:val="2"/>
            <w:tcBorders>
              <w:left w:val="double" w:sz="4" w:space="0" w:color="auto"/>
            </w:tcBorders>
          </w:tcPr>
          <w:p w14:paraId="46385263"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2C6A8663" w14:textId="77777777" w:rsidTr="00782E3B">
        <w:trPr>
          <w:trHeight w:val="640"/>
          <w:jc w:val="center"/>
        </w:trPr>
        <w:tc>
          <w:tcPr>
            <w:tcW w:w="1453" w:type="dxa"/>
            <w:vMerge/>
            <w:tcBorders>
              <w:right w:val="double" w:sz="4" w:space="0" w:color="auto"/>
            </w:tcBorders>
          </w:tcPr>
          <w:p w14:paraId="753BA267" w14:textId="77777777" w:rsidR="00782E3B" w:rsidRPr="00FD773D" w:rsidRDefault="00782E3B" w:rsidP="00782E3B">
            <w:pPr>
              <w:rPr>
                <w:sz w:val="18"/>
                <w:szCs w:val="18"/>
              </w:rPr>
            </w:pPr>
          </w:p>
        </w:tc>
        <w:tc>
          <w:tcPr>
            <w:tcW w:w="8118" w:type="dxa"/>
            <w:gridSpan w:val="2"/>
            <w:tcBorders>
              <w:left w:val="double" w:sz="4" w:space="0" w:color="auto"/>
            </w:tcBorders>
          </w:tcPr>
          <w:p w14:paraId="0BD23325" w14:textId="77777777" w:rsidR="00782E3B" w:rsidRPr="00FD773D" w:rsidRDefault="00782E3B" w:rsidP="00782E3B">
            <w:pPr>
              <w:ind w:leftChars="50" w:left="100" w:rightChars="44" w:right="88"/>
              <w:rPr>
                <w:sz w:val="18"/>
                <w:szCs w:val="18"/>
              </w:rPr>
            </w:pPr>
            <w:r w:rsidRPr="00FD773D">
              <w:rPr>
                <w:sz w:val="18"/>
                <w:szCs w:val="18"/>
              </w:rPr>
              <w:t>Pointer to API Structure.</w:t>
            </w:r>
          </w:p>
          <w:p w14:paraId="1A00D14F" w14:textId="77777777" w:rsidR="00782E3B" w:rsidRPr="00FD773D" w:rsidRDefault="00782E3B" w:rsidP="00782E3B">
            <w:pPr>
              <w:autoSpaceDE/>
              <w:autoSpaceDN/>
              <w:spacing w:line="300" w:lineRule="exact"/>
              <w:ind w:firstLineChars="100" w:firstLine="180"/>
              <w:rPr>
                <w:sz w:val="18"/>
                <w:szCs w:val="18"/>
                <w:lang w:val="x-none" w:eastAsia="x-none"/>
              </w:rPr>
            </w:pPr>
          </w:p>
        </w:tc>
      </w:tr>
      <w:tr w:rsidR="00782E3B" w:rsidRPr="00FD773D" w14:paraId="54F750A4" w14:textId="77777777" w:rsidTr="00782E3B">
        <w:trPr>
          <w:trHeight w:val="351"/>
          <w:jc w:val="center"/>
        </w:trPr>
        <w:tc>
          <w:tcPr>
            <w:tcW w:w="1453" w:type="dxa"/>
            <w:vMerge/>
            <w:tcBorders>
              <w:right w:val="double" w:sz="4" w:space="0" w:color="auto"/>
            </w:tcBorders>
          </w:tcPr>
          <w:p w14:paraId="0DB250C5" w14:textId="77777777" w:rsidR="00782E3B" w:rsidRPr="00FD773D" w:rsidRDefault="00782E3B" w:rsidP="00782E3B">
            <w:pPr>
              <w:rPr>
                <w:sz w:val="18"/>
                <w:szCs w:val="18"/>
              </w:rPr>
            </w:pPr>
          </w:p>
        </w:tc>
        <w:tc>
          <w:tcPr>
            <w:tcW w:w="8118" w:type="dxa"/>
            <w:gridSpan w:val="2"/>
            <w:tcBorders>
              <w:left w:val="double" w:sz="4" w:space="0" w:color="auto"/>
            </w:tcBorders>
          </w:tcPr>
          <w:p w14:paraId="0CD15004"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2A60F67E" w14:textId="77777777" w:rsidTr="00782E3B">
        <w:trPr>
          <w:trHeight w:val="640"/>
          <w:jc w:val="center"/>
        </w:trPr>
        <w:tc>
          <w:tcPr>
            <w:tcW w:w="1453" w:type="dxa"/>
            <w:vMerge/>
            <w:tcBorders>
              <w:right w:val="double" w:sz="4" w:space="0" w:color="auto"/>
            </w:tcBorders>
          </w:tcPr>
          <w:p w14:paraId="2EDD7D58" w14:textId="77777777" w:rsidR="00782E3B" w:rsidRPr="00FD773D" w:rsidRDefault="00782E3B" w:rsidP="00782E3B">
            <w:pPr>
              <w:rPr>
                <w:sz w:val="18"/>
                <w:szCs w:val="18"/>
              </w:rPr>
            </w:pPr>
          </w:p>
        </w:tc>
        <w:tc>
          <w:tcPr>
            <w:tcW w:w="8118" w:type="dxa"/>
            <w:gridSpan w:val="2"/>
            <w:tcBorders>
              <w:left w:val="double" w:sz="4" w:space="0" w:color="auto"/>
            </w:tcBorders>
          </w:tcPr>
          <w:p w14:paraId="021E63AD" w14:textId="55331519" w:rsidR="00782E3B" w:rsidRPr="00FD773D" w:rsidRDefault="00782E3B" w:rsidP="00782E3B">
            <w:pPr>
              <w:ind w:firstLineChars="100" w:firstLine="180"/>
              <w:rPr>
                <w:sz w:val="18"/>
                <w:szCs w:val="18"/>
              </w:rPr>
            </w:pPr>
            <w:r w:rsidRPr="00FD773D">
              <w:rPr>
                <w:sz w:val="18"/>
                <w:szCs w:val="18"/>
              </w:rPr>
              <w:t>XA_API_CMD_GET_CONFIG_PARAM</w:t>
            </w:r>
          </w:p>
          <w:p w14:paraId="62E29AFE" w14:textId="77777777" w:rsidR="00782E3B" w:rsidRPr="00FD773D" w:rsidRDefault="00782E3B" w:rsidP="00782E3B">
            <w:pPr>
              <w:ind w:firstLineChars="100" w:firstLine="180"/>
              <w:rPr>
                <w:sz w:val="18"/>
                <w:szCs w:val="18"/>
              </w:rPr>
            </w:pPr>
          </w:p>
        </w:tc>
      </w:tr>
      <w:tr w:rsidR="00782E3B" w:rsidRPr="00FD773D" w14:paraId="654E73F9" w14:textId="77777777" w:rsidTr="00782E3B">
        <w:trPr>
          <w:trHeight w:val="324"/>
          <w:jc w:val="center"/>
        </w:trPr>
        <w:tc>
          <w:tcPr>
            <w:tcW w:w="1453" w:type="dxa"/>
            <w:vMerge/>
            <w:tcBorders>
              <w:right w:val="double" w:sz="4" w:space="0" w:color="auto"/>
            </w:tcBorders>
          </w:tcPr>
          <w:p w14:paraId="64DCFFAF" w14:textId="77777777" w:rsidR="00782E3B" w:rsidRPr="00FD773D" w:rsidRDefault="00782E3B" w:rsidP="00782E3B">
            <w:pPr>
              <w:rPr>
                <w:sz w:val="18"/>
                <w:szCs w:val="18"/>
              </w:rPr>
            </w:pPr>
          </w:p>
        </w:tc>
        <w:tc>
          <w:tcPr>
            <w:tcW w:w="8118" w:type="dxa"/>
            <w:gridSpan w:val="2"/>
            <w:tcBorders>
              <w:left w:val="double" w:sz="4" w:space="0" w:color="auto"/>
            </w:tcBorders>
          </w:tcPr>
          <w:p w14:paraId="0D49DA75"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085B89BA" w14:textId="77777777" w:rsidTr="00782E3B">
        <w:trPr>
          <w:trHeight w:val="640"/>
          <w:jc w:val="center"/>
        </w:trPr>
        <w:tc>
          <w:tcPr>
            <w:tcW w:w="1453" w:type="dxa"/>
            <w:vMerge/>
            <w:tcBorders>
              <w:right w:val="double" w:sz="4" w:space="0" w:color="auto"/>
            </w:tcBorders>
          </w:tcPr>
          <w:p w14:paraId="0DC3FD83" w14:textId="77777777" w:rsidR="00782E3B" w:rsidRPr="00FD773D" w:rsidRDefault="00782E3B" w:rsidP="00782E3B">
            <w:pPr>
              <w:rPr>
                <w:sz w:val="18"/>
                <w:szCs w:val="18"/>
              </w:rPr>
            </w:pPr>
          </w:p>
        </w:tc>
        <w:tc>
          <w:tcPr>
            <w:tcW w:w="8118" w:type="dxa"/>
            <w:gridSpan w:val="2"/>
            <w:tcBorders>
              <w:left w:val="double" w:sz="4" w:space="0" w:color="auto"/>
            </w:tcBorders>
          </w:tcPr>
          <w:p w14:paraId="32E14D34" w14:textId="77777777" w:rsidR="00782E3B" w:rsidRPr="00FD773D" w:rsidRDefault="00782E3B" w:rsidP="00782E3B">
            <w:pPr>
              <w:ind w:firstLineChars="100" w:firstLine="180"/>
              <w:rPr>
                <w:sz w:val="18"/>
                <w:szCs w:val="18"/>
              </w:rPr>
            </w:pPr>
            <w:r w:rsidRPr="00FD773D">
              <w:rPr>
                <w:sz w:val="18"/>
                <w:szCs w:val="18"/>
              </w:rPr>
              <w:t>XA_TDM_RDR_CONFIG_PARAM_DMACHANNEL1</w:t>
            </w:r>
          </w:p>
        </w:tc>
      </w:tr>
      <w:tr w:rsidR="00782E3B" w:rsidRPr="00FD773D" w14:paraId="67BAC21D" w14:textId="77777777" w:rsidTr="00782E3B">
        <w:trPr>
          <w:trHeight w:val="338"/>
          <w:jc w:val="center"/>
        </w:trPr>
        <w:tc>
          <w:tcPr>
            <w:tcW w:w="1453" w:type="dxa"/>
            <w:vMerge/>
            <w:tcBorders>
              <w:right w:val="double" w:sz="4" w:space="0" w:color="auto"/>
            </w:tcBorders>
          </w:tcPr>
          <w:p w14:paraId="3ABF6323" w14:textId="77777777" w:rsidR="00782E3B" w:rsidRPr="00FD773D" w:rsidRDefault="00782E3B" w:rsidP="00782E3B">
            <w:pPr>
              <w:rPr>
                <w:sz w:val="18"/>
                <w:szCs w:val="18"/>
              </w:rPr>
            </w:pPr>
          </w:p>
        </w:tc>
        <w:tc>
          <w:tcPr>
            <w:tcW w:w="8118" w:type="dxa"/>
            <w:gridSpan w:val="2"/>
            <w:tcBorders>
              <w:left w:val="double" w:sz="4" w:space="0" w:color="auto"/>
            </w:tcBorders>
          </w:tcPr>
          <w:p w14:paraId="5B4B02E4" w14:textId="77777777" w:rsidR="00782E3B" w:rsidRPr="00FD773D" w:rsidRDefault="00782E3B" w:rsidP="00782E3B">
            <w:pPr>
              <w:rPr>
                <w:sz w:val="18"/>
                <w:szCs w:val="18"/>
              </w:rPr>
            </w:pPr>
            <w:r w:rsidRPr="00FD773D">
              <w:rPr>
                <w:sz w:val="18"/>
                <w:szCs w:val="18"/>
              </w:rPr>
              <w:t>pv_value</w:t>
            </w:r>
          </w:p>
        </w:tc>
      </w:tr>
      <w:tr w:rsidR="00782E3B" w:rsidRPr="00FD773D" w14:paraId="12508B4F" w14:textId="77777777" w:rsidTr="00782E3B">
        <w:trPr>
          <w:trHeight w:val="640"/>
          <w:jc w:val="center"/>
        </w:trPr>
        <w:tc>
          <w:tcPr>
            <w:tcW w:w="1453" w:type="dxa"/>
            <w:vMerge/>
            <w:tcBorders>
              <w:right w:val="double" w:sz="4" w:space="0" w:color="auto"/>
            </w:tcBorders>
          </w:tcPr>
          <w:p w14:paraId="02B5B1D9" w14:textId="77777777" w:rsidR="00782E3B" w:rsidRPr="00FD773D" w:rsidRDefault="00782E3B" w:rsidP="00782E3B">
            <w:pPr>
              <w:rPr>
                <w:sz w:val="18"/>
                <w:szCs w:val="18"/>
              </w:rPr>
            </w:pPr>
          </w:p>
        </w:tc>
        <w:tc>
          <w:tcPr>
            <w:tcW w:w="8118" w:type="dxa"/>
            <w:gridSpan w:val="2"/>
            <w:tcBorders>
              <w:left w:val="double" w:sz="4" w:space="0" w:color="auto"/>
              <w:bottom w:val="single" w:sz="4" w:space="0" w:color="auto"/>
            </w:tcBorders>
          </w:tcPr>
          <w:p w14:paraId="56478F47" w14:textId="79DF710A" w:rsidR="00782E3B" w:rsidRPr="00FD773D" w:rsidRDefault="00782E3B" w:rsidP="002D538C">
            <w:pPr>
              <w:pStyle w:val="ReqText"/>
              <w:ind w:left="149"/>
              <w:rPr>
                <w:sz w:val="18"/>
                <w:szCs w:val="18"/>
              </w:rPr>
            </w:pPr>
            <w:r w:rsidRPr="00FD773D">
              <w:rPr>
                <w:sz w:val="18"/>
                <w:szCs w:val="18"/>
              </w:rPr>
              <w:t>Pointer to the Audio-DMAC / Audio-DMAC-peripheral-peripheral</w:t>
            </w:r>
            <w:r w:rsidR="002D538C" w:rsidRPr="00FD773D">
              <w:rPr>
                <w:sz w:val="18"/>
                <w:szCs w:val="18"/>
              </w:rPr>
              <w:t xml:space="preserve"> channels variable</w:t>
            </w:r>
          </w:p>
        </w:tc>
      </w:tr>
      <w:tr w:rsidR="00782E3B" w:rsidRPr="00FD773D" w14:paraId="3E3CF052" w14:textId="77777777" w:rsidTr="00682773">
        <w:trPr>
          <w:trHeight w:val="395"/>
          <w:jc w:val="center"/>
        </w:trPr>
        <w:tc>
          <w:tcPr>
            <w:tcW w:w="1453" w:type="dxa"/>
            <w:vMerge w:val="restart"/>
            <w:tcBorders>
              <w:right w:val="double" w:sz="4" w:space="0" w:color="auto"/>
            </w:tcBorders>
          </w:tcPr>
          <w:p w14:paraId="36FD1A7C" w14:textId="77777777" w:rsidR="00782E3B" w:rsidRPr="00FD773D" w:rsidRDefault="00782E3B" w:rsidP="00782E3B">
            <w:pPr>
              <w:rPr>
                <w:sz w:val="18"/>
                <w:szCs w:val="18"/>
              </w:rPr>
            </w:pPr>
            <w:r w:rsidRPr="00FD773D">
              <w:rPr>
                <w:sz w:val="18"/>
                <w:szCs w:val="18"/>
              </w:rPr>
              <w:t>Return value</w:t>
            </w:r>
          </w:p>
        </w:tc>
        <w:tc>
          <w:tcPr>
            <w:tcW w:w="4847" w:type="dxa"/>
            <w:tcBorders>
              <w:left w:val="double" w:sz="4" w:space="0" w:color="auto"/>
              <w:right w:val="single" w:sz="4" w:space="0" w:color="auto"/>
            </w:tcBorders>
          </w:tcPr>
          <w:p w14:paraId="26EDD726" w14:textId="77777777" w:rsidR="00782E3B" w:rsidRPr="00FD773D" w:rsidRDefault="00782E3B" w:rsidP="00782E3B">
            <w:pPr>
              <w:rPr>
                <w:sz w:val="18"/>
                <w:szCs w:val="18"/>
              </w:rPr>
            </w:pPr>
            <w:r w:rsidRPr="00FD773D">
              <w:rPr>
                <w:sz w:val="18"/>
                <w:szCs w:val="18"/>
              </w:rPr>
              <w:t>XA_NO_ERROR</w:t>
            </w:r>
          </w:p>
        </w:tc>
        <w:tc>
          <w:tcPr>
            <w:tcW w:w="3271" w:type="dxa"/>
            <w:tcBorders>
              <w:left w:val="single" w:sz="4" w:space="0" w:color="auto"/>
            </w:tcBorders>
          </w:tcPr>
          <w:p w14:paraId="0D6386F4" w14:textId="77777777" w:rsidR="00782E3B" w:rsidRPr="00FD773D" w:rsidRDefault="00782E3B" w:rsidP="00782E3B">
            <w:pPr>
              <w:rPr>
                <w:sz w:val="18"/>
                <w:szCs w:val="18"/>
              </w:rPr>
            </w:pPr>
            <w:r w:rsidRPr="00FD773D">
              <w:rPr>
                <w:sz w:val="18"/>
                <w:szCs w:val="18"/>
              </w:rPr>
              <w:t>Normally ends.</w:t>
            </w:r>
          </w:p>
        </w:tc>
      </w:tr>
      <w:tr w:rsidR="00782E3B" w:rsidRPr="00FD773D" w14:paraId="792BDA55" w14:textId="77777777" w:rsidTr="00682773">
        <w:trPr>
          <w:trHeight w:val="350"/>
          <w:jc w:val="center"/>
        </w:trPr>
        <w:tc>
          <w:tcPr>
            <w:tcW w:w="1453" w:type="dxa"/>
            <w:vMerge/>
            <w:tcBorders>
              <w:right w:val="double" w:sz="4" w:space="0" w:color="auto"/>
            </w:tcBorders>
          </w:tcPr>
          <w:p w14:paraId="42DC3DAD" w14:textId="77777777" w:rsidR="00782E3B" w:rsidRPr="00FD773D" w:rsidRDefault="00782E3B" w:rsidP="00782E3B">
            <w:pPr>
              <w:rPr>
                <w:sz w:val="18"/>
                <w:szCs w:val="18"/>
              </w:rPr>
            </w:pPr>
          </w:p>
        </w:tc>
        <w:tc>
          <w:tcPr>
            <w:tcW w:w="4847" w:type="dxa"/>
            <w:tcBorders>
              <w:left w:val="double" w:sz="4" w:space="0" w:color="auto"/>
              <w:right w:val="single" w:sz="4" w:space="0" w:color="auto"/>
            </w:tcBorders>
          </w:tcPr>
          <w:p w14:paraId="1636DF0E" w14:textId="77777777" w:rsidR="00782E3B" w:rsidRPr="00FD773D" w:rsidRDefault="00782E3B" w:rsidP="00782E3B">
            <w:pPr>
              <w:rPr>
                <w:sz w:val="18"/>
                <w:szCs w:val="18"/>
              </w:rPr>
            </w:pPr>
            <w:r w:rsidRPr="00FD773D">
              <w:rPr>
                <w:sz w:val="18"/>
                <w:szCs w:val="18"/>
              </w:rPr>
              <w:t>XA_API_FATAL_MEM_ALLOC</w:t>
            </w:r>
          </w:p>
        </w:tc>
        <w:tc>
          <w:tcPr>
            <w:tcW w:w="3271" w:type="dxa"/>
            <w:tcBorders>
              <w:left w:val="single" w:sz="4" w:space="0" w:color="auto"/>
            </w:tcBorders>
          </w:tcPr>
          <w:p w14:paraId="5217E152"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60EDA213" w14:textId="77777777" w:rsidTr="00682773">
        <w:trPr>
          <w:trHeight w:val="350"/>
          <w:jc w:val="center"/>
        </w:trPr>
        <w:tc>
          <w:tcPr>
            <w:tcW w:w="1453" w:type="dxa"/>
            <w:vMerge/>
            <w:tcBorders>
              <w:right w:val="double" w:sz="4" w:space="0" w:color="auto"/>
            </w:tcBorders>
          </w:tcPr>
          <w:p w14:paraId="2263DD07" w14:textId="77777777" w:rsidR="00782E3B" w:rsidRPr="00FD773D" w:rsidRDefault="00782E3B" w:rsidP="00782E3B">
            <w:pPr>
              <w:rPr>
                <w:sz w:val="18"/>
                <w:szCs w:val="18"/>
              </w:rPr>
            </w:pPr>
          </w:p>
        </w:tc>
        <w:tc>
          <w:tcPr>
            <w:tcW w:w="4847" w:type="dxa"/>
            <w:tcBorders>
              <w:left w:val="double" w:sz="4" w:space="0" w:color="auto"/>
              <w:right w:val="single" w:sz="4" w:space="0" w:color="auto"/>
            </w:tcBorders>
          </w:tcPr>
          <w:p w14:paraId="6C23099E" w14:textId="77777777" w:rsidR="00782E3B" w:rsidRPr="00FD773D" w:rsidRDefault="00782E3B" w:rsidP="00782E3B">
            <w:pPr>
              <w:rPr>
                <w:sz w:val="18"/>
                <w:szCs w:val="18"/>
              </w:rPr>
            </w:pPr>
            <w:r w:rsidRPr="00FD773D">
              <w:rPr>
                <w:sz w:val="18"/>
                <w:szCs w:val="18"/>
              </w:rPr>
              <w:t>XA_API_FATAL_MEM_ALIGN</w:t>
            </w:r>
          </w:p>
        </w:tc>
        <w:tc>
          <w:tcPr>
            <w:tcW w:w="3271" w:type="dxa"/>
            <w:tcBorders>
              <w:left w:val="single" w:sz="4" w:space="0" w:color="auto"/>
            </w:tcBorders>
          </w:tcPr>
          <w:p w14:paraId="1734D575"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4413A9B5" w14:textId="77777777" w:rsidTr="00682773">
        <w:trPr>
          <w:trHeight w:val="350"/>
          <w:jc w:val="center"/>
        </w:trPr>
        <w:tc>
          <w:tcPr>
            <w:tcW w:w="1453" w:type="dxa"/>
            <w:vMerge/>
            <w:tcBorders>
              <w:right w:val="double" w:sz="4" w:space="0" w:color="auto"/>
            </w:tcBorders>
          </w:tcPr>
          <w:p w14:paraId="176F9210" w14:textId="77777777" w:rsidR="00782E3B" w:rsidRPr="00FD773D" w:rsidRDefault="00782E3B" w:rsidP="00782E3B">
            <w:pPr>
              <w:rPr>
                <w:sz w:val="18"/>
                <w:szCs w:val="18"/>
              </w:rPr>
            </w:pPr>
          </w:p>
        </w:tc>
        <w:tc>
          <w:tcPr>
            <w:tcW w:w="4847" w:type="dxa"/>
            <w:tcBorders>
              <w:left w:val="double" w:sz="4" w:space="0" w:color="auto"/>
              <w:right w:val="single" w:sz="4" w:space="0" w:color="auto"/>
            </w:tcBorders>
          </w:tcPr>
          <w:p w14:paraId="2E433D84" w14:textId="77777777" w:rsidR="00782E3B" w:rsidRPr="00FD773D" w:rsidRDefault="00782E3B" w:rsidP="00782E3B">
            <w:pPr>
              <w:rPr>
                <w:sz w:val="18"/>
                <w:szCs w:val="18"/>
              </w:rPr>
            </w:pPr>
            <w:r w:rsidRPr="00FD773D">
              <w:rPr>
                <w:sz w:val="18"/>
                <w:szCs w:val="18"/>
              </w:rPr>
              <w:t>XA_TDM_RDR_CONFIG_FATAL_STATE</w:t>
            </w:r>
          </w:p>
        </w:tc>
        <w:tc>
          <w:tcPr>
            <w:tcW w:w="3271" w:type="dxa"/>
            <w:tcBorders>
              <w:left w:val="single" w:sz="4" w:space="0" w:color="auto"/>
            </w:tcBorders>
          </w:tcPr>
          <w:p w14:paraId="649BB24A"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1E0A0E48" w14:textId="77777777" w:rsidTr="00782E3B">
        <w:trPr>
          <w:jc w:val="center"/>
        </w:trPr>
        <w:tc>
          <w:tcPr>
            <w:tcW w:w="1453" w:type="dxa"/>
            <w:tcBorders>
              <w:right w:val="double" w:sz="4" w:space="0" w:color="auto"/>
            </w:tcBorders>
          </w:tcPr>
          <w:p w14:paraId="7BC4538F" w14:textId="77777777" w:rsidR="00782E3B" w:rsidRPr="00FD773D" w:rsidRDefault="00782E3B" w:rsidP="00782E3B">
            <w:pPr>
              <w:rPr>
                <w:sz w:val="18"/>
                <w:szCs w:val="18"/>
              </w:rPr>
            </w:pPr>
            <w:r w:rsidRPr="00FD773D">
              <w:rPr>
                <w:sz w:val="18"/>
                <w:szCs w:val="18"/>
              </w:rPr>
              <w:t>Restrictions</w:t>
            </w:r>
          </w:p>
        </w:tc>
        <w:tc>
          <w:tcPr>
            <w:tcW w:w="8118" w:type="dxa"/>
            <w:gridSpan w:val="2"/>
            <w:tcBorders>
              <w:left w:val="double" w:sz="4" w:space="0" w:color="auto"/>
            </w:tcBorders>
          </w:tcPr>
          <w:p w14:paraId="35C69334" w14:textId="77777777" w:rsidR="00782E3B" w:rsidRPr="00FD773D" w:rsidRDefault="00782E3B" w:rsidP="00782E3B">
            <w:pPr>
              <w:rPr>
                <w:sz w:val="18"/>
                <w:szCs w:val="18"/>
              </w:rPr>
            </w:pPr>
            <w:r w:rsidRPr="00FD773D">
              <w:rPr>
                <w:sz w:val="18"/>
                <w:szCs w:val="18"/>
              </w:rPr>
              <w:t>-</w:t>
            </w:r>
          </w:p>
        </w:tc>
      </w:tr>
    </w:tbl>
    <w:p w14:paraId="5D258723" w14:textId="5F0078BF" w:rsidR="00ED7B1C" w:rsidRDefault="00ED7B1C" w:rsidP="00ED7B1C">
      <w:pPr>
        <w:pStyle w:val="ReqID"/>
      </w:pPr>
      <w:r>
        <w:t>FD_PLG_TDM_045</w:t>
      </w:r>
    </w:p>
    <w:p w14:paraId="633FE1FB" w14:textId="7B5A4101" w:rsidR="00782E3B" w:rsidRDefault="00FA54D3" w:rsidP="00782E3B">
      <w:pPr>
        <w:pStyle w:val="RefIDs"/>
      </w:pPr>
      <w:r>
        <w:t>[Covers: RD_014</w:t>
      </w:r>
      <w:r w:rsidRPr="00FD773D">
        <w:t>]</w:t>
      </w:r>
    </w:p>
    <w:p w14:paraId="507CB7CE" w14:textId="77777777" w:rsidR="00FA54D3" w:rsidRPr="00FA54D3" w:rsidRDefault="00FA54D3" w:rsidP="00FA54D3">
      <w:pPr>
        <w:rPr>
          <w:lang w:val="en-GB"/>
        </w:rPr>
      </w:pPr>
    </w:p>
    <w:p w14:paraId="24CD3527" w14:textId="77777777" w:rsidR="00782E3B" w:rsidRPr="00FD773D" w:rsidRDefault="00782E3B" w:rsidP="00782E3B">
      <w:r w:rsidRPr="00FD773D">
        <w:t>Example:</w:t>
      </w:r>
    </w:p>
    <w:p w14:paraId="6F7CD0E9" w14:textId="77777777" w:rsidR="00782E3B" w:rsidRPr="00FD773D" w:rsidRDefault="00782E3B" w:rsidP="00782E3B">
      <w:r w:rsidRPr="00FD773D">
        <w:t>WORD32 dma_channel;</w:t>
      </w:r>
    </w:p>
    <w:p w14:paraId="2267803E" w14:textId="77777777" w:rsidR="00782E3B" w:rsidRPr="00FD773D" w:rsidRDefault="00782E3B" w:rsidP="00782E3B">
      <w:pPr>
        <w:widowControl/>
        <w:autoSpaceDE/>
        <w:autoSpaceDN/>
        <w:adjustRightInd/>
        <w:snapToGrid/>
        <w:jc w:val="left"/>
      </w:pPr>
      <w:r w:rsidRPr="00FD773D">
        <w:t>res = (*api_func)(api_obj,</w:t>
      </w:r>
    </w:p>
    <w:p w14:paraId="77AF9F44" w14:textId="37BB530A" w:rsidR="00782E3B" w:rsidRPr="00FD773D" w:rsidRDefault="00782E3B" w:rsidP="00782E3B">
      <w:pPr>
        <w:widowControl/>
        <w:autoSpaceDE/>
        <w:autoSpaceDN/>
        <w:adjustRightInd/>
        <w:snapToGrid/>
        <w:jc w:val="left"/>
      </w:pPr>
      <w:r w:rsidRPr="00FD773D">
        <w:tab/>
      </w:r>
      <w:r w:rsidRPr="00FD773D">
        <w:tab/>
        <w:t xml:space="preserve">  </w:t>
      </w:r>
      <w:r w:rsidR="004D0E22" w:rsidRPr="00FD773D">
        <w:t>XA_API_CMD_G</w:t>
      </w:r>
      <w:r w:rsidRPr="00FD773D">
        <w:t>ET_CONFIG_PARAM,</w:t>
      </w:r>
    </w:p>
    <w:p w14:paraId="277DDE41" w14:textId="77777777" w:rsidR="00782E3B" w:rsidRPr="00FD773D" w:rsidRDefault="00782E3B" w:rsidP="00782E3B">
      <w:pPr>
        <w:widowControl/>
        <w:autoSpaceDE/>
        <w:autoSpaceDN/>
        <w:adjustRightInd/>
        <w:snapToGrid/>
        <w:jc w:val="left"/>
      </w:pPr>
      <w:r w:rsidRPr="00FD773D">
        <w:tab/>
      </w:r>
      <w:r w:rsidRPr="00FD773D">
        <w:tab/>
        <w:t xml:space="preserve">  XA_TDM_RDR_CONFIG_PARAM_DMACHANNEL1,</w:t>
      </w:r>
    </w:p>
    <w:p w14:paraId="22C4227B" w14:textId="77777777" w:rsidR="00782E3B" w:rsidRPr="00FD773D" w:rsidRDefault="00782E3B" w:rsidP="00782E3B">
      <w:pPr>
        <w:widowControl/>
        <w:autoSpaceDE/>
        <w:autoSpaceDN/>
        <w:adjustRightInd/>
        <w:snapToGrid/>
        <w:jc w:val="left"/>
      </w:pPr>
      <w:r w:rsidRPr="00FD773D">
        <w:tab/>
      </w:r>
      <w:r w:rsidRPr="00FD773D">
        <w:tab/>
        <w:t xml:space="preserve">  &amp;dma_channel);</w:t>
      </w:r>
    </w:p>
    <w:p w14:paraId="657DA031" w14:textId="0DB21274" w:rsidR="00D759D1" w:rsidRPr="00FD773D" w:rsidRDefault="00D759D1">
      <w:pPr>
        <w:widowControl/>
        <w:autoSpaceDE/>
        <w:autoSpaceDN/>
        <w:adjustRightInd/>
        <w:snapToGrid/>
        <w:jc w:val="left"/>
        <w:rPr>
          <w:rFonts w:eastAsia="MS PGothic"/>
        </w:rPr>
      </w:pPr>
      <w:r w:rsidRPr="00FD773D">
        <w:rPr>
          <w:rFonts w:eastAsia="MS PGothic"/>
        </w:rPr>
        <w:br w:type="page"/>
      </w:r>
    </w:p>
    <w:p w14:paraId="037AA085" w14:textId="77777777" w:rsidR="00782E3B" w:rsidRPr="00FD773D" w:rsidRDefault="00782E3B" w:rsidP="00782E3B">
      <w:pPr>
        <w:widowControl/>
        <w:autoSpaceDE/>
        <w:autoSpaceDN/>
        <w:adjustRightInd/>
        <w:snapToGrid/>
        <w:jc w:val="left"/>
        <w:rPr>
          <w:rFonts w:eastAsia="MS PGothic"/>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307"/>
        <w:gridCol w:w="3811"/>
      </w:tblGrid>
      <w:tr w:rsidR="00782E3B" w:rsidRPr="00FD773D" w14:paraId="44653572" w14:textId="77777777" w:rsidTr="00782E3B">
        <w:trPr>
          <w:trHeight w:val="354"/>
          <w:jc w:val="center"/>
        </w:trPr>
        <w:tc>
          <w:tcPr>
            <w:tcW w:w="1453" w:type="dxa"/>
            <w:tcBorders>
              <w:bottom w:val="single" w:sz="4" w:space="0" w:color="auto"/>
              <w:right w:val="double" w:sz="4" w:space="0" w:color="auto"/>
            </w:tcBorders>
          </w:tcPr>
          <w:p w14:paraId="407DE700" w14:textId="77777777" w:rsidR="00782E3B" w:rsidRPr="00FD773D" w:rsidRDefault="00782E3B" w:rsidP="00782E3B">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3913B721" w14:textId="77777777" w:rsidR="00782E3B" w:rsidRPr="00FD773D" w:rsidRDefault="00782E3B" w:rsidP="00F84552">
            <w:pPr>
              <w:pStyle w:val="ReqSect"/>
            </w:pPr>
            <w:r w:rsidRPr="00FD773D">
              <w:t>XA_TDM_RDR_CONFIG_PARAM_OUTPUT2</w:t>
            </w:r>
          </w:p>
        </w:tc>
      </w:tr>
      <w:tr w:rsidR="00782E3B" w:rsidRPr="00FD773D" w14:paraId="1F108EC7" w14:textId="77777777" w:rsidTr="00782E3B">
        <w:trPr>
          <w:trHeight w:val="354"/>
          <w:jc w:val="center"/>
        </w:trPr>
        <w:tc>
          <w:tcPr>
            <w:tcW w:w="1453" w:type="dxa"/>
            <w:tcBorders>
              <w:top w:val="single" w:sz="4" w:space="0" w:color="auto"/>
              <w:right w:val="double" w:sz="4" w:space="0" w:color="auto"/>
            </w:tcBorders>
          </w:tcPr>
          <w:p w14:paraId="79C022B0" w14:textId="77777777" w:rsidR="00782E3B" w:rsidRPr="00FD773D" w:rsidRDefault="00782E3B"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5AFFB6B1" w14:textId="0C662911" w:rsidR="00782E3B" w:rsidRPr="00FD773D" w:rsidRDefault="002D538C" w:rsidP="00C83C58">
            <w:pPr>
              <w:rPr>
                <w:sz w:val="18"/>
                <w:szCs w:val="18"/>
              </w:rPr>
            </w:pPr>
            <w:r w:rsidRPr="00FD773D">
              <w:rPr>
                <w:sz w:val="18"/>
                <w:szCs w:val="18"/>
              </w:rPr>
              <w:t>G</w:t>
            </w:r>
            <w:r w:rsidR="00782E3B" w:rsidRPr="00FD773D">
              <w:rPr>
                <w:sz w:val="18"/>
                <w:szCs w:val="18"/>
              </w:rPr>
              <w:t xml:space="preserve">et </w:t>
            </w:r>
            <w:r w:rsidR="00C83C58" w:rsidRPr="00FD773D">
              <w:rPr>
                <w:sz w:val="18"/>
                <w:szCs w:val="18"/>
              </w:rPr>
              <w:t>2</w:t>
            </w:r>
            <w:r w:rsidR="00C83C58" w:rsidRPr="00FD773D">
              <w:rPr>
                <w:sz w:val="18"/>
                <w:szCs w:val="18"/>
                <w:vertAlign w:val="superscript"/>
              </w:rPr>
              <w:t>nd</w:t>
            </w:r>
            <w:r w:rsidR="00C83C58" w:rsidRPr="00FD773D">
              <w:rPr>
                <w:sz w:val="18"/>
                <w:szCs w:val="18"/>
              </w:rPr>
              <w:t xml:space="preserve"> </w:t>
            </w:r>
            <w:r w:rsidR="00782E3B" w:rsidRPr="00FD773D">
              <w:rPr>
                <w:sz w:val="18"/>
                <w:szCs w:val="18"/>
              </w:rPr>
              <w:t>output destination device for TDM Renderer</w:t>
            </w:r>
            <w:r w:rsidRPr="00FD773D">
              <w:rPr>
                <w:sz w:val="18"/>
                <w:szCs w:val="18"/>
              </w:rPr>
              <w:t xml:space="preserve"> info</w:t>
            </w:r>
          </w:p>
        </w:tc>
      </w:tr>
      <w:tr w:rsidR="00782E3B" w:rsidRPr="00FD773D" w14:paraId="57E55F51" w14:textId="77777777" w:rsidTr="00782E3B">
        <w:trPr>
          <w:trHeight w:val="331"/>
          <w:jc w:val="center"/>
        </w:trPr>
        <w:tc>
          <w:tcPr>
            <w:tcW w:w="1453" w:type="dxa"/>
            <w:vMerge w:val="restart"/>
            <w:tcBorders>
              <w:right w:val="double" w:sz="4" w:space="0" w:color="auto"/>
            </w:tcBorders>
          </w:tcPr>
          <w:p w14:paraId="5942200A" w14:textId="77777777" w:rsidR="00782E3B" w:rsidRPr="00FD773D" w:rsidRDefault="00782E3B" w:rsidP="00782E3B">
            <w:pPr>
              <w:rPr>
                <w:sz w:val="18"/>
                <w:szCs w:val="18"/>
              </w:rPr>
            </w:pPr>
            <w:r w:rsidRPr="00FD773D">
              <w:rPr>
                <w:sz w:val="18"/>
                <w:szCs w:val="18"/>
              </w:rPr>
              <w:t>Arguments</w:t>
            </w:r>
          </w:p>
        </w:tc>
        <w:tc>
          <w:tcPr>
            <w:tcW w:w="8118" w:type="dxa"/>
            <w:gridSpan w:val="2"/>
            <w:tcBorders>
              <w:left w:val="double" w:sz="4" w:space="0" w:color="auto"/>
            </w:tcBorders>
          </w:tcPr>
          <w:p w14:paraId="58D3FEDE"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0F9F3C0E" w14:textId="77777777" w:rsidTr="00782E3B">
        <w:trPr>
          <w:trHeight w:val="640"/>
          <w:jc w:val="center"/>
        </w:trPr>
        <w:tc>
          <w:tcPr>
            <w:tcW w:w="1453" w:type="dxa"/>
            <w:vMerge/>
            <w:tcBorders>
              <w:right w:val="double" w:sz="4" w:space="0" w:color="auto"/>
            </w:tcBorders>
          </w:tcPr>
          <w:p w14:paraId="15868A02" w14:textId="77777777" w:rsidR="00782E3B" w:rsidRPr="00FD773D" w:rsidRDefault="00782E3B" w:rsidP="00782E3B">
            <w:pPr>
              <w:rPr>
                <w:sz w:val="18"/>
                <w:szCs w:val="18"/>
              </w:rPr>
            </w:pPr>
          </w:p>
        </w:tc>
        <w:tc>
          <w:tcPr>
            <w:tcW w:w="8118" w:type="dxa"/>
            <w:gridSpan w:val="2"/>
            <w:tcBorders>
              <w:left w:val="double" w:sz="4" w:space="0" w:color="auto"/>
            </w:tcBorders>
          </w:tcPr>
          <w:p w14:paraId="65693190" w14:textId="77777777" w:rsidR="00782E3B" w:rsidRPr="00FD773D" w:rsidRDefault="00782E3B" w:rsidP="00782E3B">
            <w:pPr>
              <w:ind w:leftChars="50" w:left="100" w:rightChars="44" w:right="88"/>
              <w:rPr>
                <w:sz w:val="18"/>
                <w:szCs w:val="18"/>
              </w:rPr>
            </w:pPr>
            <w:r w:rsidRPr="00FD773D">
              <w:rPr>
                <w:sz w:val="18"/>
                <w:szCs w:val="18"/>
              </w:rPr>
              <w:t>Pointer to API Structure.</w:t>
            </w:r>
          </w:p>
        </w:tc>
      </w:tr>
      <w:tr w:rsidR="00782E3B" w:rsidRPr="00FD773D" w14:paraId="47389DDF" w14:textId="77777777" w:rsidTr="00782E3B">
        <w:trPr>
          <w:trHeight w:val="351"/>
          <w:jc w:val="center"/>
        </w:trPr>
        <w:tc>
          <w:tcPr>
            <w:tcW w:w="1453" w:type="dxa"/>
            <w:vMerge/>
            <w:tcBorders>
              <w:right w:val="double" w:sz="4" w:space="0" w:color="auto"/>
            </w:tcBorders>
          </w:tcPr>
          <w:p w14:paraId="6ACF9749" w14:textId="77777777" w:rsidR="00782E3B" w:rsidRPr="00FD773D" w:rsidRDefault="00782E3B" w:rsidP="00782E3B">
            <w:pPr>
              <w:rPr>
                <w:sz w:val="18"/>
                <w:szCs w:val="18"/>
              </w:rPr>
            </w:pPr>
          </w:p>
        </w:tc>
        <w:tc>
          <w:tcPr>
            <w:tcW w:w="8118" w:type="dxa"/>
            <w:gridSpan w:val="2"/>
            <w:tcBorders>
              <w:left w:val="double" w:sz="4" w:space="0" w:color="auto"/>
            </w:tcBorders>
          </w:tcPr>
          <w:p w14:paraId="38EBC02F"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29F7D11D" w14:textId="77777777" w:rsidTr="00782E3B">
        <w:trPr>
          <w:trHeight w:val="640"/>
          <w:jc w:val="center"/>
        </w:trPr>
        <w:tc>
          <w:tcPr>
            <w:tcW w:w="1453" w:type="dxa"/>
            <w:vMerge/>
            <w:tcBorders>
              <w:right w:val="double" w:sz="4" w:space="0" w:color="auto"/>
            </w:tcBorders>
          </w:tcPr>
          <w:p w14:paraId="620D42D6" w14:textId="77777777" w:rsidR="00782E3B" w:rsidRPr="00FD773D" w:rsidRDefault="00782E3B" w:rsidP="00782E3B">
            <w:pPr>
              <w:rPr>
                <w:sz w:val="18"/>
                <w:szCs w:val="18"/>
              </w:rPr>
            </w:pPr>
          </w:p>
        </w:tc>
        <w:tc>
          <w:tcPr>
            <w:tcW w:w="8118" w:type="dxa"/>
            <w:gridSpan w:val="2"/>
            <w:tcBorders>
              <w:left w:val="double" w:sz="4" w:space="0" w:color="auto"/>
            </w:tcBorders>
          </w:tcPr>
          <w:p w14:paraId="31C9E8E1" w14:textId="693AA403" w:rsidR="00782E3B" w:rsidRPr="00FD773D" w:rsidRDefault="002D538C" w:rsidP="00782E3B">
            <w:pPr>
              <w:ind w:firstLineChars="100" w:firstLine="180"/>
              <w:rPr>
                <w:sz w:val="18"/>
                <w:szCs w:val="18"/>
              </w:rPr>
            </w:pPr>
            <w:r w:rsidRPr="00FD773D">
              <w:rPr>
                <w:sz w:val="18"/>
                <w:szCs w:val="18"/>
              </w:rPr>
              <w:t>XA_API_CMD_G</w:t>
            </w:r>
            <w:r w:rsidR="00782E3B" w:rsidRPr="00FD773D">
              <w:rPr>
                <w:sz w:val="18"/>
                <w:szCs w:val="18"/>
              </w:rPr>
              <w:t>ET_CONFIG_PARAM</w:t>
            </w:r>
          </w:p>
        </w:tc>
      </w:tr>
      <w:tr w:rsidR="00782E3B" w:rsidRPr="00FD773D" w14:paraId="1A4CB495" w14:textId="77777777" w:rsidTr="00782E3B">
        <w:trPr>
          <w:trHeight w:val="324"/>
          <w:jc w:val="center"/>
        </w:trPr>
        <w:tc>
          <w:tcPr>
            <w:tcW w:w="1453" w:type="dxa"/>
            <w:vMerge/>
            <w:tcBorders>
              <w:right w:val="double" w:sz="4" w:space="0" w:color="auto"/>
            </w:tcBorders>
          </w:tcPr>
          <w:p w14:paraId="231E030E" w14:textId="77777777" w:rsidR="00782E3B" w:rsidRPr="00FD773D" w:rsidRDefault="00782E3B" w:rsidP="00782E3B">
            <w:pPr>
              <w:rPr>
                <w:sz w:val="18"/>
                <w:szCs w:val="18"/>
              </w:rPr>
            </w:pPr>
          </w:p>
        </w:tc>
        <w:tc>
          <w:tcPr>
            <w:tcW w:w="8118" w:type="dxa"/>
            <w:gridSpan w:val="2"/>
            <w:tcBorders>
              <w:left w:val="double" w:sz="4" w:space="0" w:color="auto"/>
            </w:tcBorders>
          </w:tcPr>
          <w:p w14:paraId="5167E86E"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4B8AB63F" w14:textId="77777777" w:rsidTr="00782E3B">
        <w:trPr>
          <w:trHeight w:val="640"/>
          <w:jc w:val="center"/>
        </w:trPr>
        <w:tc>
          <w:tcPr>
            <w:tcW w:w="1453" w:type="dxa"/>
            <w:vMerge/>
            <w:tcBorders>
              <w:right w:val="double" w:sz="4" w:space="0" w:color="auto"/>
            </w:tcBorders>
          </w:tcPr>
          <w:p w14:paraId="0BB86BD5" w14:textId="77777777" w:rsidR="00782E3B" w:rsidRPr="00FD773D" w:rsidRDefault="00782E3B" w:rsidP="00782E3B">
            <w:pPr>
              <w:rPr>
                <w:sz w:val="18"/>
                <w:szCs w:val="18"/>
              </w:rPr>
            </w:pPr>
          </w:p>
        </w:tc>
        <w:tc>
          <w:tcPr>
            <w:tcW w:w="8118" w:type="dxa"/>
            <w:gridSpan w:val="2"/>
            <w:tcBorders>
              <w:left w:val="double" w:sz="4" w:space="0" w:color="auto"/>
            </w:tcBorders>
          </w:tcPr>
          <w:p w14:paraId="3D0D8A98" w14:textId="77777777" w:rsidR="00782E3B" w:rsidRPr="00FD773D" w:rsidRDefault="00782E3B" w:rsidP="00782E3B">
            <w:pPr>
              <w:ind w:firstLineChars="100" w:firstLine="180"/>
              <w:rPr>
                <w:sz w:val="18"/>
                <w:szCs w:val="18"/>
              </w:rPr>
            </w:pPr>
            <w:r w:rsidRPr="00FD773D">
              <w:rPr>
                <w:sz w:val="18"/>
                <w:szCs w:val="18"/>
              </w:rPr>
              <w:t>XA_TDM_RDR_CONFIG_PARAM_OUTPUT2</w:t>
            </w:r>
          </w:p>
        </w:tc>
      </w:tr>
      <w:tr w:rsidR="00782E3B" w:rsidRPr="00FD773D" w14:paraId="7DAA3037" w14:textId="77777777" w:rsidTr="00782E3B">
        <w:trPr>
          <w:trHeight w:val="338"/>
          <w:jc w:val="center"/>
        </w:trPr>
        <w:tc>
          <w:tcPr>
            <w:tcW w:w="1453" w:type="dxa"/>
            <w:vMerge/>
            <w:tcBorders>
              <w:right w:val="double" w:sz="4" w:space="0" w:color="auto"/>
            </w:tcBorders>
          </w:tcPr>
          <w:p w14:paraId="237E5E3D" w14:textId="77777777" w:rsidR="00782E3B" w:rsidRPr="00FD773D" w:rsidRDefault="00782E3B" w:rsidP="00782E3B">
            <w:pPr>
              <w:rPr>
                <w:sz w:val="18"/>
                <w:szCs w:val="18"/>
              </w:rPr>
            </w:pPr>
          </w:p>
        </w:tc>
        <w:tc>
          <w:tcPr>
            <w:tcW w:w="8118" w:type="dxa"/>
            <w:gridSpan w:val="2"/>
            <w:tcBorders>
              <w:left w:val="double" w:sz="4" w:space="0" w:color="auto"/>
            </w:tcBorders>
          </w:tcPr>
          <w:p w14:paraId="41F20B59" w14:textId="77777777" w:rsidR="00782E3B" w:rsidRPr="00FD773D" w:rsidRDefault="00782E3B" w:rsidP="00782E3B">
            <w:pPr>
              <w:rPr>
                <w:sz w:val="18"/>
                <w:szCs w:val="18"/>
              </w:rPr>
            </w:pPr>
            <w:r w:rsidRPr="00FD773D">
              <w:rPr>
                <w:sz w:val="18"/>
                <w:szCs w:val="18"/>
              </w:rPr>
              <w:t>pv_value</w:t>
            </w:r>
          </w:p>
        </w:tc>
      </w:tr>
      <w:tr w:rsidR="00782E3B" w:rsidRPr="00FD773D" w14:paraId="6A5014F0" w14:textId="77777777" w:rsidTr="00782E3B">
        <w:trPr>
          <w:trHeight w:val="640"/>
          <w:jc w:val="center"/>
        </w:trPr>
        <w:tc>
          <w:tcPr>
            <w:tcW w:w="1453" w:type="dxa"/>
            <w:vMerge/>
            <w:tcBorders>
              <w:right w:val="double" w:sz="4" w:space="0" w:color="auto"/>
            </w:tcBorders>
          </w:tcPr>
          <w:p w14:paraId="0508BAD9" w14:textId="77777777" w:rsidR="00782E3B" w:rsidRPr="00FD773D" w:rsidRDefault="00782E3B" w:rsidP="00782E3B">
            <w:pPr>
              <w:rPr>
                <w:sz w:val="18"/>
                <w:szCs w:val="18"/>
              </w:rPr>
            </w:pPr>
          </w:p>
        </w:tc>
        <w:tc>
          <w:tcPr>
            <w:tcW w:w="8118" w:type="dxa"/>
            <w:gridSpan w:val="2"/>
            <w:tcBorders>
              <w:left w:val="double" w:sz="4" w:space="0" w:color="auto"/>
              <w:bottom w:val="single" w:sz="4" w:space="0" w:color="auto"/>
            </w:tcBorders>
          </w:tcPr>
          <w:p w14:paraId="04C3E5B5" w14:textId="0C009169" w:rsidR="00782E3B" w:rsidRPr="00FD773D" w:rsidRDefault="00782E3B" w:rsidP="002D538C">
            <w:pPr>
              <w:pStyle w:val="ReqText"/>
              <w:ind w:left="149"/>
              <w:rPr>
                <w:sz w:val="18"/>
                <w:szCs w:val="18"/>
              </w:rPr>
            </w:pPr>
            <w:r w:rsidRPr="00FD773D">
              <w:rPr>
                <w:sz w:val="18"/>
                <w:szCs w:val="18"/>
              </w:rPr>
              <w:t>Pointer to output destination value variable</w:t>
            </w:r>
          </w:p>
        </w:tc>
      </w:tr>
      <w:tr w:rsidR="00782E3B" w:rsidRPr="00FD773D" w14:paraId="10571B28" w14:textId="77777777" w:rsidTr="00682773">
        <w:trPr>
          <w:trHeight w:val="395"/>
          <w:jc w:val="center"/>
        </w:trPr>
        <w:tc>
          <w:tcPr>
            <w:tcW w:w="1453" w:type="dxa"/>
            <w:vMerge w:val="restart"/>
            <w:tcBorders>
              <w:right w:val="double" w:sz="4" w:space="0" w:color="auto"/>
            </w:tcBorders>
          </w:tcPr>
          <w:p w14:paraId="1D402045" w14:textId="77777777" w:rsidR="00782E3B" w:rsidRPr="00FD773D" w:rsidRDefault="00782E3B" w:rsidP="00782E3B">
            <w:pPr>
              <w:rPr>
                <w:sz w:val="18"/>
                <w:szCs w:val="18"/>
              </w:rPr>
            </w:pPr>
            <w:r w:rsidRPr="00FD773D">
              <w:rPr>
                <w:sz w:val="18"/>
                <w:szCs w:val="18"/>
              </w:rPr>
              <w:t>Return value</w:t>
            </w:r>
          </w:p>
        </w:tc>
        <w:tc>
          <w:tcPr>
            <w:tcW w:w="4307" w:type="dxa"/>
            <w:tcBorders>
              <w:left w:val="double" w:sz="4" w:space="0" w:color="auto"/>
              <w:right w:val="single" w:sz="4" w:space="0" w:color="auto"/>
            </w:tcBorders>
          </w:tcPr>
          <w:p w14:paraId="4022ABD1" w14:textId="77777777" w:rsidR="00782E3B" w:rsidRPr="00FD773D" w:rsidRDefault="00782E3B" w:rsidP="00782E3B">
            <w:pPr>
              <w:rPr>
                <w:sz w:val="18"/>
                <w:szCs w:val="18"/>
              </w:rPr>
            </w:pPr>
            <w:r w:rsidRPr="00FD773D">
              <w:rPr>
                <w:sz w:val="18"/>
                <w:szCs w:val="18"/>
              </w:rPr>
              <w:t>XA_NO_ERROR</w:t>
            </w:r>
          </w:p>
        </w:tc>
        <w:tc>
          <w:tcPr>
            <w:tcW w:w="3811" w:type="dxa"/>
            <w:tcBorders>
              <w:left w:val="single" w:sz="4" w:space="0" w:color="auto"/>
            </w:tcBorders>
          </w:tcPr>
          <w:p w14:paraId="0D2645F9" w14:textId="77777777" w:rsidR="00782E3B" w:rsidRPr="00FD773D" w:rsidRDefault="00782E3B" w:rsidP="00782E3B">
            <w:pPr>
              <w:rPr>
                <w:sz w:val="18"/>
                <w:szCs w:val="18"/>
              </w:rPr>
            </w:pPr>
            <w:r w:rsidRPr="00FD773D">
              <w:rPr>
                <w:sz w:val="18"/>
                <w:szCs w:val="18"/>
              </w:rPr>
              <w:t>Normally ends.</w:t>
            </w:r>
          </w:p>
        </w:tc>
      </w:tr>
      <w:tr w:rsidR="00782E3B" w:rsidRPr="00FD773D" w14:paraId="245E6286" w14:textId="77777777" w:rsidTr="00682773">
        <w:trPr>
          <w:trHeight w:val="350"/>
          <w:jc w:val="center"/>
        </w:trPr>
        <w:tc>
          <w:tcPr>
            <w:tcW w:w="1453" w:type="dxa"/>
            <w:vMerge/>
            <w:tcBorders>
              <w:right w:val="double" w:sz="4" w:space="0" w:color="auto"/>
            </w:tcBorders>
          </w:tcPr>
          <w:p w14:paraId="78B97BC2" w14:textId="77777777" w:rsidR="00782E3B" w:rsidRPr="00FD773D" w:rsidRDefault="00782E3B" w:rsidP="00782E3B">
            <w:pPr>
              <w:rPr>
                <w:sz w:val="18"/>
                <w:szCs w:val="18"/>
              </w:rPr>
            </w:pPr>
          </w:p>
        </w:tc>
        <w:tc>
          <w:tcPr>
            <w:tcW w:w="4307" w:type="dxa"/>
            <w:tcBorders>
              <w:left w:val="double" w:sz="4" w:space="0" w:color="auto"/>
              <w:right w:val="single" w:sz="4" w:space="0" w:color="auto"/>
            </w:tcBorders>
          </w:tcPr>
          <w:p w14:paraId="7ECDC473" w14:textId="77777777" w:rsidR="00782E3B" w:rsidRPr="00FD773D" w:rsidRDefault="00782E3B" w:rsidP="00782E3B">
            <w:pPr>
              <w:rPr>
                <w:sz w:val="18"/>
                <w:szCs w:val="18"/>
              </w:rPr>
            </w:pPr>
            <w:r w:rsidRPr="00FD773D">
              <w:rPr>
                <w:sz w:val="18"/>
                <w:szCs w:val="18"/>
              </w:rPr>
              <w:t>XA_API_FATAL_MEM_ALLOC</w:t>
            </w:r>
          </w:p>
        </w:tc>
        <w:tc>
          <w:tcPr>
            <w:tcW w:w="3811" w:type="dxa"/>
            <w:tcBorders>
              <w:left w:val="single" w:sz="4" w:space="0" w:color="auto"/>
            </w:tcBorders>
          </w:tcPr>
          <w:p w14:paraId="36F65D19"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534EEF52" w14:textId="77777777" w:rsidTr="00682773">
        <w:trPr>
          <w:trHeight w:val="350"/>
          <w:jc w:val="center"/>
        </w:trPr>
        <w:tc>
          <w:tcPr>
            <w:tcW w:w="1453" w:type="dxa"/>
            <w:vMerge/>
            <w:tcBorders>
              <w:right w:val="double" w:sz="4" w:space="0" w:color="auto"/>
            </w:tcBorders>
          </w:tcPr>
          <w:p w14:paraId="53F66B5F" w14:textId="77777777" w:rsidR="00782E3B" w:rsidRPr="00FD773D" w:rsidRDefault="00782E3B" w:rsidP="00782E3B">
            <w:pPr>
              <w:rPr>
                <w:sz w:val="18"/>
                <w:szCs w:val="18"/>
              </w:rPr>
            </w:pPr>
          </w:p>
        </w:tc>
        <w:tc>
          <w:tcPr>
            <w:tcW w:w="4307" w:type="dxa"/>
            <w:tcBorders>
              <w:left w:val="double" w:sz="4" w:space="0" w:color="auto"/>
              <w:right w:val="single" w:sz="4" w:space="0" w:color="auto"/>
            </w:tcBorders>
          </w:tcPr>
          <w:p w14:paraId="2F81FA4C" w14:textId="77777777" w:rsidR="00782E3B" w:rsidRPr="00FD773D" w:rsidRDefault="00782E3B" w:rsidP="00782E3B">
            <w:pPr>
              <w:rPr>
                <w:sz w:val="18"/>
                <w:szCs w:val="18"/>
              </w:rPr>
            </w:pPr>
            <w:r w:rsidRPr="00FD773D">
              <w:rPr>
                <w:sz w:val="18"/>
                <w:szCs w:val="18"/>
              </w:rPr>
              <w:t>XA_API_FATAL_MEM_ALIGN</w:t>
            </w:r>
          </w:p>
        </w:tc>
        <w:tc>
          <w:tcPr>
            <w:tcW w:w="3811" w:type="dxa"/>
            <w:tcBorders>
              <w:left w:val="single" w:sz="4" w:space="0" w:color="auto"/>
            </w:tcBorders>
          </w:tcPr>
          <w:p w14:paraId="286C06D5"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51F8A83A" w14:textId="77777777" w:rsidTr="00682773">
        <w:trPr>
          <w:trHeight w:val="350"/>
          <w:jc w:val="center"/>
        </w:trPr>
        <w:tc>
          <w:tcPr>
            <w:tcW w:w="1453" w:type="dxa"/>
            <w:vMerge/>
            <w:tcBorders>
              <w:right w:val="double" w:sz="4" w:space="0" w:color="auto"/>
            </w:tcBorders>
          </w:tcPr>
          <w:p w14:paraId="164003BE" w14:textId="77777777" w:rsidR="00782E3B" w:rsidRPr="00FD773D" w:rsidRDefault="00782E3B" w:rsidP="00782E3B">
            <w:pPr>
              <w:rPr>
                <w:sz w:val="18"/>
                <w:szCs w:val="18"/>
              </w:rPr>
            </w:pPr>
          </w:p>
        </w:tc>
        <w:tc>
          <w:tcPr>
            <w:tcW w:w="4307" w:type="dxa"/>
            <w:tcBorders>
              <w:left w:val="double" w:sz="4" w:space="0" w:color="auto"/>
              <w:right w:val="single" w:sz="4" w:space="0" w:color="auto"/>
            </w:tcBorders>
          </w:tcPr>
          <w:p w14:paraId="30DC5988" w14:textId="77777777" w:rsidR="00782E3B" w:rsidRPr="00FD773D" w:rsidRDefault="00782E3B" w:rsidP="00782E3B">
            <w:pPr>
              <w:rPr>
                <w:sz w:val="18"/>
                <w:szCs w:val="18"/>
              </w:rPr>
            </w:pPr>
            <w:r w:rsidRPr="00FD773D">
              <w:rPr>
                <w:sz w:val="18"/>
                <w:szCs w:val="18"/>
              </w:rPr>
              <w:t>XA_TDM_RDR_CONFIG_FATAL_STATE</w:t>
            </w:r>
          </w:p>
        </w:tc>
        <w:tc>
          <w:tcPr>
            <w:tcW w:w="3811" w:type="dxa"/>
            <w:tcBorders>
              <w:left w:val="single" w:sz="4" w:space="0" w:color="auto"/>
            </w:tcBorders>
          </w:tcPr>
          <w:p w14:paraId="10637127"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06AC1DF3" w14:textId="77777777" w:rsidTr="00782E3B">
        <w:trPr>
          <w:jc w:val="center"/>
        </w:trPr>
        <w:tc>
          <w:tcPr>
            <w:tcW w:w="1453" w:type="dxa"/>
            <w:tcBorders>
              <w:right w:val="double" w:sz="4" w:space="0" w:color="auto"/>
            </w:tcBorders>
          </w:tcPr>
          <w:p w14:paraId="48D6CE4C" w14:textId="77777777" w:rsidR="00782E3B" w:rsidRPr="00FD773D" w:rsidRDefault="00782E3B" w:rsidP="00782E3B">
            <w:pPr>
              <w:rPr>
                <w:sz w:val="18"/>
                <w:szCs w:val="18"/>
              </w:rPr>
            </w:pPr>
            <w:r w:rsidRPr="00FD773D">
              <w:rPr>
                <w:sz w:val="18"/>
                <w:szCs w:val="18"/>
              </w:rPr>
              <w:t>Restrictions</w:t>
            </w:r>
          </w:p>
        </w:tc>
        <w:tc>
          <w:tcPr>
            <w:tcW w:w="8118" w:type="dxa"/>
            <w:gridSpan w:val="2"/>
            <w:tcBorders>
              <w:left w:val="double" w:sz="4" w:space="0" w:color="auto"/>
            </w:tcBorders>
          </w:tcPr>
          <w:p w14:paraId="73B5207C" w14:textId="77777777" w:rsidR="00782E3B" w:rsidRPr="00FD773D" w:rsidRDefault="00782E3B" w:rsidP="00782E3B">
            <w:pPr>
              <w:rPr>
                <w:sz w:val="18"/>
                <w:szCs w:val="18"/>
              </w:rPr>
            </w:pPr>
            <w:r w:rsidRPr="00FD773D">
              <w:rPr>
                <w:sz w:val="18"/>
                <w:szCs w:val="18"/>
              </w:rPr>
              <w:t>-</w:t>
            </w:r>
          </w:p>
        </w:tc>
      </w:tr>
    </w:tbl>
    <w:p w14:paraId="56ED3E1B" w14:textId="5A29C53A" w:rsidR="00ED7B1C" w:rsidRDefault="00ED7B1C" w:rsidP="00ED7B1C">
      <w:pPr>
        <w:pStyle w:val="ReqID"/>
      </w:pPr>
      <w:r>
        <w:t>FD_PLG_TDM_046</w:t>
      </w:r>
    </w:p>
    <w:p w14:paraId="398FF821" w14:textId="04D38BED" w:rsidR="00782E3B" w:rsidRDefault="00FA54D3" w:rsidP="00782E3B">
      <w:pPr>
        <w:pStyle w:val="RefIDs"/>
      </w:pPr>
      <w:r>
        <w:t>[Covers: RD_014</w:t>
      </w:r>
      <w:r w:rsidRPr="00FD773D">
        <w:t>]</w:t>
      </w:r>
    </w:p>
    <w:p w14:paraId="42ABB899" w14:textId="77777777" w:rsidR="00FA54D3" w:rsidRPr="00FA54D3" w:rsidRDefault="00FA54D3" w:rsidP="00FA54D3">
      <w:pPr>
        <w:rPr>
          <w:lang w:val="en-GB"/>
        </w:rPr>
      </w:pPr>
    </w:p>
    <w:p w14:paraId="632ED6CA" w14:textId="77777777" w:rsidR="00782E3B" w:rsidRPr="00FD773D" w:rsidRDefault="00782E3B" w:rsidP="00782E3B">
      <w:r w:rsidRPr="00FD773D">
        <w:t>Example:</w:t>
      </w:r>
    </w:p>
    <w:p w14:paraId="16F2E431" w14:textId="77777777" w:rsidR="00782E3B" w:rsidRPr="00FD773D" w:rsidRDefault="00782E3B" w:rsidP="00782E3B">
      <w:r w:rsidRPr="00FD773D">
        <w:t>WORD32 output_dev;</w:t>
      </w:r>
    </w:p>
    <w:p w14:paraId="7F28F959" w14:textId="77777777" w:rsidR="00782E3B" w:rsidRPr="00FD773D" w:rsidRDefault="00782E3B" w:rsidP="00782E3B">
      <w:pPr>
        <w:widowControl/>
        <w:autoSpaceDE/>
        <w:autoSpaceDN/>
        <w:adjustRightInd/>
        <w:snapToGrid/>
        <w:jc w:val="left"/>
      </w:pPr>
      <w:r w:rsidRPr="00FD773D">
        <w:t>res = (*api_func)(api_obj,</w:t>
      </w:r>
    </w:p>
    <w:p w14:paraId="61F2CB75" w14:textId="31E1344D" w:rsidR="00782E3B" w:rsidRPr="00FD773D" w:rsidRDefault="00782E3B" w:rsidP="00782E3B">
      <w:pPr>
        <w:widowControl/>
        <w:autoSpaceDE/>
        <w:autoSpaceDN/>
        <w:adjustRightInd/>
        <w:snapToGrid/>
        <w:jc w:val="left"/>
      </w:pPr>
      <w:r w:rsidRPr="00FD773D">
        <w:tab/>
      </w:r>
      <w:r w:rsidRPr="00FD773D">
        <w:tab/>
        <w:t xml:space="preserve">  </w:t>
      </w:r>
      <w:r w:rsidR="002D538C" w:rsidRPr="00FD773D">
        <w:t>XA_API_CMD_G</w:t>
      </w:r>
      <w:r w:rsidRPr="00FD773D">
        <w:t>ET_CONFIG_PARAM,</w:t>
      </w:r>
    </w:p>
    <w:p w14:paraId="3A7438B9" w14:textId="77777777" w:rsidR="00782E3B" w:rsidRPr="00FD773D" w:rsidRDefault="00782E3B" w:rsidP="00782E3B">
      <w:pPr>
        <w:widowControl/>
        <w:autoSpaceDE/>
        <w:autoSpaceDN/>
        <w:adjustRightInd/>
        <w:snapToGrid/>
        <w:jc w:val="left"/>
      </w:pPr>
      <w:r w:rsidRPr="00FD773D">
        <w:tab/>
      </w:r>
      <w:r w:rsidRPr="00FD773D">
        <w:tab/>
        <w:t xml:space="preserve">  XA_TDM_RDR_CONFIG_PARAM_OUTPUT2,</w:t>
      </w:r>
    </w:p>
    <w:p w14:paraId="4B30F648" w14:textId="59A5EFC8" w:rsidR="00782E3B" w:rsidRPr="00FD773D" w:rsidRDefault="00782E3B" w:rsidP="00782E3B">
      <w:pPr>
        <w:widowControl/>
        <w:autoSpaceDE/>
        <w:autoSpaceDN/>
        <w:adjustRightInd/>
        <w:snapToGrid/>
        <w:jc w:val="left"/>
      </w:pPr>
      <w:r w:rsidRPr="00FD773D">
        <w:tab/>
      </w:r>
      <w:r w:rsidRPr="00FD773D">
        <w:tab/>
        <w:t xml:space="preserve">  &amp;output_dev);</w:t>
      </w:r>
    </w:p>
    <w:p w14:paraId="4DECBA40" w14:textId="77777777" w:rsidR="00D759D1" w:rsidRPr="00FD773D" w:rsidRDefault="00D759D1" w:rsidP="00782E3B">
      <w:pPr>
        <w:widowControl/>
        <w:autoSpaceDE/>
        <w:autoSpaceDN/>
        <w:adjustRightInd/>
        <w:snapToGrid/>
        <w:jc w:val="left"/>
      </w:pPr>
    </w:p>
    <w:p w14:paraId="3064F64F" w14:textId="77777777" w:rsidR="00782E3B" w:rsidRPr="00FD773D" w:rsidRDefault="00782E3B" w:rsidP="00782E3B">
      <w:pPr>
        <w:widowControl/>
        <w:autoSpaceDE/>
        <w:autoSpaceDN/>
        <w:adjustRightInd/>
        <w:snapToGrid/>
        <w:jc w:val="left"/>
        <w:rPr>
          <w:rFonts w:eastAsia="MS PGothic"/>
        </w:rPr>
      </w:pPr>
      <w:r w:rsidRPr="00FD773D">
        <w:rPr>
          <w:rFonts w:eastAsia="MS PGothic"/>
        </w:rPr>
        <w:br w:type="page"/>
      </w:r>
    </w:p>
    <w:p w14:paraId="2C49F97C" w14:textId="77777777" w:rsidR="00782E3B" w:rsidRPr="00FD773D" w:rsidRDefault="00782E3B" w:rsidP="00782E3B">
      <w:pPr>
        <w:widowControl/>
        <w:autoSpaceDE/>
        <w:autoSpaceDN/>
        <w:adjustRightInd/>
        <w:snapToGrid/>
        <w:jc w:val="left"/>
        <w:rPr>
          <w:rFonts w:eastAsia="MS PGothic"/>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397"/>
        <w:gridCol w:w="3721"/>
      </w:tblGrid>
      <w:tr w:rsidR="00782E3B" w:rsidRPr="00FD773D" w14:paraId="54574CAC" w14:textId="77777777" w:rsidTr="00782E3B">
        <w:trPr>
          <w:trHeight w:val="354"/>
          <w:jc w:val="center"/>
        </w:trPr>
        <w:tc>
          <w:tcPr>
            <w:tcW w:w="1453" w:type="dxa"/>
            <w:tcBorders>
              <w:bottom w:val="single" w:sz="4" w:space="0" w:color="auto"/>
              <w:right w:val="double" w:sz="4" w:space="0" w:color="auto"/>
            </w:tcBorders>
          </w:tcPr>
          <w:p w14:paraId="48619DF3" w14:textId="77777777" w:rsidR="00782E3B" w:rsidRPr="00FD773D" w:rsidRDefault="00782E3B" w:rsidP="00782E3B">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63F54B51" w14:textId="77777777" w:rsidR="00782E3B" w:rsidRPr="00FD773D" w:rsidRDefault="00782E3B" w:rsidP="00F84552">
            <w:pPr>
              <w:pStyle w:val="ReqSect"/>
            </w:pPr>
            <w:r w:rsidRPr="00FD773D">
              <w:t>XA_TDM_RDR_CONFIG_PARAM_DMACHANNEL2</w:t>
            </w:r>
          </w:p>
        </w:tc>
      </w:tr>
      <w:tr w:rsidR="00782E3B" w:rsidRPr="00FD773D" w14:paraId="514B2555" w14:textId="77777777" w:rsidTr="00782E3B">
        <w:trPr>
          <w:trHeight w:val="354"/>
          <w:jc w:val="center"/>
        </w:trPr>
        <w:tc>
          <w:tcPr>
            <w:tcW w:w="1453" w:type="dxa"/>
            <w:tcBorders>
              <w:top w:val="single" w:sz="4" w:space="0" w:color="auto"/>
              <w:right w:val="double" w:sz="4" w:space="0" w:color="auto"/>
            </w:tcBorders>
          </w:tcPr>
          <w:p w14:paraId="3425520E" w14:textId="77777777" w:rsidR="00782E3B" w:rsidRPr="00FD773D" w:rsidRDefault="00782E3B"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16C9A853" w14:textId="1B5228E4" w:rsidR="00782E3B" w:rsidRPr="00FD773D" w:rsidRDefault="002D538C" w:rsidP="00C83C58">
            <w:pPr>
              <w:rPr>
                <w:sz w:val="18"/>
                <w:szCs w:val="18"/>
              </w:rPr>
            </w:pPr>
            <w:r w:rsidRPr="00FD773D">
              <w:rPr>
                <w:sz w:val="18"/>
              </w:rPr>
              <w:t>G</w:t>
            </w:r>
            <w:r w:rsidR="00782E3B" w:rsidRPr="00FD773D">
              <w:rPr>
                <w:sz w:val="18"/>
              </w:rPr>
              <w:t>et ADMA channel number usage for</w:t>
            </w:r>
            <w:r w:rsidR="00C83C58" w:rsidRPr="00FD773D">
              <w:rPr>
                <w:sz w:val="18"/>
              </w:rPr>
              <w:t xml:space="preserve"> 2</w:t>
            </w:r>
            <w:r w:rsidR="00C83C58" w:rsidRPr="00FD773D">
              <w:rPr>
                <w:sz w:val="18"/>
                <w:vertAlign w:val="superscript"/>
              </w:rPr>
              <w:t>nd</w:t>
            </w:r>
            <w:r w:rsidR="00C83C58" w:rsidRPr="00FD773D">
              <w:rPr>
                <w:sz w:val="18"/>
              </w:rPr>
              <w:t xml:space="preserve"> </w:t>
            </w:r>
            <w:r w:rsidR="00782E3B" w:rsidRPr="00FD773D">
              <w:rPr>
                <w:sz w:val="18"/>
              </w:rPr>
              <w:t xml:space="preserve">Audio device </w:t>
            </w:r>
            <w:r w:rsidRPr="00FD773D">
              <w:rPr>
                <w:sz w:val="18"/>
              </w:rPr>
              <w:t>info</w:t>
            </w:r>
          </w:p>
        </w:tc>
      </w:tr>
      <w:tr w:rsidR="00782E3B" w:rsidRPr="00FD773D" w14:paraId="13638CB7" w14:textId="77777777" w:rsidTr="00782E3B">
        <w:trPr>
          <w:trHeight w:val="331"/>
          <w:jc w:val="center"/>
        </w:trPr>
        <w:tc>
          <w:tcPr>
            <w:tcW w:w="1453" w:type="dxa"/>
            <w:vMerge w:val="restart"/>
            <w:tcBorders>
              <w:right w:val="double" w:sz="4" w:space="0" w:color="auto"/>
            </w:tcBorders>
          </w:tcPr>
          <w:p w14:paraId="4AE41C06" w14:textId="77777777" w:rsidR="00782E3B" w:rsidRPr="00FD773D" w:rsidRDefault="00782E3B" w:rsidP="00782E3B">
            <w:pPr>
              <w:rPr>
                <w:sz w:val="18"/>
                <w:szCs w:val="18"/>
              </w:rPr>
            </w:pPr>
            <w:r w:rsidRPr="00FD773D">
              <w:rPr>
                <w:sz w:val="18"/>
                <w:szCs w:val="18"/>
              </w:rPr>
              <w:t>Arguments</w:t>
            </w:r>
          </w:p>
        </w:tc>
        <w:tc>
          <w:tcPr>
            <w:tcW w:w="8118" w:type="dxa"/>
            <w:gridSpan w:val="2"/>
            <w:tcBorders>
              <w:left w:val="double" w:sz="4" w:space="0" w:color="auto"/>
            </w:tcBorders>
          </w:tcPr>
          <w:p w14:paraId="2C13EC78"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2FF272D1" w14:textId="77777777" w:rsidTr="00782E3B">
        <w:trPr>
          <w:trHeight w:val="640"/>
          <w:jc w:val="center"/>
        </w:trPr>
        <w:tc>
          <w:tcPr>
            <w:tcW w:w="1453" w:type="dxa"/>
            <w:vMerge/>
            <w:tcBorders>
              <w:right w:val="double" w:sz="4" w:space="0" w:color="auto"/>
            </w:tcBorders>
          </w:tcPr>
          <w:p w14:paraId="6D1A0924" w14:textId="77777777" w:rsidR="00782E3B" w:rsidRPr="00FD773D" w:rsidRDefault="00782E3B" w:rsidP="00782E3B">
            <w:pPr>
              <w:rPr>
                <w:sz w:val="18"/>
                <w:szCs w:val="18"/>
              </w:rPr>
            </w:pPr>
          </w:p>
        </w:tc>
        <w:tc>
          <w:tcPr>
            <w:tcW w:w="8118" w:type="dxa"/>
            <w:gridSpan w:val="2"/>
            <w:tcBorders>
              <w:left w:val="double" w:sz="4" w:space="0" w:color="auto"/>
            </w:tcBorders>
          </w:tcPr>
          <w:p w14:paraId="1ADDA0EB" w14:textId="77777777" w:rsidR="00782E3B" w:rsidRPr="00FD773D" w:rsidRDefault="00782E3B" w:rsidP="00782E3B">
            <w:pPr>
              <w:ind w:leftChars="50" w:left="100" w:rightChars="44" w:right="88"/>
              <w:rPr>
                <w:sz w:val="18"/>
                <w:szCs w:val="18"/>
              </w:rPr>
            </w:pPr>
            <w:r w:rsidRPr="00FD773D">
              <w:rPr>
                <w:sz w:val="18"/>
                <w:szCs w:val="18"/>
              </w:rPr>
              <w:t>Pointer to API Structure.</w:t>
            </w:r>
          </w:p>
          <w:p w14:paraId="43730E25" w14:textId="77777777" w:rsidR="00782E3B" w:rsidRPr="00FD773D" w:rsidRDefault="00782E3B" w:rsidP="00782E3B">
            <w:pPr>
              <w:autoSpaceDE/>
              <w:autoSpaceDN/>
              <w:spacing w:line="300" w:lineRule="exact"/>
              <w:ind w:firstLineChars="100" w:firstLine="180"/>
              <w:rPr>
                <w:sz w:val="18"/>
                <w:szCs w:val="18"/>
                <w:lang w:val="x-none" w:eastAsia="x-none"/>
              </w:rPr>
            </w:pPr>
          </w:p>
        </w:tc>
      </w:tr>
      <w:tr w:rsidR="00782E3B" w:rsidRPr="00FD773D" w14:paraId="3DE27D19" w14:textId="77777777" w:rsidTr="00782E3B">
        <w:trPr>
          <w:trHeight w:val="351"/>
          <w:jc w:val="center"/>
        </w:trPr>
        <w:tc>
          <w:tcPr>
            <w:tcW w:w="1453" w:type="dxa"/>
            <w:vMerge/>
            <w:tcBorders>
              <w:right w:val="double" w:sz="4" w:space="0" w:color="auto"/>
            </w:tcBorders>
          </w:tcPr>
          <w:p w14:paraId="032B7972" w14:textId="77777777" w:rsidR="00782E3B" w:rsidRPr="00FD773D" w:rsidRDefault="00782E3B" w:rsidP="00782E3B">
            <w:pPr>
              <w:rPr>
                <w:sz w:val="18"/>
                <w:szCs w:val="18"/>
              </w:rPr>
            </w:pPr>
          </w:p>
        </w:tc>
        <w:tc>
          <w:tcPr>
            <w:tcW w:w="8118" w:type="dxa"/>
            <w:gridSpan w:val="2"/>
            <w:tcBorders>
              <w:left w:val="double" w:sz="4" w:space="0" w:color="auto"/>
            </w:tcBorders>
          </w:tcPr>
          <w:p w14:paraId="35DEC2C3"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1B785C54" w14:textId="77777777" w:rsidTr="00782E3B">
        <w:trPr>
          <w:trHeight w:val="640"/>
          <w:jc w:val="center"/>
        </w:trPr>
        <w:tc>
          <w:tcPr>
            <w:tcW w:w="1453" w:type="dxa"/>
            <w:vMerge/>
            <w:tcBorders>
              <w:right w:val="double" w:sz="4" w:space="0" w:color="auto"/>
            </w:tcBorders>
          </w:tcPr>
          <w:p w14:paraId="34E5F2C9" w14:textId="77777777" w:rsidR="00782E3B" w:rsidRPr="00FD773D" w:rsidRDefault="00782E3B" w:rsidP="00782E3B">
            <w:pPr>
              <w:rPr>
                <w:sz w:val="18"/>
                <w:szCs w:val="18"/>
              </w:rPr>
            </w:pPr>
          </w:p>
        </w:tc>
        <w:tc>
          <w:tcPr>
            <w:tcW w:w="8118" w:type="dxa"/>
            <w:gridSpan w:val="2"/>
            <w:tcBorders>
              <w:left w:val="double" w:sz="4" w:space="0" w:color="auto"/>
            </w:tcBorders>
          </w:tcPr>
          <w:p w14:paraId="749FE687" w14:textId="49D583D6" w:rsidR="00782E3B" w:rsidRPr="00FD773D" w:rsidRDefault="002D538C" w:rsidP="00782E3B">
            <w:pPr>
              <w:ind w:firstLineChars="100" w:firstLine="180"/>
              <w:rPr>
                <w:sz w:val="18"/>
                <w:szCs w:val="18"/>
              </w:rPr>
            </w:pPr>
            <w:r w:rsidRPr="00FD773D">
              <w:rPr>
                <w:sz w:val="18"/>
                <w:szCs w:val="18"/>
              </w:rPr>
              <w:t>XA_API_CMD_G</w:t>
            </w:r>
            <w:r w:rsidR="00782E3B" w:rsidRPr="00FD773D">
              <w:rPr>
                <w:sz w:val="18"/>
                <w:szCs w:val="18"/>
              </w:rPr>
              <w:t>ET_CONFIG_PARAM</w:t>
            </w:r>
          </w:p>
          <w:p w14:paraId="355BBD42" w14:textId="77777777" w:rsidR="00782E3B" w:rsidRPr="00FD773D" w:rsidRDefault="00782E3B" w:rsidP="00782E3B">
            <w:pPr>
              <w:ind w:firstLineChars="100" w:firstLine="180"/>
              <w:rPr>
                <w:sz w:val="18"/>
                <w:szCs w:val="18"/>
              </w:rPr>
            </w:pPr>
          </w:p>
        </w:tc>
      </w:tr>
      <w:tr w:rsidR="00782E3B" w:rsidRPr="00FD773D" w14:paraId="2C61A95F" w14:textId="77777777" w:rsidTr="00782E3B">
        <w:trPr>
          <w:trHeight w:val="324"/>
          <w:jc w:val="center"/>
        </w:trPr>
        <w:tc>
          <w:tcPr>
            <w:tcW w:w="1453" w:type="dxa"/>
            <w:vMerge/>
            <w:tcBorders>
              <w:right w:val="double" w:sz="4" w:space="0" w:color="auto"/>
            </w:tcBorders>
          </w:tcPr>
          <w:p w14:paraId="737AC3B3" w14:textId="77777777" w:rsidR="00782E3B" w:rsidRPr="00FD773D" w:rsidRDefault="00782E3B" w:rsidP="00782E3B">
            <w:pPr>
              <w:rPr>
                <w:sz w:val="18"/>
                <w:szCs w:val="18"/>
              </w:rPr>
            </w:pPr>
          </w:p>
        </w:tc>
        <w:tc>
          <w:tcPr>
            <w:tcW w:w="8118" w:type="dxa"/>
            <w:gridSpan w:val="2"/>
            <w:tcBorders>
              <w:left w:val="double" w:sz="4" w:space="0" w:color="auto"/>
            </w:tcBorders>
          </w:tcPr>
          <w:p w14:paraId="47B2AB47"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58A71D3C" w14:textId="77777777" w:rsidTr="00782E3B">
        <w:trPr>
          <w:trHeight w:val="640"/>
          <w:jc w:val="center"/>
        </w:trPr>
        <w:tc>
          <w:tcPr>
            <w:tcW w:w="1453" w:type="dxa"/>
            <w:vMerge/>
            <w:tcBorders>
              <w:right w:val="double" w:sz="4" w:space="0" w:color="auto"/>
            </w:tcBorders>
          </w:tcPr>
          <w:p w14:paraId="39AB6E8A" w14:textId="77777777" w:rsidR="00782E3B" w:rsidRPr="00FD773D" w:rsidRDefault="00782E3B" w:rsidP="00782E3B">
            <w:pPr>
              <w:rPr>
                <w:sz w:val="18"/>
                <w:szCs w:val="18"/>
              </w:rPr>
            </w:pPr>
          </w:p>
        </w:tc>
        <w:tc>
          <w:tcPr>
            <w:tcW w:w="8118" w:type="dxa"/>
            <w:gridSpan w:val="2"/>
            <w:tcBorders>
              <w:left w:val="double" w:sz="4" w:space="0" w:color="auto"/>
            </w:tcBorders>
          </w:tcPr>
          <w:p w14:paraId="00BC737C" w14:textId="77777777" w:rsidR="00782E3B" w:rsidRPr="00FD773D" w:rsidRDefault="00782E3B" w:rsidP="00782E3B">
            <w:pPr>
              <w:ind w:firstLineChars="100" w:firstLine="180"/>
              <w:rPr>
                <w:sz w:val="18"/>
                <w:szCs w:val="18"/>
              </w:rPr>
            </w:pPr>
            <w:r w:rsidRPr="00FD773D">
              <w:rPr>
                <w:sz w:val="18"/>
                <w:szCs w:val="18"/>
              </w:rPr>
              <w:t>XA_TDM_RDR_CONFIG_PARAM_DMACHANNEL2</w:t>
            </w:r>
          </w:p>
        </w:tc>
      </w:tr>
      <w:tr w:rsidR="00782E3B" w:rsidRPr="00FD773D" w14:paraId="06485A8A" w14:textId="77777777" w:rsidTr="00782E3B">
        <w:trPr>
          <w:trHeight w:val="338"/>
          <w:jc w:val="center"/>
        </w:trPr>
        <w:tc>
          <w:tcPr>
            <w:tcW w:w="1453" w:type="dxa"/>
            <w:vMerge/>
            <w:tcBorders>
              <w:right w:val="double" w:sz="4" w:space="0" w:color="auto"/>
            </w:tcBorders>
          </w:tcPr>
          <w:p w14:paraId="1E1961B0" w14:textId="77777777" w:rsidR="00782E3B" w:rsidRPr="00FD773D" w:rsidRDefault="00782E3B" w:rsidP="00782E3B">
            <w:pPr>
              <w:rPr>
                <w:sz w:val="18"/>
                <w:szCs w:val="18"/>
              </w:rPr>
            </w:pPr>
          </w:p>
        </w:tc>
        <w:tc>
          <w:tcPr>
            <w:tcW w:w="8118" w:type="dxa"/>
            <w:gridSpan w:val="2"/>
            <w:tcBorders>
              <w:left w:val="double" w:sz="4" w:space="0" w:color="auto"/>
            </w:tcBorders>
          </w:tcPr>
          <w:p w14:paraId="4EC5688A" w14:textId="77777777" w:rsidR="00782E3B" w:rsidRPr="00FD773D" w:rsidRDefault="00782E3B" w:rsidP="00782E3B">
            <w:pPr>
              <w:rPr>
                <w:sz w:val="18"/>
                <w:szCs w:val="18"/>
              </w:rPr>
            </w:pPr>
            <w:r w:rsidRPr="00FD773D">
              <w:rPr>
                <w:sz w:val="18"/>
                <w:szCs w:val="18"/>
              </w:rPr>
              <w:t>pv_value</w:t>
            </w:r>
          </w:p>
        </w:tc>
      </w:tr>
      <w:tr w:rsidR="00782E3B" w:rsidRPr="00FD773D" w14:paraId="3D9C9434" w14:textId="77777777" w:rsidTr="00782E3B">
        <w:trPr>
          <w:trHeight w:val="640"/>
          <w:jc w:val="center"/>
        </w:trPr>
        <w:tc>
          <w:tcPr>
            <w:tcW w:w="1453" w:type="dxa"/>
            <w:vMerge/>
            <w:tcBorders>
              <w:right w:val="double" w:sz="4" w:space="0" w:color="auto"/>
            </w:tcBorders>
          </w:tcPr>
          <w:p w14:paraId="20C622E5" w14:textId="77777777" w:rsidR="00782E3B" w:rsidRPr="00FD773D" w:rsidRDefault="00782E3B" w:rsidP="00782E3B">
            <w:pPr>
              <w:rPr>
                <w:sz w:val="18"/>
                <w:szCs w:val="18"/>
              </w:rPr>
            </w:pPr>
          </w:p>
        </w:tc>
        <w:tc>
          <w:tcPr>
            <w:tcW w:w="8118" w:type="dxa"/>
            <w:gridSpan w:val="2"/>
            <w:tcBorders>
              <w:left w:val="double" w:sz="4" w:space="0" w:color="auto"/>
              <w:bottom w:val="single" w:sz="4" w:space="0" w:color="auto"/>
            </w:tcBorders>
          </w:tcPr>
          <w:p w14:paraId="53C16716" w14:textId="32AE5A3B" w:rsidR="00782E3B" w:rsidRPr="00FD773D" w:rsidRDefault="00782E3B" w:rsidP="002D538C">
            <w:pPr>
              <w:pStyle w:val="ReqText"/>
              <w:ind w:left="149"/>
              <w:rPr>
                <w:sz w:val="18"/>
                <w:szCs w:val="18"/>
              </w:rPr>
            </w:pPr>
            <w:r w:rsidRPr="00FD773D">
              <w:rPr>
                <w:sz w:val="18"/>
                <w:szCs w:val="18"/>
              </w:rPr>
              <w:t xml:space="preserve">Pointer to the Audio-DMAC / Audio-DMAC-peripheral-peripheral channels </w:t>
            </w:r>
            <w:r w:rsidR="002D538C" w:rsidRPr="00FD773D">
              <w:rPr>
                <w:sz w:val="18"/>
                <w:szCs w:val="18"/>
              </w:rPr>
              <w:t>variable</w:t>
            </w:r>
          </w:p>
        </w:tc>
      </w:tr>
      <w:tr w:rsidR="00782E3B" w:rsidRPr="00FD773D" w14:paraId="12D21B33" w14:textId="77777777" w:rsidTr="00682773">
        <w:trPr>
          <w:trHeight w:val="395"/>
          <w:jc w:val="center"/>
        </w:trPr>
        <w:tc>
          <w:tcPr>
            <w:tcW w:w="1453" w:type="dxa"/>
            <w:vMerge w:val="restart"/>
            <w:tcBorders>
              <w:right w:val="double" w:sz="4" w:space="0" w:color="auto"/>
            </w:tcBorders>
          </w:tcPr>
          <w:p w14:paraId="3AEE673B" w14:textId="77777777" w:rsidR="00782E3B" w:rsidRPr="00FD773D" w:rsidRDefault="00782E3B" w:rsidP="00782E3B">
            <w:pPr>
              <w:rPr>
                <w:sz w:val="18"/>
                <w:szCs w:val="18"/>
              </w:rPr>
            </w:pPr>
            <w:r w:rsidRPr="00FD773D">
              <w:rPr>
                <w:sz w:val="18"/>
                <w:szCs w:val="18"/>
              </w:rPr>
              <w:t>Return value</w:t>
            </w:r>
          </w:p>
        </w:tc>
        <w:tc>
          <w:tcPr>
            <w:tcW w:w="4397" w:type="dxa"/>
            <w:tcBorders>
              <w:left w:val="double" w:sz="4" w:space="0" w:color="auto"/>
              <w:right w:val="single" w:sz="4" w:space="0" w:color="auto"/>
            </w:tcBorders>
          </w:tcPr>
          <w:p w14:paraId="66FB2231" w14:textId="77777777" w:rsidR="00782E3B" w:rsidRPr="00FD773D" w:rsidRDefault="00782E3B" w:rsidP="00782E3B">
            <w:pPr>
              <w:rPr>
                <w:sz w:val="18"/>
                <w:szCs w:val="18"/>
              </w:rPr>
            </w:pPr>
            <w:r w:rsidRPr="00FD773D">
              <w:rPr>
                <w:sz w:val="18"/>
                <w:szCs w:val="18"/>
              </w:rPr>
              <w:t>XA_NO_ERROR</w:t>
            </w:r>
          </w:p>
        </w:tc>
        <w:tc>
          <w:tcPr>
            <w:tcW w:w="3721" w:type="dxa"/>
            <w:tcBorders>
              <w:left w:val="single" w:sz="4" w:space="0" w:color="auto"/>
            </w:tcBorders>
          </w:tcPr>
          <w:p w14:paraId="4B5B90E2" w14:textId="77777777" w:rsidR="00782E3B" w:rsidRPr="00FD773D" w:rsidRDefault="00782E3B" w:rsidP="00782E3B">
            <w:pPr>
              <w:rPr>
                <w:sz w:val="18"/>
                <w:szCs w:val="18"/>
              </w:rPr>
            </w:pPr>
            <w:r w:rsidRPr="00FD773D">
              <w:rPr>
                <w:sz w:val="18"/>
                <w:szCs w:val="18"/>
              </w:rPr>
              <w:t>Normally ends.</w:t>
            </w:r>
          </w:p>
        </w:tc>
      </w:tr>
      <w:tr w:rsidR="00782E3B" w:rsidRPr="00FD773D" w14:paraId="3516F749" w14:textId="77777777" w:rsidTr="00682773">
        <w:trPr>
          <w:trHeight w:val="350"/>
          <w:jc w:val="center"/>
        </w:trPr>
        <w:tc>
          <w:tcPr>
            <w:tcW w:w="1453" w:type="dxa"/>
            <w:vMerge/>
            <w:tcBorders>
              <w:right w:val="double" w:sz="4" w:space="0" w:color="auto"/>
            </w:tcBorders>
          </w:tcPr>
          <w:p w14:paraId="216A38FD" w14:textId="77777777" w:rsidR="00782E3B" w:rsidRPr="00FD773D" w:rsidRDefault="00782E3B" w:rsidP="00782E3B">
            <w:pPr>
              <w:rPr>
                <w:sz w:val="18"/>
                <w:szCs w:val="18"/>
              </w:rPr>
            </w:pPr>
          </w:p>
        </w:tc>
        <w:tc>
          <w:tcPr>
            <w:tcW w:w="4397" w:type="dxa"/>
            <w:tcBorders>
              <w:left w:val="double" w:sz="4" w:space="0" w:color="auto"/>
              <w:right w:val="single" w:sz="4" w:space="0" w:color="auto"/>
            </w:tcBorders>
          </w:tcPr>
          <w:p w14:paraId="03190400" w14:textId="77777777" w:rsidR="00782E3B" w:rsidRPr="00FD773D" w:rsidRDefault="00782E3B" w:rsidP="00782E3B">
            <w:pPr>
              <w:rPr>
                <w:sz w:val="18"/>
                <w:szCs w:val="18"/>
              </w:rPr>
            </w:pPr>
            <w:r w:rsidRPr="00FD773D">
              <w:rPr>
                <w:sz w:val="18"/>
                <w:szCs w:val="18"/>
              </w:rPr>
              <w:t>XA_API_FATAL_MEM_ALLOC</w:t>
            </w:r>
          </w:p>
        </w:tc>
        <w:tc>
          <w:tcPr>
            <w:tcW w:w="3721" w:type="dxa"/>
            <w:tcBorders>
              <w:left w:val="single" w:sz="4" w:space="0" w:color="auto"/>
            </w:tcBorders>
          </w:tcPr>
          <w:p w14:paraId="71BB2F6A" w14:textId="2EBB00F2" w:rsidR="00782E3B" w:rsidRPr="00FD773D" w:rsidRDefault="00782E3B" w:rsidP="00682773">
            <w:pPr>
              <w:rPr>
                <w:sz w:val="18"/>
                <w:szCs w:val="18"/>
              </w:rPr>
            </w:pPr>
            <w:r w:rsidRPr="00FD773D">
              <w:rPr>
                <w:sz w:val="18"/>
                <w:szCs w:val="18"/>
                <w:lang w:val="x-none" w:eastAsia="x-none"/>
              </w:rPr>
              <w:t>p_xa_module_obj</w:t>
            </w:r>
            <w:r w:rsidR="00682773" w:rsidRPr="00FD773D">
              <w:rPr>
                <w:sz w:val="18"/>
                <w:szCs w:val="18"/>
                <w:lang w:eastAsia="x-none"/>
              </w:rPr>
              <w:t xml:space="preserve"> /</w:t>
            </w:r>
            <w:r w:rsidRPr="00FD773D">
              <w:rPr>
                <w:sz w:val="18"/>
                <w:szCs w:val="18"/>
                <w:lang w:eastAsia="x-none"/>
              </w:rPr>
              <w:t xml:space="preserve"> pv_value</w:t>
            </w:r>
            <w:r w:rsidRPr="00FD773D">
              <w:rPr>
                <w:sz w:val="18"/>
                <w:szCs w:val="18"/>
              </w:rPr>
              <w:t xml:space="preserve"> is NULL.</w:t>
            </w:r>
          </w:p>
        </w:tc>
      </w:tr>
      <w:tr w:rsidR="00782E3B" w:rsidRPr="00FD773D" w14:paraId="59B14B7C" w14:textId="77777777" w:rsidTr="00682773">
        <w:trPr>
          <w:trHeight w:val="350"/>
          <w:jc w:val="center"/>
        </w:trPr>
        <w:tc>
          <w:tcPr>
            <w:tcW w:w="1453" w:type="dxa"/>
            <w:vMerge/>
            <w:tcBorders>
              <w:right w:val="double" w:sz="4" w:space="0" w:color="auto"/>
            </w:tcBorders>
          </w:tcPr>
          <w:p w14:paraId="4D198D27" w14:textId="77777777" w:rsidR="00782E3B" w:rsidRPr="00FD773D" w:rsidRDefault="00782E3B" w:rsidP="00782E3B">
            <w:pPr>
              <w:rPr>
                <w:sz w:val="18"/>
                <w:szCs w:val="18"/>
              </w:rPr>
            </w:pPr>
          </w:p>
        </w:tc>
        <w:tc>
          <w:tcPr>
            <w:tcW w:w="4397" w:type="dxa"/>
            <w:tcBorders>
              <w:left w:val="double" w:sz="4" w:space="0" w:color="auto"/>
              <w:right w:val="single" w:sz="4" w:space="0" w:color="auto"/>
            </w:tcBorders>
          </w:tcPr>
          <w:p w14:paraId="6848DEA4" w14:textId="77777777" w:rsidR="00782E3B" w:rsidRPr="00FD773D" w:rsidRDefault="00782E3B" w:rsidP="00782E3B">
            <w:pPr>
              <w:rPr>
                <w:sz w:val="18"/>
                <w:szCs w:val="18"/>
              </w:rPr>
            </w:pPr>
            <w:r w:rsidRPr="00FD773D">
              <w:rPr>
                <w:sz w:val="18"/>
                <w:szCs w:val="18"/>
              </w:rPr>
              <w:t>XA_API_FATAL_MEM_ALIGN</w:t>
            </w:r>
          </w:p>
        </w:tc>
        <w:tc>
          <w:tcPr>
            <w:tcW w:w="3721" w:type="dxa"/>
            <w:tcBorders>
              <w:left w:val="single" w:sz="4" w:space="0" w:color="auto"/>
            </w:tcBorders>
          </w:tcPr>
          <w:p w14:paraId="4E9232BD"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758DCD6B" w14:textId="77777777" w:rsidTr="00682773">
        <w:trPr>
          <w:trHeight w:val="350"/>
          <w:jc w:val="center"/>
        </w:trPr>
        <w:tc>
          <w:tcPr>
            <w:tcW w:w="1453" w:type="dxa"/>
            <w:vMerge/>
            <w:tcBorders>
              <w:right w:val="double" w:sz="4" w:space="0" w:color="auto"/>
            </w:tcBorders>
          </w:tcPr>
          <w:p w14:paraId="01A9B130" w14:textId="77777777" w:rsidR="00782E3B" w:rsidRPr="00FD773D" w:rsidRDefault="00782E3B" w:rsidP="00782E3B">
            <w:pPr>
              <w:rPr>
                <w:sz w:val="18"/>
                <w:szCs w:val="18"/>
              </w:rPr>
            </w:pPr>
          </w:p>
        </w:tc>
        <w:tc>
          <w:tcPr>
            <w:tcW w:w="4397" w:type="dxa"/>
            <w:tcBorders>
              <w:left w:val="double" w:sz="4" w:space="0" w:color="auto"/>
              <w:right w:val="single" w:sz="4" w:space="0" w:color="auto"/>
            </w:tcBorders>
          </w:tcPr>
          <w:p w14:paraId="65FF2972" w14:textId="77777777" w:rsidR="00782E3B" w:rsidRPr="00FD773D" w:rsidRDefault="00782E3B" w:rsidP="00782E3B">
            <w:pPr>
              <w:rPr>
                <w:sz w:val="18"/>
                <w:szCs w:val="18"/>
              </w:rPr>
            </w:pPr>
            <w:r w:rsidRPr="00FD773D">
              <w:rPr>
                <w:sz w:val="18"/>
                <w:szCs w:val="18"/>
              </w:rPr>
              <w:t>XA_TDM_RDR_CONFIG_FATAL_STATE</w:t>
            </w:r>
          </w:p>
        </w:tc>
        <w:tc>
          <w:tcPr>
            <w:tcW w:w="3721" w:type="dxa"/>
            <w:tcBorders>
              <w:left w:val="single" w:sz="4" w:space="0" w:color="auto"/>
            </w:tcBorders>
          </w:tcPr>
          <w:p w14:paraId="08E5DE4C"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3843D271" w14:textId="77777777" w:rsidTr="00782E3B">
        <w:trPr>
          <w:jc w:val="center"/>
        </w:trPr>
        <w:tc>
          <w:tcPr>
            <w:tcW w:w="1453" w:type="dxa"/>
            <w:tcBorders>
              <w:right w:val="double" w:sz="4" w:space="0" w:color="auto"/>
            </w:tcBorders>
          </w:tcPr>
          <w:p w14:paraId="0A7923FB" w14:textId="77777777" w:rsidR="00782E3B" w:rsidRPr="00FD773D" w:rsidRDefault="00782E3B" w:rsidP="00782E3B">
            <w:pPr>
              <w:rPr>
                <w:sz w:val="18"/>
                <w:szCs w:val="18"/>
              </w:rPr>
            </w:pPr>
            <w:r w:rsidRPr="00FD773D">
              <w:rPr>
                <w:sz w:val="18"/>
                <w:szCs w:val="18"/>
              </w:rPr>
              <w:t>Restrictions</w:t>
            </w:r>
          </w:p>
        </w:tc>
        <w:tc>
          <w:tcPr>
            <w:tcW w:w="8118" w:type="dxa"/>
            <w:gridSpan w:val="2"/>
            <w:tcBorders>
              <w:left w:val="double" w:sz="4" w:space="0" w:color="auto"/>
            </w:tcBorders>
          </w:tcPr>
          <w:p w14:paraId="64660111" w14:textId="77777777" w:rsidR="00782E3B" w:rsidRPr="00FD773D" w:rsidRDefault="00782E3B" w:rsidP="00782E3B">
            <w:pPr>
              <w:rPr>
                <w:sz w:val="18"/>
                <w:szCs w:val="18"/>
              </w:rPr>
            </w:pPr>
            <w:r w:rsidRPr="00FD773D">
              <w:rPr>
                <w:sz w:val="18"/>
                <w:szCs w:val="18"/>
              </w:rPr>
              <w:t>-</w:t>
            </w:r>
          </w:p>
        </w:tc>
      </w:tr>
    </w:tbl>
    <w:p w14:paraId="1F681815" w14:textId="5684A043" w:rsidR="00ED7B1C" w:rsidRDefault="00ED7B1C" w:rsidP="00ED7B1C">
      <w:pPr>
        <w:pStyle w:val="ReqID"/>
      </w:pPr>
      <w:r>
        <w:t>FD_PLG_TDM_047</w:t>
      </w:r>
    </w:p>
    <w:p w14:paraId="4CDDF34E" w14:textId="2C8B9857" w:rsidR="00782E3B" w:rsidRDefault="00FA54D3" w:rsidP="00782E3B">
      <w:pPr>
        <w:pStyle w:val="RefIDs"/>
      </w:pPr>
      <w:r>
        <w:t>[Covers: RD_014</w:t>
      </w:r>
      <w:r w:rsidRPr="00FD773D">
        <w:t>]</w:t>
      </w:r>
    </w:p>
    <w:p w14:paraId="026019F3" w14:textId="77777777" w:rsidR="00FA54D3" w:rsidRPr="00FA54D3" w:rsidRDefault="00FA54D3" w:rsidP="00FA54D3">
      <w:pPr>
        <w:rPr>
          <w:lang w:val="en-GB"/>
        </w:rPr>
      </w:pPr>
    </w:p>
    <w:p w14:paraId="79CBC2B6" w14:textId="77777777" w:rsidR="00782E3B" w:rsidRPr="00FD773D" w:rsidRDefault="00782E3B" w:rsidP="00782E3B">
      <w:r w:rsidRPr="00FD773D">
        <w:t>Example:</w:t>
      </w:r>
    </w:p>
    <w:p w14:paraId="18F9B5FB" w14:textId="77777777" w:rsidR="00782E3B" w:rsidRPr="00FD773D" w:rsidRDefault="00782E3B" w:rsidP="00782E3B">
      <w:r w:rsidRPr="00FD773D">
        <w:t>WORD32 dma_channel;</w:t>
      </w:r>
    </w:p>
    <w:p w14:paraId="3EC72D62" w14:textId="77777777" w:rsidR="00782E3B" w:rsidRPr="00FD773D" w:rsidRDefault="00782E3B" w:rsidP="00782E3B">
      <w:pPr>
        <w:widowControl/>
        <w:autoSpaceDE/>
        <w:autoSpaceDN/>
        <w:adjustRightInd/>
        <w:snapToGrid/>
        <w:jc w:val="left"/>
      </w:pPr>
      <w:r w:rsidRPr="00FD773D">
        <w:t>res = (*api_func)(api_obj,</w:t>
      </w:r>
    </w:p>
    <w:p w14:paraId="7A24E236" w14:textId="7B9A8C58" w:rsidR="00782E3B" w:rsidRPr="00FD773D" w:rsidRDefault="00782E3B" w:rsidP="00782E3B">
      <w:pPr>
        <w:widowControl/>
        <w:autoSpaceDE/>
        <w:autoSpaceDN/>
        <w:adjustRightInd/>
        <w:snapToGrid/>
        <w:jc w:val="left"/>
      </w:pPr>
      <w:r w:rsidRPr="00FD773D">
        <w:tab/>
      </w:r>
      <w:r w:rsidRPr="00FD773D">
        <w:tab/>
        <w:t xml:space="preserve">  </w:t>
      </w:r>
      <w:r w:rsidR="002D538C" w:rsidRPr="00FD773D">
        <w:t>XA_API_CMD_G</w:t>
      </w:r>
      <w:r w:rsidRPr="00FD773D">
        <w:t>ET_CONFIG_PARAM,</w:t>
      </w:r>
    </w:p>
    <w:p w14:paraId="74073B1C" w14:textId="77777777" w:rsidR="00782E3B" w:rsidRPr="00FD773D" w:rsidRDefault="00782E3B" w:rsidP="00782E3B">
      <w:pPr>
        <w:widowControl/>
        <w:autoSpaceDE/>
        <w:autoSpaceDN/>
        <w:adjustRightInd/>
        <w:snapToGrid/>
        <w:jc w:val="left"/>
      </w:pPr>
      <w:r w:rsidRPr="00FD773D">
        <w:tab/>
      </w:r>
      <w:r w:rsidRPr="00FD773D">
        <w:tab/>
        <w:t xml:space="preserve">  XA_TDM_RDR_CONFIG_PARAM_DMACHANNEL2,</w:t>
      </w:r>
    </w:p>
    <w:p w14:paraId="2C5C4B15" w14:textId="36D33C12" w:rsidR="00782E3B" w:rsidRPr="00FD773D" w:rsidRDefault="00782E3B" w:rsidP="00782E3B">
      <w:pPr>
        <w:widowControl/>
        <w:autoSpaceDE/>
        <w:autoSpaceDN/>
        <w:adjustRightInd/>
        <w:snapToGrid/>
        <w:jc w:val="left"/>
      </w:pPr>
      <w:r w:rsidRPr="00FD773D">
        <w:tab/>
      </w:r>
      <w:r w:rsidRPr="00FD773D">
        <w:tab/>
        <w:t xml:space="preserve">  &amp;dma_channel);</w:t>
      </w:r>
    </w:p>
    <w:p w14:paraId="6BB925E4" w14:textId="60B4572D" w:rsidR="00D759D1" w:rsidRPr="00FD773D" w:rsidRDefault="00D759D1">
      <w:pPr>
        <w:widowControl/>
        <w:autoSpaceDE/>
        <w:autoSpaceDN/>
        <w:adjustRightInd/>
        <w:snapToGrid/>
        <w:jc w:val="left"/>
        <w:rPr>
          <w:rFonts w:eastAsia="MS PGothic"/>
        </w:rPr>
      </w:pPr>
      <w:r w:rsidRPr="00FD773D">
        <w:rPr>
          <w:rFonts w:eastAsia="MS PGothic"/>
        </w:rPr>
        <w:br w:type="page"/>
      </w:r>
    </w:p>
    <w:p w14:paraId="018154FC" w14:textId="77777777" w:rsidR="00782E3B" w:rsidRDefault="00782E3B" w:rsidP="00782E3B">
      <w:pPr>
        <w:widowControl/>
        <w:autoSpaceDE/>
        <w:autoSpaceDN/>
        <w:adjustRightInd/>
        <w:snapToGrid/>
        <w:jc w:val="left"/>
        <w:rPr>
          <w:rFonts w:eastAsia="MS PGothic"/>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500"/>
        <w:gridCol w:w="3828"/>
      </w:tblGrid>
      <w:tr w:rsidR="00782E3B" w:rsidRPr="00FD773D" w14:paraId="0CC0312E" w14:textId="77777777" w:rsidTr="00782E3B">
        <w:trPr>
          <w:trHeight w:val="354"/>
          <w:jc w:val="center"/>
        </w:trPr>
        <w:tc>
          <w:tcPr>
            <w:tcW w:w="1453" w:type="dxa"/>
            <w:tcBorders>
              <w:bottom w:val="single" w:sz="4" w:space="0" w:color="auto"/>
              <w:right w:val="double" w:sz="4" w:space="0" w:color="auto"/>
            </w:tcBorders>
          </w:tcPr>
          <w:p w14:paraId="38EF7DAF" w14:textId="77777777" w:rsidR="00782E3B" w:rsidRPr="00FD773D" w:rsidRDefault="00782E3B" w:rsidP="00782E3B">
            <w:pPr>
              <w:rPr>
                <w:sz w:val="18"/>
                <w:szCs w:val="18"/>
              </w:rPr>
            </w:pPr>
            <w:r w:rsidRPr="00FD773D">
              <w:rPr>
                <w:sz w:val="18"/>
                <w:szCs w:val="18"/>
              </w:rPr>
              <w:t>Subcommand</w:t>
            </w:r>
          </w:p>
        </w:tc>
        <w:tc>
          <w:tcPr>
            <w:tcW w:w="8328" w:type="dxa"/>
            <w:gridSpan w:val="2"/>
            <w:tcBorders>
              <w:left w:val="double" w:sz="4" w:space="0" w:color="auto"/>
              <w:bottom w:val="single" w:sz="4" w:space="0" w:color="auto"/>
            </w:tcBorders>
          </w:tcPr>
          <w:p w14:paraId="56B5851B" w14:textId="77777777" w:rsidR="00782E3B" w:rsidRPr="00FD773D" w:rsidRDefault="00782E3B" w:rsidP="00F84552">
            <w:pPr>
              <w:pStyle w:val="ReqSect"/>
            </w:pPr>
            <w:r w:rsidRPr="00FD773D">
              <w:t>XA_TDM_RDR_CONFIG_PARAM_OUT_SAMPLE_RATE</w:t>
            </w:r>
          </w:p>
        </w:tc>
      </w:tr>
      <w:tr w:rsidR="00782E3B" w:rsidRPr="00FD773D" w14:paraId="22AF1E0B" w14:textId="77777777" w:rsidTr="00782E3B">
        <w:trPr>
          <w:trHeight w:val="354"/>
          <w:jc w:val="center"/>
        </w:trPr>
        <w:tc>
          <w:tcPr>
            <w:tcW w:w="1453" w:type="dxa"/>
            <w:tcBorders>
              <w:top w:val="single" w:sz="4" w:space="0" w:color="auto"/>
              <w:right w:val="double" w:sz="4" w:space="0" w:color="auto"/>
            </w:tcBorders>
          </w:tcPr>
          <w:p w14:paraId="442B796B" w14:textId="77777777" w:rsidR="00782E3B" w:rsidRPr="00FD773D" w:rsidRDefault="00782E3B" w:rsidP="00782E3B">
            <w:pPr>
              <w:rPr>
                <w:sz w:val="18"/>
                <w:szCs w:val="18"/>
              </w:rPr>
            </w:pPr>
            <w:r w:rsidRPr="00FD773D">
              <w:rPr>
                <w:sz w:val="18"/>
                <w:szCs w:val="18"/>
              </w:rPr>
              <w:t>Description</w:t>
            </w:r>
          </w:p>
        </w:tc>
        <w:tc>
          <w:tcPr>
            <w:tcW w:w="8328" w:type="dxa"/>
            <w:gridSpan w:val="2"/>
            <w:tcBorders>
              <w:top w:val="single" w:sz="4" w:space="0" w:color="auto"/>
              <w:left w:val="double" w:sz="4" w:space="0" w:color="auto"/>
            </w:tcBorders>
          </w:tcPr>
          <w:p w14:paraId="52DDD131" w14:textId="09C9F274" w:rsidR="00782E3B" w:rsidRPr="00FD773D" w:rsidRDefault="002D538C" w:rsidP="002D538C">
            <w:pPr>
              <w:rPr>
                <w:sz w:val="18"/>
                <w:szCs w:val="18"/>
              </w:rPr>
            </w:pPr>
            <w:r w:rsidRPr="00FD773D">
              <w:rPr>
                <w:sz w:val="18"/>
                <w:szCs w:val="18"/>
              </w:rPr>
              <w:t>G</w:t>
            </w:r>
            <w:r w:rsidR="00782E3B" w:rsidRPr="00FD773D">
              <w:rPr>
                <w:sz w:val="18"/>
                <w:szCs w:val="18"/>
              </w:rPr>
              <w:t xml:space="preserve">et output sample rate </w:t>
            </w:r>
            <w:r w:rsidR="00C23B3F" w:rsidRPr="00FD773D">
              <w:rPr>
                <w:sz w:val="18"/>
                <w:szCs w:val="18"/>
              </w:rPr>
              <w:t>setting</w:t>
            </w:r>
          </w:p>
        </w:tc>
      </w:tr>
      <w:tr w:rsidR="00782E3B" w:rsidRPr="00FD773D" w14:paraId="2A52732F" w14:textId="77777777" w:rsidTr="00782E3B">
        <w:trPr>
          <w:trHeight w:val="331"/>
          <w:jc w:val="center"/>
        </w:trPr>
        <w:tc>
          <w:tcPr>
            <w:tcW w:w="1453" w:type="dxa"/>
            <w:vMerge w:val="restart"/>
            <w:tcBorders>
              <w:right w:val="double" w:sz="4" w:space="0" w:color="auto"/>
            </w:tcBorders>
          </w:tcPr>
          <w:p w14:paraId="33204C49" w14:textId="77777777" w:rsidR="00782E3B" w:rsidRPr="00FD773D" w:rsidRDefault="00782E3B" w:rsidP="00782E3B">
            <w:pPr>
              <w:rPr>
                <w:sz w:val="18"/>
                <w:szCs w:val="18"/>
              </w:rPr>
            </w:pPr>
            <w:r w:rsidRPr="00FD773D">
              <w:rPr>
                <w:sz w:val="18"/>
                <w:szCs w:val="18"/>
              </w:rPr>
              <w:t>Arguments</w:t>
            </w:r>
          </w:p>
        </w:tc>
        <w:tc>
          <w:tcPr>
            <w:tcW w:w="8328" w:type="dxa"/>
            <w:gridSpan w:val="2"/>
            <w:tcBorders>
              <w:left w:val="double" w:sz="4" w:space="0" w:color="auto"/>
            </w:tcBorders>
          </w:tcPr>
          <w:p w14:paraId="791B6083"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7A44E579" w14:textId="77777777" w:rsidTr="00782E3B">
        <w:trPr>
          <w:trHeight w:val="640"/>
          <w:jc w:val="center"/>
        </w:trPr>
        <w:tc>
          <w:tcPr>
            <w:tcW w:w="1453" w:type="dxa"/>
            <w:vMerge/>
            <w:tcBorders>
              <w:right w:val="double" w:sz="4" w:space="0" w:color="auto"/>
            </w:tcBorders>
          </w:tcPr>
          <w:p w14:paraId="381993A3" w14:textId="77777777" w:rsidR="00782E3B" w:rsidRPr="00FD773D" w:rsidRDefault="00782E3B" w:rsidP="00782E3B">
            <w:pPr>
              <w:rPr>
                <w:sz w:val="18"/>
                <w:szCs w:val="18"/>
              </w:rPr>
            </w:pPr>
          </w:p>
        </w:tc>
        <w:tc>
          <w:tcPr>
            <w:tcW w:w="8328" w:type="dxa"/>
            <w:gridSpan w:val="2"/>
            <w:tcBorders>
              <w:left w:val="double" w:sz="4" w:space="0" w:color="auto"/>
            </w:tcBorders>
          </w:tcPr>
          <w:p w14:paraId="4841AB95" w14:textId="77777777" w:rsidR="00782E3B" w:rsidRPr="00FD773D" w:rsidRDefault="00782E3B" w:rsidP="00782E3B">
            <w:pPr>
              <w:ind w:leftChars="50" w:left="100" w:rightChars="44" w:right="88"/>
              <w:rPr>
                <w:sz w:val="18"/>
                <w:szCs w:val="18"/>
              </w:rPr>
            </w:pPr>
            <w:r w:rsidRPr="00FD773D">
              <w:rPr>
                <w:sz w:val="18"/>
                <w:szCs w:val="18"/>
              </w:rPr>
              <w:t>Pointer to API Structure.</w:t>
            </w:r>
          </w:p>
          <w:p w14:paraId="1A604507" w14:textId="77777777" w:rsidR="00782E3B" w:rsidRPr="00FD773D" w:rsidRDefault="00782E3B" w:rsidP="00782E3B">
            <w:pPr>
              <w:autoSpaceDE/>
              <w:autoSpaceDN/>
              <w:spacing w:line="300" w:lineRule="exact"/>
              <w:ind w:firstLineChars="100" w:firstLine="180"/>
              <w:rPr>
                <w:sz w:val="18"/>
                <w:szCs w:val="18"/>
                <w:lang w:val="x-none" w:eastAsia="x-none"/>
              </w:rPr>
            </w:pPr>
          </w:p>
        </w:tc>
      </w:tr>
      <w:tr w:rsidR="00782E3B" w:rsidRPr="00FD773D" w14:paraId="04549FED" w14:textId="77777777" w:rsidTr="00782E3B">
        <w:trPr>
          <w:trHeight w:val="351"/>
          <w:jc w:val="center"/>
        </w:trPr>
        <w:tc>
          <w:tcPr>
            <w:tcW w:w="1453" w:type="dxa"/>
            <w:vMerge/>
            <w:tcBorders>
              <w:right w:val="double" w:sz="4" w:space="0" w:color="auto"/>
            </w:tcBorders>
          </w:tcPr>
          <w:p w14:paraId="40243B2F" w14:textId="77777777" w:rsidR="00782E3B" w:rsidRPr="00FD773D" w:rsidRDefault="00782E3B" w:rsidP="00782E3B">
            <w:pPr>
              <w:rPr>
                <w:sz w:val="18"/>
                <w:szCs w:val="18"/>
              </w:rPr>
            </w:pPr>
          </w:p>
        </w:tc>
        <w:tc>
          <w:tcPr>
            <w:tcW w:w="8328" w:type="dxa"/>
            <w:gridSpan w:val="2"/>
            <w:tcBorders>
              <w:left w:val="double" w:sz="4" w:space="0" w:color="auto"/>
            </w:tcBorders>
          </w:tcPr>
          <w:p w14:paraId="48FF4706"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41B388BB" w14:textId="77777777" w:rsidTr="00782E3B">
        <w:trPr>
          <w:trHeight w:val="640"/>
          <w:jc w:val="center"/>
        </w:trPr>
        <w:tc>
          <w:tcPr>
            <w:tcW w:w="1453" w:type="dxa"/>
            <w:vMerge/>
            <w:tcBorders>
              <w:right w:val="double" w:sz="4" w:space="0" w:color="auto"/>
            </w:tcBorders>
          </w:tcPr>
          <w:p w14:paraId="3D880C68" w14:textId="77777777" w:rsidR="00782E3B" w:rsidRPr="00FD773D" w:rsidRDefault="00782E3B" w:rsidP="00782E3B">
            <w:pPr>
              <w:rPr>
                <w:sz w:val="18"/>
                <w:szCs w:val="18"/>
              </w:rPr>
            </w:pPr>
          </w:p>
        </w:tc>
        <w:tc>
          <w:tcPr>
            <w:tcW w:w="8328" w:type="dxa"/>
            <w:gridSpan w:val="2"/>
            <w:tcBorders>
              <w:left w:val="double" w:sz="4" w:space="0" w:color="auto"/>
            </w:tcBorders>
          </w:tcPr>
          <w:p w14:paraId="2750CC4C" w14:textId="3A44132E" w:rsidR="00782E3B" w:rsidRPr="00FD773D" w:rsidRDefault="002D538C" w:rsidP="00782E3B">
            <w:pPr>
              <w:ind w:firstLineChars="100" w:firstLine="180"/>
              <w:rPr>
                <w:sz w:val="18"/>
                <w:szCs w:val="18"/>
              </w:rPr>
            </w:pPr>
            <w:r w:rsidRPr="00FD773D">
              <w:rPr>
                <w:sz w:val="18"/>
                <w:szCs w:val="18"/>
              </w:rPr>
              <w:t>XA_API_CMD_G</w:t>
            </w:r>
            <w:r w:rsidR="00782E3B" w:rsidRPr="00FD773D">
              <w:rPr>
                <w:sz w:val="18"/>
                <w:szCs w:val="18"/>
              </w:rPr>
              <w:t>ET_CONFIG_PARAM</w:t>
            </w:r>
          </w:p>
          <w:p w14:paraId="61BA4345" w14:textId="77777777" w:rsidR="00782E3B" w:rsidRPr="00FD773D" w:rsidRDefault="00782E3B" w:rsidP="00782E3B">
            <w:pPr>
              <w:ind w:firstLineChars="100" w:firstLine="180"/>
              <w:rPr>
                <w:sz w:val="18"/>
                <w:szCs w:val="18"/>
              </w:rPr>
            </w:pPr>
          </w:p>
        </w:tc>
      </w:tr>
      <w:tr w:rsidR="00782E3B" w:rsidRPr="00FD773D" w14:paraId="695B955C" w14:textId="77777777" w:rsidTr="00782E3B">
        <w:trPr>
          <w:trHeight w:val="324"/>
          <w:jc w:val="center"/>
        </w:trPr>
        <w:tc>
          <w:tcPr>
            <w:tcW w:w="1453" w:type="dxa"/>
            <w:vMerge/>
            <w:tcBorders>
              <w:right w:val="double" w:sz="4" w:space="0" w:color="auto"/>
            </w:tcBorders>
          </w:tcPr>
          <w:p w14:paraId="1F913F88" w14:textId="77777777" w:rsidR="00782E3B" w:rsidRPr="00FD773D" w:rsidRDefault="00782E3B" w:rsidP="00782E3B">
            <w:pPr>
              <w:rPr>
                <w:sz w:val="18"/>
                <w:szCs w:val="18"/>
              </w:rPr>
            </w:pPr>
          </w:p>
        </w:tc>
        <w:tc>
          <w:tcPr>
            <w:tcW w:w="8328" w:type="dxa"/>
            <w:gridSpan w:val="2"/>
            <w:tcBorders>
              <w:left w:val="double" w:sz="4" w:space="0" w:color="auto"/>
            </w:tcBorders>
          </w:tcPr>
          <w:p w14:paraId="223F16D4"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3A340FAD" w14:textId="77777777" w:rsidTr="00782E3B">
        <w:trPr>
          <w:trHeight w:val="640"/>
          <w:jc w:val="center"/>
        </w:trPr>
        <w:tc>
          <w:tcPr>
            <w:tcW w:w="1453" w:type="dxa"/>
            <w:vMerge/>
            <w:tcBorders>
              <w:right w:val="double" w:sz="4" w:space="0" w:color="auto"/>
            </w:tcBorders>
          </w:tcPr>
          <w:p w14:paraId="797DDC29" w14:textId="77777777" w:rsidR="00782E3B" w:rsidRPr="00FD773D" w:rsidRDefault="00782E3B" w:rsidP="00782E3B">
            <w:pPr>
              <w:rPr>
                <w:sz w:val="18"/>
                <w:szCs w:val="18"/>
              </w:rPr>
            </w:pPr>
          </w:p>
        </w:tc>
        <w:tc>
          <w:tcPr>
            <w:tcW w:w="8328" w:type="dxa"/>
            <w:gridSpan w:val="2"/>
            <w:tcBorders>
              <w:left w:val="double" w:sz="4" w:space="0" w:color="auto"/>
            </w:tcBorders>
          </w:tcPr>
          <w:p w14:paraId="6C7406C1" w14:textId="77777777" w:rsidR="00782E3B" w:rsidRPr="00FD773D" w:rsidRDefault="00782E3B" w:rsidP="00782E3B">
            <w:pPr>
              <w:ind w:firstLineChars="100" w:firstLine="180"/>
              <w:rPr>
                <w:sz w:val="18"/>
                <w:szCs w:val="18"/>
              </w:rPr>
            </w:pPr>
            <w:r w:rsidRPr="00FD773D">
              <w:rPr>
                <w:sz w:val="18"/>
                <w:szCs w:val="18"/>
              </w:rPr>
              <w:t>XA_TDM_RDR_CONFIG_PARAM_OUT_SAMPLE_RATE</w:t>
            </w:r>
          </w:p>
        </w:tc>
      </w:tr>
      <w:tr w:rsidR="00782E3B" w:rsidRPr="00FD773D" w14:paraId="4475F448" w14:textId="77777777" w:rsidTr="00782E3B">
        <w:trPr>
          <w:trHeight w:val="338"/>
          <w:jc w:val="center"/>
        </w:trPr>
        <w:tc>
          <w:tcPr>
            <w:tcW w:w="1453" w:type="dxa"/>
            <w:vMerge/>
            <w:tcBorders>
              <w:right w:val="double" w:sz="4" w:space="0" w:color="auto"/>
            </w:tcBorders>
          </w:tcPr>
          <w:p w14:paraId="7A4A3989" w14:textId="77777777" w:rsidR="00782E3B" w:rsidRPr="00FD773D" w:rsidRDefault="00782E3B" w:rsidP="00782E3B">
            <w:pPr>
              <w:rPr>
                <w:sz w:val="18"/>
                <w:szCs w:val="18"/>
              </w:rPr>
            </w:pPr>
          </w:p>
        </w:tc>
        <w:tc>
          <w:tcPr>
            <w:tcW w:w="8328" w:type="dxa"/>
            <w:gridSpan w:val="2"/>
            <w:tcBorders>
              <w:left w:val="double" w:sz="4" w:space="0" w:color="auto"/>
            </w:tcBorders>
          </w:tcPr>
          <w:p w14:paraId="0C8E26DF" w14:textId="77777777" w:rsidR="00782E3B" w:rsidRPr="00FD773D" w:rsidRDefault="00782E3B" w:rsidP="00782E3B">
            <w:pPr>
              <w:rPr>
                <w:sz w:val="18"/>
                <w:szCs w:val="18"/>
              </w:rPr>
            </w:pPr>
            <w:r w:rsidRPr="00FD773D">
              <w:rPr>
                <w:sz w:val="18"/>
                <w:szCs w:val="18"/>
              </w:rPr>
              <w:t>pv_value</w:t>
            </w:r>
          </w:p>
        </w:tc>
      </w:tr>
      <w:tr w:rsidR="00782E3B" w:rsidRPr="00FD773D" w14:paraId="6B441734" w14:textId="77777777" w:rsidTr="00782E3B">
        <w:trPr>
          <w:trHeight w:val="640"/>
          <w:jc w:val="center"/>
        </w:trPr>
        <w:tc>
          <w:tcPr>
            <w:tcW w:w="1453" w:type="dxa"/>
            <w:vMerge/>
            <w:tcBorders>
              <w:right w:val="double" w:sz="4" w:space="0" w:color="auto"/>
            </w:tcBorders>
          </w:tcPr>
          <w:p w14:paraId="7C293BA1" w14:textId="77777777" w:rsidR="00782E3B" w:rsidRPr="00FD773D" w:rsidRDefault="00782E3B" w:rsidP="00782E3B">
            <w:pPr>
              <w:rPr>
                <w:sz w:val="18"/>
                <w:szCs w:val="18"/>
              </w:rPr>
            </w:pPr>
          </w:p>
        </w:tc>
        <w:tc>
          <w:tcPr>
            <w:tcW w:w="8328" w:type="dxa"/>
            <w:gridSpan w:val="2"/>
            <w:tcBorders>
              <w:left w:val="double" w:sz="4" w:space="0" w:color="auto"/>
              <w:bottom w:val="single" w:sz="4" w:space="0" w:color="auto"/>
            </w:tcBorders>
          </w:tcPr>
          <w:p w14:paraId="54E188A5" w14:textId="0535CCDB" w:rsidR="00782E3B" w:rsidRPr="00FD773D" w:rsidRDefault="00782E3B" w:rsidP="002D538C">
            <w:pPr>
              <w:pStyle w:val="ReqText"/>
              <w:ind w:left="149"/>
              <w:rPr>
                <w:sz w:val="18"/>
                <w:szCs w:val="18"/>
              </w:rPr>
            </w:pPr>
            <w:r w:rsidRPr="00FD773D">
              <w:rPr>
                <w:sz w:val="18"/>
                <w:szCs w:val="18"/>
              </w:rPr>
              <w:t>Pointer to the output sampling frequency variable</w:t>
            </w:r>
          </w:p>
        </w:tc>
      </w:tr>
      <w:tr w:rsidR="00782E3B" w:rsidRPr="00FD773D" w14:paraId="24163E09" w14:textId="77777777" w:rsidTr="00782E3B">
        <w:trPr>
          <w:trHeight w:val="395"/>
          <w:jc w:val="center"/>
        </w:trPr>
        <w:tc>
          <w:tcPr>
            <w:tcW w:w="1453" w:type="dxa"/>
            <w:vMerge w:val="restart"/>
            <w:tcBorders>
              <w:right w:val="double" w:sz="4" w:space="0" w:color="auto"/>
            </w:tcBorders>
          </w:tcPr>
          <w:p w14:paraId="2E3B09FF" w14:textId="77777777" w:rsidR="00782E3B" w:rsidRPr="00FD773D" w:rsidRDefault="00782E3B" w:rsidP="00782E3B">
            <w:pPr>
              <w:rPr>
                <w:sz w:val="18"/>
                <w:szCs w:val="18"/>
              </w:rPr>
            </w:pPr>
            <w:r w:rsidRPr="00FD773D">
              <w:rPr>
                <w:sz w:val="18"/>
                <w:szCs w:val="18"/>
              </w:rPr>
              <w:t>Return value</w:t>
            </w:r>
          </w:p>
        </w:tc>
        <w:tc>
          <w:tcPr>
            <w:tcW w:w="4500" w:type="dxa"/>
            <w:tcBorders>
              <w:left w:val="double" w:sz="4" w:space="0" w:color="auto"/>
              <w:right w:val="single" w:sz="4" w:space="0" w:color="auto"/>
            </w:tcBorders>
          </w:tcPr>
          <w:p w14:paraId="29FB48E4" w14:textId="77777777" w:rsidR="00782E3B" w:rsidRPr="00FD773D" w:rsidRDefault="00782E3B" w:rsidP="00782E3B">
            <w:pPr>
              <w:rPr>
                <w:sz w:val="18"/>
                <w:szCs w:val="18"/>
              </w:rPr>
            </w:pPr>
            <w:r w:rsidRPr="00FD773D">
              <w:rPr>
                <w:sz w:val="18"/>
                <w:szCs w:val="18"/>
              </w:rPr>
              <w:t>XA_NO_ERROR</w:t>
            </w:r>
          </w:p>
        </w:tc>
        <w:tc>
          <w:tcPr>
            <w:tcW w:w="3828" w:type="dxa"/>
            <w:tcBorders>
              <w:left w:val="single" w:sz="4" w:space="0" w:color="auto"/>
            </w:tcBorders>
          </w:tcPr>
          <w:p w14:paraId="282810B8" w14:textId="77777777" w:rsidR="00782E3B" w:rsidRPr="00FD773D" w:rsidRDefault="00782E3B" w:rsidP="00782E3B">
            <w:pPr>
              <w:rPr>
                <w:sz w:val="18"/>
                <w:szCs w:val="18"/>
              </w:rPr>
            </w:pPr>
            <w:r w:rsidRPr="00FD773D">
              <w:rPr>
                <w:sz w:val="18"/>
                <w:szCs w:val="18"/>
              </w:rPr>
              <w:t>Normally ends.</w:t>
            </w:r>
          </w:p>
        </w:tc>
      </w:tr>
      <w:tr w:rsidR="00782E3B" w:rsidRPr="00FD773D" w14:paraId="55956736" w14:textId="77777777" w:rsidTr="00782E3B">
        <w:trPr>
          <w:trHeight w:val="350"/>
          <w:jc w:val="center"/>
        </w:trPr>
        <w:tc>
          <w:tcPr>
            <w:tcW w:w="1453" w:type="dxa"/>
            <w:vMerge/>
            <w:tcBorders>
              <w:right w:val="double" w:sz="4" w:space="0" w:color="auto"/>
            </w:tcBorders>
          </w:tcPr>
          <w:p w14:paraId="045694EC" w14:textId="77777777" w:rsidR="00782E3B" w:rsidRPr="00FD773D" w:rsidRDefault="00782E3B" w:rsidP="00782E3B">
            <w:pPr>
              <w:rPr>
                <w:sz w:val="18"/>
                <w:szCs w:val="18"/>
              </w:rPr>
            </w:pPr>
          </w:p>
        </w:tc>
        <w:tc>
          <w:tcPr>
            <w:tcW w:w="4500" w:type="dxa"/>
            <w:tcBorders>
              <w:left w:val="double" w:sz="4" w:space="0" w:color="auto"/>
              <w:right w:val="single" w:sz="4" w:space="0" w:color="auto"/>
            </w:tcBorders>
          </w:tcPr>
          <w:p w14:paraId="089BD750" w14:textId="77777777" w:rsidR="00782E3B" w:rsidRPr="00FD773D" w:rsidRDefault="00782E3B" w:rsidP="00782E3B">
            <w:pPr>
              <w:rPr>
                <w:sz w:val="18"/>
                <w:szCs w:val="18"/>
              </w:rPr>
            </w:pPr>
            <w:r w:rsidRPr="00FD773D">
              <w:rPr>
                <w:sz w:val="18"/>
                <w:szCs w:val="18"/>
              </w:rPr>
              <w:t>XA_API_FATAL_MEM_ALLOC</w:t>
            </w:r>
          </w:p>
        </w:tc>
        <w:tc>
          <w:tcPr>
            <w:tcW w:w="3828" w:type="dxa"/>
            <w:tcBorders>
              <w:left w:val="single" w:sz="4" w:space="0" w:color="auto"/>
            </w:tcBorders>
          </w:tcPr>
          <w:p w14:paraId="5D9FC6AB"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6399BED8" w14:textId="77777777" w:rsidTr="00782E3B">
        <w:trPr>
          <w:trHeight w:val="350"/>
          <w:jc w:val="center"/>
        </w:trPr>
        <w:tc>
          <w:tcPr>
            <w:tcW w:w="1453" w:type="dxa"/>
            <w:vMerge/>
            <w:tcBorders>
              <w:right w:val="double" w:sz="4" w:space="0" w:color="auto"/>
            </w:tcBorders>
          </w:tcPr>
          <w:p w14:paraId="5FA55B55" w14:textId="77777777" w:rsidR="00782E3B" w:rsidRPr="00FD773D" w:rsidRDefault="00782E3B" w:rsidP="00782E3B">
            <w:pPr>
              <w:rPr>
                <w:sz w:val="18"/>
                <w:szCs w:val="18"/>
              </w:rPr>
            </w:pPr>
          </w:p>
        </w:tc>
        <w:tc>
          <w:tcPr>
            <w:tcW w:w="4500" w:type="dxa"/>
            <w:tcBorders>
              <w:left w:val="double" w:sz="4" w:space="0" w:color="auto"/>
              <w:right w:val="single" w:sz="4" w:space="0" w:color="auto"/>
            </w:tcBorders>
          </w:tcPr>
          <w:p w14:paraId="65ADA81D" w14:textId="77777777" w:rsidR="00782E3B" w:rsidRPr="00FD773D" w:rsidRDefault="00782E3B" w:rsidP="00782E3B">
            <w:pPr>
              <w:rPr>
                <w:sz w:val="18"/>
                <w:szCs w:val="18"/>
              </w:rPr>
            </w:pPr>
            <w:r w:rsidRPr="00FD773D">
              <w:rPr>
                <w:sz w:val="18"/>
                <w:szCs w:val="18"/>
              </w:rPr>
              <w:t>XA_API_FATAL_MEM_ALIGN</w:t>
            </w:r>
          </w:p>
        </w:tc>
        <w:tc>
          <w:tcPr>
            <w:tcW w:w="3828" w:type="dxa"/>
            <w:tcBorders>
              <w:left w:val="single" w:sz="4" w:space="0" w:color="auto"/>
            </w:tcBorders>
          </w:tcPr>
          <w:p w14:paraId="52175160"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4B9DBC28" w14:textId="77777777" w:rsidTr="00782E3B">
        <w:trPr>
          <w:trHeight w:val="350"/>
          <w:jc w:val="center"/>
        </w:trPr>
        <w:tc>
          <w:tcPr>
            <w:tcW w:w="1453" w:type="dxa"/>
            <w:vMerge/>
            <w:tcBorders>
              <w:right w:val="double" w:sz="4" w:space="0" w:color="auto"/>
            </w:tcBorders>
          </w:tcPr>
          <w:p w14:paraId="1C3B3EAF" w14:textId="77777777" w:rsidR="00782E3B" w:rsidRPr="00FD773D" w:rsidRDefault="00782E3B" w:rsidP="00782E3B">
            <w:pPr>
              <w:rPr>
                <w:sz w:val="18"/>
                <w:szCs w:val="18"/>
              </w:rPr>
            </w:pPr>
          </w:p>
        </w:tc>
        <w:tc>
          <w:tcPr>
            <w:tcW w:w="4500" w:type="dxa"/>
            <w:tcBorders>
              <w:left w:val="double" w:sz="4" w:space="0" w:color="auto"/>
              <w:right w:val="single" w:sz="4" w:space="0" w:color="auto"/>
            </w:tcBorders>
          </w:tcPr>
          <w:p w14:paraId="27E08DBA" w14:textId="77777777" w:rsidR="00782E3B" w:rsidRPr="00FD773D" w:rsidRDefault="00782E3B" w:rsidP="00782E3B">
            <w:pPr>
              <w:rPr>
                <w:sz w:val="18"/>
                <w:szCs w:val="18"/>
              </w:rPr>
            </w:pPr>
            <w:r w:rsidRPr="00FD773D">
              <w:rPr>
                <w:sz w:val="18"/>
                <w:szCs w:val="18"/>
              </w:rPr>
              <w:t>XA_TDM_RDR_CONFIG_FATAL_STATE</w:t>
            </w:r>
          </w:p>
        </w:tc>
        <w:tc>
          <w:tcPr>
            <w:tcW w:w="3828" w:type="dxa"/>
            <w:tcBorders>
              <w:left w:val="single" w:sz="4" w:space="0" w:color="auto"/>
            </w:tcBorders>
          </w:tcPr>
          <w:p w14:paraId="6CA9DD5A"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6412536C" w14:textId="77777777" w:rsidTr="00782E3B">
        <w:trPr>
          <w:jc w:val="center"/>
        </w:trPr>
        <w:tc>
          <w:tcPr>
            <w:tcW w:w="1453" w:type="dxa"/>
            <w:tcBorders>
              <w:right w:val="double" w:sz="4" w:space="0" w:color="auto"/>
            </w:tcBorders>
          </w:tcPr>
          <w:p w14:paraId="66C7F077" w14:textId="77777777" w:rsidR="00782E3B" w:rsidRPr="00FD773D" w:rsidRDefault="00782E3B" w:rsidP="00782E3B">
            <w:pPr>
              <w:rPr>
                <w:sz w:val="18"/>
                <w:szCs w:val="18"/>
              </w:rPr>
            </w:pPr>
            <w:r w:rsidRPr="00FD773D">
              <w:rPr>
                <w:sz w:val="18"/>
                <w:szCs w:val="18"/>
              </w:rPr>
              <w:t>Restrictions</w:t>
            </w:r>
          </w:p>
        </w:tc>
        <w:tc>
          <w:tcPr>
            <w:tcW w:w="8328" w:type="dxa"/>
            <w:gridSpan w:val="2"/>
            <w:tcBorders>
              <w:left w:val="double" w:sz="4" w:space="0" w:color="auto"/>
            </w:tcBorders>
          </w:tcPr>
          <w:p w14:paraId="1F60EA89" w14:textId="77777777" w:rsidR="00782E3B" w:rsidRPr="00FD773D" w:rsidRDefault="00782E3B" w:rsidP="00782E3B">
            <w:pPr>
              <w:rPr>
                <w:sz w:val="18"/>
                <w:szCs w:val="18"/>
              </w:rPr>
            </w:pPr>
            <w:r w:rsidRPr="00FD773D">
              <w:rPr>
                <w:sz w:val="18"/>
                <w:szCs w:val="18"/>
              </w:rPr>
              <w:t>-</w:t>
            </w:r>
          </w:p>
        </w:tc>
      </w:tr>
    </w:tbl>
    <w:p w14:paraId="0109136E" w14:textId="02A2113C" w:rsidR="00ED7B1C" w:rsidRDefault="00ED7B1C" w:rsidP="00ED7B1C">
      <w:pPr>
        <w:pStyle w:val="ReqID"/>
      </w:pPr>
      <w:r>
        <w:t>FD_PLG_TDM_048</w:t>
      </w:r>
    </w:p>
    <w:p w14:paraId="4DC995F9" w14:textId="3E1AFD92" w:rsidR="00782E3B" w:rsidRDefault="00FA54D3" w:rsidP="00782E3B">
      <w:pPr>
        <w:pStyle w:val="RefIDs"/>
      </w:pPr>
      <w:r>
        <w:t>[Covers: RD_014</w:t>
      </w:r>
      <w:r w:rsidRPr="00FD773D">
        <w:t>]</w:t>
      </w:r>
    </w:p>
    <w:p w14:paraId="2C7EA7C7" w14:textId="77777777" w:rsidR="00FA54D3" w:rsidRPr="00FA54D3" w:rsidRDefault="00FA54D3" w:rsidP="00FA54D3">
      <w:pPr>
        <w:rPr>
          <w:lang w:val="en-GB"/>
        </w:rPr>
      </w:pPr>
    </w:p>
    <w:p w14:paraId="498B61D9" w14:textId="77777777" w:rsidR="00782E3B" w:rsidRPr="00FD773D" w:rsidRDefault="00782E3B" w:rsidP="00782E3B">
      <w:r w:rsidRPr="00FD773D">
        <w:t>Example:</w:t>
      </w:r>
    </w:p>
    <w:p w14:paraId="0335AD5C" w14:textId="77777777" w:rsidR="00782E3B" w:rsidRPr="00FD773D" w:rsidRDefault="00782E3B" w:rsidP="00782E3B">
      <w:r w:rsidRPr="00FD773D">
        <w:t>WORD32 sample_rate;</w:t>
      </w:r>
    </w:p>
    <w:p w14:paraId="3D4848A3" w14:textId="77777777" w:rsidR="00782E3B" w:rsidRPr="00FD773D" w:rsidRDefault="00782E3B" w:rsidP="00782E3B">
      <w:pPr>
        <w:widowControl/>
        <w:autoSpaceDE/>
        <w:autoSpaceDN/>
        <w:adjustRightInd/>
        <w:snapToGrid/>
        <w:jc w:val="left"/>
      </w:pPr>
      <w:r w:rsidRPr="00FD773D">
        <w:t>res = (*api_func)(api_obj,</w:t>
      </w:r>
    </w:p>
    <w:p w14:paraId="1917611F" w14:textId="0ECD50A3" w:rsidR="00782E3B" w:rsidRPr="00FD773D" w:rsidRDefault="00782E3B" w:rsidP="00782E3B">
      <w:pPr>
        <w:widowControl/>
        <w:autoSpaceDE/>
        <w:autoSpaceDN/>
        <w:adjustRightInd/>
        <w:snapToGrid/>
        <w:jc w:val="left"/>
      </w:pPr>
      <w:r w:rsidRPr="00FD773D">
        <w:tab/>
      </w:r>
      <w:r w:rsidRPr="00FD773D">
        <w:tab/>
        <w:t xml:space="preserve">  </w:t>
      </w:r>
      <w:r w:rsidR="002D538C" w:rsidRPr="00FD773D">
        <w:t>XA_API_CMD_G</w:t>
      </w:r>
      <w:r w:rsidRPr="00FD773D">
        <w:t>ET_CONFIG_PARAM,</w:t>
      </w:r>
    </w:p>
    <w:p w14:paraId="30F5ACD1" w14:textId="77777777" w:rsidR="00782E3B" w:rsidRPr="00FD773D" w:rsidRDefault="00782E3B" w:rsidP="00782E3B">
      <w:pPr>
        <w:widowControl/>
        <w:autoSpaceDE/>
        <w:autoSpaceDN/>
        <w:adjustRightInd/>
        <w:snapToGrid/>
        <w:jc w:val="left"/>
      </w:pPr>
      <w:r w:rsidRPr="00FD773D">
        <w:tab/>
      </w:r>
      <w:r w:rsidRPr="00FD773D">
        <w:tab/>
        <w:t xml:space="preserve">  XA_TDM_RDR_CONFIG_PARAM_OUT_SAMPLE_RATE,</w:t>
      </w:r>
    </w:p>
    <w:p w14:paraId="5BF39D80" w14:textId="77777777" w:rsidR="00782E3B" w:rsidRPr="00FD773D" w:rsidRDefault="00782E3B" w:rsidP="00782E3B">
      <w:pPr>
        <w:widowControl/>
        <w:autoSpaceDE/>
        <w:autoSpaceDN/>
        <w:adjustRightInd/>
        <w:snapToGrid/>
        <w:jc w:val="left"/>
      </w:pPr>
      <w:r w:rsidRPr="00FD773D">
        <w:tab/>
      </w:r>
      <w:r w:rsidRPr="00FD773D">
        <w:tab/>
        <w:t xml:space="preserve">  &amp;sample_rate);</w:t>
      </w:r>
    </w:p>
    <w:p w14:paraId="2BEE0D98" w14:textId="77777777" w:rsidR="00782E3B" w:rsidRPr="00FD773D" w:rsidRDefault="00782E3B" w:rsidP="00782E3B">
      <w:pPr>
        <w:widowControl/>
        <w:autoSpaceDE/>
        <w:autoSpaceDN/>
        <w:adjustRightInd/>
        <w:snapToGrid/>
        <w:jc w:val="left"/>
      </w:pPr>
      <w:r w:rsidRPr="00FD773D">
        <w:br w:type="page"/>
      </w:r>
    </w:p>
    <w:p w14:paraId="668C4EBE" w14:textId="77777777" w:rsidR="00782E3B" w:rsidRDefault="00782E3B" w:rsidP="00782E3B">
      <w:pPr>
        <w:widowControl/>
        <w:autoSpaceDE/>
        <w:autoSpaceDN/>
        <w:adjustRightInd/>
        <w:snapToGrid/>
        <w:jc w:val="left"/>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197"/>
        <w:gridCol w:w="3881"/>
      </w:tblGrid>
      <w:tr w:rsidR="00782E3B" w:rsidRPr="00FD773D" w14:paraId="79A06746" w14:textId="77777777" w:rsidTr="00782E3B">
        <w:trPr>
          <w:trHeight w:val="354"/>
          <w:jc w:val="center"/>
        </w:trPr>
        <w:tc>
          <w:tcPr>
            <w:tcW w:w="1453" w:type="dxa"/>
            <w:tcBorders>
              <w:bottom w:val="single" w:sz="4" w:space="0" w:color="auto"/>
              <w:right w:val="double" w:sz="4" w:space="0" w:color="auto"/>
            </w:tcBorders>
          </w:tcPr>
          <w:p w14:paraId="2FB5B6A7" w14:textId="77777777" w:rsidR="00782E3B" w:rsidRPr="00FD773D" w:rsidRDefault="00782E3B" w:rsidP="00782E3B">
            <w:pPr>
              <w:rPr>
                <w:sz w:val="18"/>
                <w:szCs w:val="18"/>
              </w:rPr>
            </w:pPr>
            <w:r w:rsidRPr="00FD773D">
              <w:rPr>
                <w:rFonts w:eastAsia="MS PGothic"/>
              </w:rPr>
              <w:br w:type="page"/>
            </w:r>
            <w:r w:rsidRPr="00FD773D">
              <w:rPr>
                <w:rFonts w:eastAsia="MS PGothic"/>
              </w:rPr>
              <w:br w:type="page"/>
            </w:r>
            <w:r w:rsidRPr="00FD773D">
              <w:rPr>
                <w:sz w:val="18"/>
                <w:szCs w:val="18"/>
              </w:rPr>
              <w:t>Subcommand</w:t>
            </w:r>
          </w:p>
        </w:tc>
        <w:tc>
          <w:tcPr>
            <w:tcW w:w="8078" w:type="dxa"/>
            <w:gridSpan w:val="2"/>
            <w:tcBorders>
              <w:left w:val="double" w:sz="4" w:space="0" w:color="auto"/>
              <w:bottom w:val="single" w:sz="4" w:space="0" w:color="auto"/>
            </w:tcBorders>
          </w:tcPr>
          <w:p w14:paraId="692CE029" w14:textId="77777777" w:rsidR="00782E3B" w:rsidRPr="00FD773D" w:rsidRDefault="00782E3B" w:rsidP="00F84552">
            <w:pPr>
              <w:pStyle w:val="ReqSect"/>
            </w:pPr>
            <w:r w:rsidRPr="00FD773D">
              <w:t>XA_TDM_RDR_CONFIG_PARAM_VOLUME_RATE</w:t>
            </w:r>
          </w:p>
        </w:tc>
      </w:tr>
      <w:tr w:rsidR="00782E3B" w:rsidRPr="00FD773D" w14:paraId="5D41AC63" w14:textId="77777777" w:rsidTr="00782E3B">
        <w:trPr>
          <w:trHeight w:val="354"/>
          <w:jc w:val="center"/>
        </w:trPr>
        <w:tc>
          <w:tcPr>
            <w:tcW w:w="1453" w:type="dxa"/>
            <w:tcBorders>
              <w:top w:val="single" w:sz="4" w:space="0" w:color="auto"/>
              <w:right w:val="double" w:sz="4" w:space="0" w:color="auto"/>
            </w:tcBorders>
          </w:tcPr>
          <w:p w14:paraId="19A6D53A" w14:textId="77777777" w:rsidR="00782E3B" w:rsidRPr="00FD773D" w:rsidRDefault="00782E3B" w:rsidP="00782E3B">
            <w:pPr>
              <w:rPr>
                <w:sz w:val="18"/>
                <w:szCs w:val="18"/>
              </w:rPr>
            </w:pPr>
            <w:r w:rsidRPr="00FD773D">
              <w:rPr>
                <w:sz w:val="18"/>
                <w:szCs w:val="18"/>
              </w:rPr>
              <w:t>Description</w:t>
            </w:r>
          </w:p>
        </w:tc>
        <w:tc>
          <w:tcPr>
            <w:tcW w:w="8078" w:type="dxa"/>
            <w:gridSpan w:val="2"/>
            <w:tcBorders>
              <w:top w:val="single" w:sz="4" w:space="0" w:color="auto"/>
              <w:left w:val="double" w:sz="4" w:space="0" w:color="auto"/>
            </w:tcBorders>
          </w:tcPr>
          <w:p w14:paraId="304EE205" w14:textId="501FEF2E" w:rsidR="00782E3B" w:rsidRPr="00FD773D" w:rsidRDefault="002D538C" w:rsidP="00C23B3F">
            <w:pPr>
              <w:rPr>
                <w:sz w:val="18"/>
                <w:szCs w:val="18"/>
              </w:rPr>
            </w:pPr>
            <w:r w:rsidRPr="00FD773D">
              <w:rPr>
                <w:sz w:val="18"/>
              </w:rPr>
              <w:t>G</w:t>
            </w:r>
            <w:r w:rsidR="00782E3B" w:rsidRPr="00FD773D">
              <w:rPr>
                <w:sz w:val="18"/>
              </w:rPr>
              <w:t xml:space="preserve">et the output PCM volume rate </w:t>
            </w:r>
            <w:r w:rsidR="00C23B3F" w:rsidRPr="00FD773D">
              <w:rPr>
                <w:sz w:val="18"/>
              </w:rPr>
              <w:t>setting value</w:t>
            </w:r>
          </w:p>
        </w:tc>
      </w:tr>
      <w:tr w:rsidR="00782E3B" w:rsidRPr="00FD773D" w14:paraId="305E9A37" w14:textId="77777777" w:rsidTr="00782E3B">
        <w:trPr>
          <w:trHeight w:val="331"/>
          <w:jc w:val="center"/>
        </w:trPr>
        <w:tc>
          <w:tcPr>
            <w:tcW w:w="1453" w:type="dxa"/>
            <w:vMerge w:val="restart"/>
            <w:tcBorders>
              <w:right w:val="double" w:sz="4" w:space="0" w:color="auto"/>
            </w:tcBorders>
          </w:tcPr>
          <w:p w14:paraId="3B7F3240" w14:textId="77777777" w:rsidR="00782E3B" w:rsidRPr="00FD773D" w:rsidRDefault="00782E3B" w:rsidP="00782E3B">
            <w:pPr>
              <w:rPr>
                <w:sz w:val="18"/>
                <w:szCs w:val="18"/>
              </w:rPr>
            </w:pPr>
            <w:r w:rsidRPr="00FD773D">
              <w:rPr>
                <w:sz w:val="18"/>
                <w:szCs w:val="18"/>
              </w:rPr>
              <w:t>Arguments</w:t>
            </w:r>
          </w:p>
        </w:tc>
        <w:tc>
          <w:tcPr>
            <w:tcW w:w="8078" w:type="dxa"/>
            <w:gridSpan w:val="2"/>
            <w:tcBorders>
              <w:left w:val="double" w:sz="4" w:space="0" w:color="auto"/>
            </w:tcBorders>
          </w:tcPr>
          <w:p w14:paraId="19B78463"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11D43CA6" w14:textId="77777777" w:rsidTr="00782E3B">
        <w:trPr>
          <w:trHeight w:val="640"/>
          <w:jc w:val="center"/>
        </w:trPr>
        <w:tc>
          <w:tcPr>
            <w:tcW w:w="1453" w:type="dxa"/>
            <w:vMerge/>
            <w:tcBorders>
              <w:right w:val="double" w:sz="4" w:space="0" w:color="auto"/>
            </w:tcBorders>
          </w:tcPr>
          <w:p w14:paraId="384EF810" w14:textId="77777777" w:rsidR="00782E3B" w:rsidRPr="00FD773D" w:rsidRDefault="00782E3B" w:rsidP="00782E3B">
            <w:pPr>
              <w:rPr>
                <w:sz w:val="18"/>
                <w:szCs w:val="18"/>
              </w:rPr>
            </w:pPr>
          </w:p>
        </w:tc>
        <w:tc>
          <w:tcPr>
            <w:tcW w:w="8078" w:type="dxa"/>
            <w:gridSpan w:val="2"/>
            <w:tcBorders>
              <w:left w:val="double" w:sz="4" w:space="0" w:color="auto"/>
            </w:tcBorders>
          </w:tcPr>
          <w:p w14:paraId="488F4D9C" w14:textId="77777777" w:rsidR="00782E3B" w:rsidRPr="00FD773D" w:rsidRDefault="00782E3B" w:rsidP="00782E3B">
            <w:pPr>
              <w:ind w:leftChars="50" w:left="100" w:rightChars="44" w:right="88"/>
              <w:rPr>
                <w:sz w:val="18"/>
                <w:szCs w:val="18"/>
              </w:rPr>
            </w:pPr>
            <w:r w:rsidRPr="00FD773D">
              <w:rPr>
                <w:sz w:val="18"/>
                <w:szCs w:val="18"/>
              </w:rPr>
              <w:t>Pointer to API Structure.</w:t>
            </w:r>
          </w:p>
          <w:p w14:paraId="3CA144AC" w14:textId="77777777" w:rsidR="00782E3B" w:rsidRPr="00FD773D" w:rsidRDefault="00782E3B" w:rsidP="00782E3B">
            <w:pPr>
              <w:autoSpaceDE/>
              <w:autoSpaceDN/>
              <w:spacing w:line="300" w:lineRule="exact"/>
              <w:ind w:firstLineChars="100" w:firstLine="180"/>
              <w:rPr>
                <w:sz w:val="18"/>
                <w:szCs w:val="18"/>
                <w:lang w:val="x-none" w:eastAsia="x-none"/>
              </w:rPr>
            </w:pPr>
          </w:p>
        </w:tc>
      </w:tr>
      <w:tr w:rsidR="00782E3B" w:rsidRPr="00FD773D" w14:paraId="6369B925" w14:textId="77777777" w:rsidTr="00782E3B">
        <w:trPr>
          <w:trHeight w:val="351"/>
          <w:jc w:val="center"/>
        </w:trPr>
        <w:tc>
          <w:tcPr>
            <w:tcW w:w="1453" w:type="dxa"/>
            <w:vMerge/>
            <w:tcBorders>
              <w:right w:val="double" w:sz="4" w:space="0" w:color="auto"/>
            </w:tcBorders>
          </w:tcPr>
          <w:p w14:paraId="16276EB2" w14:textId="77777777" w:rsidR="00782E3B" w:rsidRPr="00FD773D" w:rsidRDefault="00782E3B" w:rsidP="00782E3B">
            <w:pPr>
              <w:rPr>
                <w:sz w:val="18"/>
                <w:szCs w:val="18"/>
              </w:rPr>
            </w:pPr>
          </w:p>
        </w:tc>
        <w:tc>
          <w:tcPr>
            <w:tcW w:w="8078" w:type="dxa"/>
            <w:gridSpan w:val="2"/>
            <w:tcBorders>
              <w:left w:val="double" w:sz="4" w:space="0" w:color="auto"/>
            </w:tcBorders>
          </w:tcPr>
          <w:p w14:paraId="01CE5399"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61F83DF2" w14:textId="77777777" w:rsidTr="00782E3B">
        <w:trPr>
          <w:trHeight w:val="640"/>
          <w:jc w:val="center"/>
        </w:trPr>
        <w:tc>
          <w:tcPr>
            <w:tcW w:w="1453" w:type="dxa"/>
            <w:vMerge/>
            <w:tcBorders>
              <w:right w:val="double" w:sz="4" w:space="0" w:color="auto"/>
            </w:tcBorders>
          </w:tcPr>
          <w:p w14:paraId="69F0B2DB" w14:textId="77777777" w:rsidR="00782E3B" w:rsidRPr="00FD773D" w:rsidRDefault="00782E3B" w:rsidP="00782E3B">
            <w:pPr>
              <w:rPr>
                <w:sz w:val="18"/>
                <w:szCs w:val="18"/>
              </w:rPr>
            </w:pPr>
          </w:p>
        </w:tc>
        <w:tc>
          <w:tcPr>
            <w:tcW w:w="8078" w:type="dxa"/>
            <w:gridSpan w:val="2"/>
            <w:tcBorders>
              <w:left w:val="double" w:sz="4" w:space="0" w:color="auto"/>
            </w:tcBorders>
          </w:tcPr>
          <w:p w14:paraId="520A7A69" w14:textId="7AB9F4BF" w:rsidR="00782E3B" w:rsidRPr="00FD773D" w:rsidRDefault="002D538C" w:rsidP="00782E3B">
            <w:pPr>
              <w:ind w:firstLineChars="100" w:firstLine="180"/>
              <w:rPr>
                <w:sz w:val="18"/>
                <w:szCs w:val="18"/>
              </w:rPr>
            </w:pPr>
            <w:r w:rsidRPr="00FD773D">
              <w:rPr>
                <w:sz w:val="18"/>
                <w:szCs w:val="18"/>
              </w:rPr>
              <w:t>XA_API_CMD_G</w:t>
            </w:r>
            <w:r w:rsidR="00782E3B" w:rsidRPr="00FD773D">
              <w:rPr>
                <w:sz w:val="18"/>
                <w:szCs w:val="18"/>
              </w:rPr>
              <w:t>ET_CONFIG_PARAM</w:t>
            </w:r>
          </w:p>
          <w:p w14:paraId="7706FBD6" w14:textId="77777777" w:rsidR="00782E3B" w:rsidRPr="00FD773D" w:rsidRDefault="00782E3B" w:rsidP="00782E3B">
            <w:pPr>
              <w:ind w:firstLineChars="100" w:firstLine="180"/>
              <w:rPr>
                <w:sz w:val="18"/>
                <w:szCs w:val="18"/>
              </w:rPr>
            </w:pPr>
          </w:p>
        </w:tc>
      </w:tr>
      <w:tr w:rsidR="00782E3B" w:rsidRPr="00FD773D" w14:paraId="7C93721A" w14:textId="77777777" w:rsidTr="00782E3B">
        <w:trPr>
          <w:trHeight w:val="324"/>
          <w:jc w:val="center"/>
        </w:trPr>
        <w:tc>
          <w:tcPr>
            <w:tcW w:w="1453" w:type="dxa"/>
            <w:vMerge/>
            <w:tcBorders>
              <w:right w:val="double" w:sz="4" w:space="0" w:color="auto"/>
            </w:tcBorders>
          </w:tcPr>
          <w:p w14:paraId="0B6D5AD6" w14:textId="77777777" w:rsidR="00782E3B" w:rsidRPr="00FD773D" w:rsidRDefault="00782E3B" w:rsidP="00782E3B">
            <w:pPr>
              <w:rPr>
                <w:sz w:val="18"/>
                <w:szCs w:val="18"/>
              </w:rPr>
            </w:pPr>
          </w:p>
        </w:tc>
        <w:tc>
          <w:tcPr>
            <w:tcW w:w="8078" w:type="dxa"/>
            <w:gridSpan w:val="2"/>
            <w:tcBorders>
              <w:left w:val="double" w:sz="4" w:space="0" w:color="auto"/>
            </w:tcBorders>
          </w:tcPr>
          <w:p w14:paraId="7D42891F"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0301865F" w14:textId="77777777" w:rsidTr="00782E3B">
        <w:trPr>
          <w:trHeight w:val="640"/>
          <w:jc w:val="center"/>
        </w:trPr>
        <w:tc>
          <w:tcPr>
            <w:tcW w:w="1453" w:type="dxa"/>
            <w:vMerge/>
            <w:tcBorders>
              <w:right w:val="double" w:sz="4" w:space="0" w:color="auto"/>
            </w:tcBorders>
          </w:tcPr>
          <w:p w14:paraId="3F8D5BC9" w14:textId="77777777" w:rsidR="00782E3B" w:rsidRPr="00FD773D" w:rsidRDefault="00782E3B" w:rsidP="00782E3B">
            <w:pPr>
              <w:rPr>
                <w:sz w:val="18"/>
                <w:szCs w:val="18"/>
              </w:rPr>
            </w:pPr>
          </w:p>
        </w:tc>
        <w:tc>
          <w:tcPr>
            <w:tcW w:w="8078" w:type="dxa"/>
            <w:gridSpan w:val="2"/>
            <w:tcBorders>
              <w:left w:val="double" w:sz="4" w:space="0" w:color="auto"/>
            </w:tcBorders>
          </w:tcPr>
          <w:p w14:paraId="2D07101A" w14:textId="77777777" w:rsidR="00782E3B" w:rsidRPr="00FD773D" w:rsidRDefault="00782E3B" w:rsidP="00782E3B">
            <w:pPr>
              <w:ind w:firstLineChars="100" w:firstLine="180"/>
              <w:rPr>
                <w:sz w:val="18"/>
                <w:szCs w:val="18"/>
              </w:rPr>
            </w:pPr>
            <w:r w:rsidRPr="00FD773D">
              <w:rPr>
                <w:sz w:val="18"/>
                <w:szCs w:val="18"/>
              </w:rPr>
              <w:t>XA_TDM_RDR_CONFIG_PARAM_VOLUME_RATE</w:t>
            </w:r>
          </w:p>
        </w:tc>
      </w:tr>
      <w:tr w:rsidR="00782E3B" w:rsidRPr="00FD773D" w14:paraId="19D7DEFA" w14:textId="77777777" w:rsidTr="00782E3B">
        <w:trPr>
          <w:trHeight w:val="338"/>
          <w:jc w:val="center"/>
        </w:trPr>
        <w:tc>
          <w:tcPr>
            <w:tcW w:w="1453" w:type="dxa"/>
            <w:vMerge/>
            <w:tcBorders>
              <w:right w:val="double" w:sz="4" w:space="0" w:color="auto"/>
            </w:tcBorders>
          </w:tcPr>
          <w:p w14:paraId="6C8CA494" w14:textId="77777777" w:rsidR="00782E3B" w:rsidRPr="00FD773D" w:rsidRDefault="00782E3B" w:rsidP="00782E3B">
            <w:pPr>
              <w:rPr>
                <w:sz w:val="18"/>
                <w:szCs w:val="18"/>
              </w:rPr>
            </w:pPr>
          </w:p>
        </w:tc>
        <w:tc>
          <w:tcPr>
            <w:tcW w:w="8078" w:type="dxa"/>
            <w:gridSpan w:val="2"/>
            <w:tcBorders>
              <w:left w:val="double" w:sz="4" w:space="0" w:color="auto"/>
            </w:tcBorders>
          </w:tcPr>
          <w:p w14:paraId="6A92B934" w14:textId="77777777" w:rsidR="00782E3B" w:rsidRPr="00FD773D" w:rsidRDefault="00782E3B" w:rsidP="00782E3B">
            <w:pPr>
              <w:rPr>
                <w:sz w:val="18"/>
                <w:szCs w:val="18"/>
              </w:rPr>
            </w:pPr>
            <w:r w:rsidRPr="00FD773D">
              <w:rPr>
                <w:sz w:val="18"/>
                <w:szCs w:val="18"/>
              </w:rPr>
              <w:t>pv_value</w:t>
            </w:r>
          </w:p>
        </w:tc>
      </w:tr>
      <w:tr w:rsidR="00782E3B" w:rsidRPr="00FD773D" w14:paraId="12262694" w14:textId="77777777" w:rsidTr="00782E3B">
        <w:trPr>
          <w:trHeight w:val="640"/>
          <w:jc w:val="center"/>
        </w:trPr>
        <w:tc>
          <w:tcPr>
            <w:tcW w:w="1453" w:type="dxa"/>
            <w:vMerge/>
            <w:tcBorders>
              <w:right w:val="double" w:sz="4" w:space="0" w:color="auto"/>
            </w:tcBorders>
          </w:tcPr>
          <w:p w14:paraId="0991E38E" w14:textId="77777777" w:rsidR="00782E3B" w:rsidRPr="00FD773D" w:rsidRDefault="00782E3B" w:rsidP="00782E3B">
            <w:pPr>
              <w:rPr>
                <w:sz w:val="18"/>
                <w:szCs w:val="18"/>
              </w:rPr>
            </w:pPr>
          </w:p>
        </w:tc>
        <w:tc>
          <w:tcPr>
            <w:tcW w:w="8078" w:type="dxa"/>
            <w:gridSpan w:val="2"/>
            <w:tcBorders>
              <w:left w:val="double" w:sz="4" w:space="0" w:color="auto"/>
              <w:bottom w:val="single" w:sz="4" w:space="0" w:color="auto"/>
            </w:tcBorders>
          </w:tcPr>
          <w:p w14:paraId="7F023131" w14:textId="7B888E2D" w:rsidR="00782E3B" w:rsidRPr="00FD773D" w:rsidRDefault="00782E3B" w:rsidP="002D538C">
            <w:pPr>
              <w:pStyle w:val="ReqText"/>
              <w:ind w:left="149"/>
              <w:rPr>
                <w:sz w:val="18"/>
                <w:szCs w:val="18"/>
              </w:rPr>
            </w:pPr>
            <w:r w:rsidRPr="00FD773D">
              <w:rPr>
                <w:sz w:val="18"/>
                <w:szCs w:val="18"/>
              </w:rPr>
              <w:t>Pointer to the volume ratio number (using Fix-point Q3.20</w:t>
            </w:r>
            <w:r w:rsidR="002D538C" w:rsidRPr="00FD773D">
              <w:rPr>
                <w:sz w:val="18"/>
                <w:szCs w:val="18"/>
              </w:rPr>
              <w:t>)</w:t>
            </w:r>
          </w:p>
        </w:tc>
      </w:tr>
      <w:tr w:rsidR="00782E3B" w:rsidRPr="00FD773D" w14:paraId="0E2D9657" w14:textId="77777777" w:rsidTr="00682773">
        <w:trPr>
          <w:trHeight w:val="395"/>
          <w:jc w:val="center"/>
        </w:trPr>
        <w:tc>
          <w:tcPr>
            <w:tcW w:w="1453" w:type="dxa"/>
            <w:vMerge w:val="restart"/>
            <w:tcBorders>
              <w:right w:val="double" w:sz="4" w:space="0" w:color="auto"/>
            </w:tcBorders>
          </w:tcPr>
          <w:p w14:paraId="5CA2C651" w14:textId="77777777" w:rsidR="00782E3B" w:rsidRPr="00FD773D" w:rsidRDefault="00782E3B" w:rsidP="00782E3B">
            <w:pPr>
              <w:rPr>
                <w:sz w:val="18"/>
                <w:szCs w:val="18"/>
              </w:rPr>
            </w:pPr>
            <w:r w:rsidRPr="00FD773D">
              <w:rPr>
                <w:sz w:val="18"/>
                <w:szCs w:val="18"/>
              </w:rPr>
              <w:t>Return value</w:t>
            </w:r>
          </w:p>
        </w:tc>
        <w:tc>
          <w:tcPr>
            <w:tcW w:w="4197" w:type="dxa"/>
            <w:tcBorders>
              <w:left w:val="double" w:sz="4" w:space="0" w:color="auto"/>
              <w:right w:val="single" w:sz="4" w:space="0" w:color="auto"/>
            </w:tcBorders>
          </w:tcPr>
          <w:p w14:paraId="6B9F075C" w14:textId="77777777" w:rsidR="00782E3B" w:rsidRPr="00FD773D" w:rsidRDefault="00782E3B" w:rsidP="00782E3B">
            <w:pPr>
              <w:rPr>
                <w:sz w:val="18"/>
                <w:szCs w:val="18"/>
              </w:rPr>
            </w:pPr>
            <w:r w:rsidRPr="00FD773D">
              <w:rPr>
                <w:sz w:val="18"/>
                <w:szCs w:val="18"/>
              </w:rPr>
              <w:t>XA_NO_ERROR</w:t>
            </w:r>
          </w:p>
        </w:tc>
        <w:tc>
          <w:tcPr>
            <w:tcW w:w="3881" w:type="dxa"/>
            <w:tcBorders>
              <w:left w:val="single" w:sz="4" w:space="0" w:color="auto"/>
            </w:tcBorders>
          </w:tcPr>
          <w:p w14:paraId="4EEA50E1" w14:textId="77777777" w:rsidR="00782E3B" w:rsidRPr="00FD773D" w:rsidRDefault="00782E3B" w:rsidP="00782E3B">
            <w:pPr>
              <w:rPr>
                <w:sz w:val="18"/>
                <w:szCs w:val="18"/>
              </w:rPr>
            </w:pPr>
            <w:r w:rsidRPr="00FD773D">
              <w:rPr>
                <w:sz w:val="18"/>
                <w:szCs w:val="18"/>
              </w:rPr>
              <w:t>Normally ends.</w:t>
            </w:r>
          </w:p>
        </w:tc>
      </w:tr>
      <w:tr w:rsidR="00782E3B" w:rsidRPr="00FD773D" w14:paraId="09D99355" w14:textId="77777777" w:rsidTr="00682773">
        <w:trPr>
          <w:trHeight w:val="350"/>
          <w:jc w:val="center"/>
        </w:trPr>
        <w:tc>
          <w:tcPr>
            <w:tcW w:w="1453" w:type="dxa"/>
            <w:vMerge/>
            <w:tcBorders>
              <w:right w:val="double" w:sz="4" w:space="0" w:color="auto"/>
            </w:tcBorders>
          </w:tcPr>
          <w:p w14:paraId="05ED4FD7" w14:textId="77777777" w:rsidR="00782E3B" w:rsidRPr="00FD773D" w:rsidRDefault="00782E3B" w:rsidP="00782E3B">
            <w:pPr>
              <w:rPr>
                <w:sz w:val="18"/>
                <w:szCs w:val="18"/>
              </w:rPr>
            </w:pPr>
          </w:p>
        </w:tc>
        <w:tc>
          <w:tcPr>
            <w:tcW w:w="4197" w:type="dxa"/>
            <w:tcBorders>
              <w:left w:val="double" w:sz="4" w:space="0" w:color="auto"/>
              <w:right w:val="single" w:sz="4" w:space="0" w:color="auto"/>
            </w:tcBorders>
          </w:tcPr>
          <w:p w14:paraId="7C1CA279" w14:textId="77777777" w:rsidR="00782E3B" w:rsidRPr="00FD773D" w:rsidRDefault="00782E3B" w:rsidP="00782E3B">
            <w:pPr>
              <w:rPr>
                <w:sz w:val="18"/>
                <w:szCs w:val="18"/>
              </w:rPr>
            </w:pPr>
            <w:r w:rsidRPr="00FD773D">
              <w:rPr>
                <w:sz w:val="18"/>
                <w:szCs w:val="18"/>
              </w:rPr>
              <w:t>XA_API_FATAL_MEM_ALLOC</w:t>
            </w:r>
          </w:p>
        </w:tc>
        <w:tc>
          <w:tcPr>
            <w:tcW w:w="3881" w:type="dxa"/>
            <w:tcBorders>
              <w:left w:val="single" w:sz="4" w:space="0" w:color="auto"/>
            </w:tcBorders>
          </w:tcPr>
          <w:p w14:paraId="71920513"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3BAB5B83" w14:textId="77777777" w:rsidTr="00682773">
        <w:trPr>
          <w:trHeight w:val="350"/>
          <w:jc w:val="center"/>
        </w:trPr>
        <w:tc>
          <w:tcPr>
            <w:tcW w:w="1453" w:type="dxa"/>
            <w:vMerge/>
            <w:tcBorders>
              <w:right w:val="double" w:sz="4" w:space="0" w:color="auto"/>
            </w:tcBorders>
          </w:tcPr>
          <w:p w14:paraId="7AF5C6DE" w14:textId="77777777" w:rsidR="00782E3B" w:rsidRPr="00FD773D" w:rsidRDefault="00782E3B" w:rsidP="00782E3B">
            <w:pPr>
              <w:rPr>
                <w:sz w:val="18"/>
                <w:szCs w:val="18"/>
              </w:rPr>
            </w:pPr>
          </w:p>
        </w:tc>
        <w:tc>
          <w:tcPr>
            <w:tcW w:w="4197" w:type="dxa"/>
            <w:tcBorders>
              <w:left w:val="double" w:sz="4" w:space="0" w:color="auto"/>
              <w:right w:val="single" w:sz="4" w:space="0" w:color="auto"/>
            </w:tcBorders>
          </w:tcPr>
          <w:p w14:paraId="41DB2C2F" w14:textId="77777777" w:rsidR="00782E3B" w:rsidRPr="00FD773D" w:rsidRDefault="00782E3B" w:rsidP="00782E3B">
            <w:pPr>
              <w:rPr>
                <w:sz w:val="18"/>
                <w:szCs w:val="18"/>
              </w:rPr>
            </w:pPr>
            <w:r w:rsidRPr="00FD773D">
              <w:rPr>
                <w:sz w:val="18"/>
                <w:szCs w:val="18"/>
              </w:rPr>
              <w:t>XA_API_FATAL_MEM_ALIGN</w:t>
            </w:r>
          </w:p>
        </w:tc>
        <w:tc>
          <w:tcPr>
            <w:tcW w:w="3881" w:type="dxa"/>
            <w:tcBorders>
              <w:left w:val="single" w:sz="4" w:space="0" w:color="auto"/>
            </w:tcBorders>
          </w:tcPr>
          <w:p w14:paraId="103AD288"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1D63D79A" w14:textId="77777777" w:rsidTr="00682773">
        <w:trPr>
          <w:trHeight w:val="350"/>
          <w:jc w:val="center"/>
        </w:trPr>
        <w:tc>
          <w:tcPr>
            <w:tcW w:w="1453" w:type="dxa"/>
            <w:vMerge/>
            <w:tcBorders>
              <w:right w:val="double" w:sz="4" w:space="0" w:color="auto"/>
            </w:tcBorders>
          </w:tcPr>
          <w:p w14:paraId="37E27B98" w14:textId="77777777" w:rsidR="00782E3B" w:rsidRPr="00FD773D" w:rsidRDefault="00782E3B" w:rsidP="00782E3B">
            <w:pPr>
              <w:rPr>
                <w:sz w:val="18"/>
                <w:szCs w:val="18"/>
              </w:rPr>
            </w:pPr>
          </w:p>
        </w:tc>
        <w:tc>
          <w:tcPr>
            <w:tcW w:w="4197" w:type="dxa"/>
            <w:tcBorders>
              <w:left w:val="double" w:sz="4" w:space="0" w:color="auto"/>
              <w:right w:val="single" w:sz="4" w:space="0" w:color="auto"/>
            </w:tcBorders>
          </w:tcPr>
          <w:p w14:paraId="06AC493E" w14:textId="77777777" w:rsidR="00782E3B" w:rsidRPr="00FD773D" w:rsidRDefault="00782E3B" w:rsidP="00782E3B">
            <w:pPr>
              <w:rPr>
                <w:sz w:val="18"/>
                <w:szCs w:val="18"/>
              </w:rPr>
            </w:pPr>
            <w:r w:rsidRPr="00FD773D">
              <w:rPr>
                <w:sz w:val="18"/>
                <w:szCs w:val="18"/>
              </w:rPr>
              <w:t>XA_TDM_RDR_CONFIG_FATAL_STATE</w:t>
            </w:r>
          </w:p>
        </w:tc>
        <w:tc>
          <w:tcPr>
            <w:tcW w:w="3881" w:type="dxa"/>
            <w:tcBorders>
              <w:left w:val="single" w:sz="4" w:space="0" w:color="auto"/>
            </w:tcBorders>
          </w:tcPr>
          <w:p w14:paraId="1A828CE4"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56D9F4F0" w14:textId="77777777" w:rsidTr="00782E3B">
        <w:trPr>
          <w:jc w:val="center"/>
        </w:trPr>
        <w:tc>
          <w:tcPr>
            <w:tcW w:w="1453" w:type="dxa"/>
            <w:tcBorders>
              <w:right w:val="double" w:sz="4" w:space="0" w:color="auto"/>
            </w:tcBorders>
          </w:tcPr>
          <w:p w14:paraId="52B7C781" w14:textId="77777777" w:rsidR="00782E3B" w:rsidRPr="00FD773D" w:rsidRDefault="00782E3B" w:rsidP="00782E3B">
            <w:pPr>
              <w:rPr>
                <w:sz w:val="18"/>
                <w:szCs w:val="18"/>
              </w:rPr>
            </w:pPr>
            <w:r w:rsidRPr="00FD773D">
              <w:rPr>
                <w:sz w:val="18"/>
                <w:szCs w:val="18"/>
              </w:rPr>
              <w:t>Restrictions</w:t>
            </w:r>
          </w:p>
        </w:tc>
        <w:tc>
          <w:tcPr>
            <w:tcW w:w="8078" w:type="dxa"/>
            <w:gridSpan w:val="2"/>
            <w:tcBorders>
              <w:left w:val="double" w:sz="4" w:space="0" w:color="auto"/>
            </w:tcBorders>
          </w:tcPr>
          <w:p w14:paraId="6F6D8025" w14:textId="77777777" w:rsidR="00782E3B" w:rsidRPr="00FD773D" w:rsidRDefault="00782E3B" w:rsidP="00782E3B">
            <w:pPr>
              <w:rPr>
                <w:sz w:val="18"/>
                <w:szCs w:val="18"/>
              </w:rPr>
            </w:pPr>
            <w:r w:rsidRPr="00FD773D">
              <w:rPr>
                <w:sz w:val="18"/>
                <w:szCs w:val="18"/>
              </w:rPr>
              <w:t>-</w:t>
            </w:r>
          </w:p>
        </w:tc>
      </w:tr>
    </w:tbl>
    <w:p w14:paraId="07EBA332" w14:textId="1FBA5E9F" w:rsidR="00ED7B1C" w:rsidRDefault="00ED7B1C" w:rsidP="00ED7B1C">
      <w:pPr>
        <w:pStyle w:val="ReqID"/>
      </w:pPr>
      <w:r>
        <w:t>FD_PLG_TDM_049</w:t>
      </w:r>
    </w:p>
    <w:p w14:paraId="65642D8D" w14:textId="546CD7D9" w:rsidR="00782E3B" w:rsidRDefault="00FA54D3" w:rsidP="00782E3B">
      <w:pPr>
        <w:pStyle w:val="RefIDs"/>
      </w:pPr>
      <w:r>
        <w:t>[Covers: RD_014</w:t>
      </w:r>
      <w:r w:rsidRPr="00FD773D">
        <w:t>]</w:t>
      </w:r>
    </w:p>
    <w:p w14:paraId="6EA18189" w14:textId="77777777" w:rsidR="00FA54D3" w:rsidRPr="00FA54D3" w:rsidRDefault="00FA54D3" w:rsidP="00FA54D3">
      <w:pPr>
        <w:rPr>
          <w:lang w:val="en-GB"/>
        </w:rPr>
      </w:pPr>
    </w:p>
    <w:p w14:paraId="4F347063" w14:textId="77777777" w:rsidR="00782E3B" w:rsidRPr="00FD773D" w:rsidRDefault="00782E3B" w:rsidP="00782E3B">
      <w:r w:rsidRPr="00FD773D">
        <w:t>Example:</w:t>
      </w:r>
    </w:p>
    <w:p w14:paraId="29C8619B" w14:textId="77777777" w:rsidR="00782E3B" w:rsidRPr="00FD773D" w:rsidRDefault="00782E3B" w:rsidP="00782E3B">
      <w:r w:rsidRPr="00FD773D">
        <w:t>WORD32 vol_rate;</w:t>
      </w:r>
    </w:p>
    <w:p w14:paraId="07553068" w14:textId="77777777" w:rsidR="00782E3B" w:rsidRPr="00FD773D" w:rsidRDefault="00782E3B" w:rsidP="00782E3B">
      <w:pPr>
        <w:widowControl/>
        <w:autoSpaceDE/>
        <w:autoSpaceDN/>
        <w:adjustRightInd/>
        <w:snapToGrid/>
        <w:jc w:val="left"/>
      </w:pPr>
      <w:r w:rsidRPr="00FD773D">
        <w:t>res = (*api_func)(api_obj,</w:t>
      </w:r>
    </w:p>
    <w:p w14:paraId="6A2EC8FD" w14:textId="1DF494FA" w:rsidR="00782E3B" w:rsidRPr="00FD773D" w:rsidRDefault="00782E3B" w:rsidP="00782E3B">
      <w:pPr>
        <w:widowControl/>
        <w:autoSpaceDE/>
        <w:autoSpaceDN/>
        <w:adjustRightInd/>
        <w:snapToGrid/>
        <w:jc w:val="left"/>
      </w:pPr>
      <w:r w:rsidRPr="00FD773D">
        <w:tab/>
      </w:r>
      <w:r w:rsidRPr="00FD773D">
        <w:tab/>
        <w:t xml:space="preserve">  </w:t>
      </w:r>
      <w:r w:rsidR="002D538C" w:rsidRPr="00FD773D">
        <w:t>XA_API_CMD_G</w:t>
      </w:r>
      <w:r w:rsidRPr="00FD773D">
        <w:t>ET_CONFIG_PARAM,</w:t>
      </w:r>
    </w:p>
    <w:p w14:paraId="1FE18F7E" w14:textId="77777777" w:rsidR="00782E3B" w:rsidRPr="00FD773D" w:rsidRDefault="00782E3B" w:rsidP="00782E3B">
      <w:pPr>
        <w:widowControl/>
        <w:autoSpaceDE/>
        <w:autoSpaceDN/>
        <w:adjustRightInd/>
        <w:snapToGrid/>
        <w:jc w:val="left"/>
      </w:pPr>
      <w:r w:rsidRPr="00FD773D">
        <w:tab/>
      </w:r>
      <w:r w:rsidRPr="00FD773D">
        <w:tab/>
        <w:t xml:space="preserve">  XA_TDM_RDR_CONFIG_PARAM_VOLUME_RATE,</w:t>
      </w:r>
    </w:p>
    <w:p w14:paraId="2B4A98BC" w14:textId="77777777" w:rsidR="00782E3B" w:rsidRPr="00FD773D" w:rsidRDefault="00782E3B" w:rsidP="00782E3B">
      <w:pPr>
        <w:widowControl/>
        <w:autoSpaceDE/>
        <w:autoSpaceDN/>
        <w:adjustRightInd/>
        <w:snapToGrid/>
        <w:jc w:val="left"/>
      </w:pPr>
      <w:r w:rsidRPr="00FD773D">
        <w:tab/>
      </w:r>
      <w:r w:rsidRPr="00FD773D">
        <w:tab/>
        <w:t xml:space="preserve">  &amp;vol_rate);</w:t>
      </w:r>
    </w:p>
    <w:p w14:paraId="0633C713" w14:textId="77777777" w:rsidR="00782E3B" w:rsidRPr="00FD773D" w:rsidRDefault="00782E3B" w:rsidP="00782E3B">
      <w:pPr>
        <w:widowControl/>
        <w:autoSpaceDE/>
        <w:autoSpaceDN/>
        <w:adjustRightInd/>
        <w:snapToGrid/>
        <w:jc w:val="left"/>
        <w:rPr>
          <w:rFonts w:eastAsia="MS PGothic"/>
        </w:rPr>
      </w:pPr>
    </w:p>
    <w:p w14:paraId="0B68D176" w14:textId="77777777" w:rsidR="00782E3B" w:rsidRPr="00FD773D" w:rsidRDefault="00782E3B" w:rsidP="00782E3B">
      <w:pPr>
        <w:widowControl/>
        <w:autoSpaceDE/>
        <w:autoSpaceDN/>
        <w:adjustRightInd/>
        <w:snapToGrid/>
        <w:jc w:val="left"/>
        <w:rPr>
          <w:rFonts w:eastAsia="MS PGothic"/>
        </w:rPr>
      </w:pPr>
      <w:r w:rsidRPr="00FD773D">
        <w:rPr>
          <w:rFonts w:eastAsia="MS PGothic"/>
        </w:rPr>
        <w:br w:type="page"/>
      </w:r>
    </w:p>
    <w:p w14:paraId="4F386020" w14:textId="77777777" w:rsidR="00782E3B" w:rsidRPr="00FD773D" w:rsidRDefault="00782E3B" w:rsidP="00782E3B">
      <w:pPr>
        <w:widowControl/>
        <w:autoSpaceDE/>
        <w:autoSpaceDN/>
        <w:adjustRightInd/>
        <w:snapToGrid/>
        <w:jc w:val="left"/>
        <w:rPr>
          <w:rFonts w:eastAsia="MS PGothic"/>
        </w:rPr>
      </w:pPr>
    </w:p>
    <w:p w14:paraId="40CC97AC" w14:textId="35256B85" w:rsidR="00782E3B" w:rsidRPr="00FD773D" w:rsidRDefault="00F63C02" w:rsidP="00782E3B">
      <w:pPr>
        <w:pStyle w:val="NormalIndent"/>
        <w:rPr>
          <w:rFonts w:ascii="Verdana" w:hAnsi="Verdana"/>
          <w:sz w:val="20"/>
        </w:rPr>
      </w:pPr>
      <w:r w:rsidRPr="00FD773D">
        <w:rPr>
          <w:rFonts w:ascii="Verdana" w:hAnsi="Verdana"/>
          <w:sz w:val="20"/>
        </w:rPr>
        <w:t>2.2.2.16.2</w:t>
      </w:r>
      <w:r w:rsidRPr="00FD773D">
        <w:rPr>
          <w:rFonts w:ascii="Verdana" w:hAnsi="Verdana"/>
          <w:sz w:val="20"/>
        </w:rPr>
        <w:tab/>
        <w:t>G</w:t>
      </w:r>
      <w:r w:rsidR="00782E3B" w:rsidRPr="00FD773D">
        <w:rPr>
          <w:rFonts w:ascii="Verdana" w:hAnsi="Verdana"/>
          <w:sz w:val="20"/>
        </w:rPr>
        <w:t>et configuration command for TDM Capture</w:t>
      </w:r>
    </w:p>
    <w:p w14:paraId="03E3787B" w14:textId="77777777" w:rsidR="00782E3B" w:rsidRPr="00FD773D" w:rsidRDefault="00782E3B" w:rsidP="00782E3B">
      <w:pPr>
        <w:pStyle w:val="NormalIndent"/>
        <w:rPr>
          <w:rFonts w:ascii="Verdana" w:hAnsi="Verdana"/>
          <w:sz w:val="20"/>
        </w:rPr>
      </w:pP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538"/>
        <w:gridCol w:w="3863"/>
      </w:tblGrid>
      <w:tr w:rsidR="00782E3B" w:rsidRPr="00FD773D" w14:paraId="33AA6A70" w14:textId="77777777" w:rsidTr="00782E3B">
        <w:trPr>
          <w:trHeight w:val="354"/>
          <w:jc w:val="center"/>
        </w:trPr>
        <w:tc>
          <w:tcPr>
            <w:tcW w:w="1453" w:type="dxa"/>
            <w:tcBorders>
              <w:bottom w:val="single" w:sz="4" w:space="0" w:color="auto"/>
              <w:right w:val="double" w:sz="4" w:space="0" w:color="auto"/>
            </w:tcBorders>
          </w:tcPr>
          <w:p w14:paraId="18F5F033" w14:textId="77777777" w:rsidR="00782E3B" w:rsidRPr="00FD773D" w:rsidRDefault="00782E3B" w:rsidP="00782E3B">
            <w:pPr>
              <w:rPr>
                <w:sz w:val="18"/>
                <w:szCs w:val="18"/>
              </w:rPr>
            </w:pPr>
            <w:r w:rsidRPr="00FD773D">
              <w:rPr>
                <w:sz w:val="18"/>
                <w:szCs w:val="18"/>
              </w:rPr>
              <w:t>Subcommand</w:t>
            </w:r>
          </w:p>
        </w:tc>
        <w:tc>
          <w:tcPr>
            <w:tcW w:w="8401" w:type="dxa"/>
            <w:gridSpan w:val="2"/>
            <w:tcBorders>
              <w:left w:val="double" w:sz="4" w:space="0" w:color="auto"/>
              <w:bottom w:val="single" w:sz="4" w:space="0" w:color="auto"/>
            </w:tcBorders>
          </w:tcPr>
          <w:p w14:paraId="2E0C9484" w14:textId="77777777" w:rsidR="00782E3B" w:rsidRPr="00FD773D" w:rsidRDefault="00782E3B" w:rsidP="00F84552">
            <w:pPr>
              <w:pStyle w:val="ReqSect"/>
            </w:pPr>
            <w:r w:rsidRPr="00FD773D">
              <w:t>XA_TDM_CAP_CONFIG_PARAM_PCM_WIDTH</w:t>
            </w:r>
          </w:p>
        </w:tc>
      </w:tr>
      <w:tr w:rsidR="00782E3B" w:rsidRPr="00FD773D" w14:paraId="2ED43D23" w14:textId="77777777" w:rsidTr="00782E3B">
        <w:trPr>
          <w:trHeight w:val="354"/>
          <w:jc w:val="center"/>
        </w:trPr>
        <w:tc>
          <w:tcPr>
            <w:tcW w:w="1453" w:type="dxa"/>
            <w:tcBorders>
              <w:top w:val="single" w:sz="4" w:space="0" w:color="auto"/>
              <w:right w:val="double" w:sz="4" w:space="0" w:color="auto"/>
            </w:tcBorders>
          </w:tcPr>
          <w:p w14:paraId="2BC22667" w14:textId="77777777" w:rsidR="00782E3B" w:rsidRPr="00FD773D" w:rsidRDefault="00782E3B" w:rsidP="00782E3B">
            <w:pPr>
              <w:rPr>
                <w:sz w:val="18"/>
                <w:szCs w:val="18"/>
              </w:rPr>
            </w:pPr>
            <w:r w:rsidRPr="00FD773D">
              <w:rPr>
                <w:sz w:val="18"/>
                <w:szCs w:val="18"/>
              </w:rPr>
              <w:t>Description</w:t>
            </w:r>
          </w:p>
        </w:tc>
        <w:tc>
          <w:tcPr>
            <w:tcW w:w="8401" w:type="dxa"/>
            <w:gridSpan w:val="2"/>
            <w:tcBorders>
              <w:top w:val="single" w:sz="4" w:space="0" w:color="auto"/>
              <w:left w:val="double" w:sz="4" w:space="0" w:color="auto"/>
            </w:tcBorders>
          </w:tcPr>
          <w:p w14:paraId="5247FD7B" w14:textId="2E9EA028" w:rsidR="00782E3B" w:rsidRPr="00FD773D" w:rsidRDefault="00C23B3F" w:rsidP="00782E3B">
            <w:pPr>
              <w:rPr>
                <w:sz w:val="18"/>
                <w:szCs w:val="18"/>
              </w:rPr>
            </w:pPr>
            <w:r w:rsidRPr="00FD773D">
              <w:rPr>
                <w:sz w:val="18"/>
                <w:szCs w:val="18"/>
              </w:rPr>
              <w:t>G</w:t>
            </w:r>
            <w:r w:rsidR="00782E3B" w:rsidRPr="00FD773D">
              <w:rPr>
                <w:sz w:val="18"/>
                <w:szCs w:val="18"/>
              </w:rPr>
              <w:t>et TDM PCM s</w:t>
            </w:r>
            <w:r w:rsidRPr="00FD773D">
              <w:rPr>
                <w:sz w:val="18"/>
                <w:szCs w:val="18"/>
              </w:rPr>
              <w:t>ample bit width setting</w:t>
            </w:r>
          </w:p>
        </w:tc>
      </w:tr>
      <w:tr w:rsidR="00782E3B" w:rsidRPr="00FD773D" w14:paraId="1FA972A6" w14:textId="77777777" w:rsidTr="00782E3B">
        <w:trPr>
          <w:trHeight w:val="331"/>
          <w:jc w:val="center"/>
        </w:trPr>
        <w:tc>
          <w:tcPr>
            <w:tcW w:w="1453" w:type="dxa"/>
            <w:vMerge w:val="restart"/>
            <w:tcBorders>
              <w:right w:val="double" w:sz="4" w:space="0" w:color="auto"/>
            </w:tcBorders>
          </w:tcPr>
          <w:p w14:paraId="1F3A3F4F" w14:textId="77777777" w:rsidR="00782E3B" w:rsidRPr="00FD773D" w:rsidRDefault="00782E3B" w:rsidP="00782E3B">
            <w:pPr>
              <w:rPr>
                <w:sz w:val="18"/>
                <w:szCs w:val="18"/>
              </w:rPr>
            </w:pPr>
            <w:r w:rsidRPr="00FD773D">
              <w:rPr>
                <w:sz w:val="18"/>
                <w:szCs w:val="18"/>
              </w:rPr>
              <w:t>Arguments</w:t>
            </w:r>
          </w:p>
        </w:tc>
        <w:tc>
          <w:tcPr>
            <w:tcW w:w="8401" w:type="dxa"/>
            <w:gridSpan w:val="2"/>
            <w:tcBorders>
              <w:left w:val="double" w:sz="4" w:space="0" w:color="auto"/>
            </w:tcBorders>
          </w:tcPr>
          <w:p w14:paraId="189B7A24" w14:textId="77777777" w:rsidR="00782E3B" w:rsidRPr="00FD773D" w:rsidRDefault="00782E3B" w:rsidP="00782E3B">
            <w:pPr>
              <w:ind w:leftChars="50" w:left="100" w:rightChars="44" w:right="88"/>
              <w:rPr>
                <w:sz w:val="18"/>
              </w:rPr>
            </w:pPr>
            <w:r w:rsidRPr="00FD773D">
              <w:rPr>
                <w:sz w:val="18"/>
              </w:rPr>
              <w:t>p_xa_module_obj</w:t>
            </w:r>
          </w:p>
        </w:tc>
      </w:tr>
      <w:tr w:rsidR="00782E3B" w:rsidRPr="00FD773D" w14:paraId="2EF71646" w14:textId="77777777" w:rsidTr="00782E3B">
        <w:trPr>
          <w:trHeight w:val="640"/>
          <w:jc w:val="center"/>
        </w:trPr>
        <w:tc>
          <w:tcPr>
            <w:tcW w:w="1453" w:type="dxa"/>
            <w:vMerge/>
            <w:tcBorders>
              <w:right w:val="double" w:sz="4" w:space="0" w:color="auto"/>
            </w:tcBorders>
          </w:tcPr>
          <w:p w14:paraId="42A00D4A" w14:textId="77777777" w:rsidR="00782E3B" w:rsidRPr="00FD773D" w:rsidRDefault="00782E3B" w:rsidP="00782E3B">
            <w:pPr>
              <w:rPr>
                <w:sz w:val="18"/>
                <w:szCs w:val="18"/>
              </w:rPr>
            </w:pPr>
          </w:p>
        </w:tc>
        <w:tc>
          <w:tcPr>
            <w:tcW w:w="8401" w:type="dxa"/>
            <w:gridSpan w:val="2"/>
            <w:tcBorders>
              <w:left w:val="double" w:sz="4" w:space="0" w:color="auto"/>
            </w:tcBorders>
          </w:tcPr>
          <w:p w14:paraId="112AB890" w14:textId="77777777" w:rsidR="00782E3B" w:rsidRPr="00FD773D" w:rsidRDefault="00782E3B" w:rsidP="00782E3B">
            <w:pPr>
              <w:ind w:leftChars="50" w:left="100" w:rightChars="44" w:right="88"/>
              <w:rPr>
                <w:sz w:val="18"/>
              </w:rPr>
            </w:pPr>
            <w:r w:rsidRPr="00FD773D">
              <w:rPr>
                <w:sz w:val="18"/>
              </w:rPr>
              <w:t>Pointer to API Structure.</w:t>
            </w:r>
          </w:p>
        </w:tc>
      </w:tr>
      <w:tr w:rsidR="00782E3B" w:rsidRPr="00FD773D" w14:paraId="5A78E0CB" w14:textId="77777777" w:rsidTr="00782E3B">
        <w:trPr>
          <w:trHeight w:val="351"/>
          <w:jc w:val="center"/>
        </w:trPr>
        <w:tc>
          <w:tcPr>
            <w:tcW w:w="1453" w:type="dxa"/>
            <w:vMerge/>
            <w:tcBorders>
              <w:right w:val="double" w:sz="4" w:space="0" w:color="auto"/>
            </w:tcBorders>
          </w:tcPr>
          <w:p w14:paraId="581E4A7A" w14:textId="77777777" w:rsidR="00782E3B" w:rsidRPr="00FD773D" w:rsidRDefault="00782E3B" w:rsidP="00782E3B">
            <w:pPr>
              <w:rPr>
                <w:sz w:val="18"/>
                <w:szCs w:val="18"/>
              </w:rPr>
            </w:pPr>
          </w:p>
        </w:tc>
        <w:tc>
          <w:tcPr>
            <w:tcW w:w="8401" w:type="dxa"/>
            <w:gridSpan w:val="2"/>
            <w:tcBorders>
              <w:left w:val="double" w:sz="4" w:space="0" w:color="auto"/>
            </w:tcBorders>
          </w:tcPr>
          <w:p w14:paraId="1D1C1C5D" w14:textId="77777777" w:rsidR="00782E3B" w:rsidRPr="00FD773D" w:rsidRDefault="00782E3B" w:rsidP="00782E3B">
            <w:pPr>
              <w:ind w:leftChars="50" w:left="100" w:rightChars="44" w:right="88"/>
              <w:rPr>
                <w:sz w:val="18"/>
              </w:rPr>
            </w:pPr>
            <w:r w:rsidRPr="00FD773D">
              <w:rPr>
                <w:sz w:val="18"/>
              </w:rPr>
              <w:t>i_cmd</w:t>
            </w:r>
          </w:p>
        </w:tc>
      </w:tr>
      <w:tr w:rsidR="00782E3B" w:rsidRPr="00FD773D" w14:paraId="793E55BD" w14:textId="77777777" w:rsidTr="00782E3B">
        <w:trPr>
          <w:trHeight w:val="640"/>
          <w:jc w:val="center"/>
        </w:trPr>
        <w:tc>
          <w:tcPr>
            <w:tcW w:w="1453" w:type="dxa"/>
            <w:vMerge/>
            <w:tcBorders>
              <w:right w:val="double" w:sz="4" w:space="0" w:color="auto"/>
            </w:tcBorders>
          </w:tcPr>
          <w:p w14:paraId="6A54B0BF" w14:textId="77777777" w:rsidR="00782E3B" w:rsidRPr="00FD773D" w:rsidRDefault="00782E3B" w:rsidP="00782E3B">
            <w:pPr>
              <w:rPr>
                <w:sz w:val="18"/>
                <w:szCs w:val="18"/>
              </w:rPr>
            </w:pPr>
          </w:p>
        </w:tc>
        <w:tc>
          <w:tcPr>
            <w:tcW w:w="8401" w:type="dxa"/>
            <w:gridSpan w:val="2"/>
            <w:tcBorders>
              <w:left w:val="double" w:sz="4" w:space="0" w:color="auto"/>
            </w:tcBorders>
          </w:tcPr>
          <w:p w14:paraId="4E0D89E5" w14:textId="438869A1" w:rsidR="00782E3B" w:rsidRPr="00FD773D" w:rsidRDefault="00C23B3F" w:rsidP="00782E3B">
            <w:pPr>
              <w:ind w:firstLineChars="100" w:firstLine="180"/>
              <w:rPr>
                <w:sz w:val="18"/>
                <w:szCs w:val="18"/>
              </w:rPr>
            </w:pPr>
            <w:r w:rsidRPr="00FD773D">
              <w:rPr>
                <w:sz w:val="18"/>
                <w:szCs w:val="18"/>
              </w:rPr>
              <w:t>XA_API_CMD_G</w:t>
            </w:r>
            <w:r w:rsidR="00782E3B" w:rsidRPr="00FD773D">
              <w:rPr>
                <w:sz w:val="18"/>
                <w:szCs w:val="18"/>
              </w:rPr>
              <w:t>ET_CONFIG_PARAM</w:t>
            </w:r>
          </w:p>
          <w:p w14:paraId="786FEF5A" w14:textId="77777777" w:rsidR="00782E3B" w:rsidRPr="00FD773D" w:rsidRDefault="00782E3B" w:rsidP="00782E3B">
            <w:pPr>
              <w:ind w:firstLineChars="100" w:firstLine="180"/>
              <w:rPr>
                <w:sz w:val="18"/>
                <w:szCs w:val="18"/>
              </w:rPr>
            </w:pPr>
          </w:p>
        </w:tc>
      </w:tr>
      <w:tr w:rsidR="00782E3B" w:rsidRPr="00FD773D" w14:paraId="74EC34AB" w14:textId="77777777" w:rsidTr="00782E3B">
        <w:trPr>
          <w:trHeight w:val="324"/>
          <w:jc w:val="center"/>
        </w:trPr>
        <w:tc>
          <w:tcPr>
            <w:tcW w:w="1453" w:type="dxa"/>
            <w:vMerge/>
            <w:tcBorders>
              <w:right w:val="double" w:sz="4" w:space="0" w:color="auto"/>
            </w:tcBorders>
          </w:tcPr>
          <w:p w14:paraId="676C3236" w14:textId="77777777" w:rsidR="00782E3B" w:rsidRPr="00FD773D" w:rsidRDefault="00782E3B" w:rsidP="00782E3B">
            <w:pPr>
              <w:rPr>
                <w:sz w:val="18"/>
                <w:szCs w:val="18"/>
              </w:rPr>
            </w:pPr>
          </w:p>
        </w:tc>
        <w:tc>
          <w:tcPr>
            <w:tcW w:w="8401" w:type="dxa"/>
            <w:gridSpan w:val="2"/>
            <w:tcBorders>
              <w:left w:val="double" w:sz="4" w:space="0" w:color="auto"/>
            </w:tcBorders>
          </w:tcPr>
          <w:p w14:paraId="3CCF39E1" w14:textId="77777777" w:rsidR="00782E3B" w:rsidRPr="00FD773D" w:rsidRDefault="00782E3B" w:rsidP="00782E3B">
            <w:pPr>
              <w:ind w:leftChars="50" w:left="100" w:rightChars="44" w:right="88"/>
              <w:rPr>
                <w:sz w:val="18"/>
              </w:rPr>
            </w:pPr>
            <w:r w:rsidRPr="00FD773D">
              <w:rPr>
                <w:sz w:val="18"/>
              </w:rPr>
              <w:t>i_idx</w:t>
            </w:r>
          </w:p>
        </w:tc>
      </w:tr>
      <w:tr w:rsidR="00782E3B" w:rsidRPr="00FD773D" w14:paraId="3DAE3BE7" w14:textId="77777777" w:rsidTr="00782E3B">
        <w:trPr>
          <w:trHeight w:val="640"/>
          <w:jc w:val="center"/>
        </w:trPr>
        <w:tc>
          <w:tcPr>
            <w:tcW w:w="1453" w:type="dxa"/>
            <w:vMerge/>
            <w:tcBorders>
              <w:right w:val="double" w:sz="4" w:space="0" w:color="auto"/>
            </w:tcBorders>
          </w:tcPr>
          <w:p w14:paraId="24AD6C59" w14:textId="77777777" w:rsidR="00782E3B" w:rsidRPr="00FD773D" w:rsidRDefault="00782E3B" w:rsidP="00782E3B">
            <w:pPr>
              <w:rPr>
                <w:sz w:val="18"/>
                <w:szCs w:val="18"/>
              </w:rPr>
            </w:pPr>
          </w:p>
        </w:tc>
        <w:tc>
          <w:tcPr>
            <w:tcW w:w="8401" w:type="dxa"/>
            <w:gridSpan w:val="2"/>
            <w:tcBorders>
              <w:left w:val="double" w:sz="4" w:space="0" w:color="auto"/>
            </w:tcBorders>
          </w:tcPr>
          <w:p w14:paraId="2C225F49" w14:textId="77777777" w:rsidR="00782E3B" w:rsidRPr="00FD773D" w:rsidRDefault="00782E3B" w:rsidP="00782E3B">
            <w:pPr>
              <w:ind w:firstLineChars="100" w:firstLine="180"/>
              <w:rPr>
                <w:sz w:val="18"/>
                <w:szCs w:val="18"/>
              </w:rPr>
            </w:pPr>
            <w:r w:rsidRPr="00FD773D">
              <w:rPr>
                <w:sz w:val="18"/>
                <w:szCs w:val="18"/>
              </w:rPr>
              <w:t>XA_TDM_CAP_CONFIG_PARAM_PCM_WIDTH</w:t>
            </w:r>
          </w:p>
        </w:tc>
      </w:tr>
      <w:tr w:rsidR="00782E3B" w:rsidRPr="00FD773D" w14:paraId="49639F27" w14:textId="77777777" w:rsidTr="00782E3B">
        <w:trPr>
          <w:trHeight w:val="338"/>
          <w:jc w:val="center"/>
        </w:trPr>
        <w:tc>
          <w:tcPr>
            <w:tcW w:w="1453" w:type="dxa"/>
            <w:vMerge/>
            <w:tcBorders>
              <w:right w:val="double" w:sz="4" w:space="0" w:color="auto"/>
            </w:tcBorders>
          </w:tcPr>
          <w:p w14:paraId="603CD23A" w14:textId="77777777" w:rsidR="00782E3B" w:rsidRPr="00FD773D" w:rsidRDefault="00782E3B" w:rsidP="00782E3B">
            <w:pPr>
              <w:rPr>
                <w:sz w:val="18"/>
                <w:szCs w:val="18"/>
              </w:rPr>
            </w:pPr>
          </w:p>
        </w:tc>
        <w:tc>
          <w:tcPr>
            <w:tcW w:w="8401" w:type="dxa"/>
            <w:gridSpan w:val="2"/>
            <w:tcBorders>
              <w:left w:val="double" w:sz="4" w:space="0" w:color="auto"/>
            </w:tcBorders>
          </w:tcPr>
          <w:p w14:paraId="1859D596" w14:textId="77777777" w:rsidR="00782E3B" w:rsidRPr="00FD773D" w:rsidRDefault="00782E3B" w:rsidP="00782E3B">
            <w:pPr>
              <w:rPr>
                <w:sz w:val="18"/>
                <w:szCs w:val="18"/>
              </w:rPr>
            </w:pPr>
            <w:r w:rsidRPr="00FD773D">
              <w:rPr>
                <w:sz w:val="18"/>
                <w:szCs w:val="18"/>
              </w:rPr>
              <w:t>pv_value</w:t>
            </w:r>
          </w:p>
        </w:tc>
      </w:tr>
      <w:tr w:rsidR="00782E3B" w:rsidRPr="00FD773D" w14:paraId="4BD786DF" w14:textId="77777777" w:rsidTr="00782E3B">
        <w:trPr>
          <w:trHeight w:val="640"/>
          <w:jc w:val="center"/>
        </w:trPr>
        <w:tc>
          <w:tcPr>
            <w:tcW w:w="1453" w:type="dxa"/>
            <w:vMerge/>
            <w:tcBorders>
              <w:right w:val="double" w:sz="4" w:space="0" w:color="auto"/>
            </w:tcBorders>
          </w:tcPr>
          <w:p w14:paraId="0DDD75D6" w14:textId="77777777" w:rsidR="00782E3B" w:rsidRPr="00FD773D" w:rsidRDefault="00782E3B" w:rsidP="00782E3B">
            <w:pPr>
              <w:rPr>
                <w:sz w:val="18"/>
                <w:szCs w:val="18"/>
              </w:rPr>
            </w:pPr>
          </w:p>
        </w:tc>
        <w:tc>
          <w:tcPr>
            <w:tcW w:w="8401" w:type="dxa"/>
            <w:gridSpan w:val="2"/>
            <w:tcBorders>
              <w:left w:val="double" w:sz="4" w:space="0" w:color="auto"/>
              <w:bottom w:val="single" w:sz="4" w:space="0" w:color="auto"/>
            </w:tcBorders>
          </w:tcPr>
          <w:p w14:paraId="4B9C723E" w14:textId="0574E003" w:rsidR="00782E3B" w:rsidRPr="00FD773D" w:rsidRDefault="00782E3B" w:rsidP="00C23B3F">
            <w:pPr>
              <w:pStyle w:val="ReqText"/>
              <w:ind w:left="149"/>
              <w:rPr>
                <w:sz w:val="18"/>
                <w:szCs w:val="18"/>
              </w:rPr>
            </w:pPr>
            <w:r w:rsidRPr="00FD773D">
              <w:t>Pointer to the sample bit width variable</w:t>
            </w:r>
          </w:p>
        </w:tc>
      </w:tr>
      <w:tr w:rsidR="00782E3B" w:rsidRPr="00FD773D" w14:paraId="60E2D2B9" w14:textId="77777777" w:rsidTr="00682773">
        <w:trPr>
          <w:trHeight w:val="395"/>
          <w:jc w:val="center"/>
        </w:trPr>
        <w:tc>
          <w:tcPr>
            <w:tcW w:w="1453" w:type="dxa"/>
            <w:vMerge w:val="restart"/>
            <w:tcBorders>
              <w:right w:val="double" w:sz="4" w:space="0" w:color="auto"/>
            </w:tcBorders>
          </w:tcPr>
          <w:p w14:paraId="265DE464" w14:textId="77777777" w:rsidR="00782E3B" w:rsidRPr="00FD773D" w:rsidRDefault="00782E3B" w:rsidP="00782E3B">
            <w:pPr>
              <w:rPr>
                <w:sz w:val="18"/>
                <w:szCs w:val="18"/>
              </w:rPr>
            </w:pPr>
            <w:r w:rsidRPr="00FD773D">
              <w:rPr>
                <w:sz w:val="18"/>
                <w:szCs w:val="18"/>
              </w:rPr>
              <w:t>Return value</w:t>
            </w:r>
          </w:p>
        </w:tc>
        <w:tc>
          <w:tcPr>
            <w:tcW w:w="4538" w:type="dxa"/>
            <w:tcBorders>
              <w:left w:val="double" w:sz="4" w:space="0" w:color="auto"/>
              <w:right w:val="single" w:sz="4" w:space="0" w:color="auto"/>
            </w:tcBorders>
          </w:tcPr>
          <w:p w14:paraId="7B0F9FD3" w14:textId="77777777" w:rsidR="00782E3B" w:rsidRPr="00FD773D" w:rsidRDefault="00782E3B" w:rsidP="00782E3B">
            <w:pPr>
              <w:rPr>
                <w:sz w:val="18"/>
                <w:szCs w:val="18"/>
              </w:rPr>
            </w:pPr>
            <w:r w:rsidRPr="00FD773D">
              <w:rPr>
                <w:sz w:val="18"/>
                <w:szCs w:val="18"/>
              </w:rPr>
              <w:t>XA_NO_ERROR</w:t>
            </w:r>
          </w:p>
        </w:tc>
        <w:tc>
          <w:tcPr>
            <w:tcW w:w="3863" w:type="dxa"/>
            <w:tcBorders>
              <w:left w:val="single" w:sz="4" w:space="0" w:color="auto"/>
            </w:tcBorders>
          </w:tcPr>
          <w:p w14:paraId="21735724" w14:textId="77777777" w:rsidR="00782E3B" w:rsidRPr="00FD773D" w:rsidRDefault="00782E3B" w:rsidP="00782E3B">
            <w:pPr>
              <w:rPr>
                <w:sz w:val="18"/>
                <w:szCs w:val="18"/>
              </w:rPr>
            </w:pPr>
            <w:r w:rsidRPr="00FD773D">
              <w:rPr>
                <w:sz w:val="18"/>
                <w:szCs w:val="18"/>
              </w:rPr>
              <w:t>Normally ends.</w:t>
            </w:r>
          </w:p>
        </w:tc>
      </w:tr>
      <w:tr w:rsidR="00782E3B" w:rsidRPr="00FD773D" w14:paraId="3DC7E100" w14:textId="77777777" w:rsidTr="00682773">
        <w:trPr>
          <w:trHeight w:val="350"/>
          <w:jc w:val="center"/>
        </w:trPr>
        <w:tc>
          <w:tcPr>
            <w:tcW w:w="1453" w:type="dxa"/>
            <w:vMerge/>
            <w:tcBorders>
              <w:right w:val="double" w:sz="4" w:space="0" w:color="auto"/>
            </w:tcBorders>
          </w:tcPr>
          <w:p w14:paraId="78BAEA75" w14:textId="77777777" w:rsidR="00782E3B" w:rsidRPr="00FD773D" w:rsidRDefault="00782E3B" w:rsidP="00782E3B">
            <w:pPr>
              <w:rPr>
                <w:sz w:val="18"/>
                <w:szCs w:val="18"/>
              </w:rPr>
            </w:pPr>
          </w:p>
        </w:tc>
        <w:tc>
          <w:tcPr>
            <w:tcW w:w="4538" w:type="dxa"/>
            <w:tcBorders>
              <w:left w:val="double" w:sz="4" w:space="0" w:color="auto"/>
              <w:right w:val="single" w:sz="4" w:space="0" w:color="auto"/>
            </w:tcBorders>
          </w:tcPr>
          <w:p w14:paraId="35C16FE2" w14:textId="77777777" w:rsidR="00782E3B" w:rsidRPr="00FD773D" w:rsidRDefault="00782E3B" w:rsidP="00782E3B">
            <w:pPr>
              <w:rPr>
                <w:sz w:val="18"/>
                <w:szCs w:val="18"/>
              </w:rPr>
            </w:pPr>
            <w:r w:rsidRPr="00FD773D">
              <w:rPr>
                <w:sz w:val="18"/>
                <w:szCs w:val="18"/>
              </w:rPr>
              <w:t>XA_API_FATAL_MEM_ALLOC</w:t>
            </w:r>
          </w:p>
        </w:tc>
        <w:tc>
          <w:tcPr>
            <w:tcW w:w="3863" w:type="dxa"/>
            <w:tcBorders>
              <w:left w:val="single" w:sz="4" w:space="0" w:color="auto"/>
            </w:tcBorders>
          </w:tcPr>
          <w:p w14:paraId="58EE01CC"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21D72F89" w14:textId="77777777" w:rsidTr="00682773">
        <w:trPr>
          <w:trHeight w:val="350"/>
          <w:jc w:val="center"/>
        </w:trPr>
        <w:tc>
          <w:tcPr>
            <w:tcW w:w="1453" w:type="dxa"/>
            <w:vMerge/>
            <w:tcBorders>
              <w:right w:val="double" w:sz="4" w:space="0" w:color="auto"/>
            </w:tcBorders>
          </w:tcPr>
          <w:p w14:paraId="380F9A70" w14:textId="77777777" w:rsidR="00782E3B" w:rsidRPr="00FD773D" w:rsidRDefault="00782E3B" w:rsidP="00782E3B">
            <w:pPr>
              <w:rPr>
                <w:sz w:val="18"/>
                <w:szCs w:val="18"/>
              </w:rPr>
            </w:pPr>
          </w:p>
        </w:tc>
        <w:tc>
          <w:tcPr>
            <w:tcW w:w="4538" w:type="dxa"/>
            <w:tcBorders>
              <w:left w:val="double" w:sz="4" w:space="0" w:color="auto"/>
              <w:right w:val="single" w:sz="4" w:space="0" w:color="auto"/>
            </w:tcBorders>
          </w:tcPr>
          <w:p w14:paraId="49A48192" w14:textId="77777777" w:rsidR="00782E3B" w:rsidRPr="00FD773D" w:rsidRDefault="00782E3B" w:rsidP="00782E3B">
            <w:pPr>
              <w:rPr>
                <w:sz w:val="18"/>
                <w:szCs w:val="18"/>
              </w:rPr>
            </w:pPr>
            <w:r w:rsidRPr="00FD773D">
              <w:rPr>
                <w:sz w:val="18"/>
                <w:szCs w:val="18"/>
              </w:rPr>
              <w:t>XA_API_FATAL_MEM_ALIGN</w:t>
            </w:r>
          </w:p>
        </w:tc>
        <w:tc>
          <w:tcPr>
            <w:tcW w:w="3863" w:type="dxa"/>
            <w:tcBorders>
              <w:left w:val="single" w:sz="4" w:space="0" w:color="auto"/>
            </w:tcBorders>
          </w:tcPr>
          <w:p w14:paraId="470B916F"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3034525A" w14:textId="77777777" w:rsidTr="00682773">
        <w:trPr>
          <w:trHeight w:val="350"/>
          <w:jc w:val="center"/>
        </w:trPr>
        <w:tc>
          <w:tcPr>
            <w:tcW w:w="1453" w:type="dxa"/>
            <w:vMerge/>
            <w:tcBorders>
              <w:right w:val="double" w:sz="4" w:space="0" w:color="auto"/>
            </w:tcBorders>
          </w:tcPr>
          <w:p w14:paraId="574756F0" w14:textId="77777777" w:rsidR="00782E3B" w:rsidRPr="00FD773D" w:rsidRDefault="00782E3B" w:rsidP="00782E3B">
            <w:pPr>
              <w:rPr>
                <w:sz w:val="18"/>
                <w:szCs w:val="18"/>
              </w:rPr>
            </w:pPr>
          </w:p>
        </w:tc>
        <w:tc>
          <w:tcPr>
            <w:tcW w:w="4538" w:type="dxa"/>
            <w:tcBorders>
              <w:left w:val="double" w:sz="4" w:space="0" w:color="auto"/>
              <w:right w:val="single" w:sz="4" w:space="0" w:color="auto"/>
            </w:tcBorders>
          </w:tcPr>
          <w:p w14:paraId="66DF098E" w14:textId="77777777" w:rsidR="00782E3B" w:rsidRPr="00FD773D" w:rsidRDefault="00782E3B" w:rsidP="00782E3B">
            <w:pPr>
              <w:rPr>
                <w:sz w:val="18"/>
                <w:szCs w:val="18"/>
              </w:rPr>
            </w:pPr>
            <w:r w:rsidRPr="00FD773D">
              <w:rPr>
                <w:sz w:val="18"/>
                <w:szCs w:val="18"/>
              </w:rPr>
              <w:t>XA_TDM_CAP_CONFIG_FATAL_STATE</w:t>
            </w:r>
          </w:p>
        </w:tc>
        <w:tc>
          <w:tcPr>
            <w:tcW w:w="3863" w:type="dxa"/>
            <w:tcBorders>
              <w:left w:val="single" w:sz="4" w:space="0" w:color="auto"/>
            </w:tcBorders>
          </w:tcPr>
          <w:p w14:paraId="157E7AA9"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19D48464" w14:textId="77777777" w:rsidTr="00782E3B">
        <w:trPr>
          <w:jc w:val="center"/>
        </w:trPr>
        <w:tc>
          <w:tcPr>
            <w:tcW w:w="1453" w:type="dxa"/>
            <w:tcBorders>
              <w:right w:val="double" w:sz="4" w:space="0" w:color="auto"/>
            </w:tcBorders>
          </w:tcPr>
          <w:p w14:paraId="5AE74298" w14:textId="77777777" w:rsidR="00782E3B" w:rsidRPr="00FD773D" w:rsidRDefault="00782E3B" w:rsidP="00782E3B">
            <w:pPr>
              <w:rPr>
                <w:sz w:val="18"/>
                <w:szCs w:val="18"/>
              </w:rPr>
            </w:pPr>
            <w:r w:rsidRPr="00FD773D">
              <w:rPr>
                <w:sz w:val="18"/>
                <w:szCs w:val="18"/>
              </w:rPr>
              <w:t>Restrictions</w:t>
            </w:r>
          </w:p>
        </w:tc>
        <w:tc>
          <w:tcPr>
            <w:tcW w:w="8401" w:type="dxa"/>
            <w:gridSpan w:val="2"/>
            <w:tcBorders>
              <w:left w:val="double" w:sz="4" w:space="0" w:color="auto"/>
            </w:tcBorders>
          </w:tcPr>
          <w:p w14:paraId="74F29895" w14:textId="77777777" w:rsidR="00782E3B" w:rsidRPr="00FD773D" w:rsidRDefault="00782E3B" w:rsidP="00782E3B">
            <w:pPr>
              <w:rPr>
                <w:sz w:val="18"/>
                <w:szCs w:val="18"/>
              </w:rPr>
            </w:pPr>
            <w:r w:rsidRPr="00FD773D">
              <w:rPr>
                <w:sz w:val="18"/>
                <w:szCs w:val="18"/>
              </w:rPr>
              <w:t>-</w:t>
            </w:r>
          </w:p>
        </w:tc>
      </w:tr>
    </w:tbl>
    <w:p w14:paraId="353BD2FA" w14:textId="721AF750" w:rsidR="00ED7B1C" w:rsidRDefault="00ED7B1C" w:rsidP="00ED7B1C">
      <w:pPr>
        <w:pStyle w:val="ReqID"/>
      </w:pPr>
      <w:r>
        <w:t>FD_PLG_TDM_050</w:t>
      </w:r>
    </w:p>
    <w:p w14:paraId="3C978413" w14:textId="72BA2FE9" w:rsidR="00782E3B" w:rsidRPr="00FD773D" w:rsidRDefault="00F247A5" w:rsidP="00782E3B">
      <w:pPr>
        <w:pStyle w:val="RefIDs"/>
      </w:pPr>
      <w:r>
        <w:t>[Covers: RD_014</w:t>
      </w:r>
      <w:r w:rsidRPr="00FD773D">
        <w:t>]</w:t>
      </w:r>
    </w:p>
    <w:p w14:paraId="1BB295A9" w14:textId="77777777" w:rsidR="00782E3B" w:rsidRPr="00FD773D" w:rsidRDefault="00782E3B" w:rsidP="00782E3B">
      <w:r w:rsidRPr="00FD773D">
        <w:t>Example</w:t>
      </w:r>
    </w:p>
    <w:p w14:paraId="2D24362F" w14:textId="77777777" w:rsidR="00782E3B" w:rsidRPr="00FD773D" w:rsidRDefault="00782E3B" w:rsidP="00782E3B">
      <w:r w:rsidRPr="00FD773D">
        <w:t>WORD32 pcm_width;</w:t>
      </w:r>
    </w:p>
    <w:p w14:paraId="613F6EFB" w14:textId="77777777" w:rsidR="00782E3B" w:rsidRPr="00FD773D" w:rsidRDefault="00782E3B" w:rsidP="00782E3B">
      <w:pPr>
        <w:widowControl/>
        <w:autoSpaceDE/>
        <w:autoSpaceDN/>
        <w:adjustRightInd/>
        <w:snapToGrid/>
        <w:jc w:val="left"/>
      </w:pPr>
      <w:r w:rsidRPr="00FD773D">
        <w:t>res = (*api_func)(api_obj,</w:t>
      </w:r>
    </w:p>
    <w:p w14:paraId="59917F14" w14:textId="16520799" w:rsidR="00782E3B" w:rsidRPr="00FD773D" w:rsidRDefault="00782E3B" w:rsidP="00782E3B">
      <w:pPr>
        <w:widowControl/>
        <w:autoSpaceDE/>
        <w:autoSpaceDN/>
        <w:adjustRightInd/>
        <w:snapToGrid/>
        <w:jc w:val="left"/>
      </w:pPr>
      <w:r w:rsidRPr="00FD773D">
        <w:tab/>
      </w:r>
      <w:r w:rsidRPr="00FD773D">
        <w:tab/>
        <w:t xml:space="preserve">  XA_API_CMD_</w:t>
      </w:r>
      <w:r w:rsidR="00C23B3F" w:rsidRPr="00FD773D">
        <w:t>G</w:t>
      </w:r>
      <w:r w:rsidRPr="00FD773D">
        <w:t>ET_CONFIG_PARAM,</w:t>
      </w:r>
    </w:p>
    <w:p w14:paraId="3DC511AF" w14:textId="77777777" w:rsidR="00782E3B" w:rsidRPr="00FD773D" w:rsidRDefault="00782E3B" w:rsidP="00782E3B">
      <w:pPr>
        <w:widowControl/>
        <w:autoSpaceDE/>
        <w:autoSpaceDN/>
        <w:adjustRightInd/>
        <w:snapToGrid/>
        <w:jc w:val="left"/>
      </w:pPr>
      <w:r w:rsidRPr="00FD773D">
        <w:tab/>
      </w:r>
      <w:r w:rsidRPr="00FD773D">
        <w:tab/>
        <w:t xml:space="preserve">  XA_TDM_CAP_CONFIG_PARAM_PCM_WIDTH,</w:t>
      </w:r>
    </w:p>
    <w:p w14:paraId="4C44443C" w14:textId="77777777" w:rsidR="00782E3B" w:rsidRPr="00FD773D" w:rsidRDefault="00782E3B" w:rsidP="00782E3B">
      <w:pPr>
        <w:widowControl/>
        <w:autoSpaceDE/>
        <w:autoSpaceDN/>
        <w:adjustRightInd/>
        <w:snapToGrid/>
        <w:jc w:val="left"/>
      </w:pPr>
      <w:r w:rsidRPr="00FD773D">
        <w:tab/>
      </w:r>
      <w:r w:rsidRPr="00FD773D">
        <w:tab/>
        <w:t xml:space="preserve">  &amp;pcm_width);</w:t>
      </w:r>
    </w:p>
    <w:p w14:paraId="71FA8D95" w14:textId="77777777" w:rsidR="00782E3B" w:rsidRPr="00FD773D" w:rsidRDefault="00782E3B" w:rsidP="00782E3B"/>
    <w:p w14:paraId="34167A86" w14:textId="77777777" w:rsidR="00782E3B" w:rsidRPr="00FD773D" w:rsidRDefault="00782E3B" w:rsidP="00782E3B">
      <w:pPr>
        <w:rPr>
          <w:sz w:val="18"/>
          <w:szCs w:val="18"/>
        </w:rPr>
      </w:pPr>
      <w:r w:rsidRPr="00FD773D">
        <w:br w:type="page"/>
      </w:r>
    </w:p>
    <w:p w14:paraId="5D674803" w14:textId="77777777" w:rsidR="00782E3B" w:rsidRPr="00FD773D" w:rsidRDefault="00782E3B" w:rsidP="00782E3B"/>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127"/>
        <w:gridCol w:w="3991"/>
      </w:tblGrid>
      <w:tr w:rsidR="00782E3B" w:rsidRPr="00FD773D" w14:paraId="4E899F2E" w14:textId="77777777" w:rsidTr="00782E3B">
        <w:trPr>
          <w:trHeight w:val="354"/>
          <w:jc w:val="center"/>
        </w:trPr>
        <w:tc>
          <w:tcPr>
            <w:tcW w:w="1453" w:type="dxa"/>
            <w:tcBorders>
              <w:bottom w:val="single" w:sz="4" w:space="0" w:color="auto"/>
              <w:right w:val="double" w:sz="4" w:space="0" w:color="auto"/>
            </w:tcBorders>
          </w:tcPr>
          <w:p w14:paraId="3644C35E" w14:textId="77777777" w:rsidR="00782E3B" w:rsidRPr="00FD773D" w:rsidRDefault="00782E3B" w:rsidP="00782E3B">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0707BA7A" w14:textId="77777777" w:rsidR="00782E3B" w:rsidRPr="00FD773D" w:rsidRDefault="00782E3B" w:rsidP="00F84552">
            <w:pPr>
              <w:pStyle w:val="ReqSect"/>
            </w:pPr>
            <w:r w:rsidRPr="00FD773D">
              <w:t>XA_TDM_CAP_CONFIG_PARAM_CHANNEL_MODE</w:t>
            </w:r>
          </w:p>
        </w:tc>
      </w:tr>
      <w:tr w:rsidR="00782E3B" w:rsidRPr="00FD773D" w14:paraId="41F10FA0" w14:textId="77777777" w:rsidTr="00782E3B">
        <w:trPr>
          <w:trHeight w:val="354"/>
          <w:jc w:val="center"/>
        </w:trPr>
        <w:tc>
          <w:tcPr>
            <w:tcW w:w="1453" w:type="dxa"/>
            <w:tcBorders>
              <w:top w:val="single" w:sz="4" w:space="0" w:color="auto"/>
              <w:right w:val="double" w:sz="4" w:space="0" w:color="auto"/>
            </w:tcBorders>
          </w:tcPr>
          <w:p w14:paraId="10AC7EC8" w14:textId="77777777" w:rsidR="00782E3B" w:rsidRPr="00FD773D" w:rsidRDefault="00782E3B"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448874AE" w14:textId="0448E87A" w:rsidR="00782E3B" w:rsidRPr="00FD773D" w:rsidRDefault="00C23B3F" w:rsidP="00782E3B">
            <w:pPr>
              <w:rPr>
                <w:sz w:val="18"/>
                <w:szCs w:val="18"/>
              </w:rPr>
            </w:pPr>
            <w:r w:rsidRPr="00FD773D">
              <w:rPr>
                <w:sz w:val="18"/>
                <w:szCs w:val="18"/>
              </w:rPr>
              <w:t>G</w:t>
            </w:r>
            <w:r w:rsidR="00782E3B" w:rsidRPr="00FD773D">
              <w:rPr>
                <w:sz w:val="18"/>
                <w:szCs w:val="18"/>
              </w:rPr>
              <w:t>et TDM PCM channels mode</w:t>
            </w:r>
            <w:r w:rsidRPr="00FD773D">
              <w:rPr>
                <w:sz w:val="18"/>
                <w:szCs w:val="18"/>
              </w:rPr>
              <w:t xml:space="preserve"> setting</w:t>
            </w:r>
          </w:p>
        </w:tc>
      </w:tr>
      <w:tr w:rsidR="00782E3B" w:rsidRPr="00FD773D" w14:paraId="6041C500" w14:textId="77777777" w:rsidTr="00782E3B">
        <w:trPr>
          <w:trHeight w:val="331"/>
          <w:jc w:val="center"/>
        </w:trPr>
        <w:tc>
          <w:tcPr>
            <w:tcW w:w="1453" w:type="dxa"/>
            <w:vMerge w:val="restart"/>
            <w:tcBorders>
              <w:right w:val="double" w:sz="4" w:space="0" w:color="auto"/>
            </w:tcBorders>
          </w:tcPr>
          <w:p w14:paraId="57F153DA" w14:textId="77777777" w:rsidR="00782E3B" w:rsidRPr="00FD773D" w:rsidRDefault="00782E3B" w:rsidP="00782E3B">
            <w:pPr>
              <w:rPr>
                <w:sz w:val="18"/>
                <w:szCs w:val="18"/>
              </w:rPr>
            </w:pPr>
            <w:r w:rsidRPr="00FD773D">
              <w:rPr>
                <w:sz w:val="18"/>
                <w:szCs w:val="18"/>
              </w:rPr>
              <w:t>Arguments</w:t>
            </w:r>
          </w:p>
        </w:tc>
        <w:tc>
          <w:tcPr>
            <w:tcW w:w="8118" w:type="dxa"/>
            <w:gridSpan w:val="2"/>
            <w:tcBorders>
              <w:left w:val="double" w:sz="4" w:space="0" w:color="auto"/>
            </w:tcBorders>
          </w:tcPr>
          <w:p w14:paraId="602AAD28" w14:textId="77777777" w:rsidR="00782E3B" w:rsidRPr="00FD773D" w:rsidRDefault="00782E3B" w:rsidP="00782E3B">
            <w:pPr>
              <w:ind w:leftChars="50" w:left="100" w:rightChars="44" w:right="88"/>
              <w:rPr>
                <w:sz w:val="18"/>
              </w:rPr>
            </w:pPr>
            <w:r w:rsidRPr="00FD773D">
              <w:rPr>
                <w:sz w:val="18"/>
              </w:rPr>
              <w:t>p_xa_module_obj</w:t>
            </w:r>
          </w:p>
        </w:tc>
      </w:tr>
      <w:tr w:rsidR="00782E3B" w:rsidRPr="00FD773D" w14:paraId="304FC116" w14:textId="77777777" w:rsidTr="00782E3B">
        <w:trPr>
          <w:trHeight w:val="640"/>
          <w:jc w:val="center"/>
        </w:trPr>
        <w:tc>
          <w:tcPr>
            <w:tcW w:w="1453" w:type="dxa"/>
            <w:vMerge/>
            <w:tcBorders>
              <w:right w:val="double" w:sz="4" w:space="0" w:color="auto"/>
            </w:tcBorders>
          </w:tcPr>
          <w:p w14:paraId="562F794D" w14:textId="77777777" w:rsidR="00782E3B" w:rsidRPr="00FD773D" w:rsidRDefault="00782E3B" w:rsidP="00782E3B">
            <w:pPr>
              <w:rPr>
                <w:sz w:val="18"/>
                <w:szCs w:val="18"/>
              </w:rPr>
            </w:pPr>
          </w:p>
        </w:tc>
        <w:tc>
          <w:tcPr>
            <w:tcW w:w="8118" w:type="dxa"/>
            <w:gridSpan w:val="2"/>
            <w:tcBorders>
              <w:left w:val="double" w:sz="4" w:space="0" w:color="auto"/>
            </w:tcBorders>
          </w:tcPr>
          <w:p w14:paraId="764D52D0" w14:textId="77777777" w:rsidR="00782E3B" w:rsidRPr="00FD773D" w:rsidRDefault="00782E3B" w:rsidP="00782E3B">
            <w:pPr>
              <w:ind w:leftChars="50" w:left="100" w:rightChars="44" w:right="88"/>
              <w:rPr>
                <w:sz w:val="18"/>
              </w:rPr>
            </w:pPr>
            <w:r w:rsidRPr="00FD773D">
              <w:rPr>
                <w:sz w:val="18"/>
              </w:rPr>
              <w:t>Pointer to API Structure.</w:t>
            </w:r>
          </w:p>
          <w:p w14:paraId="0F6EFF95" w14:textId="77777777" w:rsidR="00782E3B" w:rsidRPr="00FD773D" w:rsidRDefault="00782E3B" w:rsidP="00782E3B">
            <w:pPr>
              <w:autoSpaceDE/>
              <w:autoSpaceDN/>
              <w:spacing w:line="300" w:lineRule="exact"/>
              <w:ind w:firstLineChars="100" w:firstLine="180"/>
              <w:rPr>
                <w:sz w:val="18"/>
                <w:szCs w:val="18"/>
                <w:lang w:val="x-none" w:eastAsia="x-none"/>
              </w:rPr>
            </w:pPr>
          </w:p>
        </w:tc>
      </w:tr>
      <w:tr w:rsidR="00782E3B" w:rsidRPr="00FD773D" w14:paraId="4433A588" w14:textId="77777777" w:rsidTr="00782E3B">
        <w:trPr>
          <w:trHeight w:val="351"/>
          <w:jc w:val="center"/>
        </w:trPr>
        <w:tc>
          <w:tcPr>
            <w:tcW w:w="1453" w:type="dxa"/>
            <w:vMerge/>
            <w:tcBorders>
              <w:right w:val="double" w:sz="4" w:space="0" w:color="auto"/>
            </w:tcBorders>
          </w:tcPr>
          <w:p w14:paraId="7EAF272E" w14:textId="77777777" w:rsidR="00782E3B" w:rsidRPr="00FD773D" w:rsidRDefault="00782E3B" w:rsidP="00782E3B">
            <w:pPr>
              <w:rPr>
                <w:sz w:val="18"/>
                <w:szCs w:val="18"/>
              </w:rPr>
            </w:pPr>
          </w:p>
        </w:tc>
        <w:tc>
          <w:tcPr>
            <w:tcW w:w="8118" w:type="dxa"/>
            <w:gridSpan w:val="2"/>
            <w:tcBorders>
              <w:left w:val="double" w:sz="4" w:space="0" w:color="auto"/>
            </w:tcBorders>
          </w:tcPr>
          <w:p w14:paraId="207F06C6" w14:textId="77777777" w:rsidR="00782E3B" w:rsidRPr="00FD773D" w:rsidRDefault="00782E3B" w:rsidP="00782E3B">
            <w:pPr>
              <w:ind w:leftChars="50" w:left="100" w:rightChars="44" w:right="88"/>
              <w:rPr>
                <w:sz w:val="18"/>
              </w:rPr>
            </w:pPr>
            <w:r w:rsidRPr="00FD773D">
              <w:rPr>
                <w:sz w:val="18"/>
              </w:rPr>
              <w:t>i_cmd</w:t>
            </w:r>
          </w:p>
        </w:tc>
      </w:tr>
      <w:tr w:rsidR="00782E3B" w:rsidRPr="00FD773D" w14:paraId="039E7D6D" w14:textId="77777777" w:rsidTr="00782E3B">
        <w:trPr>
          <w:trHeight w:val="640"/>
          <w:jc w:val="center"/>
        </w:trPr>
        <w:tc>
          <w:tcPr>
            <w:tcW w:w="1453" w:type="dxa"/>
            <w:vMerge/>
            <w:tcBorders>
              <w:right w:val="double" w:sz="4" w:space="0" w:color="auto"/>
            </w:tcBorders>
          </w:tcPr>
          <w:p w14:paraId="0C6236D0" w14:textId="77777777" w:rsidR="00782E3B" w:rsidRPr="00FD773D" w:rsidRDefault="00782E3B" w:rsidP="00782E3B">
            <w:pPr>
              <w:rPr>
                <w:sz w:val="18"/>
                <w:szCs w:val="18"/>
              </w:rPr>
            </w:pPr>
          </w:p>
        </w:tc>
        <w:tc>
          <w:tcPr>
            <w:tcW w:w="8118" w:type="dxa"/>
            <w:gridSpan w:val="2"/>
            <w:tcBorders>
              <w:left w:val="double" w:sz="4" w:space="0" w:color="auto"/>
            </w:tcBorders>
          </w:tcPr>
          <w:p w14:paraId="2EDD8C53" w14:textId="55DEAA2C" w:rsidR="00782E3B" w:rsidRPr="00FD773D" w:rsidRDefault="00782E3B" w:rsidP="00782E3B">
            <w:pPr>
              <w:ind w:firstLineChars="100" w:firstLine="180"/>
              <w:rPr>
                <w:sz w:val="18"/>
                <w:szCs w:val="18"/>
              </w:rPr>
            </w:pPr>
            <w:r w:rsidRPr="00FD773D">
              <w:rPr>
                <w:sz w:val="18"/>
                <w:szCs w:val="18"/>
              </w:rPr>
              <w:t>XA_API_CMD_</w:t>
            </w:r>
            <w:r w:rsidR="00C23B3F" w:rsidRPr="00FD773D">
              <w:rPr>
                <w:sz w:val="18"/>
                <w:szCs w:val="18"/>
              </w:rPr>
              <w:t>G</w:t>
            </w:r>
            <w:r w:rsidRPr="00FD773D">
              <w:rPr>
                <w:sz w:val="18"/>
                <w:szCs w:val="18"/>
              </w:rPr>
              <w:t>ET_CONFIG_PARAM</w:t>
            </w:r>
          </w:p>
          <w:p w14:paraId="045D1FED" w14:textId="77777777" w:rsidR="00782E3B" w:rsidRPr="00FD773D" w:rsidRDefault="00782E3B" w:rsidP="00782E3B">
            <w:pPr>
              <w:ind w:firstLineChars="100" w:firstLine="180"/>
              <w:rPr>
                <w:sz w:val="18"/>
                <w:szCs w:val="18"/>
              </w:rPr>
            </w:pPr>
          </w:p>
        </w:tc>
      </w:tr>
      <w:tr w:rsidR="00782E3B" w:rsidRPr="00FD773D" w14:paraId="20856041" w14:textId="77777777" w:rsidTr="00782E3B">
        <w:trPr>
          <w:trHeight w:val="324"/>
          <w:jc w:val="center"/>
        </w:trPr>
        <w:tc>
          <w:tcPr>
            <w:tcW w:w="1453" w:type="dxa"/>
            <w:vMerge/>
            <w:tcBorders>
              <w:right w:val="double" w:sz="4" w:space="0" w:color="auto"/>
            </w:tcBorders>
          </w:tcPr>
          <w:p w14:paraId="723E6628" w14:textId="77777777" w:rsidR="00782E3B" w:rsidRPr="00FD773D" w:rsidRDefault="00782E3B" w:rsidP="00782E3B">
            <w:pPr>
              <w:rPr>
                <w:sz w:val="18"/>
                <w:szCs w:val="18"/>
              </w:rPr>
            </w:pPr>
          </w:p>
        </w:tc>
        <w:tc>
          <w:tcPr>
            <w:tcW w:w="8118" w:type="dxa"/>
            <w:gridSpan w:val="2"/>
            <w:tcBorders>
              <w:left w:val="double" w:sz="4" w:space="0" w:color="auto"/>
            </w:tcBorders>
          </w:tcPr>
          <w:p w14:paraId="5EE20923" w14:textId="77777777" w:rsidR="00782E3B" w:rsidRPr="00FD773D" w:rsidRDefault="00782E3B" w:rsidP="00782E3B">
            <w:pPr>
              <w:ind w:leftChars="50" w:left="100" w:rightChars="44" w:right="88"/>
              <w:rPr>
                <w:sz w:val="18"/>
              </w:rPr>
            </w:pPr>
            <w:r w:rsidRPr="00FD773D">
              <w:rPr>
                <w:sz w:val="18"/>
              </w:rPr>
              <w:t>i_idx</w:t>
            </w:r>
          </w:p>
        </w:tc>
      </w:tr>
      <w:tr w:rsidR="00782E3B" w:rsidRPr="00FD773D" w14:paraId="64A446AC" w14:textId="77777777" w:rsidTr="00782E3B">
        <w:trPr>
          <w:trHeight w:val="640"/>
          <w:jc w:val="center"/>
        </w:trPr>
        <w:tc>
          <w:tcPr>
            <w:tcW w:w="1453" w:type="dxa"/>
            <w:vMerge/>
            <w:tcBorders>
              <w:right w:val="double" w:sz="4" w:space="0" w:color="auto"/>
            </w:tcBorders>
          </w:tcPr>
          <w:p w14:paraId="37CA5D9A" w14:textId="77777777" w:rsidR="00782E3B" w:rsidRPr="00FD773D" w:rsidRDefault="00782E3B" w:rsidP="00782E3B">
            <w:pPr>
              <w:rPr>
                <w:sz w:val="18"/>
                <w:szCs w:val="18"/>
              </w:rPr>
            </w:pPr>
          </w:p>
        </w:tc>
        <w:tc>
          <w:tcPr>
            <w:tcW w:w="8118" w:type="dxa"/>
            <w:gridSpan w:val="2"/>
            <w:tcBorders>
              <w:left w:val="double" w:sz="4" w:space="0" w:color="auto"/>
            </w:tcBorders>
          </w:tcPr>
          <w:p w14:paraId="6975BB6D" w14:textId="77777777" w:rsidR="00782E3B" w:rsidRPr="00FD773D" w:rsidRDefault="00782E3B" w:rsidP="00782E3B">
            <w:pPr>
              <w:ind w:firstLineChars="100" w:firstLine="180"/>
              <w:rPr>
                <w:sz w:val="18"/>
                <w:szCs w:val="18"/>
              </w:rPr>
            </w:pPr>
            <w:r w:rsidRPr="00FD773D">
              <w:rPr>
                <w:sz w:val="18"/>
                <w:szCs w:val="18"/>
              </w:rPr>
              <w:t>XA_TDM_CAP_CONFIG_PARAM_CHANNEL_MODE</w:t>
            </w:r>
          </w:p>
        </w:tc>
      </w:tr>
      <w:tr w:rsidR="00782E3B" w:rsidRPr="00FD773D" w14:paraId="468D90AC" w14:textId="77777777" w:rsidTr="00782E3B">
        <w:trPr>
          <w:trHeight w:val="338"/>
          <w:jc w:val="center"/>
        </w:trPr>
        <w:tc>
          <w:tcPr>
            <w:tcW w:w="1453" w:type="dxa"/>
            <w:vMerge/>
            <w:tcBorders>
              <w:right w:val="double" w:sz="4" w:space="0" w:color="auto"/>
            </w:tcBorders>
          </w:tcPr>
          <w:p w14:paraId="0D381AEA" w14:textId="77777777" w:rsidR="00782E3B" w:rsidRPr="00FD773D" w:rsidRDefault="00782E3B" w:rsidP="00782E3B">
            <w:pPr>
              <w:rPr>
                <w:sz w:val="18"/>
                <w:szCs w:val="18"/>
              </w:rPr>
            </w:pPr>
          </w:p>
        </w:tc>
        <w:tc>
          <w:tcPr>
            <w:tcW w:w="8118" w:type="dxa"/>
            <w:gridSpan w:val="2"/>
            <w:tcBorders>
              <w:left w:val="double" w:sz="4" w:space="0" w:color="auto"/>
            </w:tcBorders>
          </w:tcPr>
          <w:p w14:paraId="3C6D4219" w14:textId="77777777" w:rsidR="00782E3B" w:rsidRPr="00FD773D" w:rsidRDefault="00782E3B" w:rsidP="00782E3B">
            <w:pPr>
              <w:rPr>
                <w:sz w:val="18"/>
                <w:szCs w:val="18"/>
              </w:rPr>
            </w:pPr>
            <w:r w:rsidRPr="00FD773D">
              <w:rPr>
                <w:sz w:val="18"/>
                <w:szCs w:val="18"/>
              </w:rPr>
              <w:t>pv_value</w:t>
            </w:r>
          </w:p>
        </w:tc>
      </w:tr>
      <w:tr w:rsidR="00782E3B" w:rsidRPr="00FD773D" w14:paraId="7823A589" w14:textId="77777777" w:rsidTr="00782E3B">
        <w:trPr>
          <w:trHeight w:val="640"/>
          <w:jc w:val="center"/>
        </w:trPr>
        <w:tc>
          <w:tcPr>
            <w:tcW w:w="1453" w:type="dxa"/>
            <w:vMerge/>
            <w:tcBorders>
              <w:right w:val="double" w:sz="4" w:space="0" w:color="auto"/>
            </w:tcBorders>
          </w:tcPr>
          <w:p w14:paraId="3FF3FD49" w14:textId="77777777" w:rsidR="00782E3B" w:rsidRPr="00FD773D" w:rsidRDefault="00782E3B" w:rsidP="00782E3B">
            <w:pPr>
              <w:rPr>
                <w:sz w:val="18"/>
                <w:szCs w:val="18"/>
              </w:rPr>
            </w:pPr>
          </w:p>
        </w:tc>
        <w:tc>
          <w:tcPr>
            <w:tcW w:w="8118" w:type="dxa"/>
            <w:gridSpan w:val="2"/>
            <w:tcBorders>
              <w:left w:val="double" w:sz="4" w:space="0" w:color="auto"/>
              <w:bottom w:val="single" w:sz="4" w:space="0" w:color="auto"/>
            </w:tcBorders>
          </w:tcPr>
          <w:p w14:paraId="0E373CC9" w14:textId="5A332B21" w:rsidR="00782E3B" w:rsidRPr="00FD773D" w:rsidRDefault="00782E3B" w:rsidP="00C23B3F">
            <w:pPr>
              <w:pStyle w:val="ReqText"/>
              <w:ind w:left="149"/>
            </w:pPr>
            <w:r w:rsidRPr="00FD773D">
              <w:t>Pointer to the TDM channels mode variable</w:t>
            </w:r>
          </w:p>
        </w:tc>
      </w:tr>
      <w:tr w:rsidR="00782E3B" w:rsidRPr="00FD773D" w14:paraId="709CE210" w14:textId="77777777" w:rsidTr="00682773">
        <w:trPr>
          <w:trHeight w:val="395"/>
          <w:jc w:val="center"/>
        </w:trPr>
        <w:tc>
          <w:tcPr>
            <w:tcW w:w="1453" w:type="dxa"/>
            <w:vMerge w:val="restart"/>
            <w:tcBorders>
              <w:right w:val="double" w:sz="4" w:space="0" w:color="auto"/>
            </w:tcBorders>
          </w:tcPr>
          <w:p w14:paraId="0A9273A8" w14:textId="77777777" w:rsidR="00782E3B" w:rsidRPr="00FD773D" w:rsidRDefault="00782E3B" w:rsidP="00782E3B">
            <w:pPr>
              <w:rPr>
                <w:sz w:val="18"/>
                <w:szCs w:val="18"/>
              </w:rPr>
            </w:pPr>
            <w:r w:rsidRPr="00FD773D">
              <w:rPr>
                <w:sz w:val="18"/>
                <w:szCs w:val="18"/>
              </w:rPr>
              <w:t>Return value</w:t>
            </w:r>
          </w:p>
        </w:tc>
        <w:tc>
          <w:tcPr>
            <w:tcW w:w="4127" w:type="dxa"/>
            <w:tcBorders>
              <w:left w:val="double" w:sz="4" w:space="0" w:color="auto"/>
              <w:right w:val="single" w:sz="4" w:space="0" w:color="auto"/>
            </w:tcBorders>
          </w:tcPr>
          <w:p w14:paraId="2F6BA350" w14:textId="77777777" w:rsidR="00782E3B" w:rsidRPr="00FD773D" w:rsidRDefault="00782E3B" w:rsidP="00782E3B">
            <w:pPr>
              <w:rPr>
                <w:sz w:val="18"/>
                <w:szCs w:val="18"/>
              </w:rPr>
            </w:pPr>
            <w:r w:rsidRPr="00FD773D">
              <w:rPr>
                <w:sz w:val="18"/>
                <w:szCs w:val="18"/>
              </w:rPr>
              <w:t>XA_NO_ERROR</w:t>
            </w:r>
          </w:p>
        </w:tc>
        <w:tc>
          <w:tcPr>
            <w:tcW w:w="3991" w:type="dxa"/>
            <w:tcBorders>
              <w:left w:val="single" w:sz="4" w:space="0" w:color="auto"/>
            </w:tcBorders>
          </w:tcPr>
          <w:p w14:paraId="4F64FF24" w14:textId="77777777" w:rsidR="00782E3B" w:rsidRPr="00FD773D" w:rsidRDefault="00782E3B" w:rsidP="00782E3B">
            <w:pPr>
              <w:rPr>
                <w:sz w:val="18"/>
                <w:szCs w:val="18"/>
              </w:rPr>
            </w:pPr>
            <w:r w:rsidRPr="00FD773D">
              <w:rPr>
                <w:sz w:val="18"/>
                <w:szCs w:val="18"/>
              </w:rPr>
              <w:t>Normally ends.</w:t>
            </w:r>
          </w:p>
        </w:tc>
      </w:tr>
      <w:tr w:rsidR="00782E3B" w:rsidRPr="00FD773D" w14:paraId="776FFB4A" w14:textId="77777777" w:rsidTr="00682773">
        <w:trPr>
          <w:trHeight w:val="350"/>
          <w:jc w:val="center"/>
        </w:trPr>
        <w:tc>
          <w:tcPr>
            <w:tcW w:w="1453" w:type="dxa"/>
            <w:vMerge/>
            <w:tcBorders>
              <w:right w:val="double" w:sz="4" w:space="0" w:color="auto"/>
            </w:tcBorders>
          </w:tcPr>
          <w:p w14:paraId="4D9985C9" w14:textId="77777777" w:rsidR="00782E3B" w:rsidRPr="00FD773D" w:rsidRDefault="00782E3B" w:rsidP="00782E3B">
            <w:pPr>
              <w:rPr>
                <w:sz w:val="18"/>
                <w:szCs w:val="18"/>
              </w:rPr>
            </w:pPr>
          </w:p>
        </w:tc>
        <w:tc>
          <w:tcPr>
            <w:tcW w:w="4127" w:type="dxa"/>
            <w:tcBorders>
              <w:left w:val="double" w:sz="4" w:space="0" w:color="auto"/>
              <w:right w:val="single" w:sz="4" w:space="0" w:color="auto"/>
            </w:tcBorders>
          </w:tcPr>
          <w:p w14:paraId="15AE412B" w14:textId="77777777" w:rsidR="00782E3B" w:rsidRPr="00FD773D" w:rsidRDefault="00782E3B" w:rsidP="00782E3B">
            <w:pPr>
              <w:rPr>
                <w:sz w:val="18"/>
                <w:szCs w:val="18"/>
              </w:rPr>
            </w:pPr>
            <w:r w:rsidRPr="00FD773D">
              <w:rPr>
                <w:sz w:val="18"/>
                <w:szCs w:val="18"/>
              </w:rPr>
              <w:t>XA_API_FATAL_MEM_ALLOC</w:t>
            </w:r>
          </w:p>
        </w:tc>
        <w:tc>
          <w:tcPr>
            <w:tcW w:w="3991" w:type="dxa"/>
            <w:tcBorders>
              <w:left w:val="single" w:sz="4" w:space="0" w:color="auto"/>
            </w:tcBorders>
          </w:tcPr>
          <w:p w14:paraId="5906DD98"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4FBFECD0" w14:textId="77777777" w:rsidTr="00682773">
        <w:trPr>
          <w:trHeight w:val="350"/>
          <w:jc w:val="center"/>
        </w:trPr>
        <w:tc>
          <w:tcPr>
            <w:tcW w:w="1453" w:type="dxa"/>
            <w:vMerge/>
            <w:tcBorders>
              <w:right w:val="double" w:sz="4" w:space="0" w:color="auto"/>
            </w:tcBorders>
          </w:tcPr>
          <w:p w14:paraId="1E083561" w14:textId="77777777" w:rsidR="00782E3B" w:rsidRPr="00FD773D" w:rsidRDefault="00782E3B" w:rsidP="00782E3B">
            <w:pPr>
              <w:rPr>
                <w:sz w:val="18"/>
                <w:szCs w:val="18"/>
              </w:rPr>
            </w:pPr>
          </w:p>
        </w:tc>
        <w:tc>
          <w:tcPr>
            <w:tcW w:w="4127" w:type="dxa"/>
            <w:tcBorders>
              <w:left w:val="double" w:sz="4" w:space="0" w:color="auto"/>
              <w:right w:val="single" w:sz="4" w:space="0" w:color="auto"/>
            </w:tcBorders>
          </w:tcPr>
          <w:p w14:paraId="3BF48881" w14:textId="77777777" w:rsidR="00782E3B" w:rsidRPr="00FD773D" w:rsidRDefault="00782E3B" w:rsidP="00782E3B">
            <w:pPr>
              <w:rPr>
                <w:sz w:val="18"/>
                <w:szCs w:val="18"/>
              </w:rPr>
            </w:pPr>
            <w:r w:rsidRPr="00FD773D">
              <w:rPr>
                <w:sz w:val="18"/>
                <w:szCs w:val="18"/>
              </w:rPr>
              <w:t>XA_API_FATAL_MEM_ALIGN</w:t>
            </w:r>
          </w:p>
        </w:tc>
        <w:tc>
          <w:tcPr>
            <w:tcW w:w="3991" w:type="dxa"/>
            <w:tcBorders>
              <w:left w:val="single" w:sz="4" w:space="0" w:color="auto"/>
            </w:tcBorders>
          </w:tcPr>
          <w:p w14:paraId="2F259488"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0C97155D" w14:textId="77777777" w:rsidTr="00682773">
        <w:trPr>
          <w:trHeight w:val="350"/>
          <w:jc w:val="center"/>
        </w:trPr>
        <w:tc>
          <w:tcPr>
            <w:tcW w:w="1453" w:type="dxa"/>
            <w:vMerge/>
            <w:tcBorders>
              <w:right w:val="double" w:sz="4" w:space="0" w:color="auto"/>
            </w:tcBorders>
          </w:tcPr>
          <w:p w14:paraId="10ECC560" w14:textId="77777777" w:rsidR="00782E3B" w:rsidRPr="00FD773D" w:rsidRDefault="00782E3B" w:rsidP="00782E3B">
            <w:pPr>
              <w:rPr>
                <w:sz w:val="18"/>
                <w:szCs w:val="18"/>
              </w:rPr>
            </w:pPr>
          </w:p>
        </w:tc>
        <w:tc>
          <w:tcPr>
            <w:tcW w:w="4127" w:type="dxa"/>
            <w:tcBorders>
              <w:left w:val="double" w:sz="4" w:space="0" w:color="auto"/>
              <w:right w:val="single" w:sz="4" w:space="0" w:color="auto"/>
            </w:tcBorders>
          </w:tcPr>
          <w:p w14:paraId="665CB73C" w14:textId="77777777" w:rsidR="00782E3B" w:rsidRPr="00FD773D" w:rsidRDefault="00782E3B" w:rsidP="00782E3B">
            <w:pPr>
              <w:rPr>
                <w:sz w:val="18"/>
                <w:szCs w:val="18"/>
              </w:rPr>
            </w:pPr>
            <w:r w:rsidRPr="00FD773D">
              <w:rPr>
                <w:sz w:val="18"/>
                <w:szCs w:val="18"/>
              </w:rPr>
              <w:t>XA_TDM_CAP_CONFIG_FATAL_STATE</w:t>
            </w:r>
          </w:p>
        </w:tc>
        <w:tc>
          <w:tcPr>
            <w:tcW w:w="3991" w:type="dxa"/>
            <w:tcBorders>
              <w:left w:val="single" w:sz="4" w:space="0" w:color="auto"/>
            </w:tcBorders>
          </w:tcPr>
          <w:p w14:paraId="0DEE5DF4"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23B570D1" w14:textId="77777777" w:rsidTr="00782E3B">
        <w:trPr>
          <w:jc w:val="center"/>
        </w:trPr>
        <w:tc>
          <w:tcPr>
            <w:tcW w:w="1453" w:type="dxa"/>
            <w:tcBorders>
              <w:right w:val="double" w:sz="4" w:space="0" w:color="auto"/>
            </w:tcBorders>
          </w:tcPr>
          <w:p w14:paraId="172FA13B" w14:textId="77777777" w:rsidR="00782E3B" w:rsidRPr="00FD773D" w:rsidRDefault="00782E3B" w:rsidP="00782E3B">
            <w:pPr>
              <w:rPr>
                <w:sz w:val="18"/>
                <w:szCs w:val="18"/>
              </w:rPr>
            </w:pPr>
            <w:r w:rsidRPr="00FD773D">
              <w:rPr>
                <w:sz w:val="18"/>
                <w:szCs w:val="18"/>
              </w:rPr>
              <w:t>Restrictions</w:t>
            </w:r>
          </w:p>
        </w:tc>
        <w:tc>
          <w:tcPr>
            <w:tcW w:w="8118" w:type="dxa"/>
            <w:gridSpan w:val="2"/>
            <w:tcBorders>
              <w:left w:val="double" w:sz="4" w:space="0" w:color="auto"/>
            </w:tcBorders>
          </w:tcPr>
          <w:p w14:paraId="194914F3" w14:textId="77777777" w:rsidR="00782E3B" w:rsidRPr="00FD773D" w:rsidRDefault="00782E3B" w:rsidP="00782E3B">
            <w:pPr>
              <w:rPr>
                <w:sz w:val="18"/>
                <w:szCs w:val="18"/>
              </w:rPr>
            </w:pPr>
            <w:r w:rsidRPr="00FD773D">
              <w:rPr>
                <w:sz w:val="18"/>
                <w:szCs w:val="18"/>
              </w:rPr>
              <w:t>-</w:t>
            </w:r>
          </w:p>
        </w:tc>
      </w:tr>
    </w:tbl>
    <w:p w14:paraId="39971EE5" w14:textId="55E35698" w:rsidR="00ED7B1C" w:rsidRDefault="00ED7B1C" w:rsidP="00ED7B1C">
      <w:pPr>
        <w:pStyle w:val="ReqID"/>
      </w:pPr>
      <w:r>
        <w:t>FD_PLG_TDM_051</w:t>
      </w:r>
    </w:p>
    <w:p w14:paraId="11B1EE6F" w14:textId="2DDAD18E" w:rsidR="00782E3B" w:rsidRPr="00FD773D" w:rsidRDefault="00F247A5" w:rsidP="00782E3B">
      <w:pPr>
        <w:pStyle w:val="RefIDs"/>
      </w:pPr>
      <w:r>
        <w:t>[Covers: RD_014</w:t>
      </w:r>
      <w:r w:rsidRPr="00FD773D">
        <w:t>]</w:t>
      </w:r>
    </w:p>
    <w:p w14:paraId="7214E520" w14:textId="77777777" w:rsidR="00782E3B" w:rsidRPr="00FD773D" w:rsidRDefault="00782E3B" w:rsidP="00782E3B">
      <w:r w:rsidRPr="00FD773D">
        <w:t>Example</w:t>
      </w:r>
    </w:p>
    <w:p w14:paraId="26A6F470" w14:textId="77777777" w:rsidR="00782E3B" w:rsidRPr="00FD773D" w:rsidRDefault="00782E3B" w:rsidP="00782E3B">
      <w:r w:rsidRPr="00FD773D">
        <w:t>WORD32 ch;</w:t>
      </w:r>
    </w:p>
    <w:p w14:paraId="6DFC313F" w14:textId="77777777" w:rsidR="00782E3B" w:rsidRPr="00FD773D" w:rsidRDefault="00782E3B" w:rsidP="00782E3B">
      <w:pPr>
        <w:widowControl/>
        <w:autoSpaceDE/>
        <w:autoSpaceDN/>
        <w:adjustRightInd/>
        <w:snapToGrid/>
        <w:jc w:val="left"/>
      </w:pPr>
      <w:r w:rsidRPr="00FD773D">
        <w:t>res = (*api_func)(api_obj,</w:t>
      </w:r>
    </w:p>
    <w:p w14:paraId="7EFA1F71" w14:textId="46D0093A" w:rsidR="00782E3B" w:rsidRPr="00FD773D" w:rsidRDefault="00782E3B" w:rsidP="00782E3B">
      <w:pPr>
        <w:widowControl/>
        <w:autoSpaceDE/>
        <w:autoSpaceDN/>
        <w:adjustRightInd/>
        <w:snapToGrid/>
        <w:jc w:val="left"/>
      </w:pPr>
      <w:r w:rsidRPr="00FD773D">
        <w:tab/>
      </w:r>
      <w:r w:rsidRPr="00FD773D">
        <w:tab/>
        <w:t xml:space="preserve">  XA_API_CMD_</w:t>
      </w:r>
      <w:r w:rsidR="00C23B3F" w:rsidRPr="00FD773D">
        <w:t>G</w:t>
      </w:r>
      <w:r w:rsidRPr="00FD773D">
        <w:t>ET_CONFIG_PARAM,</w:t>
      </w:r>
    </w:p>
    <w:p w14:paraId="5C951F12" w14:textId="77777777" w:rsidR="00782E3B" w:rsidRPr="00FD773D" w:rsidRDefault="00782E3B" w:rsidP="00782E3B">
      <w:pPr>
        <w:widowControl/>
        <w:autoSpaceDE/>
        <w:autoSpaceDN/>
        <w:adjustRightInd/>
        <w:snapToGrid/>
        <w:jc w:val="left"/>
      </w:pPr>
      <w:r w:rsidRPr="00FD773D">
        <w:tab/>
      </w:r>
      <w:r w:rsidRPr="00FD773D">
        <w:tab/>
        <w:t xml:space="preserve">  XA_TDM_CAP_CONFIG_PARAM_CHANNEL_MODE,</w:t>
      </w:r>
    </w:p>
    <w:p w14:paraId="5FD5DA77" w14:textId="77777777" w:rsidR="00782E3B" w:rsidRPr="00FD773D" w:rsidRDefault="00782E3B" w:rsidP="00782E3B">
      <w:pPr>
        <w:widowControl/>
        <w:autoSpaceDE/>
        <w:autoSpaceDN/>
        <w:adjustRightInd/>
        <w:snapToGrid/>
        <w:jc w:val="left"/>
      </w:pPr>
      <w:r w:rsidRPr="00FD773D">
        <w:tab/>
      </w:r>
      <w:r w:rsidRPr="00FD773D">
        <w:tab/>
        <w:t xml:space="preserve">  &amp;ch);</w:t>
      </w:r>
    </w:p>
    <w:p w14:paraId="2A2AFAC6" w14:textId="77777777" w:rsidR="00782E3B" w:rsidRPr="00FD773D" w:rsidRDefault="00782E3B" w:rsidP="00782E3B"/>
    <w:p w14:paraId="4DE334DA" w14:textId="77777777" w:rsidR="00782E3B" w:rsidRPr="00FD773D" w:rsidRDefault="00782E3B" w:rsidP="00782E3B">
      <w:r w:rsidRPr="00FD773D">
        <w:br w:type="page"/>
      </w:r>
    </w:p>
    <w:p w14:paraId="206F6E82" w14:textId="77777777" w:rsidR="00782E3B" w:rsidRPr="00FD773D" w:rsidRDefault="00782E3B" w:rsidP="00782E3B"/>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4050"/>
        <w:gridCol w:w="3991"/>
      </w:tblGrid>
      <w:tr w:rsidR="00782E3B" w:rsidRPr="00FD773D" w14:paraId="500ED7B9" w14:textId="77777777" w:rsidTr="00782E3B">
        <w:trPr>
          <w:trHeight w:val="354"/>
          <w:jc w:val="center"/>
        </w:trPr>
        <w:tc>
          <w:tcPr>
            <w:tcW w:w="1530" w:type="dxa"/>
            <w:tcBorders>
              <w:bottom w:val="single" w:sz="4" w:space="0" w:color="auto"/>
              <w:right w:val="double" w:sz="4" w:space="0" w:color="auto"/>
            </w:tcBorders>
          </w:tcPr>
          <w:p w14:paraId="0AA4DBF6" w14:textId="77777777" w:rsidR="00782E3B" w:rsidRPr="00FD773D" w:rsidRDefault="00782E3B" w:rsidP="00782E3B">
            <w:pPr>
              <w:rPr>
                <w:sz w:val="18"/>
                <w:szCs w:val="18"/>
              </w:rPr>
            </w:pPr>
            <w:r w:rsidRPr="00FD773D">
              <w:rPr>
                <w:sz w:val="18"/>
                <w:szCs w:val="18"/>
              </w:rPr>
              <w:t>Subcommand</w:t>
            </w:r>
          </w:p>
        </w:tc>
        <w:tc>
          <w:tcPr>
            <w:tcW w:w="8041" w:type="dxa"/>
            <w:gridSpan w:val="2"/>
            <w:tcBorders>
              <w:left w:val="double" w:sz="4" w:space="0" w:color="auto"/>
              <w:bottom w:val="single" w:sz="4" w:space="0" w:color="auto"/>
            </w:tcBorders>
          </w:tcPr>
          <w:p w14:paraId="71972FBA" w14:textId="77777777" w:rsidR="00782E3B" w:rsidRPr="00FD773D" w:rsidRDefault="00782E3B" w:rsidP="00F84552">
            <w:pPr>
              <w:pStyle w:val="ReqSect"/>
            </w:pPr>
            <w:r w:rsidRPr="00FD773D">
              <w:t>XA_TDM_CAP_CONFIG_PARAM_IN_SAMPLE_RATE</w:t>
            </w:r>
          </w:p>
        </w:tc>
      </w:tr>
      <w:tr w:rsidR="00782E3B" w:rsidRPr="00FD773D" w14:paraId="2B44640D" w14:textId="77777777" w:rsidTr="00782E3B">
        <w:trPr>
          <w:trHeight w:val="354"/>
          <w:jc w:val="center"/>
        </w:trPr>
        <w:tc>
          <w:tcPr>
            <w:tcW w:w="1530" w:type="dxa"/>
            <w:tcBorders>
              <w:top w:val="single" w:sz="4" w:space="0" w:color="auto"/>
              <w:right w:val="double" w:sz="4" w:space="0" w:color="auto"/>
            </w:tcBorders>
          </w:tcPr>
          <w:p w14:paraId="6476B670" w14:textId="77777777" w:rsidR="00782E3B" w:rsidRPr="00FD773D" w:rsidRDefault="00782E3B" w:rsidP="00782E3B">
            <w:pPr>
              <w:rPr>
                <w:sz w:val="18"/>
                <w:szCs w:val="18"/>
              </w:rPr>
            </w:pPr>
            <w:r w:rsidRPr="00FD773D">
              <w:rPr>
                <w:sz w:val="18"/>
                <w:szCs w:val="18"/>
              </w:rPr>
              <w:t>Description</w:t>
            </w:r>
          </w:p>
        </w:tc>
        <w:tc>
          <w:tcPr>
            <w:tcW w:w="8041" w:type="dxa"/>
            <w:gridSpan w:val="2"/>
            <w:tcBorders>
              <w:top w:val="single" w:sz="4" w:space="0" w:color="auto"/>
              <w:left w:val="double" w:sz="4" w:space="0" w:color="auto"/>
            </w:tcBorders>
          </w:tcPr>
          <w:p w14:paraId="3941C58C" w14:textId="652BFC16" w:rsidR="00782E3B" w:rsidRPr="00FD773D" w:rsidRDefault="00C23B3F" w:rsidP="00782E3B">
            <w:pPr>
              <w:rPr>
                <w:sz w:val="18"/>
                <w:szCs w:val="18"/>
              </w:rPr>
            </w:pPr>
            <w:r w:rsidRPr="00FD773D">
              <w:rPr>
                <w:sz w:val="18"/>
                <w:szCs w:val="18"/>
              </w:rPr>
              <w:t>G</w:t>
            </w:r>
            <w:r w:rsidR="00782E3B" w:rsidRPr="00FD773D">
              <w:rPr>
                <w:sz w:val="18"/>
                <w:szCs w:val="18"/>
              </w:rPr>
              <w:t>et the PCM sampling frequency</w:t>
            </w:r>
            <w:r w:rsidRPr="00FD773D">
              <w:rPr>
                <w:sz w:val="18"/>
                <w:szCs w:val="18"/>
              </w:rPr>
              <w:t xml:space="preserve"> setting value</w:t>
            </w:r>
          </w:p>
        </w:tc>
      </w:tr>
      <w:tr w:rsidR="00782E3B" w:rsidRPr="00FD773D" w14:paraId="0BF12BB7" w14:textId="77777777" w:rsidTr="00782E3B">
        <w:trPr>
          <w:trHeight w:val="331"/>
          <w:jc w:val="center"/>
        </w:trPr>
        <w:tc>
          <w:tcPr>
            <w:tcW w:w="1530" w:type="dxa"/>
            <w:vMerge w:val="restart"/>
            <w:tcBorders>
              <w:right w:val="double" w:sz="4" w:space="0" w:color="auto"/>
            </w:tcBorders>
          </w:tcPr>
          <w:p w14:paraId="79BF188B" w14:textId="77777777" w:rsidR="00782E3B" w:rsidRPr="00FD773D" w:rsidRDefault="00782E3B" w:rsidP="00782E3B">
            <w:pPr>
              <w:rPr>
                <w:sz w:val="18"/>
                <w:szCs w:val="18"/>
              </w:rPr>
            </w:pPr>
            <w:r w:rsidRPr="00FD773D">
              <w:rPr>
                <w:sz w:val="18"/>
                <w:szCs w:val="18"/>
              </w:rPr>
              <w:t>Arguments</w:t>
            </w:r>
          </w:p>
        </w:tc>
        <w:tc>
          <w:tcPr>
            <w:tcW w:w="8041" w:type="dxa"/>
            <w:gridSpan w:val="2"/>
            <w:tcBorders>
              <w:left w:val="double" w:sz="4" w:space="0" w:color="auto"/>
            </w:tcBorders>
          </w:tcPr>
          <w:p w14:paraId="331D73D3"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19B6BD27" w14:textId="77777777" w:rsidTr="00782E3B">
        <w:trPr>
          <w:trHeight w:val="640"/>
          <w:jc w:val="center"/>
        </w:trPr>
        <w:tc>
          <w:tcPr>
            <w:tcW w:w="1530" w:type="dxa"/>
            <w:vMerge/>
            <w:tcBorders>
              <w:right w:val="double" w:sz="4" w:space="0" w:color="auto"/>
            </w:tcBorders>
          </w:tcPr>
          <w:p w14:paraId="3E26B896" w14:textId="77777777" w:rsidR="00782E3B" w:rsidRPr="00FD773D" w:rsidRDefault="00782E3B" w:rsidP="00782E3B">
            <w:pPr>
              <w:rPr>
                <w:sz w:val="18"/>
                <w:szCs w:val="18"/>
              </w:rPr>
            </w:pPr>
          </w:p>
        </w:tc>
        <w:tc>
          <w:tcPr>
            <w:tcW w:w="8041" w:type="dxa"/>
            <w:gridSpan w:val="2"/>
            <w:tcBorders>
              <w:left w:val="double" w:sz="4" w:space="0" w:color="auto"/>
            </w:tcBorders>
          </w:tcPr>
          <w:p w14:paraId="6E8439AA" w14:textId="77777777" w:rsidR="00782E3B" w:rsidRPr="00FD773D" w:rsidRDefault="00782E3B" w:rsidP="00782E3B">
            <w:pPr>
              <w:ind w:leftChars="50" w:left="100" w:rightChars="44" w:right="88"/>
              <w:rPr>
                <w:sz w:val="18"/>
                <w:szCs w:val="18"/>
              </w:rPr>
            </w:pPr>
            <w:r w:rsidRPr="00FD773D">
              <w:rPr>
                <w:sz w:val="18"/>
                <w:szCs w:val="18"/>
              </w:rPr>
              <w:t>Pointer to API Structure.</w:t>
            </w:r>
          </w:p>
          <w:p w14:paraId="61A53387" w14:textId="77777777" w:rsidR="00782E3B" w:rsidRPr="00FD773D" w:rsidRDefault="00782E3B" w:rsidP="00782E3B">
            <w:pPr>
              <w:autoSpaceDE/>
              <w:autoSpaceDN/>
              <w:spacing w:line="300" w:lineRule="exact"/>
              <w:ind w:firstLineChars="100" w:firstLine="180"/>
              <w:rPr>
                <w:sz w:val="18"/>
                <w:szCs w:val="18"/>
                <w:lang w:val="x-none" w:eastAsia="x-none"/>
              </w:rPr>
            </w:pPr>
          </w:p>
        </w:tc>
      </w:tr>
      <w:tr w:rsidR="00782E3B" w:rsidRPr="00FD773D" w14:paraId="4C27F10B" w14:textId="77777777" w:rsidTr="00782E3B">
        <w:trPr>
          <w:trHeight w:val="351"/>
          <w:jc w:val="center"/>
        </w:trPr>
        <w:tc>
          <w:tcPr>
            <w:tcW w:w="1530" w:type="dxa"/>
            <w:vMerge/>
            <w:tcBorders>
              <w:right w:val="double" w:sz="4" w:space="0" w:color="auto"/>
            </w:tcBorders>
          </w:tcPr>
          <w:p w14:paraId="1283455B" w14:textId="77777777" w:rsidR="00782E3B" w:rsidRPr="00FD773D" w:rsidRDefault="00782E3B" w:rsidP="00782E3B">
            <w:pPr>
              <w:rPr>
                <w:sz w:val="18"/>
                <w:szCs w:val="18"/>
              </w:rPr>
            </w:pPr>
          </w:p>
        </w:tc>
        <w:tc>
          <w:tcPr>
            <w:tcW w:w="8041" w:type="dxa"/>
            <w:gridSpan w:val="2"/>
            <w:tcBorders>
              <w:left w:val="double" w:sz="4" w:space="0" w:color="auto"/>
            </w:tcBorders>
          </w:tcPr>
          <w:p w14:paraId="510872C6"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22359ECE" w14:textId="77777777" w:rsidTr="00782E3B">
        <w:trPr>
          <w:trHeight w:val="640"/>
          <w:jc w:val="center"/>
        </w:trPr>
        <w:tc>
          <w:tcPr>
            <w:tcW w:w="1530" w:type="dxa"/>
            <w:vMerge/>
            <w:tcBorders>
              <w:right w:val="double" w:sz="4" w:space="0" w:color="auto"/>
            </w:tcBorders>
          </w:tcPr>
          <w:p w14:paraId="3357080A" w14:textId="77777777" w:rsidR="00782E3B" w:rsidRPr="00FD773D" w:rsidRDefault="00782E3B" w:rsidP="00782E3B">
            <w:pPr>
              <w:rPr>
                <w:sz w:val="18"/>
                <w:szCs w:val="18"/>
              </w:rPr>
            </w:pPr>
          </w:p>
        </w:tc>
        <w:tc>
          <w:tcPr>
            <w:tcW w:w="8041" w:type="dxa"/>
            <w:gridSpan w:val="2"/>
            <w:tcBorders>
              <w:left w:val="double" w:sz="4" w:space="0" w:color="auto"/>
            </w:tcBorders>
          </w:tcPr>
          <w:p w14:paraId="2CDC47B1" w14:textId="45280701" w:rsidR="00782E3B" w:rsidRPr="00FD773D" w:rsidRDefault="00C23B3F" w:rsidP="00782E3B">
            <w:pPr>
              <w:ind w:firstLineChars="100" w:firstLine="180"/>
              <w:rPr>
                <w:sz w:val="18"/>
                <w:szCs w:val="18"/>
              </w:rPr>
            </w:pPr>
            <w:r w:rsidRPr="00FD773D">
              <w:rPr>
                <w:sz w:val="18"/>
                <w:szCs w:val="18"/>
              </w:rPr>
              <w:t>XA_API_CMD_G</w:t>
            </w:r>
            <w:r w:rsidR="00782E3B" w:rsidRPr="00FD773D">
              <w:rPr>
                <w:sz w:val="18"/>
                <w:szCs w:val="18"/>
              </w:rPr>
              <w:t>ET_CONFIG_PARAM</w:t>
            </w:r>
          </w:p>
          <w:p w14:paraId="19B725E6" w14:textId="77777777" w:rsidR="00782E3B" w:rsidRPr="00FD773D" w:rsidRDefault="00782E3B" w:rsidP="00782E3B">
            <w:pPr>
              <w:ind w:firstLineChars="100" w:firstLine="180"/>
              <w:rPr>
                <w:sz w:val="18"/>
                <w:szCs w:val="18"/>
              </w:rPr>
            </w:pPr>
          </w:p>
        </w:tc>
      </w:tr>
      <w:tr w:rsidR="00782E3B" w:rsidRPr="00FD773D" w14:paraId="57BF1F68" w14:textId="77777777" w:rsidTr="00782E3B">
        <w:trPr>
          <w:trHeight w:val="324"/>
          <w:jc w:val="center"/>
        </w:trPr>
        <w:tc>
          <w:tcPr>
            <w:tcW w:w="1530" w:type="dxa"/>
            <w:vMerge/>
            <w:tcBorders>
              <w:right w:val="double" w:sz="4" w:space="0" w:color="auto"/>
            </w:tcBorders>
          </w:tcPr>
          <w:p w14:paraId="7E1A0BCA" w14:textId="77777777" w:rsidR="00782E3B" w:rsidRPr="00FD773D" w:rsidRDefault="00782E3B" w:rsidP="00782E3B">
            <w:pPr>
              <w:rPr>
                <w:sz w:val="18"/>
                <w:szCs w:val="18"/>
              </w:rPr>
            </w:pPr>
          </w:p>
        </w:tc>
        <w:tc>
          <w:tcPr>
            <w:tcW w:w="8041" w:type="dxa"/>
            <w:gridSpan w:val="2"/>
            <w:tcBorders>
              <w:left w:val="double" w:sz="4" w:space="0" w:color="auto"/>
            </w:tcBorders>
          </w:tcPr>
          <w:p w14:paraId="4843451C"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52962B25" w14:textId="77777777" w:rsidTr="00782E3B">
        <w:trPr>
          <w:trHeight w:val="640"/>
          <w:jc w:val="center"/>
        </w:trPr>
        <w:tc>
          <w:tcPr>
            <w:tcW w:w="1530" w:type="dxa"/>
            <w:vMerge/>
            <w:tcBorders>
              <w:right w:val="double" w:sz="4" w:space="0" w:color="auto"/>
            </w:tcBorders>
          </w:tcPr>
          <w:p w14:paraId="5A24C99F" w14:textId="77777777" w:rsidR="00782E3B" w:rsidRPr="00FD773D" w:rsidRDefault="00782E3B" w:rsidP="00782E3B">
            <w:pPr>
              <w:rPr>
                <w:sz w:val="18"/>
                <w:szCs w:val="18"/>
              </w:rPr>
            </w:pPr>
          </w:p>
        </w:tc>
        <w:tc>
          <w:tcPr>
            <w:tcW w:w="8041" w:type="dxa"/>
            <w:gridSpan w:val="2"/>
            <w:tcBorders>
              <w:left w:val="double" w:sz="4" w:space="0" w:color="auto"/>
            </w:tcBorders>
          </w:tcPr>
          <w:p w14:paraId="5057C7BB" w14:textId="77777777" w:rsidR="00782E3B" w:rsidRPr="00FD773D" w:rsidRDefault="00782E3B" w:rsidP="00782E3B">
            <w:pPr>
              <w:ind w:firstLineChars="100" w:firstLine="180"/>
              <w:rPr>
                <w:sz w:val="18"/>
                <w:szCs w:val="18"/>
              </w:rPr>
            </w:pPr>
            <w:r w:rsidRPr="00FD773D">
              <w:rPr>
                <w:sz w:val="18"/>
                <w:szCs w:val="18"/>
              </w:rPr>
              <w:t>XA_TDM_CAP_CONFIG_PARAM_IN_SAMPLE_RATE</w:t>
            </w:r>
          </w:p>
        </w:tc>
      </w:tr>
      <w:tr w:rsidR="00782E3B" w:rsidRPr="00FD773D" w14:paraId="5E36527B" w14:textId="77777777" w:rsidTr="00782E3B">
        <w:trPr>
          <w:trHeight w:val="338"/>
          <w:jc w:val="center"/>
        </w:trPr>
        <w:tc>
          <w:tcPr>
            <w:tcW w:w="1530" w:type="dxa"/>
            <w:vMerge/>
            <w:tcBorders>
              <w:right w:val="double" w:sz="4" w:space="0" w:color="auto"/>
            </w:tcBorders>
          </w:tcPr>
          <w:p w14:paraId="66021EF4" w14:textId="77777777" w:rsidR="00782E3B" w:rsidRPr="00FD773D" w:rsidRDefault="00782E3B" w:rsidP="00782E3B">
            <w:pPr>
              <w:rPr>
                <w:sz w:val="18"/>
                <w:szCs w:val="18"/>
              </w:rPr>
            </w:pPr>
          </w:p>
        </w:tc>
        <w:tc>
          <w:tcPr>
            <w:tcW w:w="8041" w:type="dxa"/>
            <w:gridSpan w:val="2"/>
            <w:tcBorders>
              <w:left w:val="double" w:sz="4" w:space="0" w:color="auto"/>
            </w:tcBorders>
          </w:tcPr>
          <w:p w14:paraId="7A6A61C9" w14:textId="77777777" w:rsidR="00782E3B" w:rsidRPr="00FD773D" w:rsidRDefault="00782E3B" w:rsidP="00782E3B">
            <w:pPr>
              <w:rPr>
                <w:sz w:val="18"/>
                <w:szCs w:val="18"/>
              </w:rPr>
            </w:pPr>
            <w:r w:rsidRPr="00FD773D">
              <w:rPr>
                <w:sz w:val="18"/>
                <w:szCs w:val="18"/>
              </w:rPr>
              <w:t>pv_value</w:t>
            </w:r>
          </w:p>
        </w:tc>
      </w:tr>
      <w:tr w:rsidR="00782E3B" w:rsidRPr="00FD773D" w14:paraId="0B0F7A78" w14:textId="77777777" w:rsidTr="00782E3B">
        <w:trPr>
          <w:trHeight w:val="640"/>
          <w:jc w:val="center"/>
        </w:trPr>
        <w:tc>
          <w:tcPr>
            <w:tcW w:w="1530" w:type="dxa"/>
            <w:vMerge/>
            <w:tcBorders>
              <w:right w:val="double" w:sz="4" w:space="0" w:color="auto"/>
            </w:tcBorders>
          </w:tcPr>
          <w:p w14:paraId="65071944" w14:textId="77777777" w:rsidR="00782E3B" w:rsidRPr="00FD773D" w:rsidRDefault="00782E3B" w:rsidP="00782E3B">
            <w:pPr>
              <w:rPr>
                <w:sz w:val="18"/>
                <w:szCs w:val="18"/>
              </w:rPr>
            </w:pPr>
          </w:p>
        </w:tc>
        <w:tc>
          <w:tcPr>
            <w:tcW w:w="8041" w:type="dxa"/>
            <w:gridSpan w:val="2"/>
            <w:tcBorders>
              <w:left w:val="double" w:sz="4" w:space="0" w:color="auto"/>
              <w:bottom w:val="single" w:sz="4" w:space="0" w:color="auto"/>
            </w:tcBorders>
          </w:tcPr>
          <w:p w14:paraId="15CA403F" w14:textId="4AD791E7" w:rsidR="00782E3B" w:rsidRPr="00FD773D" w:rsidRDefault="00782E3B" w:rsidP="00906692">
            <w:pPr>
              <w:pStyle w:val="ReqText"/>
              <w:ind w:left="149"/>
              <w:rPr>
                <w:sz w:val="18"/>
                <w:szCs w:val="18"/>
              </w:rPr>
            </w:pPr>
            <w:r w:rsidRPr="00FD773D">
              <w:rPr>
                <w:sz w:val="18"/>
                <w:szCs w:val="18"/>
              </w:rPr>
              <w:t>Pointer to the input sampling frequency variable</w:t>
            </w:r>
          </w:p>
        </w:tc>
      </w:tr>
      <w:tr w:rsidR="00782E3B" w:rsidRPr="00FD773D" w14:paraId="6EBED77A" w14:textId="77777777" w:rsidTr="00682773">
        <w:trPr>
          <w:trHeight w:val="395"/>
          <w:jc w:val="center"/>
        </w:trPr>
        <w:tc>
          <w:tcPr>
            <w:tcW w:w="1530" w:type="dxa"/>
            <w:vMerge w:val="restart"/>
            <w:tcBorders>
              <w:right w:val="double" w:sz="4" w:space="0" w:color="auto"/>
            </w:tcBorders>
          </w:tcPr>
          <w:p w14:paraId="6BDA0F4E" w14:textId="77777777" w:rsidR="00782E3B" w:rsidRPr="00FD773D" w:rsidRDefault="00782E3B" w:rsidP="00782E3B">
            <w:pPr>
              <w:rPr>
                <w:sz w:val="18"/>
                <w:szCs w:val="18"/>
              </w:rPr>
            </w:pPr>
            <w:r w:rsidRPr="00FD773D">
              <w:rPr>
                <w:sz w:val="18"/>
                <w:szCs w:val="18"/>
              </w:rPr>
              <w:t>Return value</w:t>
            </w:r>
          </w:p>
        </w:tc>
        <w:tc>
          <w:tcPr>
            <w:tcW w:w="4050" w:type="dxa"/>
            <w:tcBorders>
              <w:left w:val="double" w:sz="4" w:space="0" w:color="auto"/>
              <w:right w:val="single" w:sz="4" w:space="0" w:color="auto"/>
            </w:tcBorders>
          </w:tcPr>
          <w:p w14:paraId="278A08A4" w14:textId="77777777" w:rsidR="00782E3B" w:rsidRPr="00FD773D" w:rsidRDefault="00782E3B" w:rsidP="00782E3B">
            <w:pPr>
              <w:rPr>
                <w:sz w:val="18"/>
                <w:szCs w:val="18"/>
              </w:rPr>
            </w:pPr>
            <w:r w:rsidRPr="00FD773D">
              <w:rPr>
                <w:sz w:val="18"/>
                <w:szCs w:val="18"/>
              </w:rPr>
              <w:t>XA_NO_ERROR</w:t>
            </w:r>
          </w:p>
        </w:tc>
        <w:tc>
          <w:tcPr>
            <w:tcW w:w="3991" w:type="dxa"/>
            <w:tcBorders>
              <w:left w:val="single" w:sz="4" w:space="0" w:color="auto"/>
            </w:tcBorders>
          </w:tcPr>
          <w:p w14:paraId="757A453B" w14:textId="77777777" w:rsidR="00782E3B" w:rsidRPr="00FD773D" w:rsidRDefault="00782E3B" w:rsidP="00782E3B">
            <w:pPr>
              <w:rPr>
                <w:sz w:val="18"/>
                <w:szCs w:val="18"/>
              </w:rPr>
            </w:pPr>
            <w:r w:rsidRPr="00FD773D">
              <w:rPr>
                <w:sz w:val="18"/>
                <w:szCs w:val="18"/>
              </w:rPr>
              <w:t>Normally ends.</w:t>
            </w:r>
          </w:p>
        </w:tc>
      </w:tr>
      <w:tr w:rsidR="00782E3B" w:rsidRPr="00FD773D" w14:paraId="0EA83392" w14:textId="77777777" w:rsidTr="00682773">
        <w:trPr>
          <w:trHeight w:val="350"/>
          <w:jc w:val="center"/>
        </w:trPr>
        <w:tc>
          <w:tcPr>
            <w:tcW w:w="1530" w:type="dxa"/>
            <w:vMerge/>
            <w:tcBorders>
              <w:right w:val="double" w:sz="4" w:space="0" w:color="auto"/>
            </w:tcBorders>
          </w:tcPr>
          <w:p w14:paraId="2A5D44A7" w14:textId="77777777" w:rsidR="00782E3B" w:rsidRPr="00FD773D" w:rsidRDefault="00782E3B" w:rsidP="00782E3B">
            <w:pPr>
              <w:rPr>
                <w:sz w:val="18"/>
                <w:szCs w:val="18"/>
              </w:rPr>
            </w:pPr>
          </w:p>
        </w:tc>
        <w:tc>
          <w:tcPr>
            <w:tcW w:w="4050" w:type="dxa"/>
            <w:tcBorders>
              <w:left w:val="double" w:sz="4" w:space="0" w:color="auto"/>
              <w:right w:val="single" w:sz="4" w:space="0" w:color="auto"/>
            </w:tcBorders>
          </w:tcPr>
          <w:p w14:paraId="571F92B5" w14:textId="77777777" w:rsidR="00782E3B" w:rsidRPr="00FD773D" w:rsidRDefault="00782E3B" w:rsidP="00782E3B">
            <w:pPr>
              <w:rPr>
                <w:sz w:val="18"/>
                <w:szCs w:val="18"/>
              </w:rPr>
            </w:pPr>
            <w:r w:rsidRPr="00FD773D">
              <w:rPr>
                <w:sz w:val="18"/>
                <w:szCs w:val="18"/>
              </w:rPr>
              <w:t>XA_API_FATAL_MEM_ALLOC</w:t>
            </w:r>
          </w:p>
        </w:tc>
        <w:tc>
          <w:tcPr>
            <w:tcW w:w="3991" w:type="dxa"/>
            <w:tcBorders>
              <w:left w:val="single" w:sz="4" w:space="0" w:color="auto"/>
            </w:tcBorders>
          </w:tcPr>
          <w:p w14:paraId="714C1400"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0F767571" w14:textId="77777777" w:rsidTr="00682773">
        <w:trPr>
          <w:trHeight w:val="350"/>
          <w:jc w:val="center"/>
        </w:trPr>
        <w:tc>
          <w:tcPr>
            <w:tcW w:w="1530" w:type="dxa"/>
            <w:vMerge/>
            <w:tcBorders>
              <w:right w:val="double" w:sz="4" w:space="0" w:color="auto"/>
            </w:tcBorders>
          </w:tcPr>
          <w:p w14:paraId="65CF2D59" w14:textId="77777777" w:rsidR="00782E3B" w:rsidRPr="00FD773D" w:rsidRDefault="00782E3B" w:rsidP="00782E3B">
            <w:pPr>
              <w:rPr>
                <w:sz w:val="18"/>
                <w:szCs w:val="18"/>
              </w:rPr>
            </w:pPr>
          </w:p>
        </w:tc>
        <w:tc>
          <w:tcPr>
            <w:tcW w:w="4050" w:type="dxa"/>
            <w:tcBorders>
              <w:left w:val="double" w:sz="4" w:space="0" w:color="auto"/>
              <w:right w:val="single" w:sz="4" w:space="0" w:color="auto"/>
            </w:tcBorders>
          </w:tcPr>
          <w:p w14:paraId="580B89D8" w14:textId="77777777" w:rsidR="00782E3B" w:rsidRPr="00FD773D" w:rsidRDefault="00782E3B" w:rsidP="00782E3B">
            <w:pPr>
              <w:rPr>
                <w:sz w:val="18"/>
                <w:szCs w:val="18"/>
              </w:rPr>
            </w:pPr>
            <w:r w:rsidRPr="00FD773D">
              <w:rPr>
                <w:sz w:val="18"/>
                <w:szCs w:val="18"/>
              </w:rPr>
              <w:t>XA_API_FATAL_MEM_ALIGN</w:t>
            </w:r>
          </w:p>
        </w:tc>
        <w:tc>
          <w:tcPr>
            <w:tcW w:w="3991" w:type="dxa"/>
            <w:tcBorders>
              <w:left w:val="single" w:sz="4" w:space="0" w:color="auto"/>
            </w:tcBorders>
          </w:tcPr>
          <w:p w14:paraId="4DB40D7E"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4BFDEEEF" w14:textId="77777777" w:rsidTr="00682773">
        <w:trPr>
          <w:trHeight w:val="350"/>
          <w:jc w:val="center"/>
        </w:trPr>
        <w:tc>
          <w:tcPr>
            <w:tcW w:w="1530" w:type="dxa"/>
            <w:vMerge/>
            <w:tcBorders>
              <w:right w:val="double" w:sz="4" w:space="0" w:color="auto"/>
            </w:tcBorders>
          </w:tcPr>
          <w:p w14:paraId="4E841B49" w14:textId="77777777" w:rsidR="00782E3B" w:rsidRPr="00FD773D" w:rsidRDefault="00782E3B" w:rsidP="00782E3B">
            <w:pPr>
              <w:rPr>
                <w:sz w:val="18"/>
                <w:szCs w:val="18"/>
              </w:rPr>
            </w:pPr>
          </w:p>
        </w:tc>
        <w:tc>
          <w:tcPr>
            <w:tcW w:w="4050" w:type="dxa"/>
            <w:tcBorders>
              <w:left w:val="double" w:sz="4" w:space="0" w:color="auto"/>
              <w:right w:val="single" w:sz="4" w:space="0" w:color="auto"/>
            </w:tcBorders>
          </w:tcPr>
          <w:p w14:paraId="3D1791F1" w14:textId="77777777" w:rsidR="00782E3B" w:rsidRPr="00FD773D" w:rsidRDefault="00782E3B" w:rsidP="00782E3B">
            <w:pPr>
              <w:rPr>
                <w:sz w:val="18"/>
                <w:szCs w:val="18"/>
              </w:rPr>
            </w:pPr>
            <w:r w:rsidRPr="00FD773D">
              <w:rPr>
                <w:sz w:val="18"/>
                <w:szCs w:val="18"/>
              </w:rPr>
              <w:t>XA_TDM_CAP_CONFIG_FATAL_STATE</w:t>
            </w:r>
          </w:p>
        </w:tc>
        <w:tc>
          <w:tcPr>
            <w:tcW w:w="3991" w:type="dxa"/>
            <w:tcBorders>
              <w:left w:val="single" w:sz="4" w:space="0" w:color="auto"/>
            </w:tcBorders>
          </w:tcPr>
          <w:p w14:paraId="4C469CE6"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3FA6C388" w14:textId="77777777" w:rsidTr="00782E3B">
        <w:trPr>
          <w:jc w:val="center"/>
        </w:trPr>
        <w:tc>
          <w:tcPr>
            <w:tcW w:w="1530" w:type="dxa"/>
            <w:tcBorders>
              <w:right w:val="double" w:sz="4" w:space="0" w:color="auto"/>
            </w:tcBorders>
          </w:tcPr>
          <w:p w14:paraId="08234692" w14:textId="77777777" w:rsidR="00782E3B" w:rsidRPr="00FD773D" w:rsidRDefault="00782E3B" w:rsidP="00782E3B">
            <w:pPr>
              <w:rPr>
                <w:sz w:val="18"/>
                <w:szCs w:val="18"/>
              </w:rPr>
            </w:pPr>
            <w:r w:rsidRPr="00FD773D">
              <w:rPr>
                <w:sz w:val="18"/>
                <w:szCs w:val="18"/>
              </w:rPr>
              <w:t>Restrictions</w:t>
            </w:r>
          </w:p>
        </w:tc>
        <w:tc>
          <w:tcPr>
            <w:tcW w:w="8041" w:type="dxa"/>
            <w:gridSpan w:val="2"/>
            <w:tcBorders>
              <w:left w:val="double" w:sz="4" w:space="0" w:color="auto"/>
            </w:tcBorders>
          </w:tcPr>
          <w:p w14:paraId="4C56F94C" w14:textId="77777777" w:rsidR="00782E3B" w:rsidRPr="00FD773D" w:rsidRDefault="00782E3B" w:rsidP="00782E3B">
            <w:pPr>
              <w:rPr>
                <w:sz w:val="18"/>
                <w:szCs w:val="18"/>
              </w:rPr>
            </w:pPr>
            <w:r w:rsidRPr="00FD773D">
              <w:rPr>
                <w:sz w:val="18"/>
                <w:szCs w:val="18"/>
              </w:rPr>
              <w:t>-</w:t>
            </w:r>
          </w:p>
        </w:tc>
      </w:tr>
    </w:tbl>
    <w:p w14:paraId="77EF4116" w14:textId="57526BDE" w:rsidR="00ED7B1C" w:rsidRDefault="00ED7B1C" w:rsidP="00ED7B1C">
      <w:pPr>
        <w:pStyle w:val="ReqID"/>
      </w:pPr>
      <w:r>
        <w:t>FD_PLG_TDM_052</w:t>
      </w:r>
    </w:p>
    <w:p w14:paraId="7AF8DF3C" w14:textId="01005A3E" w:rsidR="00782E3B" w:rsidRPr="00FD773D" w:rsidRDefault="00F247A5" w:rsidP="00782E3B">
      <w:pPr>
        <w:pStyle w:val="RefIDs"/>
      </w:pPr>
      <w:r>
        <w:t>[Covers: RD_014</w:t>
      </w:r>
      <w:r w:rsidRPr="00FD773D">
        <w:t>]</w:t>
      </w:r>
    </w:p>
    <w:p w14:paraId="3898FE27" w14:textId="77777777" w:rsidR="00782E3B" w:rsidRPr="00FD773D" w:rsidRDefault="00782E3B" w:rsidP="00782E3B">
      <w:r w:rsidRPr="00FD773D">
        <w:t>Example</w:t>
      </w:r>
    </w:p>
    <w:p w14:paraId="605AF3A9" w14:textId="77777777" w:rsidR="00782E3B" w:rsidRPr="00FD773D" w:rsidRDefault="00782E3B" w:rsidP="00782E3B">
      <w:r w:rsidRPr="00FD773D">
        <w:t>WORD32 sample_rate;</w:t>
      </w:r>
    </w:p>
    <w:p w14:paraId="1C427DE7" w14:textId="77777777" w:rsidR="00782E3B" w:rsidRPr="00FD773D" w:rsidRDefault="00782E3B" w:rsidP="00782E3B">
      <w:pPr>
        <w:widowControl/>
        <w:autoSpaceDE/>
        <w:autoSpaceDN/>
        <w:adjustRightInd/>
        <w:snapToGrid/>
        <w:jc w:val="left"/>
      </w:pPr>
      <w:r w:rsidRPr="00FD773D">
        <w:t>res = (*api_func)(api_obj,</w:t>
      </w:r>
    </w:p>
    <w:p w14:paraId="3DE4C2C9" w14:textId="6EB103B5" w:rsidR="00782E3B" w:rsidRPr="00FD773D" w:rsidRDefault="00782E3B" w:rsidP="00782E3B">
      <w:pPr>
        <w:widowControl/>
        <w:autoSpaceDE/>
        <w:autoSpaceDN/>
        <w:adjustRightInd/>
        <w:snapToGrid/>
        <w:jc w:val="left"/>
      </w:pPr>
      <w:r w:rsidRPr="00FD773D">
        <w:tab/>
      </w:r>
      <w:r w:rsidRPr="00FD773D">
        <w:tab/>
        <w:t xml:space="preserve">  </w:t>
      </w:r>
      <w:r w:rsidR="00C23B3F" w:rsidRPr="00FD773D">
        <w:t>XA_API_CMD_G</w:t>
      </w:r>
      <w:r w:rsidRPr="00FD773D">
        <w:t>ET_CONFIG_PARAM,</w:t>
      </w:r>
    </w:p>
    <w:p w14:paraId="0C1177E2" w14:textId="77777777" w:rsidR="00782E3B" w:rsidRPr="00FD773D" w:rsidRDefault="00782E3B" w:rsidP="00782E3B">
      <w:pPr>
        <w:widowControl/>
        <w:autoSpaceDE/>
        <w:autoSpaceDN/>
        <w:adjustRightInd/>
        <w:snapToGrid/>
        <w:jc w:val="left"/>
      </w:pPr>
      <w:r w:rsidRPr="00FD773D">
        <w:tab/>
      </w:r>
      <w:r w:rsidRPr="00FD773D">
        <w:tab/>
        <w:t xml:space="preserve">  XA_TDM_CAP_CONFIG_PARAM_IN_SAMPLE_RATE,</w:t>
      </w:r>
    </w:p>
    <w:p w14:paraId="1530CAEF" w14:textId="77777777" w:rsidR="00782E3B" w:rsidRPr="00FD773D" w:rsidRDefault="00782E3B" w:rsidP="00782E3B">
      <w:pPr>
        <w:widowControl/>
        <w:autoSpaceDE/>
        <w:autoSpaceDN/>
        <w:adjustRightInd/>
        <w:snapToGrid/>
        <w:jc w:val="left"/>
      </w:pPr>
      <w:r w:rsidRPr="00FD773D">
        <w:tab/>
      </w:r>
      <w:r w:rsidRPr="00FD773D">
        <w:tab/>
        <w:t xml:space="preserve">  &amp;sample_rate);</w:t>
      </w:r>
    </w:p>
    <w:p w14:paraId="0BE5DE49" w14:textId="77777777" w:rsidR="00782E3B" w:rsidRPr="00FD773D" w:rsidRDefault="00782E3B" w:rsidP="00782E3B"/>
    <w:p w14:paraId="0C8D577C" w14:textId="77777777" w:rsidR="00782E3B" w:rsidRPr="00FD773D" w:rsidRDefault="00782E3B" w:rsidP="00782E3B">
      <w:r w:rsidRPr="00FD773D">
        <w:br w:type="page"/>
      </w:r>
    </w:p>
    <w:p w14:paraId="2561F608" w14:textId="77777777" w:rsidR="00782E3B" w:rsidRPr="00FD773D" w:rsidRDefault="00782E3B" w:rsidP="00782E3B"/>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037"/>
        <w:gridCol w:w="4081"/>
      </w:tblGrid>
      <w:tr w:rsidR="00782E3B" w:rsidRPr="00FD773D" w14:paraId="30B9C53D" w14:textId="77777777" w:rsidTr="00782E3B">
        <w:trPr>
          <w:trHeight w:val="354"/>
          <w:jc w:val="center"/>
        </w:trPr>
        <w:tc>
          <w:tcPr>
            <w:tcW w:w="1453" w:type="dxa"/>
            <w:tcBorders>
              <w:bottom w:val="single" w:sz="4" w:space="0" w:color="auto"/>
              <w:right w:val="double" w:sz="4" w:space="0" w:color="auto"/>
            </w:tcBorders>
          </w:tcPr>
          <w:p w14:paraId="39944A14" w14:textId="77777777" w:rsidR="00782E3B" w:rsidRPr="00FD773D" w:rsidRDefault="00782E3B" w:rsidP="00782E3B">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08EABF4E" w14:textId="77777777" w:rsidR="00782E3B" w:rsidRPr="00FD773D" w:rsidRDefault="00782E3B" w:rsidP="00F84552">
            <w:pPr>
              <w:pStyle w:val="ReqSect"/>
            </w:pPr>
            <w:r w:rsidRPr="00FD773D">
              <w:t>XA_TDM_CAP_CONFIG_PARAM_FRAME_SIZE</w:t>
            </w:r>
          </w:p>
        </w:tc>
      </w:tr>
      <w:tr w:rsidR="00782E3B" w:rsidRPr="00FD773D" w14:paraId="454E0968" w14:textId="77777777" w:rsidTr="00782E3B">
        <w:trPr>
          <w:trHeight w:val="354"/>
          <w:jc w:val="center"/>
        </w:trPr>
        <w:tc>
          <w:tcPr>
            <w:tcW w:w="1453" w:type="dxa"/>
            <w:tcBorders>
              <w:top w:val="single" w:sz="4" w:space="0" w:color="auto"/>
              <w:right w:val="double" w:sz="4" w:space="0" w:color="auto"/>
            </w:tcBorders>
          </w:tcPr>
          <w:p w14:paraId="61D08DF3" w14:textId="77777777" w:rsidR="00782E3B" w:rsidRPr="00FD773D" w:rsidRDefault="00782E3B"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18E2867C" w14:textId="7D299FA4" w:rsidR="00782E3B" w:rsidRPr="00FD773D" w:rsidRDefault="00C23B3F" w:rsidP="00782E3B">
            <w:pPr>
              <w:rPr>
                <w:sz w:val="18"/>
                <w:szCs w:val="18"/>
              </w:rPr>
            </w:pPr>
            <w:r w:rsidRPr="00FD773D">
              <w:rPr>
                <w:sz w:val="18"/>
                <w:szCs w:val="18"/>
              </w:rPr>
              <w:t>G</w:t>
            </w:r>
            <w:r w:rsidR="00782E3B" w:rsidRPr="00FD773D">
              <w:rPr>
                <w:sz w:val="18"/>
                <w:szCs w:val="18"/>
              </w:rPr>
              <w:t>et input/output TDM PCM frame size in sample</w:t>
            </w:r>
            <w:r w:rsidRPr="00FD773D">
              <w:rPr>
                <w:sz w:val="18"/>
                <w:szCs w:val="18"/>
              </w:rPr>
              <w:t xml:space="preserve"> setting</w:t>
            </w:r>
          </w:p>
        </w:tc>
      </w:tr>
      <w:tr w:rsidR="00782E3B" w:rsidRPr="00FD773D" w14:paraId="50DCAF50" w14:textId="77777777" w:rsidTr="00782E3B">
        <w:trPr>
          <w:trHeight w:val="331"/>
          <w:jc w:val="center"/>
        </w:trPr>
        <w:tc>
          <w:tcPr>
            <w:tcW w:w="1453" w:type="dxa"/>
            <w:vMerge w:val="restart"/>
            <w:tcBorders>
              <w:right w:val="double" w:sz="4" w:space="0" w:color="auto"/>
            </w:tcBorders>
          </w:tcPr>
          <w:p w14:paraId="5DCBA3C3" w14:textId="77777777" w:rsidR="00782E3B" w:rsidRPr="00FD773D" w:rsidRDefault="00782E3B" w:rsidP="00782E3B">
            <w:pPr>
              <w:rPr>
                <w:sz w:val="18"/>
                <w:szCs w:val="18"/>
              </w:rPr>
            </w:pPr>
            <w:r w:rsidRPr="00FD773D">
              <w:rPr>
                <w:sz w:val="18"/>
                <w:szCs w:val="18"/>
              </w:rPr>
              <w:t>Arguments</w:t>
            </w:r>
          </w:p>
        </w:tc>
        <w:tc>
          <w:tcPr>
            <w:tcW w:w="8118" w:type="dxa"/>
            <w:gridSpan w:val="2"/>
            <w:tcBorders>
              <w:left w:val="double" w:sz="4" w:space="0" w:color="auto"/>
            </w:tcBorders>
          </w:tcPr>
          <w:p w14:paraId="68564688"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34D6F905" w14:textId="77777777" w:rsidTr="00782E3B">
        <w:trPr>
          <w:trHeight w:val="640"/>
          <w:jc w:val="center"/>
        </w:trPr>
        <w:tc>
          <w:tcPr>
            <w:tcW w:w="1453" w:type="dxa"/>
            <w:vMerge/>
            <w:tcBorders>
              <w:right w:val="double" w:sz="4" w:space="0" w:color="auto"/>
            </w:tcBorders>
          </w:tcPr>
          <w:p w14:paraId="3D3E7D15" w14:textId="77777777" w:rsidR="00782E3B" w:rsidRPr="00FD773D" w:rsidRDefault="00782E3B" w:rsidP="00782E3B">
            <w:pPr>
              <w:rPr>
                <w:sz w:val="18"/>
                <w:szCs w:val="18"/>
              </w:rPr>
            </w:pPr>
          </w:p>
        </w:tc>
        <w:tc>
          <w:tcPr>
            <w:tcW w:w="8118" w:type="dxa"/>
            <w:gridSpan w:val="2"/>
            <w:tcBorders>
              <w:left w:val="double" w:sz="4" w:space="0" w:color="auto"/>
            </w:tcBorders>
          </w:tcPr>
          <w:p w14:paraId="2151737C" w14:textId="77777777" w:rsidR="00782E3B" w:rsidRPr="00FD773D" w:rsidRDefault="00782E3B" w:rsidP="00782E3B">
            <w:pPr>
              <w:ind w:leftChars="50" w:left="100" w:rightChars="44" w:right="88"/>
              <w:rPr>
                <w:sz w:val="18"/>
                <w:szCs w:val="18"/>
              </w:rPr>
            </w:pPr>
            <w:r w:rsidRPr="00FD773D">
              <w:rPr>
                <w:sz w:val="18"/>
                <w:szCs w:val="18"/>
              </w:rPr>
              <w:t>Pointer to API Structure.</w:t>
            </w:r>
          </w:p>
          <w:p w14:paraId="4CC82241" w14:textId="77777777" w:rsidR="00782E3B" w:rsidRPr="00FD773D" w:rsidRDefault="00782E3B" w:rsidP="00782E3B">
            <w:pPr>
              <w:autoSpaceDE/>
              <w:autoSpaceDN/>
              <w:spacing w:line="300" w:lineRule="exact"/>
              <w:ind w:firstLineChars="100" w:firstLine="180"/>
              <w:rPr>
                <w:sz w:val="18"/>
                <w:szCs w:val="18"/>
                <w:lang w:val="x-none" w:eastAsia="x-none"/>
              </w:rPr>
            </w:pPr>
          </w:p>
        </w:tc>
      </w:tr>
      <w:tr w:rsidR="00782E3B" w:rsidRPr="00FD773D" w14:paraId="0ABA3759" w14:textId="77777777" w:rsidTr="00782E3B">
        <w:trPr>
          <w:trHeight w:val="351"/>
          <w:jc w:val="center"/>
        </w:trPr>
        <w:tc>
          <w:tcPr>
            <w:tcW w:w="1453" w:type="dxa"/>
            <w:vMerge/>
            <w:tcBorders>
              <w:right w:val="double" w:sz="4" w:space="0" w:color="auto"/>
            </w:tcBorders>
          </w:tcPr>
          <w:p w14:paraId="361C13C0" w14:textId="77777777" w:rsidR="00782E3B" w:rsidRPr="00FD773D" w:rsidRDefault="00782E3B" w:rsidP="00782E3B">
            <w:pPr>
              <w:rPr>
                <w:sz w:val="18"/>
                <w:szCs w:val="18"/>
              </w:rPr>
            </w:pPr>
          </w:p>
        </w:tc>
        <w:tc>
          <w:tcPr>
            <w:tcW w:w="8118" w:type="dxa"/>
            <w:gridSpan w:val="2"/>
            <w:tcBorders>
              <w:left w:val="double" w:sz="4" w:space="0" w:color="auto"/>
            </w:tcBorders>
          </w:tcPr>
          <w:p w14:paraId="6E2E8BE8"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7290515B" w14:textId="77777777" w:rsidTr="00782E3B">
        <w:trPr>
          <w:trHeight w:val="640"/>
          <w:jc w:val="center"/>
        </w:trPr>
        <w:tc>
          <w:tcPr>
            <w:tcW w:w="1453" w:type="dxa"/>
            <w:vMerge/>
            <w:tcBorders>
              <w:right w:val="double" w:sz="4" w:space="0" w:color="auto"/>
            </w:tcBorders>
          </w:tcPr>
          <w:p w14:paraId="24EA12BF" w14:textId="77777777" w:rsidR="00782E3B" w:rsidRPr="00FD773D" w:rsidRDefault="00782E3B" w:rsidP="00782E3B">
            <w:pPr>
              <w:rPr>
                <w:sz w:val="18"/>
                <w:szCs w:val="18"/>
              </w:rPr>
            </w:pPr>
          </w:p>
        </w:tc>
        <w:tc>
          <w:tcPr>
            <w:tcW w:w="8118" w:type="dxa"/>
            <w:gridSpan w:val="2"/>
            <w:tcBorders>
              <w:left w:val="double" w:sz="4" w:space="0" w:color="auto"/>
            </w:tcBorders>
          </w:tcPr>
          <w:p w14:paraId="42DDF2D1" w14:textId="2E353713" w:rsidR="00782E3B" w:rsidRPr="00FD773D" w:rsidRDefault="00C23B3F" w:rsidP="00782E3B">
            <w:pPr>
              <w:ind w:firstLineChars="100" w:firstLine="180"/>
              <w:rPr>
                <w:sz w:val="18"/>
                <w:szCs w:val="18"/>
              </w:rPr>
            </w:pPr>
            <w:r w:rsidRPr="00FD773D">
              <w:rPr>
                <w:sz w:val="18"/>
                <w:szCs w:val="18"/>
              </w:rPr>
              <w:t>XA_API_CMD_G</w:t>
            </w:r>
            <w:r w:rsidR="00782E3B" w:rsidRPr="00FD773D">
              <w:rPr>
                <w:sz w:val="18"/>
                <w:szCs w:val="18"/>
              </w:rPr>
              <w:t>ET_CONFIG_PARAM</w:t>
            </w:r>
          </w:p>
          <w:p w14:paraId="57B91610" w14:textId="77777777" w:rsidR="00782E3B" w:rsidRPr="00FD773D" w:rsidRDefault="00782E3B" w:rsidP="00782E3B">
            <w:pPr>
              <w:ind w:firstLineChars="100" w:firstLine="180"/>
              <w:rPr>
                <w:sz w:val="18"/>
                <w:szCs w:val="18"/>
              </w:rPr>
            </w:pPr>
          </w:p>
        </w:tc>
      </w:tr>
      <w:tr w:rsidR="00782E3B" w:rsidRPr="00FD773D" w14:paraId="4B372D0F" w14:textId="77777777" w:rsidTr="00782E3B">
        <w:trPr>
          <w:trHeight w:val="324"/>
          <w:jc w:val="center"/>
        </w:trPr>
        <w:tc>
          <w:tcPr>
            <w:tcW w:w="1453" w:type="dxa"/>
            <w:vMerge/>
            <w:tcBorders>
              <w:right w:val="double" w:sz="4" w:space="0" w:color="auto"/>
            </w:tcBorders>
          </w:tcPr>
          <w:p w14:paraId="258DFF54" w14:textId="77777777" w:rsidR="00782E3B" w:rsidRPr="00FD773D" w:rsidRDefault="00782E3B" w:rsidP="00782E3B">
            <w:pPr>
              <w:rPr>
                <w:sz w:val="18"/>
                <w:szCs w:val="18"/>
              </w:rPr>
            </w:pPr>
          </w:p>
        </w:tc>
        <w:tc>
          <w:tcPr>
            <w:tcW w:w="8118" w:type="dxa"/>
            <w:gridSpan w:val="2"/>
            <w:tcBorders>
              <w:left w:val="double" w:sz="4" w:space="0" w:color="auto"/>
            </w:tcBorders>
          </w:tcPr>
          <w:p w14:paraId="53890950"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22B5FD8C" w14:textId="77777777" w:rsidTr="00782E3B">
        <w:trPr>
          <w:trHeight w:val="640"/>
          <w:jc w:val="center"/>
        </w:trPr>
        <w:tc>
          <w:tcPr>
            <w:tcW w:w="1453" w:type="dxa"/>
            <w:vMerge/>
            <w:tcBorders>
              <w:right w:val="double" w:sz="4" w:space="0" w:color="auto"/>
            </w:tcBorders>
          </w:tcPr>
          <w:p w14:paraId="1EC880FA" w14:textId="77777777" w:rsidR="00782E3B" w:rsidRPr="00FD773D" w:rsidRDefault="00782E3B" w:rsidP="00782E3B">
            <w:pPr>
              <w:rPr>
                <w:sz w:val="18"/>
                <w:szCs w:val="18"/>
              </w:rPr>
            </w:pPr>
          </w:p>
        </w:tc>
        <w:tc>
          <w:tcPr>
            <w:tcW w:w="8118" w:type="dxa"/>
            <w:gridSpan w:val="2"/>
            <w:tcBorders>
              <w:left w:val="double" w:sz="4" w:space="0" w:color="auto"/>
            </w:tcBorders>
          </w:tcPr>
          <w:p w14:paraId="0D08B936" w14:textId="77777777" w:rsidR="00782E3B" w:rsidRPr="00FD773D" w:rsidRDefault="00782E3B" w:rsidP="00782E3B">
            <w:pPr>
              <w:ind w:firstLineChars="100" w:firstLine="180"/>
              <w:rPr>
                <w:sz w:val="18"/>
                <w:szCs w:val="18"/>
              </w:rPr>
            </w:pPr>
            <w:r w:rsidRPr="00FD773D">
              <w:rPr>
                <w:sz w:val="18"/>
                <w:szCs w:val="18"/>
              </w:rPr>
              <w:t>XA_TDM_CAP_CONFIG_PARAM_FRAME_SIZE</w:t>
            </w:r>
          </w:p>
        </w:tc>
      </w:tr>
      <w:tr w:rsidR="00782E3B" w:rsidRPr="00FD773D" w14:paraId="7773552C" w14:textId="77777777" w:rsidTr="00782E3B">
        <w:trPr>
          <w:trHeight w:val="338"/>
          <w:jc w:val="center"/>
        </w:trPr>
        <w:tc>
          <w:tcPr>
            <w:tcW w:w="1453" w:type="dxa"/>
            <w:vMerge/>
            <w:tcBorders>
              <w:right w:val="double" w:sz="4" w:space="0" w:color="auto"/>
            </w:tcBorders>
          </w:tcPr>
          <w:p w14:paraId="3ACCAECA" w14:textId="77777777" w:rsidR="00782E3B" w:rsidRPr="00FD773D" w:rsidRDefault="00782E3B" w:rsidP="00782E3B">
            <w:pPr>
              <w:rPr>
                <w:sz w:val="18"/>
                <w:szCs w:val="18"/>
              </w:rPr>
            </w:pPr>
          </w:p>
        </w:tc>
        <w:tc>
          <w:tcPr>
            <w:tcW w:w="8118" w:type="dxa"/>
            <w:gridSpan w:val="2"/>
            <w:tcBorders>
              <w:left w:val="double" w:sz="4" w:space="0" w:color="auto"/>
            </w:tcBorders>
          </w:tcPr>
          <w:p w14:paraId="595A476F" w14:textId="77777777" w:rsidR="00782E3B" w:rsidRPr="00FD773D" w:rsidRDefault="00782E3B" w:rsidP="00782E3B">
            <w:pPr>
              <w:rPr>
                <w:sz w:val="18"/>
                <w:szCs w:val="18"/>
              </w:rPr>
            </w:pPr>
            <w:r w:rsidRPr="00FD773D">
              <w:rPr>
                <w:sz w:val="18"/>
                <w:szCs w:val="18"/>
              </w:rPr>
              <w:t>pv_value</w:t>
            </w:r>
          </w:p>
        </w:tc>
      </w:tr>
      <w:tr w:rsidR="00782E3B" w:rsidRPr="00FD773D" w14:paraId="371709E1" w14:textId="77777777" w:rsidTr="00782E3B">
        <w:trPr>
          <w:trHeight w:val="640"/>
          <w:jc w:val="center"/>
        </w:trPr>
        <w:tc>
          <w:tcPr>
            <w:tcW w:w="1453" w:type="dxa"/>
            <w:vMerge/>
            <w:tcBorders>
              <w:right w:val="double" w:sz="4" w:space="0" w:color="auto"/>
            </w:tcBorders>
          </w:tcPr>
          <w:p w14:paraId="1E976FC0" w14:textId="77777777" w:rsidR="00782E3B" w:rsidRPr="00FD773D" w:rsidRDefault="00782E3B" w:rsidP="00782E3B">
            <w:pPr>
              <w:rPr>
                <w:sz w:val="18"/>
                <w:szCs w:val="18"/>
              </w:rPr>
            </w:pPr>
          </w:p>
        </w:tc>
        <w:tc>
          <w:tcPr>
            <w:tcW w:w="8118" w:type="dxa"/>
            <w:gridSpan w:val="2"/>
            <w:tcBorders>
              <w:left w:val="double" w:sz="4" w:space="0" w:color="auto"/>
              <w:bottom w:val="single" w:sz="4" w:space="0" w:color="auto"/>
            </w:tcBorders>
          </w:tcPr>
          <w:p w14:paraId="4365E535" w14:textId="630508FE" w:rsidR="00782E3B" w:rsidRPr="00FD773D" w:rsidRDefault="00782E3B" w:rsidP="00C23B3F">
            <w:pPr>
              <w:pStyle w:val="ReqText"/>
              <w:ind w:left="149"/>
              <w:rPr>
                <w:sz w:val="18"/>
                <w:szCs w:val="18"/>
              </w:rPr>
            </w:pPr>
            <w:r w:rsidRPr="00FD773D">
              <w:rPr>
                <w:sz w:val="18"/>
                <w:szCs w:val="18"/>
              </w:rPr>
              <w:t>Pointer to</w:t>
            </w:r>
            <w:r w:rsidR="00C23B3F" w:rsidRPr="00FD773D">
              <w:rPr>
                <w:sz w:val="18"/>
                <w:szCs w:val="18"/>
              </w:rPr>
              <w:t xml:space="preserve"> frame size variable</w:t>
            </w:r>
          </w:p>
        </w:tc>
      </w:tr>
      <w:tr w:rsidR="00782E3B" w:rsidRPr="00FD773D" w14:paraId="6C20922F" w14:textId="77777777" w:rsidTr="00682773">
        <w:trPr>
          <w:trHeight w:val="395"/>
          <w:jc w:val="center"/>
        </w:trPr>
        <w:tc>
          <w:tcPr>
            <w:tcW w:w="1453" w:type="dxa"/>
            <w:vMerge w:val="restart"/>
            <w:tcBorders>
              <w:right w:val="double" w:sz="4" w:space="0" w:color="auto"/>
            </w:tcBorders>
          </w:tcPr>
          <w:p w14:paraId="09E2DE99" w14:textId="77777777" w:rsidR="00782E3B" w:rsidRPr="00FD773D" w:rsidRDefault="00782E3B" w:rsidP="00782E3B">
            <w:pPr>
              <w:rPr>
                <w:sz w:val="18"/>
                <w:szCs w:val="18"/>
              </w:rPr>
            </w:pPr>
            <w:r w:rsidRPr="00FD773D">
              <w:rPr>
                <w:sz w:val="18"/>
                <w:szCs w:val="18"/>
              </w:rPr>
              <w:t>Return value</w:t>
            </w:r>
          </w:p>
        </w:tc>
        <w:tc>
          <w:tcPr>
            <w:tcW w:w="4037" w:type="dxa"/>
            <w:tcBorders>
              <w:left w:val="double" w:sz="4" w:space="0" w:color="auto"/>
              <w:right w:val="single" w:sz="4" w:space="0" w:color="auto"/>
            </w:tcBorders>
          </w:tcPr>
          <w:p w14:paraId="5F824F99" w14:textId="77777777" w:rsidR="00782E3B" w:rsidRPr="00FD773D" w:rsidRDefault="00782E3B" w:rsidP="00782E3B">
            <w:pPr>
              <w:rPr>
                <w:sz w:val="18"/>
                <w:szCs w:val="18"/>
              </w:rPr>
            </w:pPr>
            <w:r w:rsidRPr="00FD773D">
              <w:rPr>
                <w:sz w:val="18"/>
                <w:szCs w:val="18"/>
              </w:rPr>
              <w:t>XA_NO_ERROR</w:t>
            </w:r>
          </w:p>
        </w:tc>
        <w:tc>
          <w:tcPr>
            <w:tcW w:w="4081" w:type="dxa"/>
            <w:tcBorders>
              <w:left w:val="single" w:sz="4" w:space="0" w:color="auto"/>
            </w:tcBorders>
          </w:tcPr>
          <w:p w14:paraId="25348D61" w14:textId="77777777" w:rsidR="00782E3B" w:rsidRPr="00FD773D" w:rsidRDefault="00782E3B" w:rsidP="00782E3B">
            <w:pPr>
              <w:rPr>
                <w:sz w:val="18"/>
                <w:szCs w:val="18"/>
              </w:rPr>
            </w:pPr>
            <w:r w:rsidRPr="00FD773D">
              <w:rPr>
                <w:sz w:val="18"/>
                <w:szCs w:val="18"/>
              </w:rPr>
              <w:t>Normally ends.</w:t>
            </w:r>
          </w:p>
        </w:tc>
      </w:tr>
      <w:tr w:rsidR="00782E3B" w:rsidRPr="00FD773D" w14:paraId="63DD8E19" w14:textId="77777777" w:rsidTr="00682773">
        <w:trPr>
          <w:trHeight w:val="350"/>
          <w:jc w:val="center"/>
        </w:trPr>
        <w:tc>
          <w:tcPr>
            <w:tcW w:w="1453" w:type="dxa"/>
            <w:vMerge/>
            <w:tcBorders>
              <w:right w:val="double" w:sz="4" w:space="0" w:color="auto"/>
            </w:tcBorders>
          </w:tcPr>
          <w:p w14:paraId="38950E02" w14:textId="77777777" w:rsidR="00782E3B" w:rsidRPr="00FD773D" w:rsidRDefault="00782E3B" w:rsidP="00782E3B">
            <w:pPr>
              <w:rPr>
                <w:sz w:val="18"/>
                <w:szCs w:val="18"/>
              </w:rPr>
            </w:pPr>
          </w:p>
        </w:tc>
        <w:tc>
          <w:tcPr>
            <w:tcW w:w="4037" w:type="dxa"/>
            <w:tcBorders>
              <w:left w:val="double" w:sz="4" w:space="0" w:color="auto"/>
              <w:right w:val="single" w:sz="4" w:space="0" w:color="auto"/>
            </w:tcBorders>
          </w:tcPr>
          <w:p w14:paraId="49474329" w14:textId="77777777" w:rsidR="00782E3B" w:rsidRPr="00FD773D" w:rsidRDefault="00782E3B" w:rsidP="00782E3B">
            <w:pPr>
              <w:rPr>
                <w:sz w:val="18"/>
                <w:szCs w:val="18"/>
              </w:rPr>
            </w:pPr>
            <w:r w:rsidRPr="00FD773D">
              <w:rPr>
                <w:sz w:val="18"/>
                <w:szCs w:val="18"/>
              </w:rPr>
              <w:t>XA_API_FATAL_MEM_ALLOC</w:t>
            </w:r>
          </w:p>
        </w:tc>
        <w:tc>
          <w:tcPr>
            <w:tcW w:w="4081" w:type="dxa"/>
            <w:tcBorders>
              <w:left w:val="single" w:sz="4" w:space="0" w:color="auto"/>
            </w:tcBorders>
          </w:tcPr>
          <w:p w14:paraId="4DE84CF7"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0774D000" w14:textId="77777777" w:rsidTr="00682773">
        <w:trPr>
          <w:trHeight w:val="350"/>
          <w:jc w:val="center"/>
        </w:trPr>
        <w:tc>
          <w:tcPr>
            <w:tcW w:w="1453" w:type="dxa"/>
            <w:vMerge/>
            <w:tcBorders>
              <w:right w:val="double" w:sz="4" w:space="0" w:color="auto"/>
            </w:tcBorders>
          </w:tcPr>
          <w:p w14:paraId="45A14447" w14:textId="77777777" w:rsidR="00782E3B" w:rsidRPr="00FD773D" w:rsidRDefault="00782E3B" w:rsidP="00782E3B">
            <w:pPr>
              <w:rPr>
                <w:sz w:val="18"/>
                <w:szCs w:val="18"/>
              </w:rPr>
            </w:pPr>
          </w:p>
        </w:tc>
        <w:tc>
          <w:tcPr>
            <w:tcW w:w="4037" w:type="dxa"/>
            <w:tcBorders>
              <w:left w:val="double" w:sz="4" w:space="0" w:color="auto"/>
              <w:right w:val="single" w:sz="4" w:space="0" w:color="auto"/>
            </w:tcBorders>
          </w:tcPr>
          <w:p w14:paraId="56C5208C" w14:textId="77777777" w:rsidR="00782E3B" w:rsidRPr="00FD773D" w:rsidRDefault="00782E3B" w:rsidP="00782E3B">
            <w:pPr>
              <w:rPr>
                <w:sz w:val="18"/>
                <w:szCs w:val="18"/>
              </w:rPr>
            </w:pPr>
            <w:r w:rsidRPr="00FD773D">
              <w:rPr>
                <w:sz w:val="18"/>
                <w:szCs w:val="18"/>
              </w:rPr>
              <w:t>XA_API_FATAL_MEM_ALIGN</w:t>
            </w:r>
          </w:p>
        </w:tc>
        <w:tc>
          <w:tcPr>
            <w:tcW w:w="4081" w:type="dxa"/>
            <w:tcBorders>
              <w:left w:val="single" w:sz="4" w:space="0" w:color="auto"/>
            </w:tcBorders>
          </w:tcPr>
          <w:p w14:paraId="637E8302"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20175DDA" w14:textId="77777777" w:rsidTr="00682773">
        <w:trPr>
          <w:trHeight w:val="350"/>
          <w:jc w:val="center"/>
        </w:trPr>
        <w:tc>
          <w:tcPr>
            <w:tcW w:w="1453" w:type="dxa"/>
            <w:vMerge/>
            <w:tcBorders>
              <w:right w:val="double" w:sz="4" w:space="0" w:color="auto"/>
            </w:tcBorders>
          </w:tcPr>
          <w:p w14:paraId="275C5589" w14:textId="77777777" w:rsidR="00782E3B" w:rsidRPr="00FD773D" w:rsidRDefault="00782E3B" w:rsidP="00782E3B">
            <w:pPr>
              <w:rPr>
                <w:sz w:val="18"/>
                <w:szCs w:val="18"/>
              </w:rPr>
            </w:pPr>
          </w:p>
        </w:tc>
        <w:tc>
          <w:tcPr>
            <w:tcW w:w="4037" w:type="dxa"/>
            <w:tcBorders>
              <w:left w:val="double" w:sz="4" w:space="0" w:color="auto"/>
              <w:right w:val="single" w:sz="4" w:space="0" w:color="auto"/>
            </w:tcBorders>
          </w:tcPr>
          <w:p w14:paraId="1C4A31D4" w14:textId="77777777" w:rsidR="00782E3B" w:rsidRPr="00FD773D" w:rsidRDefault="00782E3B" w:rsidP="00782E3B">
            <w:pPr>
              <w:rPr>
                <w:sz w:val="18"/>
                <w:szCs w:val="18"/>
              </w:rPr>
            </w:pPr>
            <w:r w:rsidRPr="00FD773D">
              <w:rPr>
                <w:sz w:val="18"/>
                <w:szCs w:val="18"/>
              </w:rPr>
              <w:t>XA_TDM_CAP_CONFIG_FATAL_STATE</w:t>
            </w:r>
          </w:p>
        </w:tc>
        <w:tc>
          <w:tcPr>
            <w:tcW w:w="4081" w:type="dxa"/>
            <w:tcBorders>
              <w:left w:val="single" w:sz="4" w:space="0" w:color="auto"/>
            </w:tcBorders>
          </w:tcPr>
          <w:p w14:paraId="65664950"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434E905B" w14:textId="77777777" w:rsidTr="00782E3B">
        <w:trPr>
          <w:jc w:val="center"/>
        </w:trPr>
        <w:tc>
          <w:tcPr>
            <w:tcW w:w="1453" w:type="dxa"/>
            <w:tcBorders>
              <w:right w:val="double" w:sz="4" w:space="0" w:color="auto"/>
            </w:tcBorders>
          </w:tcPr>
          <w:p w14:paraId="32DE796E" w14:textId="77777777" w:rsidR="00782E3B" w:rsidRPr="00FD773D" w:rsidRDefault="00782E3B" w:rsidP="00782E3B">
            <w:pPr>
              <w:rPr>
                <w:sz w:val="18"/>
                <w:szCs w:val="18"/>
              </w:rPr>
            </w:pPr>
            <w:r w:rsidRPr="00FD773D">
              <w:rPr>
                <w:sz w:val="18"/>
                <w:szCs w:val="18"/>
              </w:rPr>
              <w:t>Restrictions</w:t>
            </w:r>
          </w:p>
        </w:tc>
        <w:tc>
          <w:tcPr>
            <w:tcW w:w="8118" w:type="dxa"/>
            <w:gridSpan w:val="2"/>
            <w:tcBorders>
              <w:left w:val="double" w:sz="4" w:space="0" w:color="auto"/>
            </w:tcBorders>
          </w:tcPr>
          <w:p w14:paraId="1BE535D3" w14:textId="77777777" w:rsidR="00782E3B" w:rsidRPr="00FD773D" w:rsidRDefault="00782E3B" w:rsidP="00782E3B">
            <w:pPr>
              <w:rPr>
                <w:sz w:val="18"/>
                <w:szCs w:val="18"/>
              </w:rPr>
            </w:pPr>
            <w:r w:rsidRPr="00FD773D">
              <w:rPr>
                <w:sz w:val="18"/>
                <w:szCs w:val="18"/>
              </w:rPr>
              <w:t>-</w:t>
            </w:r>
          </w:p>
        </w:tc>
      </w:tr>
    </w:tbl>
    <w:p w14:paraId="3188ECEB" w14:textId="1E75BA0B" w:rsidR="00E14E9C" w:rsidRDefault="00E14E9C" w:rsidP="00E14E9C">
      <w:pPr>
        <w:pStyle w:val="ReqID"/>
      </w:pPr>
      <w:r>
        <w:t>FD_PLG_TDM_053</w:t>
      </w:r>
    </w:p>
    <w:p w14:paraId="2B9720D5" w14:textId="67C17E4F" w:rsidR="00782E3B" w:rsidRPr="00FD773D" w:rsidRDefault="00F247A5" w:rsidP="00782E3B">
      <w:pPr>
        <w:pStyle w:val="RefIDs"/>
      </w:pPr>
      <w:r>
        <w:t>[Covers: RD_014</w:t>
      </w:r>
      <w:r w:rsidRPr="00FD773D">
        <w:t>]</w:t>
      </w:r>
    </w:p>
    <w:p w14:paraId="5FD34BBE" w14:textId="77777777" w:rsidR="00782E3B" w:rsidRPr="00FD773D" w:rsidRDefault="00782E3B" w:rsidP="00782E3B">
      <w:r w:rsidRPr="00FD773D">
        <w:t>Example</w:t>
      </w:r>
    </w:p>
    <w:p w14:paraId="480D92FC" w14:textId="77777777" w:rsidR="00782E3B" w:rsidRPr="00FD773D" w:rsidRDefault="00782E3B" w:rsidP="00782E3B">
      <w:r w:rsidRPr="00FD773D">
        <w:t>WORD32 frame_size;</w:t>
      </w:r>
    </w:p>
    <w:p w14:paraId="4BCCBB04" w14:textId="77777777" w:rsidR="00782E3B" w:rsidRPr="00FD773D" w:rsidRDefault="00782E3B" w:rsidP="00782E3B">
      <w:pPr>
        <w:widowControl/>
        <w:autoSpaceDE/>
        <w:autoSpaceDN/>
        <w:adjustRightInd/>
        <w:snapToGrid/>
        <w:jc w:val="left"/>
      </w:pPr>
      <w:r w:rsidRPr="00FD773D">
        <w:t>res = (*api_func)(api_obj,</w:t>
      </w:r>
    </w:p>
    <w:p w14:paraId="082F70C2" w14:textId="7A3E5EAA" w:rsidR="00782E3B" w:rsidRPr="00FD773D" w:rsidRDefault="00782E3B" w:rsidP="00782E3B">
      <w:pPr>
        <w:widowControl/>
        <w:autoSpaceDE/>
        <w:autoSpaceDN/>
        <w:adjustRightInd/>
        <w:snapToGrid/>
        <w:jc w:val="left"/>
      </w:pPr>
      <w:r w:rsidRPr="00FD773D">
        <w:tab/>
      </w:r>
      <w:r w:rsidRPr="00FD773D">
        <w:tab/>
        <w:t xml:space="preserve">  XA_API_CMD_</w:t>
      </w:r>
      <w:r w:rsidR="00C23B3F" w:rsidRPr="00FD773D">
        <w:t>G</w:t>
      </w:r>
      <w:r w:rsidRPr="00FD773D">
        <w:t>ET_CONFIG_PARAM,</w:t>
      </w:r>
    </w:p>
    <w:p w14:paraId="1F056FF6" w14:textId="77777777" w:rsidR="00782E3B" w:rsidRPr="00FD773D" w:rsidRDefault="00782E3B" w:rsidP="00782E3B">
      <w:pPr>
        <w:widowControl/>
        <w:autoSpaceDE/>
        <w:autoSpaceDN/>
        <w:adjustRightInd/>
        <w:snapToGrid/>
        <w:jc w:val="left"/>
      </w:pPr>
      <w:r w:rsidRPr="00FD773D">
        <w:tab/>
      </w:r>
      <w:r w:rsidRPr="00FD773D">
        <w:tab/>
        <w:t xml:space="preserve">  XA_TDM_CAP_CONFIG_PARAM_FRAME_SIZE,</w:t>
      </w:r>
    </w:p>
    <w:p w14:paraId="2EA4EDA9" w14:textId="77777777" w:rsidR="00782E3B" w:rsidRPr="00FD773D" w:rsidRDefault="00782E3B" w:rsidP="00782E3B">
      <w:pPr>
        <w:widowControl/>
        <w:autoSpaceDE/>
        <w:autoSpaceDN/>
        <w:adjustRightInd/>
        <w:snapToGrid/>
        <w:jc w:val="left"/>
      </w:pPr>
      <w:r w:rsidRPr="00FD773D">
        <w:tab/>
      </w:r>
      <w:r w:rsidRPr="00FD773D">
        <w:tab/>
        <w:t xml:space="preserve">  &amp;frame_size);</w:t>
      </w:r>
    </w:p>
    <w:p w14:paraId="083E3634" w14:textId="77777777" w:rsidR="00782E3B" w:rsidRPr="00FD773D" w:rsidRDefault="00782E3B" w:rsidP="00782E3B"/>
    <w:p w14:paraId="55B21925" w14:textId="77777777" w:rsidR="00782E3B" w:rsidRPr="00FD773D" w:rsidRDefault="00782E3B" w:rsidP="00782E3B">
      <w:r w:rsidRPr="00FD773D">
        <w:br w:type="page"/>
      </w:r>
    </w:p>
    <w:p w14:paraId="2C7B7962" w14:textId="77777777" w:rsidR="00782E3B" w:rsidRPr="00FD773D" w:rsidRDefault="00782E3B" w:rsidP="00782E3B"/>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324"/>
        <w:gridCol w:w="3794"/>
      </w:tblGrid>
      <w:tr w:rsidR="00782E3B" w:rsidRPr="00FD773D" w14:paraId="7CCC030C" w14:textId="77777777" w:rsidTr="00782E3B">
        <w:trPr>
          <w:trHeight w:val="354"/>
          <w:jc w:val="center"/>
        </w:trPr>
        <w:tc>
          <w:tcPr>
            <w:tcW w:w="1453" w:type="dxa"/>
            <w:tcBorders>
              <w:bottom w:val="single" w:sz="4" w:space="0" w:color="auto"/>
              <w:right w:val="double" w:sz="4" w:space="0" w:color="auto"/>
            </w:tcBorders>
          </w:tcPr>
          <w:p w14:paraId="6479C0B7" w14:textId="77777777" w:rsidR="00782E3B" w:rsidRPr="00FD773D" w:rsidRDefault="00782E3B" w:rsidP="00782E3B">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2DE31C93" w14:textId="77777777" w:rsidR="00782E3B" w:rsidRPr="00FD773D" w:rsidRDefault="00782E3B" w:rsidP="00F84552">
            <w:pPr>
              <w:pStyle w:val="ReqSect"/>
            </w:pPr>
            <w:r w:rsidRPr="00FD773D">
              <w:t>XA_TDM_CAP_CONFIG_PARAM_INPUT1</w:t>
            </w:r>
          </w:p>
        </w:tc>
      </w:tr>
      <w:tr w:rsidR="00782E3B" w:rsidRPr="00FD773D" w14:paraId="421711FA" w14:textId="77777777" w:rsidTr="00782E3B">
        <w:trPr>
          <w:trHeight w:val="354"/>
          <w:jc w:val="center"/>
        </w:trPr>
        <w:tc>
          <w:tcPr>
            <w:tcW w:w="1453" w:type="dxa"/>
            <w:tcBorders>
              <w:top w:val="single" w:sz="4" w:space="0" w:color="auto"/>
              <w:right w:val="double" w:sz="4" w:space="0" w:color="auto"/>
            </w:tcBorders>
          </w:tcPr>
          <w:p w14:paraId="399DE6C9" w14:textId="77777777" w:rsidR="00782E3B" w:rsidRPr="00FD773D" w:rsidRDefault="00782E3B"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79AB7792" w14:textId="29F7E8FC" w:rsidR="00782E3B" w:rsidRPr="00FD773D" w:rsidRDefault="00C23B3F" w:rsidP="007413A9">
            <w:pPr>
              <w:rPr>
                <w:sz w:val="18"/>
                <w:szCs w:val="18"/>
              </w:rPr>
            </w:pPr>
            <w:r w:rsidRPr="00FD773D">
              <w:rPr>
                <w:sz w:val="18"/>
                <w:szCs w:val="18"/>
              </w:rPr>
              <w:t>G</w:t>
            </w:r>
            <w:r w:rsidR="00782E3B" w:rsidRPr="00FD773D">
              <w:rPr>
                <w:sz w:val="18"/>
                <w:szCs w:val="18"/>
              </w:rPr>
              <w:t xml:space="preserve">et </w:t>
            </w:r>
            <w:r w:rsidR="007413A9" w:rsidRPr="00FD773D">
              <w:rPr>
                <w:sz w:val="18"/>
                <w:szCs w:val="18"/>
              </w:rPr>
              <w:t>1</w:t>
            </w:r>
            <w:r w:rsidR="007413A9" w:rsidRPr="00FD773D">
              <w:rPr>
                <w:sz w:val="18"/>
                <w:szCs w:val="18"/>
                <w:vertAlign w:val="superscript"/>
              </w:rPr>
              <w:t>st</w:t>
            </w:r>
            <w:r w:rsidR="007413A9" w:rsidRPr="00FD773D">
              <w:rPr>
                <w:sz w:val="18"/>
                <w:szCs w:val="18"/>
              </w:rPr>
              <w:t xml:space="preserve"> </w:t>
            </w:r>
            <w:r w:rsidR="00782E3B" w:rsidRPr="00FD773D">
              <w:rPr>
                <w:sz w:val="18"/>
                <w:szCs w:val="18"/>
              </w:rPr>
              <w:t>input source device for TDM Capture</w:t>
            </w:r>
            <w:r w:rsidRPr="00FD773D">
              <w:rPr>
                <w:sz w:val="18"/>
                <w:szCs w:val="18"/>
              </w:rPr>
              <w:t xml:space="preserve"> info</w:t>
            </w:r>
          </w:p>
        </w:tc>
      </w:tr>
      <w:tr w:rsidR="00782E3B" w:rsidRPr="00FD773D" w14:paraId="768120CF" w14:textId="77777777" w:rsidTr="00782E3B">
        <w:trPr>
          <w:trHeight w:val="331"/>
          <w:jc w:val="center"/>
        </w:trPr>
        <w:tc>
          <w:tcPr>
            <w:tcW w:w="1453" w:type="dxa"/>
            <w:vMerge w:val="restart"/>
            <w:tcBorders>
              <w:right w:val="double" w:sz="4" w:space="0" w:color="auto"/>
            </w:tcBorders>
          </w:tcPr>
          <w:p w14:paraId="0A197A11" w14:textId="77777777" w:rsidR="00782E3B" w:rsidRPr="00FD773D" w:rsidRDefault="00782E3B" w:rsidP="00782E3B">
            <w:pPr>
              <w:rPr>
                <w:sz w:val="18"/>
                <w:szCs w:val="18"/>
              </w:rPr>
            </w:pPr>
            <w:r w:rsidRPr="00FD773D">
              <w:rPr>
                <w:sz w:val="18"/>
                <w:szCs w:val="18"/>
              </w:rPr>
              <w:t>Arguments</w:t>
            </w:r>
          </w:p>
        </w:tc>
        <w:tc>
          <w:tcPr>
            <w:tcW w:w="8118" w:type="dxa"/>
            <w:gridSpan w:val="2"/>
            <w:tcBorders>
              <w:left w:val="double" w:sz="4" w:space="0" w:color="auto"/>
            </w:tcBorders>
          </w:tcPr>
          <w:p w14:paraId="0E6C9447"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2DEEDAF4" w14:textId="77777777" w:rsidTr="00782E3B">
        <w:trPr>
          <w:trHeight w:val="640"/>
          <w:jc w:val="center"/>
        </w:trPr>
        <w:tc>
          <w:tcPr>
            <w:tcW w:w="1453" w:type="dxa"/>
            <w:vMerge/>
            <w:tcBorders>
              <w:right w:val="double" w:sz="4" w:space="0" w:color="auto"/>
            </w:tcBorders>
          </w:tcPr>
          <w:p w14:paraId="52D4AE2B" w14:textId="77777777" w:rsidR="00782E3B" w:rsidRPr="00FD773D" w:rsidRDefault="00782E3B" w:rsidP="00782E3B">
            <w:pPr>
              <w:rPr>
                <w:sz w:val="18"/>
                <w:szCs w:val="18"/>
              </w:rPr>
            </w:pPr>
          </w:p>
        </w:tc>
        <w:tc>
          <w:tcPr>
            <w:tcW w:w="8118" w:type="dxa"/>
            <w:gridSpan w:val="2"/>
            <w:tcBorders>
              <w:left w:val="double" w:sz="4" w:space="0" w:color="auto"/>
            </w:tcBorders>
          </w:tcPr>
          <w:p w14:paraId="442A82F5" w14:textId="77777777" w:rsidR="00782E3B" w:rsidRPr="00FD773D" w:rsidRDefault="00782E3B" w:rsidP="00782E3B">
            <w:pPr>
              <w:ind w:leftChars="50" w:left="100" w:rightChars="44" w:right="88"/>
              <w:rPr>
                <w:sz w:val="18"/>
                <w:szCs w:val="18"/>
              </w:rPr>
            </w:pPr>
            <w:r w:rsidRPr="00FD773D">
              <w:rPr>
                <w:sz w:val="18"/>
                <w:szCs w:val="18"/>
              </w:rPr>
              <w:t>Pointer to API Structure.</w:t>
            </w:r>
          </w:p>
        </w:tc>
      </w:tr>
      <w:tr w:rsidR="00782E3B" w:rsidRPr="00FD773D" w14:paraId="5F6F4D69" w14:textId="77777777" w:rsidTr="00782E3B">
        <w:trPr>
          <w:trHeight w:val="351"/>
          <w:jc w:val="center"/>
        </w:trPr>
        <w:tc>
          <w:tcPr>
            <w:tcW w:w="1453" w:type="dxa"/>
            <w:vMerge/>
            <w:tcBorders>
              <w:right w:val="double" w:sz="4" w:space="0" w:color="auto"/>
            </w:tcBorders>
          </w:tcPr>
          <w:p w14:paraId="3F529656" w14:textId="77777777" w:rsidR="00782E3B" w:rsidRPr="00FD773D" w:rsidRDefault="00782E3B" w:rsidP="00782E3B">
            <w:pPr>
              <w:rPr>
                <w:sz w:val="18"/>
                <w:szCs w:val="18"/>
              </w:rPr>
            </w:pPr>
          </w:p>
        </w:tc>
        <w:tc>
          <w:tcPr>
            <w:tcW w:w="8118" w:type="dxa"/>
            <w:gridSpan w:val="2"/>
            <w:tcBorders>
              <w:left w:val="double" w:sz="4" w:space="0" w:color="auto"/>
            </w:tcBorders>
          </w:tcPr>
          <w:p w14:paraId="5E5E36F5"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0D99B88D" w14:textId="77777777" w:rsidTr="00782E3B">
        <w:trPr>
          <w:trHeight w:val="640"/>
          <w:jc w:val="center"/>
        </w:trPr>
        <w:tc>
          <w:tcPr>
            <w:tcW w:w="1453" w:type="dxa"/>
            <w:vMerge/>
            <w:tcBorders>
              <w:right w:val="double" w:sz="4" w:space="0" w:color="auto"/>
            </w:tcBorders>
          </w:tcPr>
          <w:p w14:paraId="4BF9B160" w14:textId="77777777" w:rsidR="00782E3B" w:rsidRPr="00FD773D" w:rsidRDefault="00782E3B" w:rsidP="00782E3B">
            <w:pPr>
              <w:rPr>
                <w:sz w:val="18"/>
                <w:szCs w:val="18"/>
              </w:rPr>
            </w:pPr>
          </w:p>
        </w:tc>
        <w:tc>
          <w:tcPr>
            <w:tcW w:w="8118" w:type="dxa"/>
            <w:gridSpan w:val="2"/>
            <w:tcBorders>
              <w:left w:val="double" w:sz="4" w:space="0" w:color="auto"/>
            </w:tcBorders>
          </w:tcPr>
          <w:p w14:paraId="45168FDC" w14:textId="14C1788B" w:rsidR="00782E3B" w:rsidRPr="00FD773D" w:rsidRDefault="00C23B3F" w:rsidP="00782E3B">
            <w:pPr>
              <w:ind w:firstLineChars="100" w:firstLine="180"/>
              <w:rPr>
                <w:sz w:val="18"/>
                <w:szCs w:val="18"/>
              </w:rPr>
            </w:pPr>
            <w:r w:rsidRPr="00FD773D">
              <w:rPr>
                <w:sz w:val="18"/>
                <w:szCs w:val="18"/>
              </w:rPr>
              <w:t>XA_API_CMD_G</w:t>
            </w:r>
            <w:r w:rsidR="00782E3B" w:rsidRPr="00FD773D">
              <w:rPr>
                <w:sz w:val="18"/>
                <w:szCs w:val="18"/>
              </w:rPr>
              <w:t>ET_CONFIG_PARAM</w:t>
            </w:r>
          </w:p>
        </w:tc>
      </w:tr>
      <w:tr w:rsidR="00782E3B" w:rsidRPr="00FD773D" w14:paraId="73085A5B" w14:textId="77777777" w:rsidTr="00782E3B">
        <w:trPr>
          <w:trHeight w:val="324"/>
          <w:jc w:val="center"/>
        </w:trPr>
        <w:tc>
          <w:tcPr>
            <w:tcW w:w="1453" w:type="dxa"/>
            <w:vMerge/>
            <w:tcBorders>
              <w:right w:val="double" w:sz="4" w:space="0" w:color="auto"/>
            </w:tcBorders>
          </w:tcPr>
          <w:p w14:paraId="5D49B397" w14:textId="77777777" w:rsidR="00782E3B" w:rsidRPr="00FD773D" w:rsidRDefault="00782E3B" w:rsidP="00782E3B">
            <w:pPr>
              <w:rPr>
                <w:sz w:val="18"/>
                <w:szCs w:val="18"/>
              </w:rPr>
            </w:pPr>
          </w:p>
        </w:tc>
        <w:tc>
          <w:tcPr>
            <w:tcW w:w="8118" w:type="dxa"/>
            <w:gridSpan w:val="2"/>
            <w:tcBorders>
              <w:left w:val="double" w:sz="4" w:space="0" w:color="auto"/>
            </w:tcBorders>
          </w:tcPr>
          <w:p w14:paraId="6F7B94CC"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1D179FE0" w14:textId="77777777" w:rsidTr="00782E3B">
        <w:trPr>
          <w:trHeight w:val="640"/>
          <w:jc w:val="center"/>
        </w:trPr>
        <w:tc>
          <w:tcPr>
            <w:tcW w:w="1453" w:type="dxa"/>
            <w:vMerge/>
            <w:tcBorders>
              <w:right w:val="double" w:sz="4" w:space="0" w:color="auto"/>
            </w:tcBorders>
          </w:tcPr>
          <w:p w14:paraId="227F45D4" w14:textId="77777777" w:rsidR="00782E3B" w:rsidRPr="00FD773D" w:rsidRDefault="00782E3B" w:rsidP="00782E3B">
            <w:pPr>
              <w:rPr>
                <w:sz w:val="18"/>
                <w:szCs w:val="18"/>
              </w:rPr>
            </w:pPr>
          </w:p>
        </w:tc>
        <w:tc>
          <w:tcPr>
            <w:tcW w:w="8118" w:type="dxa"/>
            <w:gridSpan w:val="2"/>
            <w:tcBorders>
              <w:left w:val="double" w:sz="4" w:space="0" w:color="auto"/>
            </w:tcBorders>
          </w:tcPr>
          <w:p w14:paraId="07A697BB" w14:textId="77777777" w:rsidR="00782E3B" w:rsidRPr="00FD773D" w:rsidRDefault="00782E3B" w:rsidP="00782E3B">
            <w:pPr>
              <w:ind w:firstLineChars="100" w:firstLine="180"/>
              <w:rPr>
                <w:sz w:val="18"/>
                <w:szCs w:val="18"/>
              </w:rPr>
            </w:pPr>
            <w:r w:rsidRPr="00FD773D">
              <w:rPr>
                <w:sz w:val="18"/>
                <w:szCs w:val="18"/>
              </w:rPr>
              <w:t>XA_TDM_CAP_CONFIG_PARAM_INPUT1</w:t>
            </w:r>
          </w:p>
        </w:tc>
      </w:tr>
      <w:tr w:rsidR="00782E3B" w:rsidRPr="00FD773D" w14:paraId="0ABC18AE" w14:textId="77777777" w:rsidTr="00782E3B">
        <w:trPr>
          <w:trHeight w:val="338"/>
          <w:jc w:val="center"/>
        </w:trPr>
        <w:tc>
          <w:tcPr>
            <w:tcW w:w="1453" w:type="dxa"/>
            <w:vMerge/>
            <w:tcBorders>
              <w:right w:val="double" w:sz="4" w:space="0" w:color="auto"/>
            </w:tcBorders>
          </w:tcPr>
          <w:p w14:paraId="2E5D1E08" w14:textId="77777777" w:rsidR="00782E3B" w:rsidRPr="00FD773D" w:rsidRDefault="00782E3B" w:rsidP="00782E3B">
            <w:pPr>
              <w:rPr>
                <w:sz w:val="18"/>
                <w:szCs w:val="18"/>
              </w:rPr>
            </w:pPr>
          </w:p>
        </w:tc>
        <w:tc>
          <w:tcPr>
            <w:tcW w:w="8118" w:type="dxa"/>
            <w:gridSpan w:val="2"/>
            <w:tcBorders>
              <w:left w:val="double" w:sz="4" w:space="0" w:color="auto"/>
            </w:tcBorders>
          </w:tcPr>
          <w:p w14:paraId="4555E196" w14:textId="77777777" w:rsidR="00782E3B" w:rsidRPr="00FD773D" w:rsidRDefault="00782E3B" w:rsidP="00782E3B">
            <w:pPr>
              <w:rPr>
                <w:sz w:val="18"/>
                <w:szCs w:val="18"/>
              </w:rPr>
            </w:pPr>
            <w:r w:rsidRPr="00FD773D">
              <w:rPr>
                <w:sz w:val="18"/>
                <w:szCs w:val="18"/>
              </w:rPr>
              <w:t>pv_value</w:t>
            </w:r>
          </w:p>
        </w:tc>
      </w:tr>
      <w:tr w:rsidR="00782E3B" w:rsidRPr="00FD773D" w14:paraId="508FAA80" w14:textId="77777777" w:rsidTr="00782E3B">
        <w:trPr>
          <w:trHeight w:val="640"/>
          <w:jc w:val="center"/>
        </w:trPr>
        <w:tc>
          <w:tcPr>
            <w:tcW w:w="1453" w:type="dxa"/>
            <w:vMerge/>
            <w:tcBorders>
              <w:right w:val="double" w:sz="4" w:space="0" w:color="auto"/>
            </w:tcBorders>
          </w:tcPr>
          <w:p w14:paraId="6D0B6EE0" w14:textId="77777777" w:rsidR="00782E3B" w:rsidRPr="00FD773D" w:rsidRDefault="00782E3B" w:rsidP="00782E3B">
            <w:pPr>
              <w:rPr>
                <w:sz w:val="18"/>
                <w:szCs w:val="18"/>
              </w:rPr>
            </w:pPr>
          </w:p>
        </w:tc>
        <w:tc>
          <w:tcPr>
            <w:tcW w:w="8118" w:type="dxa"/>
            <w:gridSpan w:val="2"/>
            <w:tcBorders>
              <w:left w:val="double" w:sz="4" w:space="0" w:color="auto"/>
              <w:bottom w:val="single" w:sz="4" w:space="0" w:color="auto"/>
            </w:tcBorders>
          </w:tcPr>
          <w:p w14:paraId="64ACB459" w14:textId="5D3A291D" w:rsidR="00782E3B" w:rsidRPr="00FD773D" w:rsidRDefault="00782E3B" w:rsidP="00C23B3F">
            <w:pPr>
              <w:pStyle w:val="ReqText"/>
              <w:ind w:firstLine="149"/>
              <w:rPr>
                <w:sz w:val="18"/>
                <w:szCs w:val="18"/>
              </w:rPr>
            </w:pPr>
            <w:r w:rsidRPr="00FD773D">
              <w:rPr>
                <w:sz w:val="18"/>
                <w:szCs w:val="18"/>
              </w:rPr>
              <w:t>Pointer to the input destination value variable</w:t>
            </w:r>
          </w:p>
        </w:tc>
      </w:tr>
      <w:tr w:rsidR="00782E3B" w:rsidRPr="00FD773D" w14:paraId="1CE4AE95" w14:textId="77777777" w:rsidTr="00682773">
        <w:trPr>
          <w:trHeight w:val="395"/>
          <w:jc w:val="center"/>
        </w:trPr>
        <w:tc>
          <w:tcPr>
            <w:tcW w:w="1453" w:type="dxa"/>
            <w:vMerge w:val="restart"/>
            <w:tcBorders>
              <w:right w:val="double" w:sz="4" w:space="0" w:color="auto"/>
            </w:tcBorders>
          </w:tcPr>
          <w:p w14:paraId="328CC71E" w14:textId="77777777" w:rsidR="00782E3B" w:rsidRPr="00FD773D" w:rsidRDefault="00782E3B" w:rsidP="00782E3B">
            <w:pPr>
              <w:rPr>
                <w:sz w:val="18"/>
                <w:szCs w:val="18"/>
              </w:rPr>
            </w:pPr>
            <w:r w:rsidRPr="00FD773D">
              <w:rPr>
                <w:sz w:val="18"/>
                <w:szCs w:val="18"/>
              </w:rPr>
              <w:t>Return value</w:t>
            </w:r>
          </w:p>
        </w:tc>
        <w:tc>
          <w:tcPr>
            <w:tcW w:w="4324" w:type="dxa"/>
            <w:tcBorders>
              <w:left w:val="double" w:sz="4" w:space="0" w:color="auto"/>
              <w:right w:val="single" w:sz="4" w:space="0" w:color="auto"/>
            </w:tcBorders>
          </w:tcPr>
          <w:p w14:paraId="5DBFA2D6" w14:textId="77777777" w:rsidR="00782E3B" w:rsidRPr="00FD773D" w:rsidRDefault="00782E3B" w:rsidP="00782E3B">
            <w:pPr>
              <w:rPr>
                <w:sz w:val="18"/>
                <w:szCs w:val="18"/>
              </w:rPr>
            </w:pPr>
            <w:r w:rsidRPr="00FD773D">
              <w:rPr>
                <w:sz w:val="18"/>
                <w:szCs w:val="18"/>
              </w:rPr>
              <w:t>XA_NO_ERROR</w:t>
            </w:r>
          </w:p>
        </w:tc>
        <w:tc>
          <w:tcPr>
            <w:tcW w:w="3794" w:type="dxa"/>
            <w:tcBorders>
              <w:left w:val="single" w:sz="4" w:space="0" w:color="auto"/>
            </w:tcBorders>
          </w:tcPr>
          <w:p w14:paraId="1BD6DCE3" w14:textId="77777777" w:rsidR="00782E3B" w:rsidRPr="00FD773D" w:rsidRDefault="00782E3B" w:rsidP="00782E3B">
            <w:pPr>
              <w:rPr>
                <w:sz w:val="18"/>
                <w:szCs w:val="18"/>
              </w:rPr>
            </w:pPr>
            <w:r w:rsidRPr="00FD773D">
              <w:rPr>
                <w:sz w:val="18"/>
                <w:szCs w:val="18"/>
              </w:rPr>
              <w:t>Normally ends.</w:t>
            </w:r>
          </w:p>
        </w:tc>
      </w:tr>
      <w:tr w:rsidR="00782E3B" w:rsidRPr="00FD773D" w14:paraId="70CB93D9" w14:textId="77777777" w:rsidTr="00682773">
        <w:trPr>
          <w:trHeight w:val="350"/>
          <w:jc w:val="center"/>
        </w:trPr>
        <w:tc>
          <w:tcPr>
            <w:tcW w:w="1453" w:type="dxa"/>
            <w:vMerge/>
            <w:tcBorders>
              <w:right w:val="double" w:sz="4" w:space="0" w:color="auto"/>
            </w:tcBorders>
          </w:tcPr>
          <w:p w14:paraId="0C0A53DD" w14:textId="77777777" w:rsidR="00782E3B" w:rsidRPr="00FD773D" w:rsidRDefault="00782E3B" w:rsidP="00782E3B">
            <w:pPr>
              <w:rPr>
                <w:sz w:val="18"/>
                <w:szCs w:val="18"/>
              </w:rPr>
            </w:pPr>
          </w:p>
        </w:tc>
        <w:tc>
          <w:tcPr>
            <w:tcW w:w="4324" w:type="dxa"/>
            <w:tcBorders>
              <w:left w:val="double" w:sz="4" w:space="0" w:color="auto"/>
              <w:right w:val="single" w:sz="4" w:space="0" w:color="auto"/>
            </w:tcBorders>
          </w:tcPr>
          <w:p w14:paraId="033FEE93" w14:textId="77777777" w:rsidR="00782E3B" w:rsidRPr="00FD773D" w:rsidRDefault="00782E3B" w:rsidP="00782E3B">
            <w:pPr>
              <w:rPr>
                <w:sz w:val="18"/>
                <w:szCs w:val="18"/>
              </w:rPr>
            </w:pPr>
            <w:r w:rsidRPr="00FD773D">
              <w:rPr>
                <w:sz w:val="18"/>
                <w:szCs w:val="18"/>
              </w:rPr>
              <w:t>XA_API_FATAL_MEM_ALLOC</w:t>
            </w:r>
          </w:p>
        </w:tc>
        <w:tc>
          <w:tcPr>
            <w:tcW w:w="3794" w:type="dxa"/>
            <w:tcBorders>
              <w:left w:val="single" w:sz="4" w:space="0" w:color="auto"/>
            </w:tcBorders>
          </w:tcPr>
          <w:p w14:paraId="46B0341A"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1844466D" w14:textId="77777777" w:rsidTr="00682773">
        <w:trPr>
          <w:trHeight w:val="350"/>
          <w:jc w:val="center"/>
        </w:trPr>
        <w:tc>
          <w:tcPr>
            <w:tcW w:w="1453" w:type="dxa"/>
            <w:vMerge/>
            <w:tcBorders>
              <w:right w:val="double" w:sz="4" w:space="0" w:color="auto"/>
            </w:tcBorders>
          </w:tcPr>
          <w:p w14:paraId="4CF3EAD6" w14:textId="77777777" w:rsidR="00782E3B" w:rsidRPr="00FD773D" w:rsidRDefault="00782E3B" w:rsidP="00782E3B">
            <w:pPr>
              <w:rPr>
                <w:sz w:val="18"/>
                <w:szCs w:val="18"/>
              </w:rPr>
            </w:pPr>
          </w:p>
        </w:tc>
        <w:tc>
          <w:tcPr>
            <w:tcW w:w="4324" w:type="dxa"/>
            <w:tcBorders>
              <w:left w:val="double" w:sz="4" w:space="0" w:color="auto"/>
              <w:right w:val="single" w:sz="4" w:space="0" w:color="auto"/>
            </w:tcBorders>
          </w:tcPr>
          <w:p w14:paraId="4484E916" w14:textId="77777777" w:rsidR="00782E3B" w:rsidRPr="00FD773D" w:rsidRDefault="00782E3B" w:rsidP="00782E3B">
            <w:pPr>
              <w:rPr>
                <w:sz w:val="18"/>
                <w:szCs w:val="18"/>
              </w:rPr>
            </w:pPr>
            <w:r w:rsidRPr="00FD773D">
              <w:rPr>
                <w:sz w:val="18"/>
                <w:szCs w:val="18"/>
              </w:rPr>
              <w:t>XA_API_FATAL_MEM_ALIGN</w:t>
            </w:r>
          </w:p>
        </w:tc>
        <w:tc>
          <w:tcPr>
            <w:tcW w:w="3794" w:type="dxa"/>
            <w:tcBorders>
              <w:left w:val="single" w:sz="4" w:space="0" w:color="auto"/>
            </w:tcBorders>
          </w:tcPr>
          <w:p w14:paraId="39EEC690"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2F6342AE" w14:textId="77777777" w:rsidTr="00682773">
        <w:trPr>
          <w:trHeight w:val="350"/>
          <w:jc w:val="center"/>
        </w:trPr>
        <w:tc>
          <w:tcPr>
            <w:tcW w:w="1453" w:type="dxa"/>
            <w:vMerge/>
            <w:tcBorders>
              <w:right w:val="double" w:sz="4" w:space="0" w:color="auto"/>
            </w:tcBorders>
          </w:tcPr>
          <w:p w14:paraId="0E4E7B59" w14:textId="77777777" w:rsidR="00782E3B" w:rsidRPr="00FD773D" w:rsidRDefault="00782E3B" w:rsidP="00782E3B">
            <w:pPr>
              <w:rPr>
                <w:sz w:val="18"/>
                <w:szCs w:val="18"/>
              </w:rPr>
            </w:pPr>
          </w:p>
        </w:tc>
        <w:tc>
          <w:tcPr>
            <w:tcW w:w="4324" w:type="dxa"/>
            <w:tcBorders>
              <w:left w:val="double" w:sz="4" w:space="0" w:color="auto"/>
              <w:right w:val="single" w:sz="4" w:space="0" w:color="auto"/>
            </w:tcBorders>
          </w:tcPr>
          <w:p w14:paraId="73DEBE33" w14:textId="77777777" w:rsidR="00782E3B" w:rsidRPr="00FD773D" w:rsidRDefault="00782E3B" w:rsidP="00782E3B">
            <w:pPr>
              <w:rPr>
                <w:sz w:val="18"/>
                <w:szCs w:val="18"/>
              </w:rPr>
            </w:pPr>
            <w:r w:rsidRPr="00FD773D">
              <w:rPr>
                <w:sz w:val="18"/>
                <w:szCs w:val="18"/>
              </w:rPr>
              <w:t>XA_TDM_CAP_CONFIG_FATAL_STATE</w:t>
            </w:r>
          </w:p>
        </w:tc>
        <w:tc>
          <w:tcPr>
            <w:tcW w:w="3794" w:type="dxa"/>
            <w:tcBorders>
              <w:left w:val="single" w:sz="4" w:space="0" w:color="auto"/>
            </w:tcBorders>
          </w:tcPr>
          <w:p w14:paraId="4333A58F"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4EAF55D3" w14:textId="77777777" w:rsidTr="00782E3B">
        <w:trPr>
          <w:jc w:val="center"/>
        </w:trPr>
        <w:tc>
          <w:tcPr>
            <w:tcW w:w="1453" w:type="dxa"/>
            <w:tcBorders>
              <w:right w:val="double" w:sz="4" w:space="0" w:color="auto"/>
            </w:tcBorders>
          </w:tcPr>
          <w:p w14:paraId="51F25FA9" w14:textId="77777777" w:rsidR="00782E3B" w:rsidRPr="00FD773D" w:rsidRDefault="00782E3B" w:rsidP="00782E3B">
            <w:pPr>
              <w:rPr>
                <w:sz w:val="18"/>
                <w:szCs w:val="18"/>
              </w:rPr>
            </w:pPr>
            <w:r w:rsidRPr="00FD773D">
              <w:rPr>
                <w:sz w:val="18"/>
                <w:szCs w:val="18"/>
              </w:rPr>
              <w:t>Restrictions</w:t>
            </w:r>
          </w:p>
        </w:tc>
        <w:tc>
          <w:tcPr>
            <w:tcW w:w="8118" w:type="dxa"/>
            <w:gridSpan w:val="2"/>
            <w:tcBorders>
              <w:left w:val="double" w:sz="4" w:space="0" w:color="auto"/>
            </w:tcBorders>
          </w:tcPr>
          <w:p w14:paraId="5A4CC85C" w14:textId="77777777" w:rsidR="00782E3B" w:rsidRPr="00FD773D" w:rsidRDefault="00782E3B" w:rsidP="00782E3B">
            <w:pPr>
              <w:rPr>
                <w:sz w:val="18"/>
                <w:szCs w:val="18"/>
              </w:rPr>
            </w:pPr>
            <w:r w:rsidRPr="00FD773D">
              <w:rPr>
                <w:sz w:val="18"/>
                <w:szCs w:val="18"/>
              </w:rPr>
              <w:t>-</w:t>
            </w:r>
          </w:p>
        </w:tc>
      </w:tr>
    </w:tbl>
    <w:p w14:paraId="21133385" w14:textId="3E9DDBA8" w:rsidR="00E14E9C" w:rsidRDefault="00E14E9C" w:rsidP="00E14E9C">
      <w:pPr>
        <w:pStyle w:val="ReqID"/>
      </w:pPr>
      <w:r>
        <w:t>FD_PLG_TDM_054</w:t>
      </w:r>
    </w:p>
    <w:p w14:paraId="3ACC6E10" w14:textId="7690DBD9" w:rsidR="00782E3B" w:rsidRDefault="00F247A5" w:rsidP="00782E3B">
      <w:pPr>
        <w:pStyle w:val="RefIDs"/>
      </w:pPr>
      <w:r>
        <w:t>[Covers: RD_014</w:t>
      </w:r>
      <w:r w:rsidRPr="00FD773D">
        <w:t>]</w:t>
      </w:r>
    </w:p>
    <w:p w14:paraId="2E4F03DA" w14:textId="77777777" w:rsidR="00F247A5" w:rsidRPr="00F247A5" w:rsidRDefault="00F247A5" w:rsidP="00F247A5">
      <w:pPr>
        <w:rPr>
          <w:lang w:val="en-GB"/>
        </w:rPr>
      </w:pPr>
    </w:p>
    <w:p w14:paraId="4FA73880" w14:textId="77777777" w:rsidR="00782E3B" w:rsidRPr="00FD773D" w:rsidRDefault="00782E3B" w:rsidP="00782E3B">
      <w:r w:rsidRPr="00FD773D">
        <w:t>Example</w:t>
      </w:r>
    </w:p>
    <w:p w14:paraId="5D2F546D" w14:textId="77777777" w:rsidR="00782E3B" w:rsidRPr="00FD773D" w:rsidRDefault="00782E3B" w:rsidP="00782E3B">
      <w:r w:rsidRPr="00FD773D">
        <w:t>WORD32 input_source;</w:t>
      </w:r>
    </w:p>
    <w:p w14:paraId="7BC6AFD6" w14:textId="77777777" w:rsidR="00782E3B" w:rsidRPr="00FD773D" w:rsidRDefault="00782E3B" w:rsidP="00782E3B">
      <w:pPr>
        <w:widowControl/>
        <w:autoSpaceDE/>
        <w:autoSpaceDN/>
        <w:adjustRightInd/>
        <w:snapToGrid/>
        <w:jc w:val="left"/>
      </w:pPr>
      <w:r w:rsidRPr="00FD773D">
        <w:t>res = (*api_func)(api_obj,</w:t>
      </w:r>
    </w:p>
    <w:p w14:paraId="1054A792" w14:textId="3767F30A" w:rsidR="00782E3B" w:rsidRPr="00FD773D" w:rsidRDefault="00782E3B" w:rsidP="00782E3B">
      <w:pPr>
        <w:widowControl/>
        <w:autoSpaceDE/>
        <w:autoSpaceDN/>
        <w:adjustRightInd/>
        <w:snapToGrid/>
        <w:jc w:val="left"/>
      </w:pPr>
      <w:r w:rsidRPr="00FD773D">
        <w:tab/>
      </w:r>
      <w:r w:rsidRPr="00FD773D">
        <w:tab/>
        <w:t xml:space="preserve">  </w:t>
      </w:r>
      <w:r w:rsidR="00C23B3F" w:rsidRPr="00FD773D">
        <w:t>XA_API_CMD_G</w:t>
      </w:r>
      <w:r w:rsidRPr="00FD773D">
        <w:t>ET_CONFIG_PARAM,</w:t>
      </w:r>
    </w:p>
    <w:p w14:paraId="1AAD4536" w14:textId="77777777" w:rsidR="00782E3B" w:rsidRPr="00FD773D" w:rsidRDefault="00782E3B" w:rsidP="00782E3B">
      <w:pPr>
        <w:widowControl/>
        <w:autoSpaceDE/>
        <w:autoSpaceDN/>
        <w:adjustRightInd/>
        <w:snapToGrid/>
        <w:jc w:val="left"/>
      </w:pPr>
      <w:r w:rsidRPr="00FD773D">
        <w:tab/>
      </w:r>
      <w:r w:rsidRPr="00FD773D">
        <w:tab/>
        <w:t xml:space="preserve">  XA_TDM_CAP_CONFIG_PARAM_INPUT1,</w:t>
      </w:r>
    </w:p>
    <w:p w14:paraId="0444F2CD" w14:textId="77777777" w:rsidR="00782E3B" w:rsidRPr="00FD773D" w:rsidRDefault="00782E3B" w:rsidP="00782E3B">
      <w:pPr>
        <w:widowControl/>
        <w:autoSpaceDE/>
        <w:autoSpaceDN/>
        <w:adjustRightInd/>
        <w:snapToGrid/>
        <w:jc w:val="left"/>
      </w:pPr>
      <w:r w:rsidRPr="00FD773D">
        <w:tab/>
      </w:r>
      <w:r w:rsidRPr="00FD773D">
        <w:tab/>
        <w:t xml:space="preserve">  &amp;input_source);</w:t>
      </w:r>
    </w:p>
    <w:p w14:paraId="2F50C132" w14:textId="70A1285E" w:rsidR="00D759D1" w:rsidRPr="00FD773D" w:rsidRDefault="00D759D1">
      <w:pPr>
        <w:widowControl/>
        <w:autoSpaceDE/>
        <w:autoSpaceDN/>
        <w:adjustRightInd/>
        <w:snapToGrid/>
        <w:jc w:val="left"/>
      </w:pPr>
      <w:r w:rsidRPr="00FD773D">
        <w:br w:type="page"/>
      </w:r>
    </w:p>
    <w:p w14:paraId="71968758" w14:textId="77777777" w:rsidR="00782E3B" w:rsidRPr="00FD773D" w:rsidRDefault="00782E3B" w:rsidP="00782E3B">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307"/>
        <w:gridCol w:w="3811"/>
      </w:tblGrid>
      <w:tr w:rsidR="00782E3B" w:rsidRPr="00FD773D" w14:paraId="20407523" w14:textId="77777777" w:rsidTr="00782E3B">
        <w:trPr>
          <w:trHeight w:val="354"/>
          <w:jc w:val="center"/>
        </w:trPr>
        <w:tc>
          <w:tcPr>
            <w:tcW w:w="1453" w:type="dxa"/>
            <w:tcBorders>
              <w:bottom w:val="single" w:sz="4" w:space="0" w:color="auto"/>
              <w:right w:val="double" w:sz="4" w:space="0" w:color="auto"/>
            </w:tcBorders>
          </w:tcPr>
          <w:p w14:paraId="3ADE339B" w14:textId="77777777" w:rsidR="00782E3B" w:rsidRPr="00FD773D" w:rsidRDefault="00782E3B" w:rsidP="00782E3B">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796E8710" w14:textId="77777777" w:rsidR="00782E3B" w:rsidRPr="00FD773D" w:rsidRDefault="00782E3B" w:rsidP="00F84552">
            <w:pPr>
              <w:pStyle w:val="ReqSect"/>
            </w:pPr>
            <w:r w:rsidRPr="00FD773D">
              <w:t>XA_TDM_CAP_CONFIG_PARAM_DMACHANNEL1</w:t>
            </w:r>
          </w:p>
        </w:tc>
      </w:tr>
      <w:tr w:rsidR="00782E3B" w:rsidRPr="00FD773D" w14:paraId="37F89F9D" w14:textId="77777777" w:rsidTr="00782E3B">
        <w:trPr>
          <w:trHeight w:val="354"/>
          <w:jc w:val="center"/>
        </w:trPr>
        <w:tc>
          <w:tcPr>
            <w:tcW w:w="1453" w:type="dxa"/>
            <w:tcBorders>
              <w:top w:val="single" w:sz="4" w:space="0" w:color="auto"/>
              <w:right w:val="double" w:sz="4" w:space="0" w:color="auto"/>
            </w:tcBorders>
          </w:tcPr>
          <w:p w14:paraId="63DA9129" w14:textId="77777777" w:rsidR="00782E3B" w:rsidRPr="00FD773D" w:rsidRDefault="00782E3B"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52FFBCBE" w14:textId="49C7AF5B" w:rsidR="00782E3B" w:rsidRPr="00FD773D" w:rsidRDefault="00C23B3F" w:rsidP="007413A9">
            <w:pPr>
              <w:rPr>
                <w:sz w:val="18"/>
                <w:szCs w:val="18"/>
              </w:rPr>
            </w:pPr>
            <w:r w:rsidRPr="00FD773D">
              <w:rPr>
                <w:sz w:val="18"/>
                <w:szCs w:val="18"/>
              </w:rPr>
              <w:t>G</w:t>
            </w:r>
            <w:r w:rsidR="00782E3B" w:rsidRPr="00FD773D">
              <w:rPr>
                <w:sz w:val="18"/>
                <w:szCs w:val="18"/>
              </w:rPr>
              <w:t>et ADMA channel number usage for</w:t>
            </w:r>
            <w:r w:rsidR="007413A9" w:rsidRPr="00FD773D">
              <w:rPr>
                <w:sz w:val="18"/>
                <w:szCs w:val="18"/>
              </w:rPr>
              <w:t xml:space="preserve"> 1</w:t>
            </w:r>
            <w:r w:rsidR="007413A9" w:rsidRPr="00FD773D">
              <w:rPr>
                <w:sz w:val="18"/>
                <w:szCs w:val="18"/>
                <w:vertAlign w:val="superscript"/>
              </w:rPr>
              <w:t>st</w:t>
            </w:r>
            <w:r w:rsidR="00782E3B" w:rsidRPr="00FD773D">
              <w:rPr>
                <w:sz w:val="18"/>
                <w:szCs w:val="18"/>
              </w:rPr>
              <w:t xml:space="preserve"> Audio device</w:t>
            </w:r>
            <w:r w:rsidRPr="00FD773D">
              <w:rPr>
                <w:sz w:val="18"/>
                <w:szCs w:val="18"/>
              </w:rPr>
              <w:t xml:space="preserve"> info</w:t>
            </w:r>
          </w:p>
        </w:tc>
      </w:tr>
      <w:tr w:rsidR="00782E3B" w:rsidRPr="00FD773D" w14:paraId="17471FF2" w14:textId="77777777" w:rsidTr="00782E3B">
        <w:trPr>
          <w:trHeight w:val="331"/>
          <w:jc w:val="center"/>
        </w:trPr>
        <w:tc>
          <w:tcPr>
            <w:tcW w:w="1453" w:type="dxa"/>
            <w:vMerge w:val="restart"/>
            <w:tcBorders>
              <w:right w:val="double" w:sz="4" w:space="0" w:color="auto"/>
            </w:tcBorders>
          </w:tcPr>
          <w:p w14:paraId="581014AA" w14:textId="77777777" w:rsidR="00782E3B" w:rsidRPr="00FD773D" w:rsidRDefault="00782E3B" w:rsidP="00782E3B">
            <w:pPr>
              <w:rPr>
                <w:sz w:val="18"/>
                <w:szCs w:val="18"/>
              </w:rPr>
            </w:pPr>
            <w:r w:rsidRPr="00FD773D">
              <w:rPr>
                <w:sz w:val="18"/>
                <w:szCs w:val="18"/>
              </w:rPr>
              <w:t>Arguments</w:t>
            </w:r>
          </w:p>
        </w:tc>
        <w:tc>
          <w:tcPr>
            <w:tcW w:w="8118" w:type="dxa"/>
            <w:gridSpan w:val="2"/>
            <w:tcBorders>
              <w:left w:val="double" w:sz="4" w:space="0" w:color="auto"/>
            </w:tcBorders>
          </w:tcPr>
          <w:p w14:paraId="7BF5944C"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7310CA2B" w14:textId="77777777" w:rsidTr="00782E3B">
        <w:trPr>
          <w:trHeight w:val="640"/>
          <w:jc w:val="center"/>
        </w:trPr>
        <w:tc>
          <w:tcPr>
            <w:tcW w:w="1453" w:type="dxa"/>
            <w:vMerge/>
            <w:tcBorders>
              <w:right w:val="double" w:sz="4" w:space="0" w:color="auto"/>
            </w:tcBorders>
          </w:tcPr>
          <w:p w14:paraId="1EA155F7" w14:textId="77777777" w:rsidR="00782E3B" w:rsidRPr="00FD773D" w:rsidRDefault="00782E3B" w:rsidP="00782E3B">
            <w:pPr>
              <w:rPr>
                <w:sz w:val="18"/>
                <w:szCs w:val="18"/>
              </w:rPr>
            </w:pPr>
          </w:p>
        </w:tc>
        <w:tc>
          <w:tcPr>
            <w:tcW w:w="8118" w:type="dxa"/>
            <w:gridSpan w:val="2"/>
            <w:tcBorders>
              <w:left w:val="double" w:sz="4" w:space="0" w:color="auto"/>
            </w:tcBorders>
          </w:tcPr>
          <w:p w14:paraId="2E6BB069" w14:textId="77777777" w:rsidR="00782E3B" w:rsidRPr="00FD773D" w:rsidRDefault="00782E3B" w:rsidP="00782E3B">
            <w:pPr>
              <w:ind w:leftChars="50" w:left="100" w:rightChars="44" w:right="88"/>
              <w:rPr>
                <w:sz w:val="18"/>
                <w:szCs w:val="18"/>
              </w:rPr>
            </w:pPr>
            <w:r w:rsidRPr="00FD773D">
              <w:rPr>
                <w:sz w:val="18"/>
                <w:szCs w:val="18"/>
              </w:rPr>
              <w:t>Pointer to API Structure.</w:t>
            </w:r>
          </w:p>
          <w:p w14:paraId="745B7127" w14:textId="77777777" w:rsidR="00782E3B" w:rsidRPr="00FD773D" w:rsidRDefault="00782E3B" w:rsidP="00782E3B">
            <w:pPr>
              <w:autoSpaceDE/>
              <w:autoSpaceDN/>
              <w:spacing w:line="300" w:lineRule="exact"/>
              <w:ind w:firstLineChars="100" w:firstLine="180"/>
              <w:rPr>
                <w:sz w:val="18"/>
                <w:szCs w:val="18"/>
                <w:lang w:val="x-none" w:eastAsia="x-none"/>
              </w:rPr>
            </w:pPr>
          </w:p>
        </w:tc>
      </w:tr>
      <w:tr w:rsidR="00782E3B" w:rsidRPr="00FD773D" w14:paraId="1CCE14B9" w14:textId="77777777" w:rsidTr="00782E3B">
        <w:trPr>
          <w:trHeight w:val="351"/>
          <w:jc w:val="center"/>
        </w:trPr>
        <w:tc>
          <w:tcPr>
            <w:tcW w:w="1453" w:type="dxa"/>
            <w:vMerge/>
            <w:tcBorders>
              <w:right w:val="double" w:sz="4" w:space="0" w:color="auto"/>
            </w:tcBorders>
          </w:tcPr>
          <w:p w14:paraId="6628CE20" w14:textId="77777777" w:rsidR="00782E3B" w:rsidRPr="00FD773D" w:rsidRDefault="00782E3B" w:rsidP="00782E3B">
            <w:pPr>
              <w:rPr>
                <w:sz w:val="18"/>
                <w:szCs w:val="18"/>
              </w:rPr>
            </w:pPr>
          </w:p>
        </w:tc>
        <w:tc>
          <w:tcPr>
            <w:tcW w:w="8118" w:type="dxa"/>
            <w:gridSpan w:val="2"/>
            <w:tcBorders>
              <w:left w:val="double" w:sz="4" w:space="0" w:color="auto"/>
            </w:tcBorders>
          </w:tcPr>
          <w:p w14:paraId="4678A13A"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40C75F05" w14:textId="77777777" w:rsidTr="00782E3B">
        <w:trPr>
          <w:trHeight w:val="640"/>
          <w:jc w:val="center"/>
        </w:trPr>
        <w:tc>
          <w:tcPr>
            <w:tcW w:w="1453" w:type="dxa"/>
            <w:vMerge/>
            <w:tcBorders>
              <w:right w:val="double" w:sz="4" w:space="0" w:color="auto"/>
            </w:tcBorders>
          </w:tcPr>
          <w:p w14:paraId="28FDD134" w14:textId="77777777" w:rsidR="00782E3B" w:rsidRPr="00FD773D" w:rsidRDefault="00782E3B" w:rsidP="00782E3B">
            <w:pPr>
              <w:rPr>
                <w:sz w:val="18"/>
                <w:szCs w:val="18"/>
              </w:rPr>
            </w:pPr>
          </w:p>
        </w:tc>
        <w:tc>
          <w:tcPr>
            <w:tcW w:w="8118" w:type="dxa"/>
            <w:gridSpan w:val="2"/>
            <w:tcBorders>
              <w:left w:val="double" w:sz="4" w:space="0" w:color="auto"/>
            </w:tcBorders>
          </w:tcPr>
          <w:p w14:paraId="2C4F831F" w14:textId="650A407C" w:rsidR="00782E3B" w:rsidRPr="00FD773D" w:rsidRDefault="00C23B3F" w:rsidP="00782E3B">
            <w:pPr>
              <w:ind w:firstLineChars="100" w:firstLine="180"/>
              <w:rPr>
                <w:sz w:val="18"/>
                <w:szCs w:val="18"/>
              </w:rPr>
            </w:pPr>
            <w:r w:rsidRPr="00FD773D">
              <w:rPr>
                <w:sz w:val="18"/>
                <w:szCs w:val="18"/>
              </w:rPr>
              <w:t>XA_API_CMD_G</w:t>
            </w:r>
            <w:r w:rsidR="00782E3B" w:rsidRPr="00FD773D">
              <w:rPr>
                <w:sz w:val="18"/>
                <w:szCs w:val="18"/>
              </w:rPr>
              <w:t>ET_CONFIG_PARAM</w:t>
            </w:r>
          </w:p>
          <w:p w14:paraId="0165FDD4" w14:textId="77777777" w:rsidR="00782E3B" w:rsidRPr="00FD773D" w:rsidRDefault="00782E3B" w:rsidP="00782E3B">
            <w:pPr>
              <w:ind w:firstLineChars="100" w:firstLine="180"/>
              <w:rPr>
                <w:sz w:val="18"/>
                <w:szCs w:val="18"/>
              </w:rPr>
            </w:pPr>
          </w:p>
        </w:tc>
      </w:tr>
      <w:tr w:rsidR="00782E3B" w:rsidRPr="00FD773D" w14:paraId="35F80895" w14:textId="77777777" w:rsidTr="00782E3B">
        <w:trPr>
          <w:trHeight w:val="324"/>
          <w:jc w:val="center"/>
        </w:trPr>
        <w:tc>
          <w:tcPr>
            <w:tcW w:w="1453" w:type="dxa"/>
            <w:vMerge/>
            <w:tcBorders>
              <w:right w:val="double" w:sz="4" w:space="0" w:color="auto"/>
            </w:tcBorders>
          </w:tcPr>
          <w:p w14:paraId="3B9514B7" w14:textId="77777777" w:rsidR="00782E3B" w:rsidRPr="00FD773D" w:rsidRDefault="00782E3B" w:rsidP="00782E3B">
            <w:pPr>
              <w:rPr>
                <w:sz w:val="18"/>
                <w:szCs w:val="18"/>
              </w:rPr>
            </w:pPr>
          </w:p>
        </w:tc>
        <w:tc>
          <w:tcPr>
            <w:tcW w:w="8118" w:type="dxa"/>
            <w:gridSpan w:val="2"/>
            <w:tcBorders>
              <w:left w:val="double" w:sz="4" w:space="0" w:color="auto"/>
            </w:tcBorders>
          </w:tcPr>
          <w:p w14:paraId="614883E0"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256BDFE9" w14:textId="77777777" w:rsidTr="00782E3B">
        <w:trPr>
          <w:trHeight w:val="640"/>
          <w:jc w:val="center"/>
        </w:trPr>
        <w:tc>
          <w:tcPr>
            <w:tcW w:w="1453" w:type="dxa"/>
            <w:vMerge/>
            <w:tcBorders>
              <w:right w:val="double" w:sz="4" w:space="0" w:color="auto"/>
            </w:tcBorders>
          </w:tcPr>
          <w:p w14:paraId="076E1EAA" w14:textId="77777777" w:rsidR="00782E3B" w:rsidRPr="00FD773D" w:rsidRDefault="00782E3B" w:rsidP="00782E3B">
            <w:pPr>
              <w:rPr>
                <w:sz w:val="18"/>
                <w:szCs w:val="18"/>
              </w:rPr>
            </w:pPr>
          </w:p>
        </w:tc>
        <w:tc>
          <w:tcPr>
            <w:tcW w:w="8118" w:type="dxa"/>
            <w:gridSpan w:val="2"/>
            <w:tcBorders>
              <w:left w:val="double" w:sz="4" w:space="0" w:color="auto"/>
            </w:tcBorders>
          </w:tcPr>
          <w:p w14:paraId="269B0DC4" w14:textId="77777777" w:rsidR="00782E3B" w:rsidRPr="00FD773D" w:rsidRDefault="00782E3B" w:rsidP="00782E3B">
            <w:pPr>
              <w:ind w:firstLineChars="100" w:firstLine="180"/>
              <w:rPr>
                <w:sz w:val="18"/>
                <w:szCs w:val="18"/>
              </w:rPr>
            </w:pPr>
            <w:r w:rsidRPr="00FD773D">
              <w:rPr>
                <w:sz w:val="18"/>
                <w:szCs w:val="18"/>
              </w:rPr>
              <w:t>XA_TDM_CAP_CONFIG_PARAM_DMACHANNEL1</w:t>
            </w:r>
          </w:p>
        </w:tc>
      </w:tr>
      <w:tr w:rsidR="00782E3B" w:rsidRPr="00FD773D" w14:paraId="4B4EBCBF" w14:textId="77777777" w:rsidTr="00782E3B">
        <w:trPr>
          <w:trHeight w:val="338"/>
          <w:jc w:val="center"/>
        </w:trPr>
        <w:tc>
          <w:tcPr>
            <w:tcW w:w="1453" w:type="dxa"/>
            <w:vMerge/>
            <w:tcBorders>
              <w:right w:val="double" w:sz="4" w:space="0" w:color="auto"/>
            </w:tcBorders>
          </w:tcPr>
          <w:p w14:paraId="3679C0F7" w14:textId="77777777" w:rsidR="00782E3B" w:rsidRPr="00FD773D" w:rsidRDefault="00782E3B" w:rsidP="00782E3B">
            <w:pPr>
              <w:rPr>
                <w:sz w:val="18"/>
                <w:szCs w:val="18"/>
              </w:rPr>
            </w:pPr>
          </w:p>
        </w:tc>
        <w:tc>
          <w:tcPr>
            <w:tcW w:w="8118" w:type="dxa"/>
            <w:gridSpan w:val="2"/>
            <w:tcBorders>
              <w:left w:val="double" w:sz="4" w:space="0" w:color="auto"/>
            </w:tcBorders>
          </w:tcPr>
          <w:p w14:paraId="77EC9CF8" w14:textId="77777777" w:rsidR="00782E3B" w:rsidRPr="00FD773D" w:rsidRDefault="00782E3B" w:rsidP="00782E3B">
            <w:pPr>
              <w:rPr>
                <w:sz w:val="18"/>
                <w:szCs w:val="18"/>
              </w:rPr>
            </w:pPr>
            <w:r w:rsidRPr="00FD773D">
              <w:rPr>
                <w:sz w:val="18"/>
                <w:szCs w:val="18"/>
              </w:rPr>
              <w:t>pv_value</w:t>
            </w:r>
          </w:p>
        </w:tc>
      </w:tr>
      <w:tr w:rsidR="00782E3B" w:rsidRPr="00FD773D" w14:paraId="0B6AB902" w14:textId="77777777" w:rsidTr="00782E3B">
        <w:trPr>
          <w:trHeight w:val="640"/>
          <w:jc w:val="center"/>
        </w:trPr>
        <w:tc>
          <w:tcPr>
            <w:tcW w:w="1453" w:type="dxa"/>
            <w:vMerge/>
            <w:tcBorders>
              <w:right w:val="double" w:sz="4" w:space="0" w:color="auto"/>
            </w:tcBorders>
          </w:tcPr>
          <w:p w14:paraId="26ABBF88" w14:textId="77777777" w:rsidR="00782E3B" w:rsidRPr="00FD773D" w:rsidRDefault="00782E3B" w:rsidP="00782E3B">
            <w:pPr>
              <w:rPr>
                <w:sz w:val="18"/>
                <w:szCs w:val="18"/>
              </w:rPr>
            </w:pPr>
          </w:p>
        </w:tc>
        <w:tc>
          <w:tcPr>
            <w:tcW w:w="8118" w:type="dxa"/>
            <w:gridSpan w:val="2"/>
            <w:tcBorders>
              <w:left w:val="double" w:sz="4" w:space="0" w:color="auto"/>
              <w:bottom w:val="single" w:sz="4" w:space="0" w:color="auto"/>
            </w:tcBorders>
          </w:tcPr>
          <w:p w14:paraId="15C39653" w14:textId="319BE8B0" w:rsidR="00782E3B" w:rsidRPr="00FD773D" w:rsidRDefault="00782E3B" w:rsidP="00C23B3F">
            <w:pPr>
              <w:pStyle w:val="ReqText"/>
              <w:ind w:left="149"/>
              <w:rPr>
                <w:sz w:val="18"/>
                <w:szCs w:val="18"/>
              </w:rPr>
            </w:pPr>
            <w:r w:rsidRPr="00FD773D">
              <w:rPr>
                <w:sz w:val="18"/>
                <w:szCs w:val="18"/>
              </w:rPr>
              <w:t xml:space="preserve">Pointer to the Audio-DMAC / Audio-DMAC-peripheral-peripheral channels </w:t>
            </w:r>
            <w:r w:rsidR="00C23B3F" w:rsidRPr="00FD773D">
              <w:rPr>
                <w:sz w:val="18"/>
                <w:szCs w:val="18"/>
              </w:rPr>
              <w:t>variable</w:t>
            </w:r>
          </w:p>
        </w:tc>
      </w:tr>
      <w:tr w:rsidR="00782E3B" w:rsidRPr="00FD773D" w14:paraId="0A108545" w14:textId="77777777" w:rsidTr="00682773">
        <w:trPr>
          <w:trHeight w:val="395"/>
          <w:jc w:val="center"/>
        </w:trPr>
        <w:tc>
          <w:tcPr>
            <w:tcW w:w="1453" w:type="dxa"/>
            <w:vMerge w:val="restart"/>
            <w:tcBorders>
              <w:right w:val="double" w:sz="4" w:space="0" w:color="auto"/>
            </w:tcBorders>
          </w:tcPr>
          <w:p w14:paraId="184846D0" w14:textId="77777777" w:rsidR="00782E3B" w:rsidRPr="00FD773D" w:rsidRDefault="00782E3B" w:rsidP="00782E3B">
            <w:pPr>
              <w:rPr>
                <w:sz w:val="18"/>
                <w:szCs w:val="18"/>
              </w:rPr>
            </w:pPr>
            <w:r w:rsidRPr="00FD773D">
              <w:rPr>
                <w:sz w:val="18"/>
                <w:szCs w:val="18"/>
              </w:rPr>
              <w:t>Return value</w:t>
            </w:r>
          </w:p>
        </w:tc>
        <w:tc>
          <w:tcPr>
            <w:tcW w:w="4307" w:type="dxa"/>
            <w:tcBorders>
              <w:left w:val="double" w:sz="4" w:space="0" w:color="auto"/>
              <w:right w:val="single" w:sz="4" w:space="0" w:color="auto"/>
            </w:tcBorders>
          </w:tcPr>
          <w:p w14:paraId="27D15F2C" w14:textId="77777777" w:rsidR="00782E3B" w:rsidRPr="00FD773D" w:rsidRDefault="00782E3B" w:rsidP="00782E3B">
            <w:pPr>
              <w:rPr>
                <w:sz w:val="18"/>
                <w:szCs w:val="18"/>
              </w:rPr>
            </w:pPr>
            <w:r w:rsidRPr="00FD773D">
              <w:rPr>
                <w:sz w:val="18"/>
                <w:szCs w:val="18"/>
              </w:rPr>
              <w:t>XA_NO_ERROR</w:t>
            </w:r>
          </w:p>
        </w:tc>
        <w:tc>
          <w:tcPr>
            <w:tcW w:w="3811" w:type="dxa"/>
            <w:tcBorders>
              <w:left w:val="single" w:sz="4" w:space="0" w:color="auto"/>
            </w:tcBorders>
          </w:tcPr>
          <w:p w14:paraId="263CEB02" w14:textId="77777777" w:rsidR="00782E3B" w:rsidRPr="00FD773D" w:rsidRDefault="00782E3B" w:rsidP="00782E3B">
            <w:pPr>
              <w:rPr>
                <w:sz w:val="18"/>
                <w:szCs w:val="18"/>
              </w:rPr>
            </w:pPr>
            <w:r w:rsidRPr="00FD773D">
              <w:rPr>
                <w:sz w:val="18"/>
                <w:szCs w:val="18"/>
              </w:rPr>
              <w:t>Normally ends.</w:t>
            </w:r>
          </w:p>
        </w:tc>
      </w:tr>
      <w:tr w:rsidR="00782E3B" w:rsidRPr="00FD773D" w14:paraId="75AB5399" w14:textId="77777777" w:rsidTr="00682773">
        <w:trPr>
          <w:trHeight w:val="350"/>
          <w:jc w:val="center"/>
        </w:trPr>
        <w:tc>
          <w:tcPr>
            <w:tcW w:w="1453" w:type="dxa"/>
            <w:vMerge/>
            <w:tcBorders>
              <w:right w:val="double" w:sz="4" w:space="0" w:color="auto"/>
            </w:tcBorders>
          </w:tcPr>
          <w:p w14:paraId="36D55DDE" w14:textId="77777777" w:rsidR="00782E3B" w:rsidRPr="00FD773D" w:rsidRDefault="00782E3B" w:rsidP="00782E3B">
            <w:pPr>
              <w:rPr>
                <w:sz w:val="18"/>
                <w:szCs w:val="18"/>
              </w:rPr>
            </w:pPr>
          </w:p>
        </w:tc>
        <w:tc>
          <w:tcPr>
            <w:tcW w:w="4307" w:type="dxa"/>
            <w:tcBorders>
              <w:left w:val="double" w:sz="4" w:space="0" w:color="auto"/>
              <w:right w:val="single" w:sz="4" w:space="0" w:color="auto"/>
            </w:tcBorders>
          </w:tcPr>
          <w:p w14:paraId="327ED129" w14:textId="77777777" w:rsidR="00782E3B" w:rsidRPr="00FD773D" w:rsidRDefault="00782E3B" w:rsidP="00782E3B">
            <w:pPr>
              <w:rPr>
                <w:sz w:val="18"/>
                <w:szCs w:val="18"/>
              </w:rPr>
            </w:pPr>
            <w:r w:rsidRPr="00FD773D">
              <w:rPr>
                <w:sz w:val="18"/>
                <w:szCs w:val="18"/>
              </w:rPr>
              <w:t>XA_API_FATAL_MEM_ALLOC</w:t>
            </w:r>
          </w:p>
        </w:tc>
        <w:tc>
          <w:tcPr>
            <w:tcW w:w="3811" w:type="dxa"/>
            <w:tcBorders>
              <w:left w:val="single" w:sz="4" w:space="0" w:color="auto"/>
            </w:tcBorders>
          </w:tcPr>
          <w:p w14:paraId="462ADE9F"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2CA35935" w14:textId="77777777" w:rsidTr="00682773">
        <w:trPr>
          <w:trHeight w:val="350"/>
          <w:jc w:val="center"/>
        </w:trPr>
        <w:tc>
          <w:tcPr>
            <w:tcW w:w="1453" w:type="dxa"/>
            <w:vMerge/>
            <w:tcBorders>
              <w:right w:val="double" w:sz="4" w:space="0" w:color="auto"/>
            </w:tcBorders>
          </w:tcPr>
          <w:p w14:paraId="48B30C9E" w14:textId="77777777" w:rsidR="00782E3B" w:rsidRPr="00FD773D" w:rsidRDefault="00782E3B" w:rsidP="00782E3B">
            <w:pPr>
              <w:rPr>
                <w:sz w:val="18"/>
                <w:szCs w:val="18"/>
              </w:rPr>
            </w:pPr>
          </w:p>
        </w:tc>
        <w:tc>
          <w:tcPr>
            <w:tcW w:w="4307" w:type="dxa"/>
            <w:tcBorders>
              <w:left w:val="double" w:sz="4" w:space="0" w:color="auto"/>
              <w:right w:val="single" w:sz="4" w:space="0" w:color="auto"/>
            </w:tcBorders>
          </w:tcPr>
          <w:p w14:paraId="17F7E2F1" w14:textId="77777777" w:rsidR="00782E3B" w:rsidRPr="00FD773D" w:rsidRDefault="00782E3B" w:rsidP="00782E3B">
            <w:pPr>
              <w:rPr>
                <w:sz w:val="18"/>
                <w:szCs w:val="18"/>
              </w:rPr>
            </w:pPr>
            <w:r w:rsidRPr="00FD773D">
              <w:rPr>
                <w:sz w:val="18"/>
                <w:szCs w:val="18"/>
              </w:rPr>
              <w:t>XA_API_FATAL_MEM_ALIGN</w:t>
            </w:r>
          </w:p>
        </w:tc>
        <w:tc>
          <w:tcPr>
            <w:tcW w:w="3811" w:type="dxa"/>
            <w:tcBorders>
              <w:left w:val="single" w:sz="4" w:space="0" w:color="auto"/>
            </w:tcBorders>
          </w:tcPr>
          <w:p w14:paraId="1BC9ED5A"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2A07C896" w14:textId="77777777" w:rsidTr="00682773">
        <w:trPr>
          <w:trHeight w:val="350"/>
          <w:jc w:val="center"/>
        </w:trPr>
        <w:tc>
          <w:tcPr>
            <w:tcW w:w="1453" w:type="dxa"/>
            <w:vMerge/>
            <w:tcBorders>
              <w:right w:val="double" w:sz="4" w:space="0" w:color="auto"/>
            </w:tcBorders>
          </w:tcPr>
          <w:p w14:paraId="11A212FC" w14:textId="77777777" w:rsidR="00782E3B" w:rsidRPr="00FD773D" w:rsidRDefault="00782E3B" w:rsidP="00782E3B">
            <w:pPr>
              <w:rPr>
                <w:sz w:val="18"/>
                <w:szCs w:val="18"/>
              </w:rPr>
            </w:pPr>
          </w:p>
        </w:tc>
        <w:tc>
          <w:tcPr>
            <w:tcW w:w="4307" w:type="dxa"/>
            <w:tcBorders>
              <w:left w:val="double" w:sz="4" w:space="0" w:color="auto"/>
              <w:right w:val="single" w:sz="4" w:space="0" w:color="auto"/>
            </w:tcBorders>
          </w:tcPr>
          <w:p w14:paraId="11BF0107" w14:textId="77777777" w:rsidR="00782E3B" w:rsidRPr="00FD773D" w:rsidRDefault="00782E3B" w:rsidP="00782E3B">
            <w:pPr>
              <w:rPr>
                <w:sz w:val="18"/>
                <w:szCs w:val="18"/>
              </w:rPr>
            </w:pPr>
            <w:r w:rsidRPr="00FD773D">
              <w:rPr>
                <w:sz w:val="18"/>
                <w:szCs w:val="18"/>
              </w:rPr>
              <w:t>XA_CAP_CONFIG_FATAL_STATE</w:t>
            </w:r>
          </w:p>
        </w:tc>
        <w:tc>
          <w:tcPr>
            <w:tcW w:w="3811" w:type="dxa"/>
            <w:tcBorders>
              <w:left w:val="single" w:sz="4" w:space="0" w:color="auto"/>
            </w:tcBorders>
          </w:tcPr>
          <w:p w14:paraId="679714D9"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66BF649A" w14:textId="77777777" w:rsidTr="00782E3B">
        <w:trPr>
          <w:jc w:val="center"/>
        </w:trPr>
        <w:tc>
          <w:tcPr>
            <w:tcW w:w="1453" w:type="dxa"/>
            <w:tcBorders>
              <w:right w:val="double" w:sz="4" w:space="0" w:color="auto"/>
            </w:tcBorders>
          </w:tcPr>
          <w:p w14:paraId="38EC1CE6" w14:textId="77777777" w:rsidR="00782E3B" w:rsidRPr="00FD773D" w:rsidRDefault="00782E3B" w:rsidP="00782E3B">
            <w:pPr>
              <w:rPr>
                <w:sz w:val="18"/>
                <w:szCs w:val="18"/>
              </w:rPr>
            </w:pPr>
            <w:r w:rsidRPr="00FD773D">
              <w:rPr>
                <w:sz w:val="18"/>
                <w:szCs w:val="18"/>
              </w:rPr>
              <w:t>Restrictions</w:t>
            </w:r>
          </w:p>
        </w:tc>
        <w:tc>
          <w:tcPr>
            <w:tcW w:w="8118" w:type="dxa"/>
            <w:gridSpan w:val="2"/>
            <w:tcBorders>
              <w:left w:val="double" w:sz="4" w:space="0" w:color="auto"/>
            </w:tcBorders>
          </w:tcPr>
          <w:p w14:paraId="551D7932" w14:textId="77777777" w:rsidR="00782E3B" w:rsidRPr="00FD773D" w:rsidRDefault="00782E3B" w:rsidP="00782E3B">
            <w:pPr>
              <w:rPr>
                <w:sz w:val="18"/>
                <w:szCs w:val="18"/>
              </w:rPr>
            </w:pPr>
            <w:r w:rsidRPr="00FD773D">
              <w:rPr>
                <w:sz w:val="18"/>
                <w:szCs w:val="18"/>
              </w:rPr>
              <w:t>-</w:t>
            </w:r>
          </w:p>
        </w:tc>
      </w:tr>
    </w:tbl>
    <w:p w14:paraId="7A9DD2FD" w14:textId="5E12D6BE" w:rsidR="00E14E9C" w:rsidRDefault="00E14E9C" w:rsidP="00E14E9C">
      <w:pPr>
        <w:pStyle w:val="ReqID"/>
      </w:pPr>
      <w:r>
        <w:t>FD_PLG_TDM_055</w:t>
      </w:r>
    </w:p>
    <w:p w14:paraId="67450B37" w14:textId="2806746E" w:rsidR="00782E3B" w:rsidRDefault="00F247A5" w:rsidP="00782E3B">
      <w:pPr>
        <w:pStyle w:val="RefIDs"/>
      </w:pPr>
      <w:r>
        <w:t>[Covers: RD_014</w:t>
      </w:r>
      <w:r w:rsidRPr="00FD773D">
        <w:t>]</w:t>
      </w:r>
    </w:p>
    <w:p w14:paraId="1AAD65DF" w14:textId="77777777" w:rsidR="00F247A5" w:rsidRPr="00F247A5" w:rsidRDefault="00F247A5" w:rsidP="00F247A5">
      <w:pPr>
        <w:rPr>
          <w:lang w:val="en-GB"/>
        </w:rPr>
      </w:pPr>
    </w:p>
    <w:p w14:paraId="5ECC347D" w14:textId="77777777" w:rsidR="00782E3B" w:rsidRPr="00FD773D" w:rsidRDefault="00782E3B" w:rsidP="00782E3B">
      <w:r w:rsidRPr="00FD773D">
        <w:t>Example</w:t>
      </w:r>
    </w:p>
    <w:p w14:paraId="5B0694BF" w14:textId="77777777" w:rsidR="00782E3B" w:rsidRPr="00FD773D" w:rsidRDefault="00782E3B" w:rsidP="00782E3B">
      <w:r w:rsidRPr="00FD773D">
        <w:t>WORD32 dma_channel;</w:t>
      </w:r>
    </w:p>
    <w:p w14:paraId="26854E76" w14:textId="77777777" w:rsidR="00782E3B" w:rsidRPr="00FD773D" w:rsidRDefault="00782E3B" w:rsidP="00782E3B">
      <w:pPr>
        <w:widowControl/>
        <w:autoSpaceDE/>
        <w:autoSpaceDN/>
        <w:adjustRightInd/>
        <w:snapToGrid/>
        <w:jc w:val="left"/>
      </w:pPr>
      <w:r w:rsidRPr="00FD773D">
        <w:t>res = (*api_func)(api_obj,</w:t>
      </w:r>
    </w:p>
    <w:p w14:paraId="631FCDFF" w14:textId="6E21BD07" w:rsidR="00782E3B" w:rsidRPr="00FD773D" w:rsidRDefault="00782E3B" w:rsidP="00782E3B">
      <w:pPr>
        <w:widowControl/>
        <w:autoSpaceDE/>
        <w:autoSpaceDN/>
        <w:adjustRightInd/>
        <w:snapToGrid/>
        <w:jc w:val="left"/>
      </w:pPr>
      <w:r w:rsidRPr="00FD773D">
        <w:tab/>
      </w:r>
      <w:r w:rsidRPr="00FD773D">
        <w:tab/>
        <w:t xml:space="preserve">  </w:t>
      </w:r>
      <w:r w:rsidR="00C23B3F" w:rsidRPr="00FD773D">
        <w:t>XA_API_CMD_G</w:t>
      </w:r>
      <w:r w:rsidRPr="00FD773D">
        <w:t>ET_CONFIG_PARAM,</w:t>
      </w:r>
    </w:p>
    <w:p w14:paraId="562E9444" w14:textId="77777777" w:rsidR="00782E3B" w:rsidRPr="00FD773D" w:rsidRDefault="00782E3B" w:rsidP="00782E3B">
      <w:pPr>
        <w:widowControl/>
        <w:autoSpaceDE/>
        <w:autoSpaceDN/>
        <w:adjustRightInd/>
        <w:snapToGrid/>
        <w:jc w:val="left"/>
      </w:pPr>
      <w:r w:rsidRPr="00FD773D">
        <w:tab/>
      </w:r>
      <w:r w:rsidRPr="00FD773D">
        <w:tab/>
        <w:t xml:space="preserve">  XA_CAP_CONFIG_PARAM_DMACHANNEL1,</w:t>
      </w:r>
    </w:p>
    <w:p w14:paraId="53FACC5E" w14:textId="77777777" w:rsidR="00782E3B" w:rsidRPr="00FD773D" w:rsidRDefault="00782E3B" w:rsidP="00782E3B">
      <w:pPr>
        <w:widowControl/>
        <w:autoSpaceDE/>
        <w:autoSpaceDN/>
        <w:adjustRightInd/>
        <w:snapToGrid/>
        <w:jc w:val="left"/>
      </w:pPr>
      <w:r w:rsidRPr="00FD773D">
        <w:tab/>
      </w:r>
      <w:r w:rsidRPr="00FD773D">
        <w:tab/>
        <w:t xml:space="preserve">  &amp;dma_channel);</w:t>
      </w:r>
    </w:p>
    <w:p w14:paraId="577F1FEB" w14:textId="77777777" w:rsidR="00782E3B" w:rsidRPr="00FD773D" w:rsidRDefault="00782E3B" w:rsidP="00782E3B"/>
    <w:p w14:paraId="42F8582E" w14:textId="77777777" w:rsidR="00782E3B" w:rsidRPr="00FD773D" w:rsidRDefault="00782E3B" w:rsidP="00782E3B">
      <w:pPr>
        <w:widowControl/>
        <w:autoSpaceDE/>
        <w:autoSpaceDN/>
        <w:adjustRightInd/>
        <w:snapToGrid/>
        <w:jc w:val="left"/>
      </w:pPr>
      <w:r w:rsidRPr="00FD773D">
        <w:br w:type="page"/>
      </w:r>
    </w:p>
    <w:p w14:paraId="4C5BC66F" w14:textId="77777777" w:rsidR="00782E3B" w:rsidRDefault="00782E3B" w:rsidP="00782E3B">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522"/>
        <w:gridCol w:w="3596"/>
      </w:tblGrid>
      <w:tr w:rsidR="00782E3B" w:rsidRPr="00FD773D" w14:paraId="47FF5F6A" w14:textId="77777777" w:rsidTr="00782E3B">
        <w:trPr>
          <w:trHeight w:val="354"/>
          <w:jc w:val="center"/>
        </w:trPr>
        <w:tc>
          <w:tcPr>
            <w:tcW w:w="1453" w:type="dxa"/>
            <w:tcBorders>
              <w:bottom w:val="single" w:sz="4" w:space="0" w:color="auto"/>
              <w:right w:val="double" w:sz="4" w:space="0" w:color="auto"/>
            </w:tcBorders>
          </w:tcPr>
          <w:p w14:paraId="77D87579" w14:textId="77777777" w:rsidR="00782E3B" w:rsidRPr="00FD773D" w:rsidRDefault="00782E3B" w:rsidP="00782E3B">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461FAB67" w14:textId="77777777" w:rsidR="00782E3B" w:rsidRPr="00FD773D" w:rsidRDefault="00782E3B" w:rsidP="00F84552">
            <w:pPr>
              <w:pStyle w:val="ReqSect"/>
            </w:pPr>
            <w:r w:rsidRPr="00FD773D">
              <w:t>XA_TDM_CAP_CONFIG_PARAM_INPUT2</w:t>
            </w:r>
          </w:p>
        </w:tc>
      </w:tr>
      <w:tr w:rsidR="00782E3B" w:rsidRPr="00FD773D" w14:paraId="48D6DCF6" w14:textId="77777777" w:rsidTr="00782E3B">
        <w:trPr>
          <w:trHeight w:val="354"/>
          <w:jc w:val="center"/>
        </w:trPr>
        <w:tc>
          <w:tcPr>
            <w:tcW w:w="1453" w:type="dxa"/>
            <w:tcBorders>
              <w:top w:val="single" w:sz="4" w:space="0" w:color="auto"/>
              <w:right w:val="double" w:sz="4" w:space="0" w:color="auto"/>
            </w:tcBorders>
          </w:tcPr>
          <w:p w14:paraId="2AFC4CE9" w14:textId="77777777" w:rsidR="00782E3B" w:rsidRPr="00FD773D" w:rsidRDefault="00782E3B"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2C1F5399" w14:textId="7A4994A1" w:rsidR="00782E3B" w:rsidRPr="00FD773D" w:rsidRDefault="00C23B3F" w:rsidP="007413A9">
            <w:pPr>
              <w:rPr>
                <w:sz w:val="18"/>
                <w:szCs w:val="18"/>
              </w:rPr>
            </w:pPr>
            <w:r w:rsidRPr="00FD773D">
              <w:rPr>
                <w:sz w:val="18"/>
                <w:szCs w:val="18"/>
              </w:rPr>
              <w:t>G</w:t>
            </w:r>
            <w:r w:rsidR="00782E3B" w:rsidRPr="00FD773D">
              <w:rPr>
                <w:sz w:val="18"/>
                <w:szCs w:val="18"/>
              </w:rPr>
              <w:t xml:space="preserve">et </w:t>
            </w:r>
            <w:r w:rsidR="007413A9" w:rsidRPr="00FD773D">
              <w:rPr>
                <w:sz w:val="18"/>
                <w:szCs w:val="18"/>
              </w:rPr>
              <w:t>2</w:t>
            </w:r>
            <w:r w:rsidR="007413A9" w:rsidRPr="00FD773D">
              <w:rPr>
                <w:sz w:val="18"/>
                <w:szCs w:val="18"/>
                <w:vertAlign w:val="superscript"/>
              </w:rPr>
              <w:t>nd</w:t>
            </w:r>
            <w:r w:rsidR="007413A9" w:rsidRPr="00FD773D">
              <w:rPr>
                <w:sz w:val="18"/>
                <w:szCs w:val="18"/>
              </w:rPr>
              <w:t xml:space="preserve"> </w:t>
            </w:r>
            <w:r w:rsidR="00782E3B" w:rsidRPr="00FD773D">
              <w:rPr>
                <w:sz w:val="18"/>
                <w:szCs w:val="18"/>
              </w:rPr>
              <w:t>input source device for TDM Capture</w:t>
            </w:r>
            <w:r w:rsidRPr="00FD773D">
              <w:rPr>
                <w:sz w:val="18"/>
                <w:szCs w:val="18"/>
              </w:rPr>
              <w:t xml:space="preserve"> info</w:t>
            </w:r>
          </w:p>
        </w:tc>
      </w:tr>
      <w:tr w:rsidR="00782E3B" w:rsidRPr="00FD773D" w14:paraId="3F334477" w14:textId="77777777" w:rsidTr="00782E3B">
        <w:trPr>
          <w:trHeight w:val="331"/>
          <w:jc w:val="center"/>
        </w:trPr>
        <w:tc>
          <w:tcPr>
            <w:tcW w:w="1453" w:type="dxa"/>
            <w:vMerge w:val="restart"/>
            <w:tcBorders>
              <w:right w:val="double" w:sz="4" w:space="0" w:color="auto"/>
            </w:tcBorders>
          </w:tcPr>
          <w:p w14:paraId="75E7B509" w14:textId="77777777" w:rsidR="00782E3B" w:rsidRPr="00FD773D" w:rsidRDefault="00782E3B" w:rsidP="00782E3B">
            <w:pPr>
              <w:rPr>
                <w:sz w:val="18"/>
                <w:szCs w:val="18"/>
              </w:rPr>
            </w:pPr>
            <w:r w:rsidRPr="00FD773D">
              <w:rPr>
                <w:sz w:val="18"/>
                <w:szCs w:val="18"/>
              </w:rPr>
              <w:t>Arguments</w:t>
            </w:r>
          </w:p>
        </w:tc>
        <w:tc>
          <w:tcPr>
            <w:tcW w:w="8118" w:type="dxa"/>
            <w:gridSpan w:val="2"/>
            <w:tcBorders>
              <w:left w:val="double" w:sz="4" w:space="0" w:color="auto"/>
            </w:tcBorders>
          </w:tcPr>
          <w:p w14:paraId="55191B25"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52C12CCE" w14:textId="77777777" w:rsidTr="00782E3B">
        <w:trPr>
          <w:trHeight w:val="640"/>
          <w:jc w:val="center"/>
        </w:trPr>
        <w:tc>
          <w:tcPr>
            <w:tcW w:w="1453" w:type="dxa"/>
            <w:vMerge/>
            <w:tcBorders>
              <w:right w:val="double" w:sz="4" w:space="0" w:color="auto"/>
            </w:tcBorders>
          </w:tcPr>
          <w:p w14:paraId="2CD663E5" w14:textId="77777777" w:rsidR="00782E3B" w:rsidRPr="00FD773D" w:rsidRDefault="00782E3B" w:rsidP="00782E3B">
            <w:pPr>
              <w:rPr>
                <w:sz w:val="18"/>
                <w:szCs w:val="18"/>
              </w:rPr>
            </w:pPr>
          </w:p>
        </w:tc>
        <w:tc>
          <w:tcPr>
            <w:tcW w:w="8118" w:type="dxa"/>
            <w:gridSpan w:val="2"/>
            <w:tcBorders>
              <w:left w:val="double" w:sz="4" w:space="0" w:color="auto"/>
            </w:tcBorders>
          </w:tcPr>
          <w:p w14:paraId="37C319CA" w14:textId="77777777" w:rsidR="00782E3B" w:rsidRPr="00FD773D" w:rsidRDefault="00782E3B" w:rsidP="00782E3B">
            <w:pPr>
              <w:ind w:leftChars="50" w:left="100" w:rightChars="44" w:right="88"/>
              <w:rPr>
                <w:sz w:val="18"/>
                <w:szCs w:val="18"/>
              </w:rPr>
            </w:pPr>
            <w:r w:rsidRPr="00FD773D">
              <w:rPr>
                <w:sz w:val="18"/>
                <w:szCs w:val="18"/>
              </w:rPr>
              <w:t>Pointer to API Structure.</w:t>
            </w:r>
          </w:p>
        </w:tc>
      </w:tr>
      <w:tr w:rsidR="00782E3B" w:rsidRPr="00FD773D" w14:paraId="5537C4A3" w14:textId="77777777" w:rsidTr="00782E3B">
        <w:trPr>
          <w:trHeight w:val="351"/>
          <w:jc w:val="center"/>
        </w:trPr>
        <w:tc>
          <w:tcPr>
            <w:tcW w:w="1453" w:type="dxa"/>
            <w:vMerge/>
            <w:tcBorders>
              <w:right w:val="double" w:sz="4" w:space="0" w:color="auto"/>
            </w:tcBorders>
          </w:tcPr>
          <w:p w14:paraId="57E0AD2E" w14:textId="77777777" w:rsidR="00782E3B" w:rsidRPr="00FD773D" w:rsidRDefault="00782E3B" w:rsidP="00782E3B">
            <w:pPr>
              <w:rPr>
                <w:sz w:val="18"/>
                <w:szCs w:val="18"/>
              </w:rPr>
            </w:pPr>
          </w:p>
        </w:tc>
        <w:tc>
          <w:tcPr>
            <w:tcW w:w="8118" w:type="dxa"/>
            <w:gridSpan w:val="2"/>
            <w:tcBorders>
              <w:left w:val="double" w:sz="4" w:space="0" w:color="auto"/>
            </w:tcBorders>
          </w:tcPr>
          <w:p w14:paraId="6160AF73"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2FB62286" w14:textId="77777777" w:rsidTr="00782E3B">
        <w:trPr>
          <w:trHeight w:val="640"/>
          <w:jc w:val="center"/>
        </w:trPr>
        <w:tc>
          <w:tcPr>
            <w:tcW w:w="1453" w:type="dxa"/>
            <w:vMerge/>
            <w:tcBorders>
              <w:right w:val="double" w:sz="4" w:space="0" w:color="auto"/>
            </w:tcBorders>
          </w:tcPr>
          <w:p w14:paraId="577F96B4" w14:textId="77777777" w:rsidR="00782E3B" w:rsidRPr="00FD773D" w:rsidRDefault="00782E3B" w:rsidP="00782E3B">
            <w:pPr>
              <w:rPr>
                <w:sz w:val="18"/>
                <w:szCs w:val="18"/>
              </w:rPr>
            </w:pPr>
          </w:p>
        </w:tc>
        <w:tc>
          <w:tcPr>
            <w:tcW w:w="8118" w:type="dxa"/>
            <w:gridSpan w:val="2"/>
            <w:tcBorders>
              <w:left w:val="double" w:sz="4" w:space="0" w:color="auto"/>
            </w:tcBorders>
          </w:tcPr>
          <w:p w14:paraId="54C54A09" w14:textId="4967878A" w:rsidR="00782E3B" w:rsidRPr="00FD773D" w:rsidRDefault="00C23B3F" w:rsidP="00782E3B">
            <w:pPr>
              <w:ind w:firstLineChars="100" w:firstLine="180"/>
              <w:rPr>
                <w:sz w:val="18"/>
                <w:szCs w:val="18"/>
              </w:rPr>
            </w:pPr>
            <w:r w:rsidRPr="00FD773D">
              <w:rPr>
                <w:sz w:val="18"/>
                <w:szCs w:val="18"/>
              </w:rPr>
              <w:t>XA_API_CMD_G</w:t>
            </w:r>
            <w:r w:rsidR="00782E3B" w:rsidRPr="00FD773D">
              <w:rPr>
                <w:sz w:val="18"/>
                <w:szCs w:val="18"/>
              </w:rPr>
              <w:t>ET_CONFIG_PARAM</w:t>
            </w:r>
          </w:p>
        </w:tc>
      </w:tr>
      <w:tr w:rsidR="00782E3B" w:rsidRPr="00FD773D" w14:paraId="09A99972" w14:textId="77777777" w:rsidTr="00782E3B">
        <w:trPr>
          <w:trHeight w:val="324"/>
          <w:jc w:val="center"/>
        </w:trPr>
        <w:tc>
          <w:tcPr>
            <w:tcW w:w="1453" w:type="dxa"/>
            <w:vMerge/>
            <w:tcBorders>
              <w:right w:val="double" w:sz="4" w:space="0" w:color="auto"/>
            </w:tcBorders>
          </w:tcPr>
          <w:p w14:paraId="79572DB1" w14:textId="77777777" w:rsidR="00782E3B" w:rsidRPr="00FD773D" w:rsidRDefault="00782E3B" w:rsidP="00782E3B">
            <w:pPr>
              <w:rPr>
                <w:sz w:val="18"/>
                <w:szCs w:val="18"/>
              </w:rPr>
            </w:pPr>
          </w:p>
        </w:tc>
        <w:tc>
          <w:tcPr>
            <w:tcW w:w="8118" w:type="dxa"/>
            <w:gridSpan w:val="2"/>
            <w:tcBorders>
              <w:left w:val="double" w:sz="4" w:space="0" w:color="auto"/>
            </w:tcBorders>
          </w:tcPr>
          <w:p w14:paraId="2080D64A"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1CD033A1" w14:textId="77777777" w:rsidTr="00782E3B">
        <w:trPr>
          <w:trHeight w:val="640"/>
          <w:jc w:val="center"/>
        </w:trPr>
        <w:tc>
          <w:tcPr>
            <w:tcW w:w="1453" w:type="dxa"/>
            <w:vMerge/>
            <w:tcBorders>
              <w:right w:val="double" w:sz="4" w:space="0" w:color="auto"/>
            </w:tcBorders>
          </w:tcPr>
          <w:p w14:paraId="4A70659B" w14:textId="77777777" w:rsidR="00782E3B" w:rsidRPr="00FD773D" w:rsidRDefault="00782E3B" w:rsidP="00782E3B">
            <w:pPr>
              <w:rPr>
                <w:sz w:val="18"/>
                <w:szCs w:val="18"/>
              </w:rPr>
            </w:pPr>
          </w:p>
        </w:tc>
        <w:tc>
          <w:tcPr>
            <w:tcW w:w="8118" w:type="dxa"/>
            <w:gridSpan w:val="2"/>
            <w:tcBorders>
              <w:left w:val="double" w:sz="4" w:space="0" w:color="auto"/>
            </w:tcBorders>
          </w:tcPr>
          <w:p w14:paraId="54F6D82E" w14:textId="77777777" w:rsidR="00782E3B" w:rsidRPr="00FD773D" w:rsidRDefault="00782E3B" w:rsidP="00782E3B">
            <w:pPr>
              <w:ind w:firstLineChars="100" w:firstLine="180"/>
              <w:rPr>
                <w:sz w:val="18"/>
                <w:szCs w:val="18"/>
              </w:rPr>
            </w:pPr>
            <w:r w:rsidRPr="00FD773D">
              <w:rPr>
                <w:sz w:val="18"/>
                <w:szCs w:val="18"/>
              </w:rPr>
              <w:t>XA_TDM_CAP_CONFIG_PARAM_INPUT2</w:t>
            </w:r>
          </w:p>
        </w:tc>
      </w:tr>
      <w:tr w:rsidR="00782E3B" w:rsidRPr="00FD773D" w14:paraId="22733C99" w14:textId="77777777" w:rsidTr="00782E3B">
        <w:trPr>
          <w:trHeight w:val="338"/>
          <w:jc w:val="center"/>
        </w:trPr>
        <w:tc>
          <w:tcPr>
            <w:tcW w:w="1453" w:type="dxa"/>
            <w:vMerge/>
            <w:tcBorders>
              <w:right w:val="double" w:sz="4" w:space="0" w:color="auto"/>
            </w:tcBorders>
          </w:tcPr>
          <w:p w14:paraId="7A5975EF" w14:textId="77777777" w:rsidR="00782E3B" w:rsidRPr="00FD773D" w:rsidRDefault="00782E3B" w:rsidP="00782E3B">
            <w:pPr>
              <w:rPr>
                <w:sz w:val="18"/>
                <w:szCs w:val="18"/>
              </w:rPr>
            </w:pPr>
          </w:p>
        </w:tc>
        <w:tc>
          <w:tcPr>
            <w:tcW w:w="8118" w:type="dxa"/>
            <w:gridSpan w:val="2"/>
            <w:tcBorders>
              <w:left w:val="double" w:sz="4" w:space="0" w:color="auto"/>
            </w:tcBorders>
          </w:tcPr>
          <w:p w14:paraId="550E58D8" w14:textId="77777777" w:rsidR="00782E3B" w:rsidRPr="00FD773D" w:rsidRDefault="00782E3B" w:rsidP="00782E3B">
            <w:pPr>
              <w:rPr>
                <w:sz w:val="18"/>
                <w:szCs w:val="18"/>
              </w:rPr>
            </w:pPr>
            <w:r w:rsidRPr="00FD773D">
              <w:rPr>
                <w:sz w:val="18"/>
                <w:szCs w:val="18"/>
              </w:rPr>
              <w:t>pv_value</w:t>
            </w:r>
          </w:p>
        </w:tc>
      </w:tr>
      <w:tr w:rsidR="00782E3B" w:rsidRPr="00FD773D" w14:paraId="1DDC0C05" w14:textId="77777777" w:rsidTr="00782E3B">
        <w:trPr>
          <w:trHeight w:val="640"/>
          <w:jc w:val="center"/>
        </w:trPr>
        <w:tc>
          <w:tcPr>
            <w:tcW w:w="1453" w:type="dxa"/>
            <w:vMerge/>
            <w:tcBorders>
              <w:right w:val="double" w:sz="4" w:space="0" w:color="auto"/>
            </w:tcBorders>
          </w:tcPr>
          <w:p w14:paraId="39E8832A" w14:textId="77777777" w:rsidR="00782E3B" w:rsidRPr="00FD773D" w:rsidRDefault="00782E3B" w:rsidP="00782E3B">
            <w:pPr>
              <w:rPr>
                <w:sz w:val="18"/>
                <w:szCs w:val="18"/>
              </w:rPr>
            </w:pPr>
          </w:p>
        </w:tc>
        <w:tc>
          <w:tcPr>
            <w:tcW w:w="8118" w:type="dxa"/>
            <w:gridSpan w:val="2"/>
            <w:tcBorders>
              <w:left w:val="double" w:sz="4" w:space="0" w:color="auto"/>
              <w:bottom w:val="single" w:sz="4" w:space="0" w:color="auto"/>
            </w:tcBorders>
          </w:tcPr>
          <w:p w14:paraId="06A90972" w14:textId="0B3A87AF" w:rsidR="00782E3B" w:rsidRPr="00FD773D" w:rsidRDefault="00782E3B" w:rsidP="00C23B3F">
            <w:pPr>
              <w:pStyle w:val="ReqText"/>
              <w:ind w:firstLine="149"/>
              <w:rPr>
                <w:sz w:val="18"/>
                <w:szCs w:val="18"/>
              </w:rPr>
            </w:pPr>
            <w:r w:rsidRPr="00FD773D">
              <w:rPr>
                <w:sz w:val="18"/>
                <w:szCs w:val="18"/>
              </w:rPr>
              <w:t>Pointer to the input destination value variable</w:t>
            </w:r>
          </w:p>
        </w:tc>
      </w:tr>
      <w:tr w:rsidR="00782E3B" w:rsidRPr="00FD773D" w14:paraId="735D599C" w14:textId="77777777" w:rsidTr="00C23B3F">
        <w:trPr>
          <w:trHeight w:val="395"/>
          <w:jc w:val="center"/>
        </w:trPr>
        <w:tc>
          <w:tcPr>
            <w:tcW w:w="1453" w:type="dxa"/>
            <w:vMerge w:val="restart"/>
            <w:tcBorders>
              <w:right w:val="double" w:sz="4" w:space="0" w:color="auto"/>
            </w:tcBorders>
          </w:tcPr>
          <w:p w14:paraId="1DC5D8BC" w14:textId="77777777" w:rsidR="00782E3B" w:rsidRPr="00FD773D" w:rsidRDefault="00782E3B" w:rsidP="00782E3B">
            <w:pPr>
              <w:rPr>
                <w:sz w:val="18"/>
                <w:szCs w:val="18"/>
              </w:rPr>
            </w:pPr>
            <w:r w:rsidRPr="00FD773D">
              <w:rPr>
                <w:sz w:val="18"/>
                <w:szCs w:val="18"/>
              </w:rPr>
              <w:t>Return value</w:t>
            </w:r>
          </w:p>
        </w:tc>
        <w:tc>
          <w:tcPr>
            <w:tcW w:w="4522" w:type="dxa"/>
            <w:tcBorders>
              <w:left w:val="double" w:sz="4" w:space="0" w:color="auto"/>
              <w:right w:val="single" w:sz="4" w:space="0" w:color="auto"/>
            </w:tcBorders>
          </w:tcPr>
          <w:p w14:paraId="4A18719F" w14:textId="77777777" w:rsidR="00782E3B" w:rsidRPr="00FD773D" w:rsidRDefault="00782E3B" w:rsidP="00782E3B">
            <w:pPr>
              <w:rPr>
                <w:sz w:val="18"/>
                <w:szCs w:val="18"/>
              </w:rPr>
            </w:pPr>
            <w:r w:rsidRPr="00FD773D">
              <w:rPr>
                <w:sz w:val="18"/>
                <w:szCs w:val="18"/>
              </w:rPr>
              <w:t>XA_NO_ERROR</w:t>
            </w:r>
          </w:p>
        </w:tc>
        <w:tc>
          <w:tcPr>
            <w:tcW w:w="3596" w:type="dxa"/>
            <w:tcBorders>
              <w:left w:val="single" w:sz="4" w:space="0" w:color="auto"/>
            </w:tcBorders>
          </w:tcPr>
          <w:p w14:paraId="26CBCBFC" w14:textId="77777777" w:rsidR="00782E3B" w:rsidRPr="00FD773D" w:rsidRDefault="00782E3B" w:rsidP="00782E3B">
            <w:pPr>
              <w:rPr>
                <w:sz w:val="18"/>
                <w:szCs w:val="18"/>
              </w:rPr>
            </w:pPr>
            <w:r w:rsidRPr="00FD773D">
              <w:rPr>
                <w:sz w:val="18"/>
                <w:szCs w:val="18"/>
              </w:rPr>
              <w:t>Normally ends.</w:t>
            </w:r>
          </w:p>
        </w:tc>
      </w:tr>
      <w:tr w:rsidR="00782E3B" w:rsidRPr="00FD773D" w14:paraId="5E9FD9C2" w14:textId="77777777" w:rsidTr="00C23B3F">
        <w:trPr>
          <w:trHeight w:val="350"/>
          <w:jc w:val="center"/>
        </w:trPr>
        <w:tc>
          <w:tcPr>
            <w:tcW w:w="1453" w:type="dxa"/>
            <w:vMerge/>
            <w:tcBorders>
              <w:right w:val="double" w:sz="4" w:space="0" w:color="auto"/>
            </w:tcBorders>
          </w:tcPr>
          <w:p w14:paraId="5F43B86C" w14:textId="77777777" w:rsidR="00782E3B" w:rsidRPr="00FD773D" w:rsidRDefault="00782E3B" w:rsidP="00782E3B">
            <w:pPr>
              <w:rPr>
                <w:sz w:val="18"/>
                <w:szCs w:val="18"/>
              </w:rPr>
            </w:pPr>
          </w:p>
        </w:tc>
        <w:tc>
          <w:tcPr>
            <w:tcW w:w="4522" w:type="dxa"/>
            <w:tcBorders>
              <w:left w:val="double" w:sz="4" w:space="0" w:color="auto"/>
              <w:right w:val="single" w:sz="4" w:space="0" w:color="auto"/>
            </w:tcBorders>
          </w:tcPr>
          <w:p w14:paraId="4406DFBA" w14:textId="77777777" w:rsidR="00782E3B" w:rsidRPr="00FD773D" w:rsidRDefault="00782E3B" w:rsidP="00782E3B">
            <w:pPr>
              <w:rPr>
                <w:sz w:val="18"/>
                <w:szCs w:val="18"/>
              </w:rPr>
            </w:pPr>
            <w:r w:rsidRPr="00FD773D">
              <w:rPr>
                <w:sz w:val="18"/>
                <w:szCs w:val="18"/>
              </w:rPr>
              <w:t>XA_API_FATAL_MEM_ALLOC</w:t>
            </w:r>
          </w:p>
        </w:tc>
        <w:tc>
          <w:tcPr>
            <w:tcW w:w="3596" w:type="dxa"/>
            <w:tcBorders>
              <w:left w:val="single" w:sz="4" w:space="0" w:color="auto"/>
            </w:tcBorders>
          </w:tcPr>
          <w:p w14:paraId="56C1A9E7"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52C7F052" w14:textId="77777777" w:rsidTr="00C23B3F">
        <w:trPr>
          <w:trHeight w:val="350"/>
          <w:jc w:val="center"/>
        </w:trPr>
        <w:tc>
          <w:tcPr>
            <w:tcW w:w="1453" w:type="dxa"/>
            <w:vMerge/>
            <w:tcBorders>
              <w:right w:val="double" w:sz="4" w:space="0" w:color="auto"/>
            </w:tcBorders>
          </w:tcPr>
          <w:p w14:paraId="3571D553" w14:textId="77777777" w:rsidR="00782E3B" w:rsidRPr="00FD773D" w:rsidRDefault="00782E3B" w:rsidP="00782E3B">
            <w:pPr>
              <w:rPr>
                <w:sz w:val="18"/>
                <w:szCs w:val="18"/>
              </w:rPr>
            </w:pPr>
          </w:p>
        </w:tc>
        <w:tc>
          <w:tcPr>
            <w:tcW w:w="4522" w:type="dxa"/>
            <w:tcBorders>
              <w:left w:val="double" w:sz="4" w:space="0" w:color="auto"/>
              <w:right w:val="single" w:sz="4" w:space="0" w:color="auto"/>
            </w:tcBorders>
          </w:tcPr>
          <w:p w14:paraId="6B118F91" w14:textId="77777777" w:rsidR="00782E3B" w:rsidRPr="00FD773D" w:rsidRDefault="00782E3B" w:rsidP="00782E3B">
            <w:pPr>
              <w:rPr>
                <w:sz w:val="18"/>
                <w:szCs w:val="18"/>
              </w:rPr>
            </w:pPr>
            <w:r w:rsidRPr="00FD773D">
              <w:rPr>
                <w:sz w:val="18"/>
                <w:szCs w:val="18"/>
              </w:rPr>
              <w:t>XA_API_FATAL_MEM_ALIGN</w:t>
            </w:r>
          </w:p>
        </w:tc>
        <w:tc>
          <w:tcPr>
            <w:tcW w:w="3596" w:type="dxa"/>
            <w:tcBorders>
              <w:left w:val="single" w:sz="4" w:space="0" w:color="auto"/>
            </w:tcBorders>
          </w:tcPr>
          <w:p w14:paraId="1BBD9348"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41C66285" w14:textId="77777777" w:rsidTr="00C23B3F">
        <w:trPr>
          <w:trHeight w:val="350"/>
          <w:jc w:val="center"/>
        </w:trPr>
        <w:tc>
          <w:tcPr>
            <w:tcW w:w="1453" w:type="dxa"/>
            <w:vMerge/>
            <w:tcBorders>
              <w:right w:val="double" w:sz="4" w:space="0" w:color="auto"/>
            </w:tcBorders>
          </w:tcPr>
          <w:p w14:paraId="5B5B5859" w14:textId="77777777" w:rsidR="00782E3B" w:rsidRPr="00FD773D" w:rsidRDefault="00782E3B" w:rsidP="00782E3B">
            <w:pPr>
              <w:rPr>
                <w:sz w:val="18"/>
                <w:szCs w:val="18"/>
              </w:rPr>
            </w:pPr>
          </w:p>
        </w:tc>
        <w:tc>
          <w:tcPr>
            <w:tcW w:w="4522" w:type="dxa"/>
            <w:tcBorders>
              <w:left w:val="double" w:sz="4" w:space="0" w:color="auto"/>
              <w:right w:val="single" w:sz="4" w:space="0" w:color="auto"/>
            </w:tcBorders>
          </w:tcPr>
          <w:p w14:paraId="5A593103" w14:textId="77777777" w:rsidR="00782E3B" w:rsidRPr="00FD773D" w:rsidRDefault="00782E3B" w:rsidP="00782E3B">
            <w:pPr>
              <w:rPr>
                <w:sz w:val="18"/>
                <w:szCs w:val="18"/>
              </w:rPr>
            </w:pPr>
            <w:r w:rsidRPr="00FD773D">
              <w:rPr>
                <w:sz w:val="18"/>
                <w:szCs w:val="18"/>
              </w:rPr>
              <w:t>XA_TDM_CAP_CONFIG_FATAL_STATE</w:t>
            </w:r>
          </w:p>
        </w:tc>
        <w:tc>
          <w:tcPr>
            <w:tcW w:w="3596" w:type="dxa"/>
            <w:tcBorders>
              <w:left w:val="single" w:sz="4" w:space="0" w:color="auto"/>
            </w:tcBorders>
          </w:tcPr>
          <w:p w14:paraId="2ABA2266"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705629C6" w14:textId="77777777" w:rsidTr="00782E3B">
        <w:trPr>
          <w:jc w:val="center"/>
        </w:trPr>
        <w:tc>
          <w:tcPr>
            <w:tcW w:w="1453" w:type="dxa"/>
            <w:tcBorders>
              <w:right w:val="double" w:sz="4" w:space="0" w:color="auto"/>
            </w:tcBorders>
          </w:tcPr>
          <w:p w14:paraId="70262BD4" w14:textId="77777777" w:rsidR="00782E3B" w:rsidRPr="00FD773D" w:rsidRDefault="00782E3B" w:rsidP="00782E3B">
            <w:pPr>
              <w:rPr>
                <w:sz w:val="18"/>
                <w:szCs w:val="18"/>
              </w:rPr>
            </w:pPr>
            <w:r w:rsidRPr="00FD773D">
              <w:rPr>
                <w:sz w:val="18"/>
                <w:szCs w:val="18"/>
              </w:rPr>
              <w:t>Restrictions</w:t>
            </w:r>
          </w:p>
        </w:tc>
        <w:tc>
          <w:tcPr>
            <w:tcW w:w="8118" w:type="dxa"/>
            <w:gridSpan w:val="2"/>
            <w:tcBorders>
              <w:left w:val="double" w:sz="4" w:space="0" w:color="auto"/>
            </w:tcBorders>
          </w:tcPr>
          <w:p w14:paraId="036C6472" w14:textId="77777777" w:rsidR="00782E3B" w:rsidRPr="00FD773D" w:rsidRDefault="00782E3B" w:rsidP="00782E3B">
            <w:pPr>
              <w:rPr>
                <w:sz w:val="18"/>
                <w:szCs w:val="18"/>
              </w:rPr>
            </w:pPr>
            <w:r w:rsidRPr="00FD773D">
              <w:rPr>
                <w:sz w:val="18"/>
                <w:szCs w:val="18"/>
              </w:rPr>
              <w:t>-</w:t>
            </w:r>
          </w:p>
        </w:tc>
      </w:tr>
    </w:tbl>
    <w:p w14:paraId="00171D6C" w14:textId="41E9C831" w:rsidR="00E14E9C" w:rsidRDefault="00E14E9C" w:rsidP="00E14E9C">
      <w:pPr>
        <w:pStyle w:val="ReqID"/>
      </w:pPr>
      <w:r>
        <w:t>FD_PLG_TDM_056</w:t>
      </w:r>
    </w:p>
    <w:p w14:paraId="3630B53C" w14:textId="75646EAA" w:rsidR="00782E3B" w:rsidRDefault="00F247A5" w:rsidP="00782E3B">
      <w:pPr>
        <w:pStyle w:val="RefIDs"/>
      </w:pPr>
      <w:r>
        <w:t>[Covers: RD_014</w:t>
      </w:r>
      <w:r w:rsidRPr="00FD773D">
        <w:t>]</w:t>
      </w:r>
    </w:p>
    <w:p w14:paraId="28F671E9" w14:textId="77777777" w:rsidR="00F247A5" w:rsidRPr="00F247A5" w:rsidRDefault="00F247A5" w:rsidP="00F247A5">
      <w:pPr>
        <w:rPr>
          <w:lang w:val="en-GB"/>
        </w:rPr>
      </w:pPr>
    </w:p>
    <w:p w14:paraId="05A58EAD" w14:textId="77777777" w:rsidR="00782E3B" w:rsidRPr="00FD773D" w:rsidRDefault="00782E3B" w:rsidP="00782E3B">
      <w:r w:rsidRPr="00FD773D">
        <w:t>Example</w:t>
      </w:r>
    </w:p>
    <w:p w14:paraId="3B5F2816" w14:textId="77777777" w:rsidR="00782E3B" w:rsidRPr="00FD773D" w:rsidRDefault="00782E3B" w:rsidP="00782E3B">
      <w:r w:rsidRPr="00FD773D">
        <w:t>WORD32 input_source;</w:t>
      </w:r>
    </w:p>
    <w:p w14:paraId="4C91B865" w14:textId="77777777" w:rsidR="00782E3B" w:rsidRPr="00FD773D" w:rsidRDefault="00782E3B" w:rsidP="00782E3B">
      <w:pPr>
        <w:widowControl/>
        <w:autoSpaceDE/>
        <w:autoSpaceDN/>
        <w:adjustRightInd/>
        <w:snapToGrid/>
        <w:jc w:val="left"/>
      </w:pPr>
      <w:r w:rsidRPr="00FD773D">
        <w:t>res = (*api_func)(api_obj,</w:t>
      </w:r>
    </w:p>
    <w:p w14:paraId="0D5BE3D2" w14:textId="7F02BC43" w:rsidR="00782E3B" w:rsidRPr="00FD773D" w:rsidRDefault="00782E3B" w:rsidP="00782E3B">
      <w:pPr>
        <w:widowControl/>
        <w:autoSpaceDE/>
        <w:autoSpaceDN/>
        <w:adjustRightInd/>
        <w:snapToGrid/>
        <w:jc w:val="left"/>
      </w:pPr>
      <w:r w:rsidRPr="00FD773D">
        <w:tab/>
      </w:r>
      <w:r w:rsidRPr="00FD773D">
        <w:tab/>
        <w:t xml:space="preserve">  </w:t>
      </w:r>
      <w:r w:rsidR="00C23B3F" w:rsidRPr="00FD773D">
        <w:t>XA_API_CMD_G</w:t>
      </w:r>
      <w:r w:rsidRPr="00FD773D">
        <w:t>ET_CONFIG_PARAM,</w:t>
      </w:r>
    </w:p>
    <w:p w14:paraId="193F9CB3" w14:textId="77777777" w:rsidR="00782E3B" w:rsidRPr="00FD773D" w:rsidRDefault="00782E3B" w:rsidP="00782E3B">
      <w:pPr>
        <w:widowControl/>
        <w:autoSpaceDE/>
        <w:autoSpaceDN/>
        <w:adjustRightInd/>
        <w:snapToGrid/>
        <w:jc w:val="left"/>
      </w:pPr>
      <w:r w:rsidRPr="00FD773D">
        <w:tab/>
      </w:r>
      <w:r w:rsidRPr="00FD773D">
        <w:tab/>
        <w:t xml:space="preserve">  XA_TDM_CAP_CONFIG_PARAM_INPUT2,</w:t>
      </w:r>
    </w:p>
    <w:p w14:paraId="3B7C94E6" w14:textId="4D8628C1" w:rsidR="00782E3B" w:rsidRPr="00FD773D" w:rsidRDefault="00782E3B" w:rsidP="00782E3B">
      <w:pPr>
        <w:widowControl/>
        <w:autoSpaceDE/>
        <w:autoSpaceDN/>
        <w:adjustRightInd/>
        <w:snapToGrid/>
        <w:jc w:val="left"/>
      </w:pPr>
      <w:r w:rsidRPr="00FD773D">
        <w:tab/>
      </w:r>
      <w:r w:rsidRPr="00FD773D">
        <w:tab/>
        <w:t xml:space="preserve">  &amp;input_source);</w:t>
      </w:r>
    </w:p>
    <w:p w14:paraId="356903B6" w14:textId="2ED6633C" w:rsidR="00363C44" w:rsidRPr="00FD773D" w:rsidRDefault="00363C44">
      <w:pPr>
        <w:widowControl/>
        <w:autoSpaceDE/>
        <w:autoSpaceDN/>
        <w:adjustRightInd/>
        <w:snapToGrid/>
        <w:jc w:val="left"/>
      </w:pPr>
      <w:r w:rsidRPr="00FD773D">
        <w:br w:type="page"/>
      </w:r>
    </w:p>
    <w:p w14:paraId="71A9B695" w14:textId="77777777" w:rsidR="00782E3B" w:rsidRPr="00FD773D" w:rsidRDefault="00782E3B" w:rsidP="00782E3B">
      <w:pPr>
        <w:widowControl/>
        <w:autoSpaceDE/>
        <w:autoSpaceDN/>
        <w:adjustRightInd/>
        <w:snapToGrid/>
        <w:jc w:val="left"/>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217"/>
        <w:gridCol w:w="3901"/>
      </w:tblGrid>
      <w:tr w:rsidR="00782E3B" w:rsidRPr="00FD773D" w14:paraId="3D93DE13" w14:textId="77777777" w:rsidTr="00782E3B">
        <w:trPr>
          <w:trHeight w:val="354"/>
          <w:jc w:val="center"/>
        </w:trPr>
        <w:tc>
          <w:tcPr>
            <w:tcW w:w="1453" w:type="dxa"/>
            <w:tcBorders>
              <w:bottom w:val="single" w:sz="4" w:space="0" w:color="auto"/>
              <w:right w:val="double" w:sz="4" w:space="0" w:color="auto"/>
            </w:tcBorders>
          </w:tcPr>
          <w:p w14:paraId="20934BFB" w14:textId="77777777" w:rsidR="00782E3B" w:rsidRPr="00FD773D" w:rsidRDefault="00782E3B" w:rsidP="00782E3B">
            <w:pPr>
              <w:rPr>
                <w:sz w:val="18"/>
                <w:szCs w:val="18"/>
              </w:rPr>
            </w:pPr>
            <w:r w:rsidRPr="00FD773D">
              <w:rPr>
                <w:sz w:val="18"/>
                <w:szCs w:val="18"/>
              </w:rPr>
              <w:t>Subcommand</w:t>
            </w:r>
          </w:p>
        </w:tc>
        <w:tc>
          <w:tcPr>
            <w:tcW w:w="8118" w:type="dxa"/>
            <w:gridSpan w:val="2"/>
            <w:tcBorders>
              <w:left w:val="double" w:sz="4" w:space="0" w:color="auto"/>
              <w:bottom w:val="single" w:sz="4" w:space="0" w:color="auto"/>
            </w:tcBorders>
          </w:tcPr>
          <w:p w14:paraId="4DD69EB8" w14:textId="77777777" w:rsidR="00782E3B" w:rsidRPr="00FD773D" w:rsidRDefault="00782E3B" w:rsidP="00F84552">
            <w:pPr>
              <w:pStyle w:val="ReqSect"/>
            </w:pPr>
            <w:r w:rsidRPr="00FD773D">
              <w:t>XA_TDM_CAP_CONFIG_PARAM_DMACHANNEL2</w:t>
            </w:r>
          </w:p>
        </w:tc>
      </w:tr>
      <w:tr w:rsidR="00782E3B" w:rsidRPr="00FD773D" w14:paraId="5635AFEA" w14:textId="77777777" w:rsidTr="00782E3B">
        <w:trPr>
          <w:trHeight w:val="354"/>
          <w:jc w:val="center"/>
        </w:trPr>
        <w:tc>
          <w:tcPr>
            <w:tcW w:w="1453" w:type="dxa"/>
            <w:tcBorders>
              <w:top w:val="single" w:sz="4" w:space="0" w:color="auto"/>
              <w:right w:val="double" w:sz="4" w:space="0" w:color="auto"/>
            </w:tcBorders>
          </w:tcPr>
          <w:p w14:paraId="6CBB4196" w14:textId="77777777" w:rsidR="00782E3B" w:rsidRPr="00FD773D" w:rsidRDefault="00782E3B"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66D00AA8" w14:textId="6363C273" w:rsidR="00782E3B" w:rsidRPr="00FD773D" w:rsidRDefault="00C23B3F" w:rsidP="007413A9">
            <w:pPr>
              <w:rPr>
                <w:sz w:val="18"/>
                <w:szCs w:val="18"/>
              </w:rPr>
            </w:pPr>
            <w:r w:rsidRPr="00FD773D">
              <w:rPr>
                <w:sz w:val="18"/>
                <w:szCs w:val="18"/>
              </w:rPr>
              <w:t>G</w:t>
            </w:r>
            <w:r w:rsidR="00782E3B" w:rsidRPr="00FD773D">
              <w:rPr>
                <w:sz w:val="18"/>
                <w:szCs w:val="18"/>
              </w:rPr>
              <w:t xml:space="preserve">et ADMA channel number usage for </w:t>
            </w:r>
            <w:r w:rsidR="007413A9" w:rsidRPr="00FD773D">
              <w:rPr>
                <w:sz w:val="18"/>
                <w:szCs w:val="18"/>
              </w:rPr>
              <w:t>2</w:t>
            </w:r>
            <w:r w:rsidR="007413A9" w:rsidRPr="00FD773D">
              <w:rPr>
                <w:sz w:val="18"/>
                <w:szCs w:val="18"/>
                <w:vertAlign w:val="superscript"/>
              </w:rPr>
              <w:t>nd</w:t>
            </w:r>
            <w:r w:rsidR="007413A9" w:rsidRPr="00FD773D">
              <w:rPr>
                <w:sz w:val="18"/>
                <w:szCs w:val="18"/>
              </w:rPr>
              <w:t xml:space="preserve"> </w:t>
            </w:r>
            <w:r w:rsidR="00782E3B" w:rsidRPr="00FD773D">
              <w:rPr>
                <w:sz w:val="18"/>
                <w:szCs w:val="18"/>
              </w:rPr>
              <w:t>Audio device</w:t>
            </w:r>
            <w:r w:rsidRPr="00FD773D">
              <w:rPr>
                <w:sz w:val="18"/>
                <w:szCs w:val="18"/>
              </w:rPr>
              <w:t xml:space="preserve"> info</w:t>
            </w:r>
          </w:p>
        </w:tc>
      </w:tr>
      <w:tr w:rsidR="00782E3B" w:rsidRPr="00FD773D" w14:paraId="4AFA3304" w14:textId="77777777" w:rsidTr="00782E3B">
        <w:trPr>
          <w:trHeight w:val="331"/>
          <w:jc w:val="center"/>
        </w:trPr>
        <w:tc>
          <w:tcPr>
            <w:tcW w:w="1453" w:type="dxa"/>
            <w:vMerge w:val="restart"/>
            <w:tcBorders>
              <w:right w:val="double" w:sz="4" w:space="0" w:color="auto"/>
            </w:tcBorders>
          </w:tcPr>
          <w:p w14:paraId="64AA7886" w14:textId="77777777" w:rsidR="00782E3B" w:rsidRPr="00FD773D" w:rsidRDefault="00782E3B" w:rsidP="00782E3B">
            <w:pPr>
              <w:rPr>
                <w:sz w:val="18"/>
                <w:szCs w:val="18"/>
              </w:rPr>
            </w:pPr>
            <w:r w:rsidRPr="00FD773D">
              <w:rPr>
                <w:sz w:val="18"/>
                <w:szCs w:val="18"/>
              </w:rPr>
              <w:t>Arguments</w:t>
            </w:r>
          </w:p>
        </w:tc>
        <w:tc>
          <w:tcPr>
            <w:tcW w:w="8118" w:type="dxa"/>
            <w:gridSpan w:val="2"/>
            <w:tcBorders>
              <w:left w:val="double" w:sz="4" w:space="0" w:color="auto"/>
            </w:tcBorders>
          </w:tcPr>
          <w:p w14:paraId="7ADEA8AF"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3853B79E" w14:textId="77777777" w:rsidTr="00782E3B">
        <w:trPr>
          <w:trHeight w:val="640"/>
          <w:jc w:val="center"/>
        </w:trPr>
        <w:tc>
          <w:tcPr>
            <w:tcW w:w="1453" w:type="dxa"/>
            <w:vMerge/>
            <w:tcBorders>
              <w:right w:val="double" w:sz="4" w:space="0" w:color="auto"/>
            </w:tcBorders>
          </w:tcPr>
          <w:p w14:paraId="7B83FA97" w14:textId="77777777" w:rsidR="00782E3B" w:rsidRPr="00FD773D" w:rsidRDefault="00782E3B" w:rsidP="00782E3B">
            <w:pPr>
              <w:rPr>
                <w:sz w:val="18"/>
                <w:szCs w:val="18"/>
              </w:rPr>
            </w:pPr>
          </w:p>
        </w:tc>
        <w:tc>
          <w:tcPr>
            <w:tcW w:w="8118" w:type="dxa"/>
            <w:gridSpan w:val="2"/>
            <w:tcBorders>
              <w:left w:val="double" w:sz="4" w:space="0" w:color="auto"/>
            </w:tcBorders>
          </w:tcPr>
          <w:p w14:paraId="11316067" w14:textId="77777777" w:rsidR="00782E3B" w:rsidRPr="00FD773D" w:rsidRDefault="00782E3B" w:rsidP="00782E3B">
            <w:pPr>
              <w:ind w:leftChars="50" w:left="100" w:rightChars="44" w:right="88"/>
              <w:rPr>
                <w:sz w:val="18"/>
                <w:szCs w:val="18"/>
              </w:rPr>
            </w:pPr>
            <w:r w:rsidRPr="00FD773D">
              <w:rPr>
                <w:sz w:val="18"/>
                <w:szCs w:val="18"/>
              </w:rPr>
              <w:t>Pointer to API Structure.</w:t>
            </w:r>
          </w:p>
          <w:p w14:paraId="2E4C1879" w14:textId="77777777" w:rsidR="00782E3B" w:rsidRPr="00FD773D" w:rsidRDefault="00782E3B" w:rsidP="00782E3B">
            <w:pPr>
              <w:autoSpaceDE/>
              <w:autoSpaceDN/>
              <w:spacing w:line="300" w:lineRule="exact"/>
              <w:ind w:firstLineChars="100" w:firstLine="180"/>
              <w:rPr>
                <w:sz w:val="18"/>
                <w:szCs w:val="18"/>
                <w:lang w:val="x-none" w:eastAsia="x-none"/>
              </w:rPr>
            </w:pPr>
          </w:p>
        </w:tc>
      </w:tr>
      <w:tr w:rsidR="00782E3B" w:rsidRPr="00FD773D" w14:paraId="3D9F18ED" w14:textId="77777777" w:rsidTr="00782E3B">
        <w:trPr>
          <w:trHeight w:val="351"/>
          <w:jc w:val="center"/>
        </w:trPr>
        <w:tc>
          <w:tcPr>
            <w:tcW w:w="1453" w:type="dxa"/>
            <w:vMerge/>
            <w:tcBorders>
              <w:right w:val="double" w:sz="4" w:space="0" w:color="auto"/>
            </w:tcBorders>
          </w:tcPr>
          <w:p w14:paraId="7EB8042F" w14:textId="77777777" w:rsidR="00782E3B" w:rsidRPr="00FD773D" w:rsidRDefault="00782E3B" w:rsidP="00782E3B">
            <w:pPr>
              <w:rPr>
                <w:sz w:val="18"/>
                <w:szCs w:val="18"/>
              </w:rPr>
            </w:pPr>
          </w:p>
        </w:tc>
        <w:tc>
          <w:tcPr>
            <w:tcW w:w="8118" w:type="dxa"/>
            <w:gridSpan w:val="2"/>
            <w:tcBorders>
              <w:left w:val="double" w:sz="4" w:space="0" w:color="auto"/>
            </w:tcBorders>
          </w:tcPr>
          <w:p w14:paraId="74856C77"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56B5A46C" w14:textId="77777777" w:rsidTr="00782E3B">
        <w:trPr>
          <w:trHeight w:val="640"/>
          <w:jc w:val="center"/>
        </w:trPr>
        <w:tc>
          <w:tcPr>
            <w:tcW w:w="1453" w:type="dxa"/>
            <w:vMerge/>
            <w:tcBorders>
              <w:right w:val="double" w:sz="4" w:space="0" w:color="auto"/>
            </w:tcBorders>
          </w:tcPr>
          <w:p w14:paraId="1B8C1424" w14:textId="77777777" w:rsidR="00782E3B" w:rsidRPr="00FD773D" w:rsidRDefault="00782E3B" w:rsidP="00782E3B">
            <w:pPr>
              <w:rPr>
                <w:sz w:val="18"/>
                <w:szCs w:val="18"/>
              </w:rPr>
            </w:pPr>
          </w:p>
        </w:tc>
        <w:tc>
          <w:tcPr>
            <w:tcW w:w="8118" w:type="dxa"/>
            <w:gridSpan w:val="2"/>
            <w:tcBorders>
              <w:left w:val="double" w:sz="4" w:space="0" w:color="auto"/>
            </w:tcBorders>
          </w:tcPr>
          <w:p w14:paraId="67ED6CF6" w14:textId="42CB47E6" w:rsidR="00782E3B" w:rsidRPr="00FD773D" w:rsidRDefault="00C23B3F" w:rsidP="00782E3B">
            <w:pPr>
              <w:ind w:firstLineChars="100" w:firstLine="180"/>
              <w:rPr>
                <w:sz w:val="18"/>
                <w:szCs w:val="18"/>
              </w:rPr>
            </w:pPr>
            <w:r w:rsidRPr="00FD773D">
              <w:rPr>
                <w:sz w:val="18"/>
                <w:szCs w:val="18"/>
              </w:rPr>
              <w:t>XA_API_CMD_G</w:t>
            </w:r>
            <w:r w:rsidR="00782E3B" w:rsidRPr="00FD773D">
              <w:rPr>
                <w:sz w:val="18"/>
                <w:szCs w:val="18"/>
              </w:rPr>
              <w:t>ET_CONFIG_PARAM</w:t>
            </w:r>
          </w:p>
          <w:p w14:paraId="1A7A08F0" w14:textId="77777777" w:rsidR="00782E3B" w:rsidRPr="00FD773D" w:rsidRDefault="00782E3B" w:rsidP="00782E3B">
            <w:pPr>
              <w:ind w:firstLineChars="100" w:firstLine="180"/>
              <w:rPr>
                <w:sz w:val="18"/>
                <w:szCs w:val="18"/>
              </w:rPr>
            </w:pPr>
          </w:p>
        </w:tc>
      </w:tr>
      <w:tr w:rsidR="00782E3B" w:rsidRPr="00FD773D" w14:paraId="4A1228FA" w14:textId="77777777" w:rsidTr="00782E3B">
        <w:trPr>
          <w:trHeight w:val="324"/>
          <w:jc w:val="center"/>
        </w:trPr>
        <w:tc>
          <w:tcPr>
            <w:tcW w:w="1453" w:type="dxa"/>
            <w:vMerge/>
            <w:tcBorders>
              <w:right w:val="double" w:sz="4" w:space="0" w:color="auto"/>
            </w:tcBorders>
          </w:tcPr>
          <w:p w14:paraId="117196C8" w14:textId="77777777" w:rsidR="00782E3B" w:rsidRPr="00FD773D" w:rsidRDefault="00782E3B" w:rsidP="00782E3B">
            <w:pPr>
              <w:rPr>
                <w:sz w:val="18"/>
                <w:szCs w:val="18"/>
              </w:rPr>
            </w:pPr>
          </w:p>
        </w:tc>
        <w:tc>
          <w:tcPr>
            <w:tcW w:w="8118" w:type="dxa"/>
            <w:gridSpan w:val="2"/>
            <w:tcBorders>
              <w:left w:val="double" w:sz="4" w:space="0" w:color="auto"/>
            </w:tcBorders>
          </w:tcPr>
          <w:p w14:paraId="4DB23E70"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47405F74" w14:textId="77777777" w:rsidTr="00782E3B">
        <w:trPr>
          <w:trHeight w:val="640"/>
          <w:jc w:val="center"/>
        </w:trPr>
        <w:tc>
          <w:tcPr>
            <w:tcW w:w="1453" w:type="dxa"/>
            <w:vMerge/>
            <w:tcBorders>
              <w:right w:val="double" w:sz="4" w:space="0" w:color="auto"/>
            </w:tcBorders>
          </w:tcPr>
          <w:p w14:paraId="35BAD3F1" w14:textId="77777777" w:rsidR="00782E3B" w:rsidRPr="00FD773D" w:rsidRDefault="00782E3B" w:rsidP="00782E3B">
            <w:pPr>
              <w:rPr>
                <w:sz w:val="18"/>
                <w:szCs w:val="18"/>
              </w:rPr>
            </w:pPr>
          </w:p>
        </w:tc>
        <w:tc>
          <w:tcPr>
            <w:tcW w:w="8118" w:type="dxa"/>
            <w:gridSpan w:val="2"/>
            <w:tcBorders>
              <w:left w:val="double" w:sz="4" w:space="0" w:color="auto"/>
            </w:tcBorders>
          </w:tcPr>
          <w:p w14:paraId="5B618536" w14:textId="77777777" w:rsidR="00782E3B" w:rsidRPr="00FD773D" w:rsidRDefault="00782E3B" w:rsidP="00782E3B">
            <w:pPr>
              <w:ind w:firstLineChars="100" w:firstLine="180"/>
              <w:rPr>
                <w:sz w:val="18"/>
                <w:szCs w:val="18"/>
              </w:rPr>
            </w:pPr>
            <w:r w:rsidRPr="00FD773D">
              <w:rPr>
                <w:sz w:val="18"/>
                <w:szCs w:val="18"/>
              </w:rPr>
              <w:t>XA_TDM_CAP_CONFIG_PARAM_DMACHANNEL2</w:t>
            </w:r>
          </w:p>
        </w:tc>
      </w:tr>
      <w:tr w:rsidR="00782E3B" w:rsidRPr="00FD773D" w14:paraId="2D262E5B" w14:textId="77777777" w:rsidTr="00782E3B">
        <w:trPr>
          <w:trHeight w:val="338"/>
          <w:jc w:val="center"/>
        </w:trPr>
        <w:tc>
          <w:tcPr>
            <w:tcW w:w="1453" w:type="dxa"/>
            <w:vMerge/>
            <w:tcBorders>
              <w:right w:val="double" w:sz="4" w:space="0" w:color="auto"/>
            </w:tcBorders>
          </w:tcPr>
          <w:p w14:paraId="0B9AC221" w14:textId="77777777" w:rsidR="00782E3B" w:rsidRPr="00FD773D" w:rsidRDefault="00782E3B" w:rsidP="00782E3B">
            <w:pPr>
              <w:rPr>
                <w:sz w:val="18"/>
                <w:szCs w:val="18"/>
              </w:rPr>
            </w:pPr>
          </w:p>
        </w:tc>
        <w:tc>
          <w:tcPr>
            <w:tcW w:w="8118" w:type="dxa"/>
            <w:gridSpan w:val="2"/>
            <w:tcBorders>
              <w:left w:val="double" w:sz="4" w:space="0" w:color="auto"/>
            </w:tcBorders>
          </w:tcPr>
          <w:p w14:paraId="4B162F6C" w14:textId="77777777" w:rsidR="00782E3B" w:rsidRPr="00FD773D" w:rsidRDefault="00782E3B" w:rsidP="00782E3B">
            <w:pPr>
              <w:rPr>
                <w:sz w:val="18"/>
                <w:szCs w:val="18"/>
              </w:rPr>
            </w:pPr>
            <w:r w:rsidRPr="00FD773D">
              <w:rPr>
                <w:sz w:val="18"/>
                <w:szCs w:val="18"/>
              </w:rPr>
              <w:t>pv_value</w:t>
            </w:r>
          </w:p>
        </w:tc>
      </w:tr>
      <w:tr w:rsidR="00782E3B" w:rsidRPr="00FD773D" w14:paraId="0FA3ABC5" w14:textId="77777777" w:rsidTr="00782E3B">
        <w:trPr>
          <w:trHeight w:val="640"/>
          <w:jc w:val="center"/>
        </w:trPr>
        <w:tc>
          <w:tcPr>
            <w:tcW w:w="1453" w:type="dxa"/>
            <w:vMerge/>
            <w:tcBorders>
              <w:right w:val="double" w:sz="4" w:space="0" w:color="auto"/>
            </w:tcBorders>
          </w:tcPr>
          <w:p w14:paraId="2CCD3705" w14:textId="77777777" w:rsidR="00782E3B" w:rsidRPr="00FD773D" w:rsidRDefault="00782E3B" w:rsidP="00782E3B">
            <w:pPr>
              <w:rPr>
                <w:sz w:val="18"/>
                <w:szCs w:val="18"/>
              </w:rPr>
            </w:pPr>
          </w:p>
        </w:tc>
        <w:tc>
          <w:tcPr>
            <w:tcW w:w="8118" w:type="dxa"/>
            <w:gridSpan w:val="2"/>
            <w:tcBorders>
              <w:left w:val="double" w:sz="4" w:space="0" w:color="auto"/>
              <w:bottom w:val="single" w:sz="4" w:space="0" w:color="auto"/>
            </w:tcBorders>
          </w:tcPr>
          <w:p w14:paraId="76EA253E" w14:textId="6B888F73" w:rsidR="00782E3B" w:rsidRPr="00FD773D" w:rsidRDefault="00782E3B" w:rsidP="00C23B3F">
            <w:pPr>
              <w:pStyle w:val="ReqText"/>
              <w:ind w:left="149"/>
              <w:rPr>
                <w:sz w:val="18"/>
                <w:szCs w:val="18"/>
              </w:rPr>
            </w:pPr>
            <w:r w:rsidRPr="00FD773D">
              <w:rPr>
                <w:sz w:val="18"/>
                <w:szCs w:val="18"/>
              </w:rPr>
              <w:t xml:space="preserve">Pointer to the Audio-DMAC / Audio-DMAC-peripheral-peripheral channels </w:t>
            </w:r>
            <w:r w:rsidR="00C23B3F" w:rsidRPr="00FD773D">
              <w:rPr>
                <w:sz w:val="18"/>
                <w:szCs w:val="18"/>
              </w:rPr>
              <w:t>variable</w:t>
            </w:r>
          </w:p>
        </w:tc>
      </w:tr>
      <w:tr w:rsidR="00782E3B" w:rsidRPr="00FD773D" w14:paraId="0C8DD670" w14:textId="77777777" w:rsidTr="00682773">
        <w:trPr>
          <w:trHeight w:val="395"/>
          <w:jc w:val="center"/>
        </w:trPr>
        <w:tc>
          <w:tcPr>
            <w:tcW w:w="1453" w:type="dxa"/>
            <w:vMerge w:val="restart"/>
            <w:tcBorders>
              <w:right w:val="double" w:sz="4" w:space="0" w:color="auto"/>
            </w:tcBorders>
          </w:tcPr>
          <w:p w14:paraId="15015BF1" w14:textId="77777777" w:rsidR="00782E3B" w:rsidRPr="00FD773D" w:rsidRDefault="00782E3B" w:rsidP="00782E3B">
            <w:pPr>
              <w:rPr>
                <w:sz w:val="18"/>
                <w:szCs w:val="18"/>
              </w:rPr>
            </w:pPr>
            <w:r w:rsidRPr="00FD773D">
              <w:rPr>
                <w:sz w:val="18"/>
                <w:szCs w:val="18"/>
              </w:rPr>
              <w:t>Return value</w:t>
            </w:r>
          </w:p>
        </w:tc>
        <w:tc>
          <w:tcPr>
            <w:tcW w:w="4217" w:type="dxa"/>
            <w:tcBorders>
              <w:left w:val="double" w:sz="4" w:space="0" w:color="auto"/>
              <w:right w:val="single" w:sz="4" w:space="0" w:color="auto"/>
            </w:tcBorders>
          </w:tcPr>
          <w:p w14:paraId="7030E8F1" w14:textId="77777777" w:rsidR="00782E3B" w:rsidRPr="00FD773D" w:rsidRDefault="00782E3B" w:rsidP="00782E3B">
            <w:pPr>
              <w:rPr>
                <w:sz w:val="18"/>
                <w:szCs w:val="18"/>
              </w:rPr>
            </w:pPr>
            <w:r w:rsidRPr="00FD773D">
              <w:rPr>
                <w:sz w:val="18"/>
                <w:szCs w:val="18"/>
              </w:rPr>
              <w:t>XA_NO_ERROR</w:t>
            </w:r>
          </w:p>
        </w:tc>
        <w:tc>
          <w:tcPr>
            <w:tcW w:w="3901" w:type="dxa"/>
            <w:tcBorders>
              <w:left w:val="single" w:sz="4" w:space="0" w:color="auto"/>
            </w:tcBorders>
          </w:tcPr>
          <w:p w14:paraId="1F654ED4" w14:textId="77777777" w:rsidR="00782E3B" w:rsidRPr="00FD773D" w:rsidRDefault="00782E3B" w:rsidP="00782E3B">
            <w:pPr>
              <w:rPr>
                <w:sz w:val="18"/>
                <w:szCs w:val="18"/>
              </w:rPr>
            </w:pPr>
            <w:r w:rsidRPr="00FD773D">
              <w:rPr>
                <w:sz w:val="18"/>
                <w:szCs w:val="18"/>
              </w:rPr>
              <w:t>Normally ends.</w:t>
            </w:r>
          </w:p>
        </w:tc>
      </w:tr>
      <w:tr w:rsidR="00782E3B" w:rsidRPr="00FD773D" w14:paraId="0B87C2AF" w14:textId="77777777" w:rsidTr="00682773">
        <w:trPr>
          <w:trHeight w:val="350"/>
          <w:jc w:val="center"/>
        </w:trPr>
        <w:tc>
          <w:tcPr>
            <w:tcW w:w="1453" w:type="dxa"/>
            <w:vMerge/>
            <w:tcBorders>
              <w:right w:val="double" w:sz="4" w:space="0" w:color="auto"/>
            </w:tcBorders>
          </w:tcPr>
          <w:p w14:paraId="38683BBD" w14:textId="77777777" w:rsidR="00782E3B" w:rsidRPr="00FD773D" w:rsidRDefault="00782E3B" w:rsidP="00782E3B">
            <w:pPr>
              <w:rPr>
                <w:sz w:val="18"/>
                <w:szCs w:val="18"/>
              </w:rPr>
            </w:pPr>
          </w:p>
        </w:tc>
        <w:tc>
          <w:tcPr>
            <w:tcW w:w="4217" w:type="dxa"/>
            <w:tcBorders>
              <w:left w:val="double" w:sz="4" w:space="0" w:color="auto"/>
              <w:right w:val="single" w:sz="4" w:space="0" w:color="auto"/>
            </w:tcBorders>
          </w:tcPr>
          <w:p w14:paraId="11C88C38" w14:textId="77777777" w:rsidR="00782E3B" w:rsidRPr="00FD773D" w:rsidRDefault="00782E3B" w:rsidP="00782E3B">
            <w:pPr>
              <w:rPr>
                <w:sz w:val="18"/>
                <w:szCs w:val="18"/>
              </w:rPr>
            </w:pPr>
            <w:r w:rsidRPr="00FD773D">
              <w:rPr>
                <w:sz w:val="18"/>
                <w:szCs w:val="18"/>
              </w:rPr>
              <w:t>XA_API_FATAL_MEM_ALLOC</w:t>
            </w:r>
          </w:p>
        </w:tc>
        <w:tc>
          <w:tcPr>
            <w:tcW w:w="3901" w:type="dxa"/>
            <w:tcBorders>
              <w:left w:val="single" w:sz="4" w:space="0" w:color="auto"/>
            </w:tcBorders>
          </w:tcPr>
          <w:p w14:paraId="55B7E98E"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1BBBF81C" w14:textId="77777777" w:rsidTr="00682773">
        <w:trPr>
          <w:trHeight w:val="350"/>
          <w:jc w:val="center"/>
        </w:trPr>
        <w:tc>
          <w:tcPr>
            <w:tcW w:w="1453" w:type="dxa"/>
            <w:vMerge/>
            <w:tcBorders>
              <w:right w:val="double" w:sz="4" w:space="0" w:color="auto"/>
            </w:tcBorders>
          </w:tcPr>
          <w:p w14:paraId="72445BBC" w14:textId="77777777" w:rsidR="00782E3B" w:rsidRPr="00FD773D" w:rsidRDefault="00782E3B" w:rsidP="00782E3B">
            <w:pPr>
              <w:rPr>
                <w:sz w:val="18"/>
                <w:szCs w:val="18"/>
              </w:rPr>
            </w:pPr>
          </w:p>
        </w:tc>
        <w:tc>
          <w:tcPr>
            <w:tcW w:w="4217" w:type="dxa"/>
            <w:tcBorders>
              <w:left w:val="double" w:sz="4" w:space="0" w:color="auto"/>
              <w:right w:val="single" w:sz="4" w:space="0" w:color="auto"/>
            </w:tcBorders>
          </w:tcPr>
          <w:p w14:paraId="438022EC" w14:textId="77777777" w:rsidR="00782E3B" w:rsidRPr="00FD773D" w:rsidRDefault="00782E3B" w:rsidP="00782E3B">
            <w:pPr>
              <w:rPr>
                <w:sz w:val="18"/>
                <w:szCs w:val="18"/>
              </w:rPr>
            </w:pPr>
            <w:r w:rsidRPr="00FD773D">
              <w:rPr>
                <w:sz w:val="18"/>
                <w:szCs w:val="18"/>
              </w:rPr>
              <w:t>XA_API_FATAL_MEM_ALIGN</w:t>
            </w:r>
          </w:p>
        </w:tc>
        <w:tc>
          <w:tcPr>
            <w:tcW w:w="3901" w:type="dxa"/>
            <w:tcBorders>
              <w:left w:val="single" w:sz="4" w:space="0" w:color="auto"/>
            </w:tcBorders>
          </w:tcPr>
          <w:p w14:paraId="25C899AB"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7300E7FD" w14:textId="77777777" w:rsidTr="00682773">
        <w:trPr>
          <w:trHeight w:val="350"/>
          <w:jc w:val="center"/>
        </w:trPr>
        <w:tc>
          <w:tcPr>
            <w:tcW w:w="1453" w:type="dxa"/>
            <w:vMerge/>
            <w:tcBorders>
              <w:right w:val="double" w:sz="4" w:space="0" w:color="auto"/>
            </w:tcBorders>
          </w:tcPr>
          <w:p w14:paraId="152A0C7D" w14:textId="77777777" w:rsidR="00782E3B" w:rsidRPr="00FD773D" w:rsidRDefault="00782E3B" w:rsidP="00782E3B">
            <w:pPr>
              <w:rPr>
                <w:sz w:val="18"/>
                <w:szCs w:val="18"/>
              </w:rPr>
            </w:pPr>
          </w:p>
        </w:tc>
        <w:tc>
          <w:tcPr>
            <w:tcW w:w="4217" w:type="dxa"/>
            <w:tcBorders>
              <w:left w:val="double" w:sz="4" w:space="0" w:color="auto"/>
              <w:right w:val="single" w:sz="4" w:space="0" w:color="auto"/>
            </w:tcBorders>
          </w:tcPr>
          <w:p w14:paraId="092DC160" w14:textId="77777777" w:rsidR="00782E3B" w:rsidRPr="00FD773D" w:rsidRDefault="00782E3B" w:rsidP="00782E3B">
            <w:pPr>
              <w:rPr>
                <w:sz w:val="18"/>
                <w:szCs w:val="18"/>
              </w:rPr>
            </w:pPr>
            <w:r w:rsidRPr="00FD773D">
              <w:rPr>
                <w:sz w:val="18"/>
                <w:szCs w:val="18"/>
              </w:rPr>
              <w:t>XA_CAP_CONFIG_FATAL_STATE</w:t>
            </w:r>
          </w:p>
        </w:tc>
        <w:tc>
          <w:tcPr>
            <w:tcW w:w="3901" w:type="dxa"/>
            <w:tcBorders>
              <w:left w:val="single" w:sz="4" w:space="0" w:color="auto"/>
            </w:tcBorders>
          </w:tcPr>
          <w:p w14:paraId="3B602890"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4553BFC9" w14:textId="77777777" w:rsidTr="00782E3B">
        <w:trPr>
          <w:jc w:val="center"/>
        </w:trPr>
        <w:tc>
          <w:tcPr>
            <w:tcW w:w="1453" w:type="dxa"/>
            <w:tcBorders>
              <w:right w:val="double" w:sz="4" w:space="0" w:color="auto"/>
            </w:tcBorders>
          </w:tcPr>
          <w:p w14:paraId="4F5365FF" w14:textId="77777777" w:rsidR="00782E3B" w:rsidRPr="00FD773D" w:rsidRDefault="00782E3B" w:rsidP="00782E3B">
            <w:pPr>
              <w:rPr>
                <w:sz w:val="18"/>
                <w:szCs w:val="18"/>
              </w:rPr>
            </w:pPr>
            <w:r w:rsidRPr="00FD773D">
              <w:rPr>
                <w:sz w:val="18"/>
                <w:szCs w:val="18"/>
              </w:rPr>
              <w:t>Restrictions</w:t>
            </w:r>
          </w:p>
        </w:tc>
        <w:tc>
          <w:tcPr>
            <w:tcW w:w="8118" w:type="dxa"/>
            <w:gridSpan w:val="2"/>
            <w:tcBorders>
              <w:left w:val="double" w:sz="4" w:space="0" w:color="auto"/>
            </w:tcBorders>
          </w:tcPr>
          <w:p w14:paraId="4D7CBC61" w14:textId="77777777" w:rsidR="00782E3B" w:rsidRPr="00FD773D" w:rsidRDefault="00782E3B" w:rsidP="00782E3B">
            <w:pPr>
              <w:rPr>
                <w:sz w:val="18"/>
                <w:szCs w:val="18"/>
              </w:rPr>
            </w:pPr>
            <w:r w:rsidRPr="00FD773D">
              <w:rPr>
                <w:sz w:val="18"/>
                <w:szCs w:val="18"/>
              </w:rPr>
              <w:t>-</w:t>
            </w:r>
          </w:p>
        </w:tc>
      </w:tr>
    </w:tbl>
    <w:p w14:paraId="1278A94E" w14:textId="0423E156" w:rsidR="00E14E9C" w:rsidRDefault="00E14E9C" w:rsidP="00E14E9C">
      <w:pPr>
        <w:pStyle w:val="ReqID"/>
      </w:pPr>
      <w:r>
        <w:t>FD_PLG_TDM_057</w:t>
      </w:r>
    </w:p>
    <w:p w14:paraId="200D0532" w14:textId="79AEB40C" w:rsidR="00782E3B" w:rsidRPr="00FD773D" w:rsidRDefault="00F247A5" w:rsidP="00782E3B">
      <w:pPr>
        <w:pStyle w:val="RefIDs"/>
      </w:pPr>
      <w:r>
        <w:t>[Covers: RD_014</w:t>
      </w:r>
      <w:r w:rsidRPr="00FD773D">
        <w:t>]</w:t>
      </w:r>
    </w:p>
    <w:p w14:paraId="2E8D2436" w14:textId="77777777" w:rsidR="00782E3B" w:rsidRPr="00FD773D" w:rsidRDefault="00782E3B" w:rsidP="00782E3B">
      <w:r w:rsidRPr="00FD773D">
        <w:t>Example</w:t>
      </w:r>
    </w:p>
    <w:p w14:paraId="77B2E54F" w14:textId="77777777" w:rsidR="00782E3B" w:rsidRPr="00FD773D" w:rsidRDefault="00782E3B" w:rsidP="00782E3B">
      <w:r w:rsidRPr="00FD773D">
        <w:t>WORD32 dma_channel;</w:t>
      </w:r>
    </w:p>
    <w:p w14:paraId="251402A9" w14:textId="77777777" w:rsidR="00782E3B" w:rsidRPr="00FD773D" w:rsidRDefault="00782E3B" w:rsidP="00782E3B">
      <w:pPr>
        <w:widowControl/>
        <w:autoSpaceDE/>
        <w:autoSpaceDN/>
        <w:adjustRightInd/>
        <w:snapToGrid/>
        <w:jc w:val="left"/>
      </w:pPr>
      <w:r w:rsidRPr="00FD773D">
        <w:t>res = (*api_func)(api_obj,</w:t>
      </w:r>
    </w:p>
    <w:p w14:paraId="0BB6C3B9" w14:textId="01354AE6" w:rsidR="00782E3B" w:rsidRPr="00FD773D" w:rsidRDefault="00782E3B" w:rsidP="00782E3B">
      <w:pPr>
        <w:widowControl/>
        <w:autoSpaceDE/>
        <w:autoSpaceDN/>
        <w:adjustRightInd/>
        <w:snapToGrid/>
        <w:jc w:val="left"/>
      </w:pPr>
      <w:r w:rsidRPr="00FD773D">
        <w:tab/>
      </w:r>
      <w:r w:rsidRPr="00FD773D">
        <w:tab/>
        <w:t xml:space="preserve">  </w:t>
      </w:r>
      <w:r w:rsidR="00C23B3F" w:rsidRPr="00FD773D">
        <w:t>XA_API_CMD_G</w:t>
      </w:r>
      <w:r w:rsidRPr="00FD773D">
        <w:t>ET_CONFIG_PARAM,</w:t>
      </w:r>
    </w:p>
    <w:p w14:paraId="7D7F37C4" w14:textId="77777777" w:rsidR="00782E3B" w:rsidRPr="00FD773D" w:rsidRDefault="00782E3B" w:rsidP="00782E3B">
      <w:pPr>
        <w:widowControl/>
        <w:autoSpaceDE/>
        <w:autoSpaceDN/>
        <w:adjustRightInd/>
        <w:snapToGrid/>
        <w:jc w:val="left"/>
      </w:pPr>
      <w:r w:rsidRPr="00FD773D">
        <w:tab/>
      </w:r>
      <w:r w:rsidRPr="00FD773D">
        <w:tab/>
        <w:t xml:space="preserve">  XA_CAP_CONFIG_PARAM_DMACHANNEL2,</w:t>
      </w:r>
    </w:p>
    <w:p w14:paraId="148B56D0" w14:textId="77777777" w:rsidR="00782E3B" w:rsidRPr="00FD773D" w:rsidRDefault="00782E3B" w:rsidP="00782E3B">
      <w:pPr>
        <w:widowControl/>
        <w:autoSpaceDE/>
        <w:autoSpaceDN/>
        <w:adjustRightInd/>
        <w:snapToGrid/>
        <w:jc w:val="left"/>
      </w:pPr>
      <w:r w:rsidRPr="00FD773D">
        <w:tab/>
      </w:r>
      <w:r w:rsidRPr="00FD773D">
        <w:tab/>
        <w:t xml:space="preserve">  &amp;dma_channel);</w:t>
      </w:r>
    </w:p>
    <w:p w14:paraId="408E1FBC" w14:textId="77777777" w:rsidR="00782E3B" w:rsidRPr="00FD773D" w:rsidRDefault="00782E3B" w:rsidP="00782E3B">
      <w:pPr>
        <w:widowControl/>
        <w:autoSpaceDE/>
        <w:autoSpaceDN/>
        <w:adjustRightInd/>
        <w:snapToGrid/>
        <w:jc w:val="left"/>
      </w:pPr>
    </w:p>
    <w:p w14:paraId="276455A7" w14:textId="77777777" w:rsidR="00782E3B" w:rsidRPr="00FD773D" w:rsidRDefault="00782E3B" w:rsidP="00782E3B">
      <w:pPr>
        <w:widowControl/>
        <w:autoSpaceDE/>
        <w:autoSpaceDN/>
        <w:adjustRightInd/>
        <w:snapToGrid/>
        <w:jc w:val="left"/>
      </w:pPr>
      <w:r w:rsidRPr="00FD773D">
        <w:br w:type="page"/>
      </w:r>
    </w:p>
    <w:p w14:paraId="4F369FCA" w14:textId="77777777" w:rsidR="00782E3B" w:rsidRDefault="00782E3B" w:rsidP="00782E3B"/>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397"/>
        <w:gridCol w:w="3721"/>
      </w:tblGrid>
      <w:tr w:rsidR="00782E3B" w:rsidRPr="00FD773D" w14:paraId="736D97F7" w14:textId="77777777" w:rsidTr="00782E3B">
        <w:trPr>
          <w:trHeight w:val="354"/>
          <w:jc w:val="center"/>
        </w:trPr>
        <w:tc>
          <w:tcPr>
            <w:tcW w:w="1453" w:type="dxa"/>
            <w:tcBorders>
              <w:bottom w:val="single" w:sz="4" w:space="0" w:color="auto"/>
              <w:right w:val="double" w:sz="4" w:space="0" w:color="auto"/>
            </w:tcBorders>
          </w:tcPr>
          <w:p w14:paraId="7D9CE417" w14:textId="77777777" w:rsidR="00782E3B" w:rsidRPr="00FD773D" w:rsidRDefault="00782E3B" w:rsidP="00782E3B">
            <w:pPr>
              <w:rPr>
                <w:sz w:val="18"/>
                <w:szCs w:val="18"/>
              </w:rPr>
            </w:pPr>
            <w:r w:rsidRPr="00FD773D">
              <w:br w:type="page"/>
            </w:r>
            <w:r w:rsidRPr="00FD773D">
              <w:br w:type="page"/>
            </w:r>
            <w:r w:rsidRPr="00FD773D">
              <w:rPr>
                <w:sz w:val="18"/>
                <w:szCs w:val="18"/>
              </w:rPr>
              <w:t>Subcommand</w:t>
            </w:r>
          </w:p>
        </w:tc>
        <w:tc>
          <w:tcPr>
            <w:tcW w:w="8118" w:type="dxa"/>
            <w:gridSpan w:val="2"/>
            <w:tcBorders>
              <w:left w:val="double" w:sz="4" w:space="0" w:color="auto"/>
              <w:bottom w:val="single" w:sz="4" w:space="0" w:color="auto"/>
            </w:tcBorders>
          </w:tcPr>
          <w:p w14:paraId="06E75326" w14:textId="77777777" w:rsidR="00782E3B" w:rsidRPr="00FD773D" w:rsidRDefault="00782E3B" w:rsidP="00F84552">
            <w:pPr>
              <w:pStyle w:val="ReqSect"/>
            </w:pPr>
            <w:r w:rsidRPr="00FD773D">
              <w:t>XA_TDM_CAP_CONFIG_PARAM_OUT_SAMPLE_RATE</w:t>
            </w:r>
          </w:p>
        </w:tc>
      </w:tr>
      <w:tr w:rsidR="00782E3B" w:rsidRPr="00FD773D" w14:paraId="2EC7D861" w14:textId="77777777" w:rsidTr="00782E3B">
        <w:trPr>
          <w:trHeight w:val="354"/>
          <w:jc w:val="center"/>
        </w:trPr>
        <w:tc>
          <w:tcPr>
            <w:tcW w:w="1453" w:type="dxa"/>
            <w:tcBorders>
              <w:top w:val="single" w:sz="4" w:space="0" w:color="auto"/>
              <w:right w:val="double" w:sz="4" w:space="0" w:color="auto"/>
            </w:tcBorders>
          </w:tcPr>
          <w:p w14:paraId="4E6BE3A7" w14:textId="77777777" w:rsidR="00782E3B" w:rsidRPr="00FD773D" w:rsidRDefault="00782E3B" w:rsidP="00782E3B">
            <w:pPr>
              <w:rPr>
                <w:sz w:val="18"/>
                <w:szCs w:val="18"/>
              </w:rPr>
            </w:pPr>
            <w:r w:rsidRPr="00FD773D">
              <w:rPr>
                <w:sz w:val="18"/>
                <w:szCs w:val="18"/>
              </w:rPr>
              <w:t>Description</w:t>
            </w:r>
          </w:p>
        </w:tc>
        <w:tc>
          <w:tcPr>
            <w:tcW w:w="8118" w:type="dxa"/>
            <w:gridSpan w:val="2"/>
            <w:tcBorders>
              <w:top w:val="single" w:sz="4" w:space="0" w:color="auto"/>
              <w:left w:val="double" w:sz="4" w:space="0" w:color="auto"/>
            </w:tcBorders>
          </w:tcPr>
          <w:p w14:paraId="1C096080" w14:textId="20699BEC" w:rsidR="00782E3B" w:rsidRPr="00FD773D" w:rsidRDefault="00C23B3F" w:rsidP="00C23B3F">
            <w:pPr>
              <w:rPr>
                <w:sz w:val="18"/>
                <w:szCs w:val="18"/>
              </w:rPr>
            </w:pPr>
            <w:r w:rsidRPr="00FD773D">
              <w:rPr>
                <w:sz w:val="18"/>
                <w:szCs w:val="18"/>
              </w:rPr>
              <w:t>G</w:t>
            </w:r>
            <w:r w:rsidR="00782E3B" w:rsidRPr="00FD773D">
              <w:rPr>
                <w:sz w:val="18"/>
                <w:szCs w:val="18"/>
              </w:rPr>
              <w:t xml:space="preserve">et output sample rate </w:t>
            </w:r>
            <w:r w:rsidRPr="00FD773D">
              <w:rPr>
                <w:sz w:val="18"/>
                <w:szCs w:val="18"/>
              </w:rPr>
              <w:t>setting value</w:t>
            </w:r>
          </w:p>
        </w:tc>
      </w:tr>
      <w:tr w:rsidR="00782E3B" w:rsidRPr="00FD773D" w14:paraId="42CF021C" w14:textId="77777777" w:rsidTr="00782E3B">
        <w:trPr>
          <w:trHeight w:val="331"/>
          <w:jc w:val="center"/>
        </w:trPr>
        <w:tc>
          <w:tcPr>
            <w:tcW w:w="1453" w:type="dxa"/>
            <w:vMerge w:val="restart"/>
            <w:tcBorders>
              <w:right w:val="double" w:sz="4" w:space="0" w:color="auto"/>
            </w:tcBorders>
          </w:tcPr>
          <w:p w14:paraId="43C4DED3" w14:textId="77777777" w:rsidR="00782E3B" w:rsidRPr="00FD773D" w:rsidRDefault="00782E3B" w:rsidP="00782E3B">
            <w:pPr>
              <w:rPr>
                <w:sz w:val="18"/>
                <w:szCs w:val="18"/>
              </w:rPr>
            </w:pPr>
            <w:r w:rsidRPr="00FD773D">
              <w:rPr>
                <w:sz w:val="18"/>
                <w:szCs w:val="18"/>
              </w:rPr>
              <w:t>Arguments</w:t>
            </w:r>
          </w:p>
        </w:tc>
        <w:tc>
          <w:tcPr>
            <w:tcW w:w="8118" w:type="dxa"/>
            <w:gridSpan w:val="2"/>
            <w:tcBorders>
              <w:left w:val="double" w:sz="4" w:space="0" w:color="auto"/>
            </w:tcBorders>
          </w:tcPr>
          <w:p w14:paraId="72A51978"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0ACA8521" w14:textId="77777777" w:rsidTr="00782E3B">
        <w:trPr>
          <w:trHeight w:val="640"/>
          <w:jc w:val="center"/>
        </w:trPr>
        <w:tc>
          <w:tcPr>
            <w:tcW w:w="1453" w:type="dxa"/>
            <w:vMerge/>
            <w:tcBorders>
              <w:right w:val="double" w:sz="4" w:space="0" w:color="auto"/>
            </w:tcBorders>
          </w:tcPr>
          <w:p w14:paraId="1A90CD35" w14:textId="77777777" w:rsidR="00782E3B" w:rsidRPr="00FD773D" w:rsidRDefault="00782E3B" w:rsidP="00782E3B">
            <w:pPr>
              <w:rPr>
                <w:sz w:val="18"/>
                <w:szCs w:val="18"/>
              </w:rPr>
            </w:pPr>
          </w:p>
        </w:tc>
        <w:tc>
          <w:tcPr>
            <w:tcW w:w="8118" w:type="dxa"/>
            <w:gridSpan w:val="2"/>
            <w:tcBorders>
              <w:left w:val="double" w:sz="4" w:space="0" w:color="auto"/>
            </w:tcBorders>
          </w:tcPr>
          <w:p w14:paraId="401D2659" w14:textId="77777777" w:rsidR="00782E3B" w:rsidRPr="00FD773D" w:rsidRDefault="00782E3B" w:rsidP="00782E3B">
            <w:pPr>
              <w:ind w:leftChars="50" w:left="100" w:rightChars="44" w:right="88"/>
              <w:rPr>
                <w:sz w:val="18"/>
                <w:szCs w:val="18"/>
              </w:rPr>
            </w:pPr>
            <w:r w:rsidRPr="00FD773D">
              <w:rPr>
                <w:sz w:val="18"/>
                <w:szCs w:val="18"/>
              </w:rPr>
              <w:t>Pointer to API Structure.</w:t>
            </w:r>
          </w:p>
          <w:p w14:paraId="3954F1BC" w14:textId="77777777" w:rsidR="00782E3B" w:rsidRPr="00FD773D" w:rsidRDefault="00782E3B" w:rsidP="00782E3B">
            <w:pPr>
              <w:autoSpaceDE/>
              <w:autoSpaceDN/>
              <w:spacing w:line="300" w:lineRule="exact"/>
              <w:ind w:firstLineChars="100" w:firstLine="180"/>
              <w:rPr>
                <w:sz w:val="18"/>
                <w:szCs w:val="18"/>
                <w:lang w:val="x-none" w:eastAsia="x-none"/>
              </w:rPr>
            </w:pPr>
          </w:p>
        </w:tc>
      </w:tr>
      <w:tr w:rsidR="00782E3B" w:rsidRPr="00FD773D" w14:paraId="502FDD5E" w14:textId="77777777" w:rsidTr="00782E3B">
        <w:trPr>
          <w:trHeight w:val="351"/>
          <w:jc w:val="center"/>
        </w:trPr>
        <w:tc>
          <w:tcPr>
            <w:tcW w:w="1453" w:type="dxa"/>
            <w:vMerge/>
            <w:tcBorders>
              <w:right w:val="double" w:sz="4" w:space="0" w:color="auto"/>
            </w:tcBorders>
          </w:tcPr>
          <w:p w14:paraId="1661EF93" w14:textId="77777777" w:rsidR="00782E3B" w:rsidRPr="00FD773D" w:rsidRDefault="00782E3B" w:rsidP="00782E3B">
            <w:pPr>
              <w:rPr>
                <w:sz w:val="18"/>
                <w:szCs w:val="18"/>
              </w:rPr>
            </w:pPr>
          </w:p>
        </w:tc>
        <w:tc>
          <w:tcPr>
            <w:tcW w:w="8118" w:type="dxa"/>
            <w:gridSpan w:val="2"/>
            <w:tcBorders>
              <w:left w:val="double" w:sz="4" w:space="0" w:color="auto"/>
            </w:tcBorders>
          </w:tcPr>
          <w:p w14:paraId="463090CD"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1802BBA9" w14:textId="77777777" w:rsidTr="00782E3B">
        <w:trPr>
          <w:trHeight w:val="640"/>
          <w:jc w:val="center"/>
        </w:trPr>
        <w:tc>
          <w:tcPr>
            <w:tcW w:w="1453" w:type="dxa"/>
            <w:vMerge/>
            <w:tcBorders>
              <w:right w:val="double" w:sz="4" w:space="0" w:color="auto"/>
            </w:tcBorders>
          </w:tcPr>
          <w:p w14:paraId="574C3145" w14:textId="77777777" w:rsidR="00782E3B" w:rsidRPr="00FD773D" w:rsidRDefault="00782E3B" w:rsidP="00782E3B">
            <w:pPr>
              <w:rPr>
                <w:sz w:val="18"/>
                <w:szCs w:val="18"/>
              </w:rPr>
            </w:pPr>
          </w:p>
        </w:tc>
        <w:tc>
          <w:tcPr>
            <w:tcW w:w="8118" w:type="dxa"/>
            <w:gridSpan w:val="2"/>
            <w:tcBorders>
              <w:left w:val="double" w:sz="4" w:space="0" w:color="auto"/>
            </w:tcBorders>
          </w:tcPr>
          <w:p w14:paraId="210B00E8" w14:textId="32784F18" w:rsidR="00782E3B" w:rsidRPr="00FD773D" w:rsidRDefault="00C23B3F" w:rsidP="00782E3B">
            <w:pPr>
              <w:ind w:firstLineChars="100" w:firstLine="180"/>
              <w:rPr>
                <w:sz w:val="18"/>
                <w:szCs w:val="18"/>
              </w:rPr>
            </w:pPr>
            <w:r w:rsidRPr="00FD773D">
              <w:rPr>
                <w:sz w:val="18"/>
                <w:szCs w:val="18"/>
              </w:rPr>
              <w:t>XA_API_CMD_G</w:t>
            </w:r>
            <w:r w:rsidR="00782E3B" w:rsidRPr="00FD773D">
              <w:rPr>
                <w:sz w:val="18"/>
                <w:szCs w:val="18"/>
              </w:rPr>
              <w:t>ET_CONFIG_PARAM</w:t>
            </w:r>
          </w:p>
          <w:p w14:paraId="3E2E79C8" w14:textId="77777777" w:rsidR="00782E3B" w:rsidRPr="00FD773D" w:rsidRDefault="00782E3B" w:rsidP="00782E3B">
            <w:pPr>
              <w:ind w:firstLineChars="100" w:firstLine="180"/>
              <w:rPr>
                <w:sz w:val="18"/>
                <w:szCs w:val="18"/>
              </w:rPr>
            </w:pPr>
          </w:p>
        </w:tc>
      </w:tr>
      <w:tr w:rsidR="00782E3B" w:rsidRPr="00FD773D" w14:paraId="52A9D90B" w14:textId="77777777" w:rsidTr="00782E3B">
        <w:trPr>
          <w:trHeight w:val="324"/>
          <w:jc w:val="center"/>
        </w:trPr>
        <w:tc>
          <w:tcPr>
            <w:tcW w:w="1453" w:type="dxa"/>
            <w:vMerge/>
            <w:tcBorders>
              <w:right w:val="double" w:sz="4" w:space="0" w:color="auto"/>
            </w:tcBorders>
          </w:tcPr>
          <w:p w14:paraId="3BE5F93E" w14:textId="77777777" w:rsidR="00782E3B" w:rsidRPr="00FD773D" w:rsidRDefault="00782E3B" w:rsidP="00782E3B">
            <w:pPr>
              <w:rPr>
                <w:sz w:val="18"/>
                <w:szCs w:val="18"/>
              </w:rPr>
            </w:pPr>
          </w:p>
        </w:tc>
        <w:tc>
          <w:tcPr>
            <w:tcW w:w="8118" w:type="dxa"/>
            <w:gridSpan w:val="2"/>
            <w:tcBorders>
              <w:left w:val="double" w:sz="4" w:space="0" w:color="auto"/>
            </w:tcBorders>
          </w:tcPr>
          <w:p w14:paraId="009797DE"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2A13E775" w14:textId="77777777" w:rsidTr="00782E3B">
        <w:trPr>
          <w:trHeight w:val="640"/>
          <w:jc w:val="center"/>
        </w:trPr>
        <w:tc>
          <w:tcPr>
            <w:tcW w:w="1453" w:type="dxa"/>
            <w:vMerge/>
            <w:tcBorders>
              <w:right w:val="double" w:sz="4" w:space="0" w:color="auto"/>
            </w:tcBorders>
          </w:tcPr>
          <w:p w14:paraId="58F85A14" w14:textId="77777777" w:rsidR="00782E3B" w:rsidRPr="00FD773D" w:rsidRDefault="00782E3B" w:rsidP="00782E3B">
            <w:pPr>
              <w:rPr>
                <w:sz w:val="18"/>
                <w:szCs w:val="18"/>
              </w:rPr>
            </w:pPr>
          </w:p>
        </w:tc>
        <w:tc>
          <w:tcPr>
            <w:tcW w:w="8118" w:type="dxa"/>
            <w:gridSpan w:val="2"/>
            <w:tcBorders>
              <w:left w:val="double" w:sz="4" w:space="0" w:color="auto"/>
            </w:tcBorders>
          </w:tcPr>
          <w:p w14:paraId="4AA4A9D3" w14:textId="77777777" w:rsidR="00782E3B" w:rsidRPr="00FD773D" w:rsidRDefault="00782E3B" w:rsidP="00782E3B">
            <w:pPr>
              <w:ind w:firstLineChars="100" w:firstLine="180"/>
              <w:rPr>
                <w:sz w:val="18"/>
                <w:szCs w:val="18"/>
              </w:rPr>
            </w:pPr>
            <w:r w:rsidRPr="00FD773D">
              <w:rPr>
                <w:sz w:val="18"/>
                <w:szCs w:val="18"/>
              </w:rPr>
              <w:t>XA_TDM_CAP_CONFIG_PARAM_OUT_SAMPLE_RATE</w:t>
            </w:r>
          </w:p>
        </w:tc>
      </w:tr>
      <w:tr w:rsidR="00782E3B" w:rsidRPr="00FD773D" w14:paraId="5B1AAA07" w14:textId="77777777" w:rsidTr="00782E3B">
        <w:trPr>
          <w:trHeight w:val="338"/>
          <w:jc w:val="center"/>
        </w:trPr>
        <w:tc>
          <w:tcPr>
            <w:tcW w:w="1453" w:type="dxa"/>
            <w:vMerge/>
            <w:tcBorders>
              <w:right w:val="double" w:sz="4" w:space="0" w:color="auto"/>
            </w:tcBorders>
          </w:tcPr>
          <w:p w14:paraId="58A34B3E" w14:textId="77777777" w:rsidR="00782E3B" w:rsidRPr="00FD773D" w:rsidRDefault="00782E3B" w:rsidP="00782E3B">
            <w:pPr>
              <w:rPr>
                <w:sz w:val="18"/>
                <w:szCs w:val="18"/>
              </w:rPr>
            </w:pPr>
          </w:p>
        </w:tc>
        <w:tc>
          <w:tcPr>
            <w:tcW w:w="8118" w:type="dxa"/>
            <w:gridSpan w:val="2"/>
            <w:tcBorders>
              <w:left w:val="double" w:sz="4" w:space="0" w:color="auto"/>
            </w:tcBorders>
          </w:tcPr>
          <w:p w14:paraId="0B8A7E44" w14:textId="77777777" w:rsidR="00782E3B" w:rsidRPr="00FD773D" w:rsidRDefault="00782E3B" w:rsidP="00782E3B">
            <w:pPr>
              <w:rPr>
                <w:sz w:val="18"/>
                <w:szCs w:val="18"/>
              </w:rPr>
            </w:pPr>
            <w:r w:rsidRPr="00FD773D">
              <w:rPr>
                <w:sz w:val="18"/>
                <w:szCs w:val="18"/>
              </w:rPr>
              <w:t>pv_value</w:t>
            </w:r>
          </w:p>
        </w:tc>
      </w:tr>
      <w:tr w:rsidR="00782E3B" w:rsidRPr="00FD773D" w14:paraId="57F7DE18" w14:textId="77777777" w:rsidTr="00782E3B">
        <w:trPr>
          <w:trHeight w:val="640"/>
          <w:jc w:val="center"/>
        </w:trPr>
        <w:tc>
          <w:tcPr>
            <w:tcW w:w="1453" w:type="dxa"/>
            <w:vMerge/>
            <w:tcBorders>
              <w:right w:val="double" w:sz="4" w:space="0" w:color="auto"/>
            </w:tcBorders>
          </w:tcPr>
          <w:p w14:paraId="28F9B8A5" w14:textId="77777777" w:rsidR="00782E3B" w:rsidRPr="00FD773D" w:rsidRDefault="00782E3B" w:rsidP="00782E3B">
            <w:pPr>
              <w:rPr>
                <w:sz w:val="18"/>
                <w:szCs w:val="18"/>
              </w:rPr>
            </w:pPr>
          </w:p>
        </w:tc>
        <w:tc>
          <w:tcPr>
            <w:tcW w:w="8118" w:type="dxa"/>
            <w:gridSpan w:val="2"/>
            <w:tcBorders>
              <w:left w:val="double" w:sz="4" w:space="0" w:color="auto"/>
              <w:bottom w:val="single" w:sz="4" w:space="0" w:color="auto"/>
            </w:tcBorders>
          </w:tcPr>
          <w:p w14:paraId="0F2D4D37" w14:textId="462A7923" w:rsidR="00782E3B" w:rsidRPr="00FD773D" w:rsidRDefault="00782E3B" w:rsidP="00C23B3F">
            <w:pPr>
              <w:pStyle w:val="ReqText"/>
              <w:ind w:left="149"/>
              <w:rPr>
                <w:sz w:val="18"/>
                <w:szCs w:val="18"/>
              </w:rPr>
            </w:pPr>
            <w:r w:rsidRPr="00FD773D">
              <w:rPr>
                <w:sz w:val="18"/>
                <w:szCs w:val="18"/>
              </w:rPr>
              <w:t>Pointer to the output sampling frequency variable</w:t>
            </w:r>
          </w:p>
        </w:tc>
      </w:tr>
      <w:tr w:rsidR="00782E3B" w:rsidRPr="00FD773D" w14:paraId="6C84FB55" w14:textId="77777777" w:rsidTr="00682773">
        <w:trPr>
          <w:trHeight w:val="395"/>
          <w:jc w:val="center"/>
        </w:trPr>
        <w:tc>
          <w:tcPr>
            <w:tcW w:w="1453" w:type="dxa"/>
            <w:vMerge w:val="restart"/>
            <w:tcBorders>
              <w:right w:val="double" w:sz="4" w:space="0" w:color="auto"/>
            </w:tcBorders>
          </w:tcPr>
          <w:p w14:paraId="5B101183" w14:textId="77777777" w:rsidR="00782E3B" w:rsidRPr="00FD773D" w:rsidRDefault="00782E3B" w:rsidP="00782E3B">
            <w:pPr>
              <w:rPr>
                <w:sz w:val="18"/>
                <w:szCs w:val="18"/>
              </w:rPr>
            </w:pPr>
            <w:r w:rsidRPr="00FD773D">
              <w:rPr>
                <w:sz w:val="18"/>
                <w:szCs w:val="18"/>
              </w:rPr>
              <w:t>Return value</w:t>
            </w:r>
          </w:p>
        </w:tc>
        <w:tc>
          <w:tcPr>
            <w:tcW w:w="4397" w:type="dxa"/>
            <w:tcBorders>
              <w:left w:val="double" w:sz="4" w:space="0" w:color="auto"/>
              <w:right w:val="single" w:sz="4" w:space="0" w:color="auto"/>
            </w:tcBorders>
          </w:tcPr>
          <w:p w14:paraId="127CC3C8" w14:textId="77777777" w:rsidR="00782E3B" w:rsidRPr="00FD773D" w:rsidRDefault="00782E3B" w:rsidP="00782E3B">
            <w:pPr>
              <w:rPr>
                <w:sz w:val="18"/>
                <w:szCs w:val="18"/>
              </w:rPr>
            </w:pPr>
            <w:r w:rsidRPr="00FD773D">
              <w:rPr>
                <w:sz w:val="18"/>
                <w:szCs w:val="18"/>
              </w:rPr>
              <w:t>XA_NO_ERROR</w:t>
            </w:r>
          </w:p>
        </w:tc>
        <w:tc>
          <w:tcPr>
            <w:tcW w:w="3721" w:type="dxa"/>
            <w:tcBorders>
              <w:left w:val="single" w:sz="4" w:space="0" w:color="auto"/>
            </w:tcBorders>
          </w:tcPr>
          <w:p w14:paraId="576F866D" w14:textId="77777777" w:rsidR="00782E3B" w:rsidRPr="00FD773D" w:rsidRDefault="00782E3B" w:rsidP="00782E3B">
            <w:pPr>
              <w:rPr>
                <w:sz w:val="18"/>
                <w:szCs w:val="18"/>
              </w:rPr>
            </w:pPr>
            <w:r w:rsidRPr="00FD773D">
              <w:rPr>
                <w:sz w:val="18"/>
                <w:szCs w:val="18"/>
              </w:rPr>
              <w:t>Normally ends.</w:t>
            </w:r>
          </w:p>
        </w:tc>
      </w:tr>
      <w:tr w:rsidR="00782E3B" w:rsidRPr="00FD773D" w14:paraId="56DB3D41" w14:textId="77777777" w:rsidTr="00682773">
        <w:trPr>
          <w:trHeight w:val="350"/>
          <w:jc w:val="center"/>
        </w:trPr>
        <w:tc>
          <w:tcPr>
            <w:tcW w:w="1453" w:type="dxa"/>
            <w:vMerge/>
            <w:tcBorders>
              <w:right w:val="double" w:sz="4" w:space="0" w:color="auto"/>
            </w:tcBorders>
          </w:tcPr>
          <w:p w14:paraId="44AACFC2" w14:textId="77777777" w:rsidR="00782E3B" w:rsidRPr="00FD773D" w:rsidRDefault="00782E3B" w:rsidP="00782E3B">
            <w:pPr>
              <w:rPr>
                <w:sz w:val="18"/>
                <w:szCs w:val="18"/>
              </w:rPr>
            </w:pPr>
          </w:p>
        </w:tc>
        <w:tc>
          <w:tcPr>
            <w:tcW w:w="4397" w:type="dxa"/>
            <w:tcBorders>
              <w:left w:val="double" w:sz="4" w:space="0" w:color="auto"/>
              <w:right w:val="single" w:sz="4" w:space="0" w:color="auto"/>
            </w:tcBorders>
          </w:tcPr>
          <w:p w14:paraId="67F12442" w14:textId="77777777" w:rsidR="00782E3B" w:rsidRPr="00FD773D" w:rsidRDefault="00782E3B" w:rsidP="00782E3B">
            <w:pPr>
              <w:rPr>
                <w:sz w:val="18"/>
                <w:szCs w:val="18"/>
              </w:rPr>
            </w:pPr>
            <w:r w:rsidRPr="00FD773D">
              <w:rPr>
                <w:sz w:val="18"/>
                <w:szCs w:val="18"/>
              </w:rPr>
              <w:t>XA_API_FATAL_MEM_ALLOC</w:t>
            </w:r>
          </w:p>
        </w:tc>
        <w:tc>
          <w:tcPr>
            <w:tcW w:w="3721" w:type="dxa"/>
            <w:tcBorders>
              <w:left w:val="single" w:sz="4" w:space="0" w:color="auto"/>
            </w:tcBorders>
          </w:tcPr>
          <w:p w14:paraId="2908EF90"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483F715A" w14:textId="77777777" w:rsidTr="00682773">
        <w:trPr>
          <w:trHeight w:val="350"/>
          <w:jc w:val="center"/>
        </w:trPr>
        <w:tc>
          <w:tcPr>
            <w:tcW w:w="1453" w:type="dxa"/>
            <w:vMerge/>
            <w:tcBorders>
              <w:right w:val="double" w:sz="4" w:space="0" w:color="auto"/>
            </w:tcBorders>
          </w:tcPr>
          <w:p w14:paraId="33C9CD91" w14:textId="77777777" w:rsidR="00782E3B" w:rsidRPr="00FD773D" w:rsidRDefault="00782E3B" w:rsidP="00782E3B">
            <w:pPr>
              <w:rPr>
                <w:sz w:val="18"/>
                <w:szCs w:val="18"/>
              </w:rPr>
            </w:pPr>
          </w:p>
        </w:tc>
        <w:tc>
          <w:tcPr>
            <w:tcW w:w="4397" w:type="dxa"/>
            <w:tcBorders>
              <w:left w:val="double" w:sz="4" w:space="0" w:color="auto"/>
              <w:right w:val="single" w:sz="4" w:space="0" w:color="auto"/>
            </w:tcBorders>
          </w:tcPr>
          <w:p w14:paraId="5FDFFD2E" w14:textId="77777777" w:rsidR="00782E3B" w:rsidRPr="00FD773D" w:rsidRDefault="00782E3B" w:rsidP="00782E3B">
            <w:pPr>
              <w:rPr>
                <w:sz w:val="18"/>
                <w:szCs w:val="18"/>
              </w:rPr>
            </w:pPr>
            <w:r w:rsidRPr="00FD773D">
              <w:rPr>
                <w:sz w:val="18"/>
                <w:szCs w:val="18"/>
              </w:rPr>
              <w:t>XA_API_FATAL_MEM_ALIGN</w:t>
            </w:r>
          </w:p>
        </w:tc>
        <w:tc>
          <w:tcPr>
            <w:tcW w:w="3721" w:type="dxa"/>
            <w:tcBorders>
              <w:left w:val="single" w:sz="4" w:space="0" w:color="auto"/>
            </w:tcBorders>
          </w:tcPr>
          <w:p w14:paraId="2F00AED2"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7997F876" w14:textId="77777777" w:rsidTr="00682773">
        <w:trPr>
          <w:trHeight w:val="350"/>
          <w:jc w:val="center"/>
        </w:trPr>
        <w:tc>
          <w:tcPr>
            <w:tcW w:w="1453" w:type="dxa"/>
            <w:vMerge/>
            <w:tcBorders>
              <w:right w:val="double" w:sz="4" w:space="0" w:color="auto"/>
            </w:tcBorders>
          </w:tcPr>
          <w:p w14:paraId="44EC52FA" w14:textId="77777777" w:rsidR="00782E3B" w:rsidRPr="00FD773D" w:rsidRDefault="00782E3B" w:rsidP="00782E3B">
            <w:pPr>
              <w:rPr>
                <w:sz w:val="18"/>
                <w:szCs w:val="18"/>
              </w:rPr>
            </w:pPr>
          </w:p>
        </w:tc>
        <w:tc>
          <w:tcPr>
            <w:tcW w:w="4397" w:type="dxa"/>
            <w:tcBorders>
              <w:left w:val="double" w:sz="4" w:space="0" w:color="auto"/>
              <w:right w:val="single" w:sz="4" w:space="0" w:color="auto"/>
            </w:tcBorders>
          </w:tcPr>
          <w:p w14:paraId="39380D06" w14:textId="77777777" w:rsidR="00782E3B" w:rsidRPr="00FD773D" w:rsidRDefault="00782E3B" w:rsidP="00782E3B">
            <w:pPr>
              <w:rPr>
                <w:sz w:val="18"/>
                <w:szCs w:val="18"/>
              </w:rPr>
            </w:pPr>
            <w:r w:rsidRPr="00FD773D">
              <w:rPr>
                <w:sz w:val="18"/>
                <w:szCs w:val="18"/>
              </w:rPr>
              <w:t>XA_TDM_CAP_CONFIG_FATAL_STATE</w:t>
            </w:r>
          </w:p>
        </w:tc>
        <w:tc>
          <w:tcPr>
            <w:tcW w:w="3721" w:type="dxa"/>
            <w:tcBorders>
              <w:left w:val="single" w:sz="4" w:space="0" w:color="auto"/>
            </w:tcBorders>
          </w:tcPr>
          <w:p w14:paraId="36586E9B"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45E3D87C" w14:textId="77777777" w:rsidTr="00782E3B">
        <w:trPr>
          <w:jc w:val="center"/>
        </w:trPr>
        <w:tc>
          <w:tcPr>
            <w:tcW w:w="1453" w:type="dxa"/>
            <w:tcBorders>
              <w:right w:val="double" w:sz="4" w:space="0" w:color="auto"/>
            </w:tcBorders>
          </w:tcPr>
          <w:p w14:paraId="6AB834AB" w14:textId="77777777" w:rsidR="00782E3B" w:rsidRPr="00FD773D" w:rsidRDefault="00782E3B" w:rsidP="00782E3B">
            <w:pPr>
              <w:rPr>
                <w:sz w:val="18"/>
                <w:szCs w:val="18"/>
              </w:rPr>
            </w:pPr>
            <w:r w:rsidRPr="00FD773D">
              <w:rPr>
                <w:sz w:val="18"/>
                <w:szCs w:val="18"/>
              </w:rPr>
              <w:t>Restrictions</w:t>
            </w:r>
          </w:p>
        </w:tc>
        <w:tc>
          <w:tcPr>
            <w:tcW w:w="8118" w:type="dxa"/>
            <w:gridSpan w:val="2"/>
            <w:tcBorders>
              <w:left w:val="double" w:sz="4" w:space="0" w:color="auto"/>
            </w:tcBorders>
          </w:tcPr>
          <w:p w14:paraId="37C9703E" w14:textId="77777777" w:rsidR="00782E3B" w:rsidRPr="00FD773D" w:rsidRDefault="00782E3B" w:rsidP="00782E3B">
            <w:pPr>
              <w:rPr>
                <w:sz w:val="18"/>
                <w:szCs w:val="18"/>
              </w:rPr>
            </w:pPr>
            <w:r w:rsidRPr="00FD773D">
              <w:rPr>
                <w:sz w:val="18"/>
                <w:szCs w:val="18"/>
              </w:rPr>
              <w:t>-</w:t>
            </w:r>
          </w:p>
        </w:tc>
      </w:tr>
    </w:tbl>
    <w:p w14:paraId="4A33CE78" w14:textId="317206F8" w:rsidR="00E14E9C" w:rsidRDefault="00E14E9C" w:rsidP="00E14E9C">
      <w:pPr>
        <w:pStyle w:val="ReqID"/>
      </w:pPr>
      <w:r>
        <w:t>FD_PLG_TDM_058</w:t>
      </w:r>
    </w:p>
    <w:p w14:paraId="5D02B2E1" w14:textId="71F3E067" w:rsidR="00782E3B" w:rsidRPr="00FD773D" w:rsidRDefault="00F247A5" w:rsidP="00782E3B">
      <w:pPr>
        <w:pStyle w:val="RefIDs"/>
      </w:pPr>
      <w:r>
        <w:t>[Covers: RD_014</w:t>
      </w:r>
      <w:r w:rsidRPr="00FD773D">
        <w:t>]</w:t>
      </w:r>
    </w:p>
    <w:p w14:paraId="4B954491" w14:textId="77777777" w:rsidR="00782E3B" w:rsidRPr="00FD773D" w:rsidRDefault="00782E3B" w:rsidP="00782E3B">
      <w:r w:rsidRPr="00FD773D">
        <w:t>Example:</w:t>
      </w:r>
    </w:p>
    <w:p w14:paraId="38745EEB" w14:textId="77777777" w:rsidR="00782E3B" w:rsidRPr="00FD773D" w:rsidRDefault="00782E3B" w:rsidP="00782E3B">
      <w:r w:rsidRPr="00FD773D">
        <w:t>WORD32 sample_rate;</w:t>
      </w:r>
    </w:p>
    <w:p w14:paraId="636A3AF4" w14:textId="77777777" w:rsidR="00782E3B" w:rsidRPr="00FD773D" w:rsidRDefault="00782E3B" w:rsidP="00782E3B">
      <w:pPr>
        <w:widowControl/>
        <w:autoSpaceDE/>
        <w:autoSpaceDN/>
        <w:adjustRightInd/>
        <w:snapToGrid/>
        <w:jc w:val="left"/>
      </w:pPr>
      <w:r w:rsidRPr="00FD773D">
        <w:t>res = (*api_func)(api_obj,</w:t>
      </w:r>
    </w:p>
    <w:p w14:paraId="7D649DD2" w14:textId="7CF1B33B" w:rsidR="00782E3B" w:rsidRPr="00FD773D" w:rsidRDefault="00782E3B" w:rsidP="00782E3B">
      <w:pPr>
        <w:widowControl/>
        <w:autoSpaceDE/>
        <w:autoSpaceDN/>
        <w:adjustRightInd/>
        <w:snapToGrid/>
        <w:jc w:val="left"/>
      </w:pPr>
      <w:r w:rsidRPr="00FD773D">
        <w:tab/>
      </w:r>
      <w:r w:rsidRPr="00FD773D">
        <w:tab/>
        <w:t xml:space="preserve">  </w:t>
      </w:r>
      <w:r w:rsidR="00C23B3F" w:rsidRPr="00FD773D">
        <w:t>XA_API_CMD_G</w:t>
      </w:r>
      <w:r w:rsidRPr="00FD773D">
        <w:t>ET_CONFIG_PARAM,</w:t>
      </w:r>
    </w:p>
    <w:p w14:paraId="180772CF" w14:textId="77777777" w:rsidR="00782E3B" w:rsidRPr="00FD773D" w:rsidRDefault="00782E3B" w:rsidP="00782E3B">
      <w:pPr>
        <w:widowControl/>
        <w:autoSpaceDE/>
        <w:autoSpaceDN/>
        <w:adjustRightInd/>
        <w:snapToGrid/>
        <w:jc w:val="left"/>
      </w:pPr>
      <w:r w:rsidRPr="00FD773D">
        <w:tab/>
      </w:r>
      <w:r w:rsidRPr="00FD773D">
        <w:tab/>
        <w:t xml:space="preserve">  XA_TDM_CAP_CONFIG_PARAM_OUT_SAMPLE_RATE,</w:t>
      </w:r>
    </w:p>
    <w:p w14:paraId="70CC29DE" w14:textId="77777777" w:rsidR="00782E3B" w:rsidRPr="00FD773D" w:rsidRDefault="00782E3B" w:rsidP="00782E3B">
      <w:pPr>
        <w:widowControl/>
        <w:autoSpaceDE/>
        <w:autoSpaceDN/>
        <w:adjustRightInd/>
        <w:snapToGrid/>
        <w:jc w:val="left"/>
      </w:pPr>
      <w:r w:rsidRPr="00FD773D">
        <w:tab/>
      </w:r>
      <w:r w:rsidRPr="00FD773D">
        <w:tab/>
        <w:t xml:space="preserve">  &amp;sample_rate);</w:t>
      </w:r>
    </w:p>
    <w:p w14:paraId="727BE42F" w14:textId="77777777" w:rsidR="00782E3B" w:rsidRPr="00FD773D" w:rsidRDefault="00782E3B" w:rsidP="00782E3B"/>
    <w:p w14:paraId="15EDD025" w14:textId="77777777" w:rsidR="00782E3B" w:rsidRPr="00FD773D" w:rsidRDefault="00782E3B" w:rsidP="00782E3B">
      <w:pPr>
        <w:widowControl/>
        <w:autoSpaceDE/>
        <w:autoSpaceDN/>
        <w:adjustRightInd/>
        <w:snapToGrid/>
        <w:jc w:val="left"/>
      </w:pPr>
      <w:r w:rsidRPr="00FD773D">
        <w:br w:type="page"/>
      </w:r>
    </w:p>
    <w:p w14:paraId="5F56D2A9" w14:textId="77777777" w:rsidR="00782E3B" w:rsidRDefault="00782E3B" w:rsidP="00782E3B">
      <w:pPr>
        <w:widowControl/>
        <w:autoSpaceDE/>
        <w:autoSpaceDN/>
        <w:adjustRightInd/>
        <w:snapToGrid/>
        <w:jc w:val="left"/>
      </w:pPr>
    </w:p>
    <w:tbl>
      <w:tblPr>
        <w:tblW w:w="9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4151"/>
        <w:gridCol w:w="3836"/>
      </w:tblGrid>
      <w:tr w:rsidR="00782E3B" w:rsidRPr="00FD773D" w14:paraId="391F8854" w14:textId="77777777" w:rsidTr="00782E3B">
        <w:trPr>
          <w:trHeight w:val="354"/>
          <w:jc w:val="center"/>
        </w:trPr>
        <w:tc>
          <w:tcPr>
            <w:tcW w:w="1453" w:type="dxa"/>
            <w:tcBorders>
              <w:bottom w:val="single" w:sz="4" w:space="0" w:color="auto"/>
              <w:right w:val="double" w:sz="4" w:space="0" w:color="auto"/>
            </w:tcBorders>
          </w:tcPr>
          <w:p w14:paraId="20DC9894" w14:textId="77777777" w:rsidR="00782E3B" w:rsidRPr="00FD773D" w:rsidRDefault="00782E3B" w:rsidP="00782E3B">
            <w:pPr>
              <w:rPr>
                <w:sz w:val="18"/>
                <w:szCs w:val="18"/>
              </w:rPr>
            </w:pPr>
            <w:r w:rsidRPr="00FD773D">
              <w:rPr>
                <w:rFonts w:eastAsia="MS PGothic"/>
              </w:rPr>
              <w:br w:type="page"/>
            </w:r>
            <w:r w:rsidRPr="00FD773D">
              <w:rPr>
                <w:rFonts w:eastAsia="MS PGothic"/>
              </w:rPr>
              <w:br w:type="page"/>
            </w:r>
            <w:r w:rsidRPr="00FD773D">
              <w:rPr>
                <w:sz w:val="18"/>
                <w:szCs w:val="18"/>
              </w:rPr>
              <w:t>Subcommand</w:t>
            </w:r>
          </w:p>
        </w:tc>
        <w:tc>
          <w:tcPr>
            <w:tcW w:w="7987" w:type="dxa"/>
            <w:gridSpan w:val="2"/>
            <w:tcBorders>
              <w:left w:val="double" w:sz="4" w:space="0" w:color="auto"/>
              <w:bottom w:val="single" w:sz="4" w:space="0" w:color="auto"/>
            </w:tcBorders>
          </w:tcPr>
          <w:p w14:paraId="49D630EB" w14:textId="77777777" w:rsidR="00782E3B" w:rsidRPr="00FD773D" w:rsidRDefault="00782E3B" w:rsidP="00F84552">
            <w:pPr>
              <w:pStyle w:val="ReqSect"/>
            </w:pPr>
            <w:r w:rsidRPr="00FD773D">
              <w:t>XA_TDM_CAP_CONFIG_PARAM_VOLUME_RATE</w:t>
            </w:r>
          </w:p>
        </w:tc>
      </w:tr>
      <w:tr w:rsidR="00782E3B" w:rsidRPr="00FD773D" w14:paraId="5190B4EB" w14:textId="77777777" w:rsidTr="00782E3B">
        <w:trPr>
          <w:trHeight w:val="354"/>
          <w:jc w:val="center"/>
        </w:trPr>
        <w:tc>
          <w:tcPr>
            <w:tcW w:w="1453" w:type="dxa"/>
            <w:tcBorders>
              <w:top w:val="single" w:sz="4" w:space="0" w:color="auto"/>
              <w:right w:val="double" w:sz="4" w:space="0" w:color="auto"/>
            </w:tcBorders>
          </w:tcPr>
          <w:p w14:paraId="09BDDA02" w14:textId="77777777" w:rsidR="00782E3B" w:rsidRPr="00FD773D" w:rsidRDefault="00782E3B" w:rsidP="00782E3B">
            <w:pPr>
              <w:rPr>
                <w:sz w:val="18"/>
                <w:szCs w:val="18"/>
              </w:rPr>
            </w:pPr>
            <w:r w:rsidRPr="00FD773D">
              <w:rPr>
                <w:sz w:val="18"/>
                <w:szCs w:val="18"/>
              </w:rPr>
              <w:t>Description</w:t>
            </w:r>
          </w:p>
        </w:tc>
        <w:tc>
          <w:tcPr>
            <w:tcW w:w="7987" w:type="dxa"/>
            <w:gridSpan w:val="2"/>
            <w:tcBorders>
              <w:top w:val="single" w:sz="4" w:space="0" w:color="auto"/>
              <w:left w:val="double" w:sz="4" w:space="0" w:color="auto"/>
            </w:tcBorders>
          </w:tcPr>
          <w:p w14:paraId="536129E2" w14:textId="6B14D7DE" w:rsidR="00782E3B" w:rsidRPr="00FD773D" w:rsidRDefault="00C23B3F" w:rsidP="00C23B3F">
            <w:pPr>
              <w:rPr>
                <w:sz w:val="18"/>
                <w:szCs w:val="18"/>
              </w:rPr>
            </w:pPr>
            <w:r w:rsidRPr="00FD773D">
              <w:rPr>
                <w:sz w:val="18"/>
              </w:rPr>
              <w:t>G</w:t>
            </w:r>
            <w:r w:rsidR="00782E3B" w:rsidRPr="00FD773D">
              <w:rPr>
                <w:sz w:val="18"/>
              </w:rPr>
              <w:t xml:space="preserve">et the output PCM volume rate </w:t>
            </w:r>
            <w:r w:rsidRPr="00FD773D">
              <w:rPr>
                <w:sz w:val="18"/>
              </w:rPr>
              <w:t>setting value</w:t>
            </w:r>
          </w:p>
        </w:tc>
      </w:tr>
      <w:tr w:rsidR="00782E3B" w:rsidRPr="00FD773D" w14:paraId="2EA3D532" w14:textId="77777777" w:rsidTr="00782E3B">
        <w:trPr>
          <w:trHeight w:val="331"/>
          <w:jc w:val="center"/>
        </w:trPr>
        <w:tc>
          <w:tcPr>
            <w:tcW w:w="1453" w:type="dxa"/>
            <w:vMerge w:val="restart"/>
            <w:tcBorders>
              <w:right w:val="double" w:sz="4" w:space="0" w:color="auto"/>
            </w:tcBorders>
          </w:tcPr>
          <w:p w14:paraId="377971D7" w14:textId="77777777" w:rsidR="00782E3B" w:rsidRPr="00FD773D" w:rsidRDefault="00782E3B" w:rsidP="00782E3B">
            <w:pPr>
              <w:rPr>
                <w:sz w:val="18"/>
                <w:szCs w:val="18"/>
              </w:rPr>
            </w:pPr>
            <w:r w:rsidRPr="00FD773D">
              <w:rPr>
                <w:sz w:val="18"/>
                <w:szCs w:val="18"/>
              </w:rPr>
              <w:t>Arguments</w:t>
            </w:r>
          </w:p>
        </w:tc>
        <w:tc>
          <w:tcPr>
            <w:tcW w:w="7987" w:type="dxa"/>
            <w:gridSpan w:val="2"/>
            <w:tcBorders>
              <w:left w:val="double" w:sz="4" w:space="0" w:color="auto"/>
            </w:tcBorders>
          </w:tcPr>
          <w:p w14:paraId="4911101C" w14:textId="77777777" w:rsidR="00782E3B" w:rsidRPr="00FD773D" w:rsidRDefault="00782E3B" w:rsidP="00782E3B">
            <w:pPr>
              <w:ind w:leftChars="50" w:left="100" w:rightChars="44" w:right="88"/>
              <w:rPr>
                <w:sz w:val="18"/>
                <w:szCs w:val="18"/>
              </w:rPr>
            </w:pPr>
            <w:r w:rsidRPr="00FD773D">
              <w:rPr>
                <w:sz w:val="18"/>
                <w:szCs w:val="18"/>
              </w:rPr>
              <w:t>p_xa_module_obj</w:t>
            </w:r>
          </w:p>
        </w:tc>
      </w:tr>
      <w:tr w:rsidR="00782E3B" w:rsidRPr="00FD773D" w14:paraId="105393A6" w14:textId="77777777" w:rsidTr="00782E3B">
        <w:trPr>
          <w:trHeight w:val="640"/>
          <w:jc w:val="center"/>
        </w:trPr>
        <w:tc>
          <w:tcPr>
            <w:tcW w:w="1453" w:type="dxa"/>
            <w:vMerge/>
            <w:tcBorders>
              <w:right w:val="double" w:sz="4" w:space="0" w:color="auto"/>
            </w:tcBorders>
          </w:tcPr>
          <w:p w14:paraId="5E369C87" w14:textId="77777777" w:rsidR="00782E3B" w:rsidRPr="00FD773D" w:rsidRDefault="00782E3B" w:rsidP="00782E3B">
            <w:pPr>
              <w:rPr>
                <w:sz w:val="18"/>
                <w:szCs w:val="18"/>
              </w:rPr>
            </w:pPr>
          </w:p>
        </w:tc>
        <w:tc>
          <w:tcPr>
            <w:tcW w:w="7987" w:type="dxa"/>
            <w:gridSpan w:val="2"/>
            <w:tcBorders>
              <w:left w:val="double" w:sz="4" w:space="0" w:color="auto"/>
            </w:tcBorders>
          </w:tcPr>
          <w:p w14:paraId="701FDE2D" w14:textId="77777777" w:rsidR="00782E3B" w:rsidRPr="00FD773D" w:rsidRDefault="00782E3B" w:rsidP="00782E3B">
            <w:pPr>
              <w:ind w:leftChars="50" w:left="100" w:rightChars="44" w:right="88"/>
              <w:rPr>
                <w:sz w:val="18"/>
                <w:szCs w:val="18"/>
              </w:rPr>
            </w:pPr>
            <w:r w:rsidRPr="00FD773D">
              <w:rPr>
                <w:sz w:val="18"/>
                <w:szCs w:val="18"/>
              </w:rPr>
              <w:t>Pointer to API Structure.</w:t>
            </w:r>
          </w:p>
          <w:p w14:paraId="119B5D36" w14:textId="77777777" w:rsidR="00782E3B" w:rsidRPr="00FD773D" w:rsidRDefault="00782E3B" w:rsidP="00782E3B">
            <w:pPr>
              <w:autoSpaceDE/>
              <w:autoSpaceDN/>
              <w:spacing w:line="300" w:lineRule="exact"/>
              <w:ind w:firstLineChars="100" w:firstLine="180"/>
              <w:rPr>
                <w:sz w:val="18"/>
                <w:szCs w:val="18"/>
                <w:lang w:val="x-none" w:eastAsia="x-none"/>
              </w:rPr>
            </w:pPr>
          </w:p>
        </w:tc>
      </w:tr>
      <w:tr w:rsidR="00782E3B" w:rsidRPr="00FD773D" w14:paraId="0F7FFEEE" w14:textId="77777777" w:rsidTr="00782E3B">
        <w:trPr>
          <w:trHeight w:val="351"/>
          <w:jc w:val="center"/>
        </w:trPr>
        <w:tc>
          <w:tcPr>
            <w:tcW w:w="1453" w:type="dxa"/>
            <w:vMerge/>
            <w:tcBorders>
              <w:right w:val="double" w:sz="4" w:space="0" w:color="auto"/>
            </w:tcBorders>
          </w:tcPr>
          <w:p w14:paraId="7153EF2A" w14:textId="77777777" w:rsidR="00782E3B" w:rsidRPr="00FD773D" w:rsidRDefault="00782E3B" w:rsidP="00782E3B">
            <w:pPr>
              <w:rPr>
                <w:sz w:val="18"/>
                <w:szCs w:val="18"/>
              </w:rPr>
            </w:pPr>
          </w:p>
        </w:tc>
        <w:tc>
          <w:tcPr>
            <w:tcW w:w="7987" w:type="dxa"/>
            <w:gridSpan w:val="2"/>
            <w:tcBorders>
              <w:left w:val="double" w:sz="4" w:space="0" w:color="auto"/>
            </w:tcBorders>
          </w:tcPr>
          <w:p w14:paraId="3C0B1060" w14:textId="77777777" w:rsidR="00782E3B" w:rsidRPr="00FD773D" w:rsidRDefault="00782E3B" w:rsidP="00782E3B">
            <w:pPr>
              <w:ind w:leftChars="50" w:left="100" w:rightChars="44" w:right="88"/>
              <w:rPr>
                <w:sz w:val="18"/>
                <w:szCs w:val="18"/>
              </w:rPr>
            </w:pPr>
            <w:r w:rsidRPr="00FD773D">
              <w:rPr>
                <w:sz w:val="18"/>
                <w:szCs w:val="18"/>
              </w:rPr>
              <w:t>i_cmd</w:t>
            </w:r>
          </w:p>
        </w:tc>
      </w:tr>
      <w:tr w:rsidR="00782E3B" w:rsidRPr="00FD773D" w14:paraId="23C18535" w14:textId="77777777" w:rsidTr="00782E3B">
        <w:trPr>
          <w:trHeight w:val="640"/>
          <w:jc w:val="center"/>
        </w:trPr>
        <w:tc>
          <w:tcPr>
            <w:tcW w:w="1453" w:type="dxa"/>
            <w:vMerge/>
            <w:tcBorders>
              <w:right w:val="double" w:sz="4" w:space="0" w:color="auto"/>
            </w:tcBorders>
          </w:tcPr>
          <w:p w14:paraId="3C63B1F3" w14:textId="77777777" w:rsidR="00782E3B" w:rsidRPr="00FD773D" w:rsidRDefault="00782E3B" w:rsidP="00782E3B">
            <w:pPr>
              <w:rPr>
                <w:sz w:val="18"/>
                <w:szCs w:val="18"/>
              </w:rPr>
            </w:pPr>
          </w:p>
        </w:tc>
        <w:tc>
          <w:tcPr>
            <w:tcW w:w="7987" w:type="dxa"/>
            <w:gridSpan w:val="2"/>
            <w:tcBorders>
              <w:left w:val="double" w:sz="4" w:space="0" w:color="auto"/>
            </w:tcBorders>
          </w:tcPr>
          <w:p w14:paraId="57AE87AD" w14:textId="09E66FA1" w:rsidR="00782E3B" w:rsidRPr="00FD773D" w:rsidRDefault="00C23B3F" w:rsidP="00782E3B">
            <w:pPr>
              <w:ind w:firstLineChars="100" w:firstLine="180"/>
              <w:rPr>
                <w:sz w:val="18"/>
                <w:szCs w:val="18"/>
              </w:rPr>
            </w:pPr>
            <w:r w:rsidRPr="00FD773D">
              <w:rPr>
                <w:sz w:val="18"/>
                <w:szCs w:val="18"/>
              </w:rPr>
              <w:t>XA_API_CMD_G</w:t>
            </w:r>
            <w:r w:rsidR="00782E3B" w:rsidRPr="00FD773D">
              <w:rPr>
                <w:sz w:val="18"/>
                <w:szCs w:val="18"/>
              </w:rPr>
              <w:t>ET_CONFIG_PARAM</w:t>
            </w:r>
          </w:p>
          <w:p w14:paraId="5D97CDDD" w14:textId="77777777" w:rsidR="00782E3B" w:rsidRPr="00FD773D" w:rsidRDefault="00782E3B" w:rsidP="00782E3B">
            <w:pPr>
              <w:ind w:firstLineChars="100" w:firstLine="180"/>
              <w:rPr>
                <w:sz w:val="18"/>
                <w:szCs w:val="18"/>
              </w:rPr>
            </w:pPr>
          </w:p>
        </w:tc>
      </w:tr>
      <w:tr w:rsidR="00782E3B" w:rsidRPr="00FD773D" w14:paraId="5A996791" w14:textId="77777777" w:rsidTr="00782E3B">
        <w:trPr>
          <w:trHeight w:val="324"/>
          <w:jc w:val="center"/>
        </w:trPr>
        <w:tc>
          <w:tcPr>
            <w:tcW w:w="1453" w:type="dxa"/>
            <w:vMerge/>
            <w:tcBorders>
              <w:right w:val="double" w:sz="4" w:space="0" w:color="auto"/>
            </w:tcBorders>
          </w:tcPr>
          <w:p w14:paraId="522007A3" w14:textId="77777777" w:rsidR="00782E3B" w:rsidRPr="00FD773D" w:rsidRDefault="00782E3B" w:rsidP="00782E3B">
            <w:pPr>
              <w:rPr>
                <w:sz w:val="18"/>
                <w:szCs w:val="18"/>
              </w:rPr>
            </w:pPr>
          </w:p>
        </w:tc>
        <w:tc>
          <w:tcPr>
            <w:tcW w:w="7987" w:type="dxa"/>
            <w:gridSpan w:val="2"/>
            <w:tcBorders>
              <w:left w:val="double" w:sz="4" w:space="0" w:color="auto"/>
            </w:tcBorders>
          </w:tcPr>
          <w:p w14:paraId="31D1D9B3" w14:textId="77777777" w:rsidR="00782E3B" w:rsidRPr="00FD773D" w:rsidRDefault="00782E3B" w:rsidP="00782E3B">
            <w:pPr>
              <w:ind w:leftChars="50" w:left="100" w:rightChars="44" w:right="88"/>
              <w:rPr>
                <w:sz w:val="18"/>
                <w:szCs w:val="18"/>
              </w:rPr>
            </w:pPr>
            <w:r w:rsidRPr="00FD773D">
              <w:rPr>
                <w:sz w:val="18"/>
                <w:szCs w:val="18"/>
              </w:rPr>
              <w:t>i_idx</w:t>
            </w:r>
          </w:p>
        </w:tc>
      </w:tr>
      <w:tr w:rsidR="00782E3B" w:rsidRPr="00FD773D" w14:paraId="74FA3DC3" w14:textId="77777777" w:rsidTr="00782E3B">
        <w:trPr>
          <w:trHeight w:val="640"/>
          <w:jc w:val="center"/>
        </w:trPr>
        <w:tc>
          <w:tcPr>
            <w:tcW w:w="1453" w:type="dxa"/>
            <w:vMerge/>
            <w:tcBorders>
              <w:right w:val="double" w:sz="4" w:space="0" w:color="auto"/>
            </w:tcBorders>
          </w:tcPr>
          <w:p w14:paraId="4A2700B7" w14:textId="77777777" w:rsidR="00782E3B" w:rsidRPr="00FD773D" w:rsidRDefault="00782E3B" w:rsidP="00782E3B">
            <w:pPr>
              <w:rPr>
                <w:sz w:val="18"/>
                <w:szCs w:val="18"/>
              </w:rPr>
            </w:pPr>
          </w:p>
        </w:tc>
        <w:tc>
          <w:tcPr>
            <w:tcW w:w="7987" w:type="dxa"/>
            <w:gridSpan w:val="2"/>
            <w:tcBorders>
              <w:left w:val="double" w:sz="4" w:space="0" w:color="auto"/>
            </w:tcBorders>
          </w:tcPr>
          <w:p w14:paraId="55533A8E" w14:textId="77777777" w:rsidR="00782E3B" w:rsidRPr="00FD773D" w:rsidRDefault="00782E3B" w:rsidP="00782E3B">
            <w:pPr>
              <w:ind w:firstLineChars="100" w:firstLine="180"/>
              <w:rPr>
                <w:sz w:val="18"/>
                <w:szCs w:val="18"/>
              </w:rPr>
            </w:pPr>
            <w:r w:rsidRPr="00FD773D">
              <w:rPr>
                <w:sz w:val="18"/>
                <w:szCs w:val="18"/>
              </w:rPr>
              <w:t>XA_TDM_CAP_CONFIG_PARAM_VOLUME_RATE</w:t>
            </w:r>
          </w:p>
        </w:tc>
      </w:tr>
      <w:tr w:rsidR="00782E3B" w:rsidRPr="00FD773D" w14:paraId="5D37A0B6" w14:textId="77777777" w:rsidTr="00782E3B">
        <w:trPr>
          <w:trHeight w:val="338"/>
          <w:jc w:val="center"/>
        </w:trPr>
        <w:tc>
          <w:tcPr>
            <w:tcW w:w="1453" w:type="dxa"/>
            <w:vMerge/>
            <w:tcBorders>
              <w:right w:val="double" w:sz="4" w:space="0" w:color="auto"/>
            </w:tcBorders>
          </w:tcPr>
          <w:p w14:paraId="3F205C6C" w14:textId="77777777" w:rsidR="00782E3B" w:rsidRPr="00FD773D" w:rsidRDefault="00782E3B" w:rsidP="00782E3B">
            <w:pPr>
              <w:rPr>
                <w:sz w:val="18"/>
                <w:szCs w:val="18"/>
              </w:rPr>
            </w:pPr>
          </w:p>
        </w:tc>
        <w:tc>
          <w:tcPr>
            <w:tcW w:w="7987" w:type="dxa"/>
            <w:gridSpan w:val="2"/>
            <w:tcBorders>
              <w:left w:val="double" w:sz="4" w:space="0" w:color="auto"/>
            </w:tcBorders>
          </w:tcPr>
          <w:p w14:paraId="57867B5E" w14:textId="77777777" w:rsidR="00782E3B" w:rsidRPr="00FD773D" w:rsidRDefault="00782E3B" w:rsidP="00782E3B">
            <w:pPr>
              <w:rPr>
                <w:sz w:val="18"/>
                <w:szCs w:val="18"/>
              </w:rPr>
            </w:pPr>
            <w:r w:rsidRPr="00FD773D">
              <w:rPr>
                <w:sz w:val="18"/>
                <w:szCs w:val="18"/>
              </w:rPr>
              <w:t>pv_value</w:t>
            </w:r>
          </w:p>
        </w:tc>
      </w:tr>
      <w:tr w:rsidR="00782E3B" w:rsidRPr="00FD773D" w14:paraId="50C1F413" w14:textId="77777777" w:rsidTr="00782E3B">
        <w:trPr>
          <w:trHeight w:val="640"/>
          <w:jc w:val="center"/>
        </w:trPr>
        <w:tc>
          <w:tcPr>
            <w:tcW w:w="1453" w:type="dxa"/>
            <w:vMerge/>
            <w:tcBorders>
              <w:right w:val="double" w:sz="4" w:space="0" w:color="auto"/>
            </w:tcBorders>
          </w:tcPr>
          <w:p w14:paraId="3A1D3E9C" w14:textId="77777777" w:rsidR="00782E3B" w:rsidRPr="00FD773D" w:rsidRDefault="00782E3B" w:rsidP="00782E3B">
            <w:pPr>
              <w:rPr>
                <w:sz w:val="18"/>
                <w:szCs w:val="18"/>
              </w:rPr>
            </w:pPr>
          </w:p>
        </w:tc>
        <w:tc>
          <w:tcPr>
            <w:tcW w:w="7987" w:type="dxa"/>
            <w:gridSpan w:val="2"/>
            <w:tcBorders>
              <w:left w:val="double" w:sz="4" w:space="0" w:color="auto"/>
              <w:bottom w:val="single" w:sz="4" w:space="0" w:color="auto"/>
            </w:tcBorders>
          </w:tcPr>
          <w:p w14:paraId="0EF7AE02" w14:textId="3816F1AE" w:rsidR="00C23B3F" w:rsidRPr="00FD773D" w:rsidRDefault="00782E3B" w:rsidP="00C23B3F">
            <w:pPr>
              <w:pStyle w:val="ReqText"/>
              <w:ind w:left="149"/>
              <w:rPr>
                <w:sz w:val="18"/>
                <w:szCs w:val="18"/>
              </w:rPr>
            </w:pPr>
            <w:r w:rsidRPr="00FD773D">
              <w:rPr>
                <w:sz w:val="18"/>
                <w:szCs w:val="18"/>
              </w:rPr>
              <w:t>Pointer to the volume ratio number (using Fix-point Q3.20</w:t>
            </w:r>
            <w:r w:rsidR="00C23B3F" w:rsidRPr="00FD773D">
              <w:rPr>
                <w:sz w:val="18"/>
                <w:szCs w:val="18"/>
              </w:rPr>
              <w:t>)</w:t>
            </w:r>
          </w:p>
          <w:p w14:paraId="4A483FBC" w14:textId="19AA60FA" w:rsidR="00782E3B" w:rsidRPr="00FD773D" w:rsidRDefault="00782E3B" w:rsidP="00782E3B">
            <w:pPr>
              <w:pStyle w:val="ReqText"/>
              <w:tabs>
                <w:tab w:val="left" w:pos="959"/>
              </w:tabs>
              <w:ind w:left="149" w:firstLine="180"/>
              <w:rPr>
                <w:sz w:val="18"/>
                <w:szCs w:val="18"/>
              </w:rPr>
            </w:pPr>
          </w:p>
        </w:tc>
      </w:tr>
      <w:tr w:rsidR="00782E3B" w:rsidRPr="00FD773D" w14:paraId="590B8D4B" w14:textId="77777777" w:rsidTr="00682773">
        <w:trPr>
          <w:trHeight w:val="395"/>
          <w:jc w:val="center"/>
        </w:trPr>
        <w:tc>
          <w:tcPr>
            <w:tcW w:w="1453" w:type="dxa"/>
            <w:vMerge w:val="restart"/>
            <w:tcBorders>
              <w:right w:val="double" w:sz="4" w:space="0" w:color="auto"/>
            </w:tcBorders>
          </w:tcPr>
          <w:p w14:paraId="3BBD6281" w14:textId="77777777" w:rsidR="00782E3B" w:rsidRPr="00FD773D" w:rsidRDefault="00782E3B" w:rsidP="00782E3B">
            <w:pPr>
              <w:rPr>
                <w:sz w:val="18"/>
                <w:szCs w:val="18"/>
              </w:rPr>
            </w:pPr>
            <w:r w:rsidRPr="00FD773D">
              <w:rPr>
                <w:sz w:val="18"/>
                <w:szCs w:val="18"/>
              </w:rPr>
              <w:t>Return value</w:t>
            </w:r>
          </w:p>
        </w:tc>
        <w:tc>
          <w:tcPr>
            <w:tcW w:w="4151" w:type="dxa"/>
            <w:tcBorders>
              <w:left w:val="double" w:sz="4" w:space="0" w:color="auto"/>
              <w:right w:val="single" w:sz="4" w:space="0" w:color="auto"/>
            </w:tcBorders>
          </w:tcPr>
          <w:p w14:paraId="6B78D464" w14:textId="77777777" w:rsidR="00782E3B" w:rsidRPr="00FD773D" w:rsidRDefault="00782E3B" w:rsidP="00782E3B">
            <w:pPr>
              <w:rPr>
                <w:sz w:val="18"/>
                <w:szCs w:val="18"/>
              </w:rPr>
            </w:pPr>
            <w:r w:rsidRPr="00FD773D">
              <w:rPr>
                <w:sz w:val="18"/>
                <w:szCs w:val="18"/>
              </w:rPr>
              <w:t>XA_NO_ERROR</w:t>
            </w:r>
          </w:p>
        </w:tc>
        <w:tc>
          <w:tcPr>
            <w:tcW w:w="3836" w:type="dxa"/>
            <w:tcBorders>
              <w:left w:val="single" w:sz="4" w:space="0" w:color="auto"/>
            </w:tcBorders>
          </w:tcPr>
          <w:p w14:paraId="1578DEE4" w14:textId="77777777" w:rsidR="00782E3B" w:rsidRPr="00FD773D" w:rsidRDefault="00782E3B" w:rsidP="00782E3B">
            <w:pPr>
              <w:rPr>
                <w:sz w:val="18"/>
                <w:szCs w:val="18"/>
              </w:rPr>
            </w:pPr>
            <w:r w:rsidRPr="00FD773D">
              <w:rPr>
                <w:sz w:val="18"/>
                <w:szCs w:val="18"/>
              </w:rPr>
              <w:t>Normally ends.</w:t>
            </w:r>
          </w:p>
        </w:tc>
      </w:tr>
      <w:tr w:rsidR="00782E3B" w:rsidRPr="00FD773D" w14:paraId="111BA8A9" w14:textId="77777777" w:rsidTr="00682773">
        <w:trPr>
          <w:trHeight w:val="350"/>
          <w:jc w:val="center"/>
        </w:trPr>
        <w:tc>
          <w:tcPr>
            <w:tcW w:w="1453" w:type="dxa"/>
            <w:vMerge/>
            <w:tcBorders>
              <w:right w:val="double" w:sz="4" w:space="0" w:color="auto"/>
            </w:tcBorders>
          </w:tcPr>
          <w:p w14:paraId="2B38667E" w14:textId="77777777" w:rsidR="00782E3B" w:rsidRPr="00FD773D" w:rsidRDefault="00782E3B" w:rsidP="00782E3B">
            <w:pPr>
              <w:rPr>
                <w:sz w:val="18"/>
                <w:szCs w:val="18"/>
              </w:rPr>
            </w:pPr>
          </w:p>
        </w:tc>
        <w:tc>
          <w:tcPr>
            <w:tcW w:w="4151" w:type="dxa"/>
            <w:tcBorders>
              <w:left w:val="double" w:sz="4" w:space="0" w:color="auto"/>
              <w:right w:val="single" w:sz="4" w:space="0" w:color="auto"/>
            </w:tcBorders>
          </w:tcPr>
          <w:p w14:paraId="2DC0A6FF" w14:textId="77777777" w:rsidR="00782E3B" w:rsidRPr="00FD773D" w:rsidRDefault="00782E3B" w:rsidP="00782E3B">
            <w:pPr>
              <w:rPr>
                <w:sz w:val="18"/>
                <w:szCs w:val="18"/>
              </w:rPr>
            </w:pPr>
            <w:r w:rsidRPr="00FD773D">
              <w:rPr>
                <w:sz w:val="18"/>
                <w:szCs w:val="18"/>
              </w:rPr>
              <w:t>XA_API_FATAL_MEM_ALLOC</w:t>
            </w:r>
          </w:p>
        </w:tc>
        <w:tc>
          <w:tcPr>
            <w:tcW w:w="3836" w:type="dxa"/>
            <w:tcBorders>
              <w:left w:val="single" w:sz="4" w:space="0" w:color="auto"/>
            </w:tcBorders>
          </w:tcPr>
          <w:p w14:paraId="52D35974" w14:textId="77777777" w:rsidR="00782E3B" w:rsidRPr="00FD773D" w:rsidRDefault="00782E3B" w:rsidP="00782E3B">
            <w:pPr>
              <w:rPr>
                <w:sz w:val="18"/>
                <w:szCs w:val="18"/>
              </w:rPr>
            </w:pPr>
            <w:r w:rsidRPr="00FD773D">
              <w:rPr>
                <w:sz w:val="18"/>
                <w:szCs w:val="18"/>
                <w:lang w:val="x-none" w:eastAsia="x-none"/>
              </w:rPr>
              <w:t>p_xa_module_obj</w:t>
            </w:r>
            <w:r w:rsidRPr="00FD773D">
              <w:rPr>
                <w:sz w:val="18"/>
                <w:szCs w:val="18"/>
                <w:lang w:eastAsia="x-none"/>
              </w:rPr>
              <w:t xml:space="preserve"> / pv_value</w:t>
            </w:r>
            <w:r w:rsidRPr="00FD773D">
              <w:rPr>
                <w:sz w:val="18"/>
                <w:szCs w:val="18"/>
              </w:rPr>
              <w:t xml:space="preserve"> is NULL.</w:t>
            </w:r>
          </w:p>
        </w:tc>
      </w:tr>
      <w:tr w:rsidR="00782E3B" w:rsidRPr="00FD773D" w14:paraId="02976118" w14:textId="77777777" w:rsidTr="00682773">
        <w:trPr>
          <w:trHeight w:val="350"/>
          <w:jc w:val="center"/>
        </w:trPr>
        <w:tc>
          <w:tcPr>
            <w:tcW w:w="1453" w:type="dxa"/>
            <w:vMerge/>
            <w:tcBorders>
              <w:right w:val="double" w:sz="4" w:space="0" w:color="auto"/>
            </w:tcBorders>
          </w:tcPr>
          <w:p w14:paraId="6D2215FC" w14:textId="77777777" w:rsidR="00782E3B" w:rsidRPr="00FD773D" w:rsidRDefault="00782E3B" w:rsidP="00782E3B">
            <w:pPr>
              <w:rPr>
                <w:sz w:val="18"/>
                <w:szCs w:val="18"/>
              </w:rPr>
            </w:pPr>
          </w:p>
        </w:tc>
        <w:tc>
          <w:tcPr>
            <w:tcW w:w="4151" w:type="dxa"/>
            <w:tcBorders>
              <w:left w:val="double" w:sz="4" w:space="0" w:color="auto"/>
              <w:right w:val="single" w:sz="4" w:space="0" w:color="auto"/>
            </w:tcBorders>
          </w:tcPr>
          <w:p w14:paraId="4FB26666" w14:textId="77777777" w:rsidR="00782E3B" w:rsidRPr="00FD773D" w:rsidRDefault="00782E3B" w:rsidP="00782E3B">
            <w:pPr>
              <w:rPr>
                <w:sz w:val="18"/>
                <w:szCs w:val="18"/>
              </w:rPr>
            </w:pPr>
            <w:r w:rsidRPr="00FD773D">
              <w:rPr>
                <w:sz w:val="18"/>
                <w:szCs w:val="18"/>
              </w:rPr>
              <w:t>XA_API_FATAL_MEM_ALIGN</w:t>
            </w:r>
          </w:p>
        </w:tc>
        <w:tc>
          <w:tcPr>
            <w:tcW w:w="3836" w:type="dxa"/>
            <w:tcBorders>
              <w:left w:val="single" w:sz="4" w:space="0" w:color="auto"/>
            </w:tcBorders>
          </w:tcPr>
          <w:p w14:paraId="0A0F28A8" w14:textId="77777777" w:rsidR="00782E3B" w:rsidRPr="00FD773D" w:rsidRDefault="00782E3B" w:rsidP="00782E3B">
            <w:pPr>
              <w:rPr>
                <w:sz w:val="18"/>
                <w:szCs w:val="18"/>
                <w:lang w:eastAsia="x-none"/>
              </w:rPr>
            </w:pPr>
            <w:r w:rsidRPr="00FD773D">
              <w:rPr>
                <w:sz w:val="18"/>
                <w:szCs w:val="18"/>
                <w:lang w:eastAsia="x-none"/>
              </w:rPr>
              <w:t>p_xa_module_obj is not aligned to 4 bytes.</w:t>
            </w:r>
          </w:p>
        </w:tc>
      </w:tr>
      <w:tr w:rsidR="00782E3B" w:rsidRPr="00FD773D" w14:paraId="1D7BC19E" w14:textId="77777777" w:rsidTr="00682773">
        <w:trPr>
          <w:trHeight w:val="350"/>
          <w:jc w:val="center"/>
        </w:trPr>
        <w:tc>
          <w:tcPr>
            <w:tcW w:w="1453" w:type="dxa"/>
            <w:vMerge/>
            <w:tcBorders>
              <w:right w:val="double" w:sz="4" w:space="0" w:color="auto"/>
            </w:tcBorders>
          </w:tcPr>
          <w:p w14:paraId="047481B5" w14:textId="77777777" w:rsidR="00782E3B" w:rsidRPr="00FD773D" w:rsidRDefault="00782E3B" w:rsidP="00782E3B">
            <w:pPr>
              <w:rPr>
                <w:sz w:val="18"/>
                <w:szCs w:val="18"/>
              </w:rPr>
            </w:pPr>
          </w:p>
        </w:tc>
        <w:tc>
          <w:tcPr>
            <w:tcW w:w="4151" w:type="dxa"/>
            <w:tcBorders>
              <w:left w:val="double" w:sz="4" w:space="0" w:color="auto"/>
              <w:right w:val="single" w:sz="4" w:space="0" w:color="auto"/>
            </w:tcBorders>
          </w:tcPr>
          <w:p w14:paraId="04A0A1C6" w14:textId="77777777" w:rsidR="00782E3B" w:rsidRPr="00FD773D" w:rsidRDefault="00782E3B" w:rsidP="00782E3B">
            <w:pPr>
              <w:rPr>
                <w:sz w:val="18"/>
                <w:szCs w:val="18"/>
              </w:rPr>
            </w:pPr>
            <w:r w:rsidRPr="00FD773D">
              <w:rPr>
                <w:sz w:val="18"/>
                <w:szCs w:val="18"/>
              </w:rPr>
              <w:t>XA_TDM_CAP_CONFIG_FATAL_STATE</w:t>
            </w:r>
          </w:p>
        </w:tc>
        <w:tc>
          <w:tcPr>
            <w:tcW w:w="3836" w:type="dxa"/>
            <w:tcBorders>
              <w:left w:val="single" w:sz="4" w:space="0" w:color="auto"/>
            </w:tcBorders>
          </w:tcPr>
          <w:p w14:paraId="216AE910" w14:textId="77777777" w:rsidR="00782E3B" w:rsidRPr="00FD773D" w:rsidRDefault="00782E3B" w:rsidP="00782E3B">
            <w:pPr>
              <w:rPr>
                <w:sz w:val="18"/>
                <w:szCs w:val="18"/>
                <w:lang w:eastAsia="x-none"/>
              </w:rPr>
            </w:pPr>
            <w:r w:rsidRPr="00FD773D">
              <w:rPr>
                <w:sz w:val="18"/>
                <w:szCs w:val="18"/>
                <w:lang w:eastAsia="x-none"/>
              </w:rPr>
              <w:t>Incorrect sequence call (i.e. call before pre-configuration step)</w:t>
            </w:r>
          </w:p>
        </w:tc>
      </w:tr>
      <w:tr w:rsidR="00782E3B" w:rsidRPr="00FD773D" w14:paraId="729984AF" w14:textId="77777777" w:rsidTr="00782E3B">
        <w:trPr>
          <w:jc w:val="center"/>
        </w:trPr>
        <w:tc>
          <w:tcPr>
            <w:tcW w:w="1453" w:type="dxa"/>
            <w:tcBorders>
              <w:right w:val="double" w:sz="4" w:space="0" w:color="auto"/>
            </w:tcBorders>
          </w:tcPr>
          <w:p w14:paraId="76836B8E" w14:textId="77777777" w:rsidR="00782E3B" w:rsidRPr="00FD773D" w:rsidRDefault="00782E3B" w:rsidP="00782E3B">
            <w:pPr>
              <w:rPr>
                <w:sz w:val="18"/>
                <w:szCs w:val="18"/>
              </w:rPr>
            </w:pPr>
            <w:r w:rsidRPr="00FD773D">
              <w:rPr>
                <w:sz w:val="18"/>
                <w:szCs w:val="18"/>
              </w:rPr>
              <w:t>Restrictions</w:t>
            </w:r>
          </w:p>
        </w:tc>
        <w:tc>
          <w:tcPr>
            <w:tcW w:w="7987" w:type="dxa"/>
            <w:gridSpan w:val="2"/>
            <w:tcBorders>
              <w:left w:val="double" w:sz="4" w:space="0" w:color="auto"/>
            </w:tcBorders>
          </w:tcPr>
          <w:p w14:paraId="2AC21482" w14:textId="77777777" w:rsidR="00782E3B" w:rsidRPr="00FD773D" w:rsidRDefault="00782E3B" w:rsidP="00782E3B">
            <w:pPr>
              <w:rPr>
                <w:sz w:val="18"/>
                <w:szCs w:val="18"/>
              </w:rPr>
            </w:pPr>
            <w:r w:rsidRPr="00FD773D">
              <w:rPr>
                <w:sz w:val="18"/>
                <w:szCs w:val="18"/>
              </w:rPr>
              <w:t>-</w:t>
            </w:r>
          </w:p>
        </w:tc>
      </w:tr>
    </w:tbl>
    <w:p w14:paraId="0175FF98" w14:textId="2A615666" w:rsidR="00E14E9C" w:rsidRDefault="00E14E9C" w:rsidP="00E14E9C">
      <w:pPr>
        <w:pStyle w:val="ReqID"/>
      </w:pPr>
      <w:r>
        <w:t>FD_PLG_TDM_059</w:t>
      </w:r>
    </w:p>
    <w:p w14:paraId="144DC61D" w14:textId="5072083B" w:rsidR="00782E3B" w:rsidRPr="00FD773D" w:rsidRDefault="00F247A5" w:rsidP="00782E3B">
      <w:pPr>
        <w:pStyle w:val="RefIDs"/>
      </w:pPr>
      <w:r>
        <w:t>[Covers: RD_014</w:t>
      </w:r>
      <w:r w:rsidRPr="00FD773D">
        <w:t>]</w:t>
      </w:r>
    </w:p>
    <w:p w14:paraId="06B60986" w14:textId="77777777" w:rsidR="00782E3B" w:rsidRPr="00FD773D" w:rsidRDefault="00782E3B" w:rsidP="00782E3B">
      <w:r w:rsidRPr="00FD773D">
        <w:t>Example:</w:t>
      </w:r>
    </w:p>
    <w:p w14:paraId="10981BFF" w14:textId="77777777" w:rsidR="00782E3B" w:rsidRPr="00FD773D" w:rsidRDefault="00782E3B" w:rsidP="00782E3B">
      <w:r w:rsidRPr="00FD773D">
        <w:t>WORD32 vol_rate;</w:t>
      </w:r>
    </w:p>
    <w:p w14:paraId="3676AF99" w14:textId="77777777" w:rsidR="00782E3B" w:rsidRPr="00FD773D" w:rsidRDefault="00782E3B" w:rsidP="00782E3B">
      <w:pPr>
        <w:widowControl/>
        <w:autoSpaceDE/>
        <w:autoSpaceDN/>
        <w:adjustRightInd/>
        <w:snapToGrid/>
        <w:jc w:val="left"/>
      </w:pPr>
      <w:r w:rsidRPr="00FD773D">
        <w:t>res = (*api_func)(api_obj,</w:t>
      </w:r>
    </w:p>
    <w:p w14:paraId="023B4FA3" w14:textId="23A83BB8" w:rsidR="00782E3B" w:rsidRPr="00FD773D" w:rsidRDefault="00782E3B" w:rsidP="00782E3B">
      <w:pPr>
        <w:widowControl/>
        <w:autoSpaceDE/>
        <w:autoSpaceDN/>
        <w:adjustRightInd/>
        <w:snapToGrid/>
        <w:jc w:val="left"/>
      </w:pPr>
      <w:r w:rsidRPr="00FD773D">
        <w:tab/>
      </w:r>
      <w:r w:rsidRPr="00FD773D">
        <w:tab/>
        <w:t xml:space="preserve">  </w:t>
      </w:r>
      <w:r w:rsidR="00C23B3F" w:rsidRPr="00FD773D">
        <w:t>XA_API_CMD_G</w:t>
      </w:r>
      <w:r w:rsidRPr="00FD773D">
        <w:t>ET_CONFIG_PARAM,</w:t>
      </w:r>
    </w:p>
    <w:p w14:paraId="386AC588" w14:textId="77777777" w:rsidR="00782E3B" w:rsidRPr="00FD773D" w:rsidRDefault="00782E3B" w:rsidP="00782E3B">
      <w:pPr>
        <w:widowControl/>
        <w:autoSpaceDE/>
        <w:autoSpaceDN/>
        <w:adjustRightInd/>
        <w:snapToGrid/>
        <w:jc w:val="left"/>
      </w:pPr>
      <w:r w:rsidRPr="00FD773D">
        <w:tab/>
      </w:r>
      <w:r w:rsidRPr="00FD773D">
        <w:tab/>
        <w:t xml:space="preserve">  XA_TDM_CAP_CONFIG_PARAM_VOLUME_RATE,</w:t>
      </w:r>
    </w:p>
    <w:p w14:paraId="7328B76A" w14:textId="77777777" w:rsidR="00782E3B" w:rsidRPr="00FD773D" w:rsidRDefault="00782E3B" w:rsidP="00782E3B">
      <w:pPr>
        <w:widowControl/>
        <w:autoSpaceDE/>
        <w:autoSpaceDN/>
        <w:adjustRightInd/>
        <w:snapToGrid/>
        <w:jc w:val="left"/>
      </w:pPr>
      <w:r w:rsidRPr="00FD773D">
        <w:tab/>
      </w:r>
      <w:r w:rsidRPr="00FD773D">
        <w:tab/>
        <w:t xml:space="preserve">  &amp;vol_rate);</w:t>
      </w:r>
    </w:p>
    <w:p w14:paraId="42F8407B" w14:textId="7F416D33" w:rsidR="00782E3B" w:rsidRPr="00FD773D" w:rsidRDefault="00782E3B">
      <w:pPr>
        <w:widowControl/>
        <w:autoSpaceDE/>
        <w:autoSpaceDN/>
        <w:adjustRightInd/>
        <w:snapToGrid/>
        <w:jc w:val="left"/>
      </w:pPr>
      <w:r w:rsidRPr="00FD773D">
        <w:br w:type="page"/>
      </w:r>
    </w:p>
    <w:p w14:paraId="0C074959" w14:textId="77777777" w:rsidR="002B29DC" w:rsidRPr="00FD773D" w:rsidRDefault="002B29DC" w:rsidP="00DC074C"/>
    <w:p w14:paraId="61A9C9EF" w14:textId="682F9475" w:rsidR="002B29DC" w:rsidRPr="00FD773D" w:rsidRDefault="002B29DC" w:rsidP="00DD63CE">
      <w:pPr>
        <w:pStyle w:val="Heading2"/>
        <w:widowControl/>
        <w:numPr>
          <w:ilvl w:val="1"/>
          <w:numId w:val="7"/>
        </w:numPr>
        <w:autoSpaceDE/>
        <w:autoSpaceDN/>
        <w:snapToGrid/>
        <w:spacing w:before="200" w:after="100" w:line="300" w:lineRule="exact"/>
        <w:jc w:val="left"/>
        <w:textAlignment w:val="baseline"/>
      </w:pPr>
      <w:bookmarkStart w:id="167" w:name="_Toc527033958"/>
      <w:r w:rsidRPr="00FD773D">
        <w:t>Structures</w:t>
      </w:r>
      <w:bookmarkEnd w:id="167"/>
    </w:p>
    <w:p w14:paraId="49B4CFBB" w14:textId="38261CAB" w:rsidR="002B29DC" w:rsidRPr="00FD773D" w:rsidRDefault="001E3362" w:rsidP="00E96864">
      <w:r w:rsidRPr="00FD773D">
        <w:rPr>
          <w:lang w:val="x-none"/>
        </w:rPr>
        <w:fldChar w:fldCharType="begin"/>
      </w:r>
      <w:r w:rsidRPr="00FD773D">
        <w:instrText xml:space="preserve"> REF _Ref458191483 \h </w:instrText>
      </w:r>
      <w:r w:rsidR="00FD773D">
        <w:rPr>
          <w:lang w:val="x-none"/>
        </w:rPr>
        <w:instrText xml:space="preserve"> \* MERGEFORMAT </w:instrText>
      </w:r>
      <w:r w:rsidRPr="00FD773D">
        <w:rPr>
          <w:lang w:val="x-none"/>
        </w:rPr>
      </w:r>
      <w:r w:rsidRPr="00FD773D">
        <w:rPr>
          <w:lang w:val="x-none"/>
        </w:rPr>
        <w:fldChar w:fldCharType="separate"/>
      </w:r>
      <w:r w:rsidR="00D37968" w:rsidRPr="00FD773D">
        <w:t xml:space="preserve">Table </w:t>
      </w:r>
      <w:r w:rsidR="00D37968" w:rsidRPr="00FD773D">
        <w:rPr>
          <w:noProof/>
        </w:rPr>
        <w:t>2</w:t>
      </w:r>
      <w:r w:rsidR="00D37968" w:rsidRPr="00FD773D">
        <w:noBreakHyphen/>
      </w:r>
      <w:r w:rsidR="00D37968" w:rsidRPr="00FD773D">
        <w:rPr>
          <w:noProof/>
        </w:rPr>
        <w:t>12</w:t>
      </w:r>
      <w:r w:rsidRPr="00FD773D">
        <w:rPr>
          <w:lang w:val="x-none"/>
        </w:rPr>
        <w:fldChar w:fldCharType="end"/>
      </w:r>
      <w:r w:rsidRPr="00FD773D">
        <w:rPr>
          <w:rFonts w:hint="eastAsia"/>
          <w:lang w:val="x-none"/>
        </w:rPr>
        <w:t xml:space="preserve"> </w:t>
      </w:r>
      <w:r w:rsidR="002B29DC" w:rsidRPr="00FD773D">
        <w:t xml:space="preserve">lists the structures for this software. The user should reserve areas required for these structures. For detailed specifications of these input structures, refer to Section </w:t>
      </w:r>
      <w:r w:rsidR="002B29DC" w:rsidRPr="00FD773D">
        <w:fldChar w:fldCharType="begin"/>
      </w:r>
      <w:r w:rsidR="002B29DC" w:rsidRPr="00FD773D">
        <w:instrText xml:space="preserve"> REF _Ref453400720 \r \h </w:instrText>
      </w:r>
      <w:r w:rsidR="00E72137" w:rsidRPr="00FD773D">
        <w:instrText xml:space="preserve"> \* MERGEFORMAT </w:instrText>
      </w:r>
      <w:r w:rsidR="002B29DC" w:rsidRPr="00FD773D">
        <w:fldChar w:fldCharType="separate"/>
      </w:r>
      <w:r w:rsidR="00D37968" w:rsidRPr="00FD773D">
        <w:t>2.3.1</w:t>
      </w:r>
      <w:r w:rsidR="002B29DC" w:rsidRPr="00FD773D">
        <w:fldChar w:fldCharType="end"/>
      </w:r>
      <w:r w:rsidR="002B29DC" w:rsidRPr="00FD773D">
        <w:t>.</w:t>
      </w:r>
    </w:p>
    <w:p w14:paraId="38922714" w14:textId="77777777" w:rsidR="002B29DC" w:rsidRPr="00FD773D" w:rsidRDefault="002B29DC" w:rsidP="00E96864"/>
    <w:p w14:paraId="59F2048E" w14:textId="266E4D0D" w:rsidR="002B29DC" w:rsidRPr="00FD773D" w:rsidRDefault="005E43D7" w:rsidP="005E43D7">
      <w:pPr>
        <w:pStyle w:val="Caption"/>
        <w:rPr>
          <w:rFonts w:eastAsia="Meiryo"/>
        </w:rPr>
      </w:pPr>
      <w:bookmarkStart w:id="168" w:name="_Ref458191483"/>
      <w:bookmarkStart w:id="169" w:name="_Toc517343852"/>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12</w:t>
      </w:r>
      <w:r w:rsidR="003A2569" w:rsidRPr="00FD773D">
        <w:fldChar w:fldCharType="end"/>
      </w:r>
      <w:bookmarkEnd w:id="168"/>
      <w:r w:rsidR="002B29DC" w:rsidRPr="00FD773D">
        <w:rPr>
          <w:rFonts w:eastAsia="Meiryo"/>
        </w:rPr>
        <w:tab/>
        <w:t>Structures</w:t>
      </w:r>
      <w:bookmarkEnd w:id="169"/>
    </w:p>
    <w:tbl>
      <w:tblP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53"/>
        <w:gridCol w:w="1980"/>
        <w:gridCol w:w="4379"/>
      </w:tblGrid>
      <w:tr w:rsidR="002B29DC" w:rsidRPr="00FD773D" w14:paraId="2F3591F5" w14:textId="77777777" w:rsidTr="00D15B83">
        <w:trPr>
          <w:cantSplit/>
          <w:trHeight w:val="260"/>
          <w:tblHeader/>
        </w:trPr>
        <w:tc>
          <w:tcPr>
            <w:tcW w:w="2453" w:type="dxa"/>
            <w:tcBorders>
              <w:bottom w:val="double" w:sz="4" w:space="0" w:color="auto"/>
            </w:tcBorders>
            <w:tcMar>
              <w:top w:w="23" w:type="dxa"/>
              <w:left w:w="23" w:type="dxa"/>
              <w:bottom w:w="23" w:type="dxa"/>
              <w:right w:w="23" w:type="dxa"/>
            </w:tcMar>
          </w:tcPr>
          <w:p w14:paraId="34A590B5" w14:textId="77777777" w:rsidR="002B29DC" w:rsidRPr="00FD773D" w:rsidRDefault="002B29DC" w:rsidP="00D15B83">
            <w:pPr>
              <w:pStyle w:val="af6"/>
              <w:rPr>
                <w:rFonts w:ascii="Verdana" w:eastAsia="Meiryo" w:hAnsi="Verdana"/>
              </w:rPr>
            </w:pPr>
            <w:r w:rsidRPr="00FD773D">
              <w:rPr>
                <w:rFonts w:ascii="Verdana" w:eastAsia="Meiryo" w:hAnsi="Verdana"/>
              </w:rPr>
              <w:t>Structure name</w:t>
            </w:r>
          </w:p>
        </w:tc>
        <w:tc>
          <w:tcPr>
            <w:tcW w:w="1980" w:type="dxa"/>
            <w:tcBorders>
              <w:bottom w:val="double" w:sz="4" w:space="0" w:color="auto"/>
            </w:tcBorders>
          </w:tcPr>
          <w:p w14:paraId="4EAD306B" w14:textId="77777777" w:rsidR="002B29DC" w:rsidRPr="00FD773D" w:rsidRDefault="002B29DC" w:rsidP="00D15B83">
            <w:pPr>
              <w:pStyle w:val="af6"/>
              <w:ind w:left="0"/>
              <w:rPr>
                <w:rFonts w:ascii="Verdana" w:eastAsia="Meiryo" w:hAnsi="Verdana"/>
              </w:rPr>
            </w:pPr>
            <w:r w:rsidRPr="00FD773D">
              <w:rPr>
                <w:rFonts w:ascii="Verdana" w:eastAsia="Meiryo" w:hAnsi="Verdana"/>
              </w:rPr>
              <w:t>Size</w:t>
            </w:r>
          </w:p>
        </w:tc>
        <w:tc>
          <w:tcPr>
            <w:tcW w:w="4379" w:type="dxa"/>
            <w:tcBorders>
              <w:bottom w:val="double" w:sz="4" w:space="0" w:color="auto"/>
            </w:tcBorders>
          </w:tcPr>
          <w:p w14:paraId="65274958" w14:textId="77777777" w:rsidR="002B29DC" w:rsidRPr="00FD773D" w:rsidRDefault="002B29DC" w:rsidP="00D15B83">
            <w:pPr>
              <w:pStyle w:val="af6"/>
              <w:ind w:left="0"/>
              <w:rPr>
                <w:rFonts w:ascii="Verdana" w:eastAsia="Meiryo" w:hAnsi="Verdana"/>
              </w:rPr>
            </w:pPr>
            <w:r w:rsidRPr="00FD773D">
              <w:rPr>
                <w:rFonts w:ascii="Verdana" w:eastAsia="Meiryo" w:hAnsi="Verdana"/>
              </w:rPr>
              <w:t>Outline</w:t>
            </w:r>
          </w:p>
        </w:tc>
      </w:tr>
      <w:tr w:rsidR="00B55624" w:rsidRPr="00FD773D" w14:paraId="559D14F6" w14:textId="77777777" w:rsidTr="00D15B83">
        <w:trPr>
          <w:cantSplit/>
          <w:trHeight w:val="260"/>
          <w:tblHeader/>
        </w:trPr>
        <w:tc>
          <w:tcPr>
            <w:tcW w:w="2453" w:type="dxa"/>
            <w:tcBorders>
              <w:bottom w:val="double" w:sz="4" w:space="0" w:color="auto"/>
            </w:tcBorders>
            <w:tcMar>
              <w:top w:w="23" w:type="dxa"/>
              <w:left w:w="23" w:type="dxa"/>
              <w:bottom w:w="23" w:type="dxa"/>
              <w:right w:w="23" w:type="dxa"/>
            </w:tcMar>
          </w:tcPr>
          <w:p w14:paraId="42E415BD" w14:textId="0639FCA2" w:rsidR="00B55624" w:rsidRPr="00FD773D" w:rsidRDefault="00B55624" w:rsidP="00B55624">
            <w:pPr>
              <w:pStyle w:val="af6"/>
              <w:jc w:val="left"/>
              <w:rPr>
                <w:rFonts w:ascii="Verdana" w:eastAsia="Meiryo" w:hAnsi="Verdana"/>
              </w:rPr>
            </w:pPr>
            <w:r w:rsidRPr="00FD773D">
              <w:rPr>
                <w:rFonts w:ascii="Verdana" w:eastAsia="Meiryo" w:hAnsi="Verdana"/>
              </w:rPr>
              <w:t>XARelTDMrdr</w:t>
            </w:r>
          </w:p>
        </w:tc>
        <w:tc>
          <w:tcPr>
            <w:tcW w:w="1980" w:type="dxa"/>
            <w:tcBorders>
              <w:bottom w:val="double" w:sz="4" w:space="0" w:color="auto"/>
            </w:tcBorders>
          </w:tcPr>
          <w:p w14:paraId="4322C0C3" w14:textId="19F20060" w:rsidR="00B55624" w:rsidRPr="00FD773D" w:rsidRDefault="006C1322" w:rsidP="003D6845">
            <w:pPr>
              <w:pStyle w:val="af6"/>
              <w:ind w:left="0" w:firstLine="90"/>
              <w:jc w:val="left"/>
              <w:rPr>
                <w:rFonts w:ascii="Verdana" w:eastAsia="Meiryo" w:hAnsi="Verdana"/>
              </w:rPr>
            </w:pPr>
            <w:r w:rsidRPr="00FD773D">
              <w:rPr>
                <w:rFonts w:ascii="Verdana" w:eastAsia="Meiryo" w:hAnsi="Verdana"/>
              </w:rPr>
              <w:t>14</w:t>
            </w:r>
            <w:r w:rsidR="003D6845">
              <w:rPr>
                <w:rFonts w:ascii="Verdana" w:eastAsia="Meiryo" w:hAnsi="Verdana"/>
              </w:rPr>
              <w:t>56</w:t>
            </w:r>
            <w:r w:rsidR="00476983" w:rsidRPr="00FD773D">
              <w:rPr>
                <w:rFonts w:ascii="Verdana" w:eastAsia="Meiryo" w:hAnsi="Verdana"/>
              </w:rPr>
              <w:t xml:space="preserve"> bytes</w:t>
            </w:r>
          </w:p>
        </w:tc>
        <w:tc>
          <w:tcPr>
            <w:tcW w:w="4379" w:type="dxa"/>
            <w:tcBorders>
              <w:bottom w:val="double" w:sz="4" w:space="0" w:color="auto"/>
            </w:tcBorders>
          </w:tcPr>
          <w:p w14:paraId="2749CF29" w14:textId="543BC716" w:rsidR="00B55624" w:rsidRPr="00FD773D" w:rsidRDefault="00B55624" w:rsidP="00B55624">
            <w:pPr>
              <w:pStyle w:val="af6"/>
              <w:ind w:left="0" w:firstLine="90"/>
              <w:jc w:val="left"/>
              <w:rPr>
                <w:rFonts w:ascii="Verdana" w:eastAsia="Meiryo" w:hAnsi="Verdana"/>
              </w:rPr>
            </w:pPr>
            <w:r w:rsidRPr="00FD773D">
              <w:rPr>
                <w:rFonts w:ascii="Verdana" w:eastAsia="Meiryo" w:hAnsi="Verdana"/>
              </w:rPr>
              <w:t>API’s structure to stores the information of API</w:t>
            </w:r>
          </w:p>
        </w:tc>
      </w:tr>
      <w:tr w:rsidR="002B29DC" w:rsidRPr="00FD773D" w14:paraId="77468430" w14:textId="77777777" w:rsidTr="00D15B83">
        <w:trPr>
          <w:cantSplit/>
          <w:trHeight w:val="348"/>
          <w:tblHeader/>
        </w:trPr>
        <w:tc>
          <w:tcPr>
            <w:tcW w:w="2453" w:type="dxa"/>
            <w:tcBorders>
              <w:top w:val="double" w:sz="4" w:space="0" w:color="auto"/>
            </w:tcBorders>
            <w:vAlign w:val="center"/>
          </w:tcPr>
          <w:p w14:paraId="352D2771" w14:textId="145173D5" w:rsidR="002B29DC" w:rsidRPr="00FD773D" w:rsidRDefault="002B29DC" w:rsidP="00D15B83">
            <w:pPr>
              <w:pStyle w:val="BodyTextIndent"/>
              <w:ind w:leftChars="50" w:left="100"/>
              <w:rPr>
                <w:rFonts w:ascii="Verdana" w:hAnsi="Verdana"/>
                <w:sz w:val="18"/>
                <w:szCs w:val="18"/>
              </w:rPr>
            </w:pPr>
            <w:r w:rsidRPr="00FD773D">
              <w:rPr>
                <w:rFonts w:ascii="Verdana" w:hAnsi="Verdana"/>
                <w:sz w:val="18"/>
                <w:szCs w:val="18"/>
              </w:rPr>
              <w:t>XARel</w:t>
            </w:r>
            <w:r w:rsidR="00B55624" w:rsidRPr="00FD773D">
              <w:rPr>
                <w:rFonts w:ascii="Verdana" w:hAnsi="Verdana"/>
                <w:sz w:val="18"/>
                <w:szCs w:val="18"/>
              </w:rPr>
              <w:t>TDM</w:t>
            </w:r>
            <w:r w:rsidRPr="00FD773D">
              <w:rPr>
                <w:rFonts w:ascii="Verdana" w:hAnsi="Verdana"/>
                <w:sz w:val="18"/>
                <w:szCs w:val="18"/>
              </w:rPr>
              <w:t>cap</w:t>
            </w:r>
          </w:p>
        </w:tc>
        <w:tc>
          <w:tcPr>
            <w:tcW w:w="1980" w:type="dxa"/>
            <w:tcBorders>
              <w:top w:val="double" w:sz="4" w:space="0" w:color="auto"/>
            </w:tcBorders>
            <w:vAlign w:val="center"/>
          </w:tcPr>
          <w:p w14:paraId="204EDFD0" w14:textId="03AC7C15" w:rsidR="002B29DC" w:rsidRPr="00FD773D" w:rsidRDefault="002F7530" w:rsidP="003D6845">
            <w:pPr>
              <w:pStyle w:val="BodyTextIndent"/>
              <w:ind w:left="0" w:firstLineChars="50" w:firstLine="90"/>
              <w:rPr>
                <w:rFonts w:ascii="Verdana" w:hAnsi="Verdana"/>
                <w:sz w:val="18"/>
                <w:szCs w:val="18"/>
              </w:rPr>
            </w:pPr>
            <w:r w:rsidRPr="00FD773D">
              <w:rPr>
                <w:rFonts w:ascii="Verdana" w:hAnsi="Verdana"/>
                <w:sz w:val="18"/>
                <w:szCs w:val="18"/>
              </w:rPr>
              <w:t>14</w:t>
            </w:r>
            <w:r w:rsidR="00E27CF1" w:rsidRPr="00FD773D">
              <w:rPr>
                <w:rFonts w:ascii="Verdana" w:hAnsi="Verdana"/>
                <w:sz w:val="18"/>
                <w:szCs w:val="18"/>
              </w:rPr>
              <w:t>4</w:t>
            </w:r>
            <w:r w:rsidR="003D6845">
              <w:rPr>
                <w:rFonts w:ascii="Verdana" w:hAnsi="Verdana"/>
                <w:sz w:val="18"/>
                <w:szCs w:val="18"/>
              </w:rPr>
              <w:t>0</w:t>
            </w:r>
            <w:r w:rsidR="00476983" w:rsidRPr="00FD773D">
              <w:rPr>
                <w:rFonts w:ascii="Verdana" w:hAnsi="Verdana"/>
                <w:sz w:val="18"/>
                <w:szCs w:val="18"/>
              </w:rPr>
              <w:t xml:space="preserve"> bytes</w:t>
            </w:r>
          </w:p>
        </w:tc>
        <w:tc>
          <w:tcPr>
            <w:tcW w:w="4379" w:type="dxa"/>
            <w:tcBorders>
              <w:top w:val="double" w:sz="4" w:space="0" w:color="auto"/>
            </w:tcBorders>
            <w:vAlign w:val="center"/>
          </w:tcPr>
          <w:p w14:paraId="0CECE62A" w14:textId="77777777" w:rsidR="002B29DC" w:rsidRPr="00FD773D" w:rsidRDefault="002B29DC" w:rsidP="00D15B83">
            <w:pPr>
              <w:pStyle w:val="BodyTextIndent"/>
              <w:ind w:left="0" w:firstLineChars="50" w:firstLine="90"/>
              <w:rPr>
                <w:rFonts w:ascii="Verdana" w:hAnsi="Verdana"/>
                <w:sz w:val="18"/>
                <w:szCs w:val="18"/>
              </w:rPr>
            </w:pPr>
            <w:r w:rsidRPr="00FD773D">
              <w:rPr>
                <w:rFonts w:ascii="Verdana" w:hAnsi="Verdana"/>
                <w:sz w:val="18"/>
                <w:szCs w:val="18"/>
              </w:rPr>
              <w:t>API’s structure to stores the information of API</w:t>
            </w:r>
          </w:p>
        </w:tc>
      </w:tr>
    </w:tbl>
    <w:p w14:paraId="674A28B6" w14:textId="0A806606" w:rsidR="00B21F1A" w:rsidRPr="00FD773D" w:rsidRDefault="00B21F1A" w:rsidP="00E96864"/>
    <w:p w14:paraId="7AD6A64E" w14:textId="77777777" w:rsidR="00B21F1A" w:rsidRPr="00FD773D" w:rsidRDefault="00B21F1A">
      <w:pPr>
        <w:widowControl/>
        <w:autoSpaceDE/>
        <w:autoSpaceDN/>
        <w:adjustRightInd/>
        <w:snapToGrid/>
        <w:jc w:val="left"/>
      </w:pPr>
      <w:r w:rsidRPr="00FD773D">
        <w:br w:type="page"/>
      </w:r>
    </w:p>
    <w:p w14:paraId="07EF82FA" w14:textId="77777777" w:rsidR="002B29DC" w:rsidRPr="00FD773D" w:rsidRDefault="002B29DC" w:rsidP="00E96864"/>
    <w:p w14:paraId="4A35FDDC" w14:textId="13D567E1" w:rsidR="00E9762C" w:rsidRPr="00FD773D" w:rsidRDefault="00E9762C" w:rsidP="00E9762C">
      <w:pPr>
        <w:pStyle w:val="Heading3"/>
        <w:widowControl/>
        <w:numPr>
          <w:ilvl w:val="2"/>
          <w:numId w:val="7"/>
        </w:numPr>
        <w:autoSpaceDE/>
        <w:autoSpaceDN/>
        <w:adjustRightInd/>
        <w:snapToGrid/>
        <w:spacing w:before="200" w:after="100" w:line="300" w:lineRule="exact"/>
        <w:ind w:rightChars="0" w:right="200"/>
        <w:jc w:val="left"/>
      </w:pPr>
      <w:bookmarkStart w:id="170" w:name="_Toc527033959"/>
      <w:bookmarkStart w:id="171" w:name="_Ref453400720"/>
      <w:r w:rsidRPr="00FD773D">
        <w:t>XARel</w:t>
      </w:r>
      <w:r w:rsidR="00B55624" w:rsidRPr="00FD773D">
        <w:t>TDM</w:t>
      </w:r>
      <w:r w:rsidRPr="00FD773D">
        <w:t>rdr type structure</w:t>
      </w:r>
      <w:bookmarkEnd w:id="170"/>
    </w:p>
    <w:p w14:paraId="7A93D208" w14:textId="23465090" w:rsidR="00E9762C" w:rsidRPr="00FD773D" w:rsidRDefault="00E9762C" w:rsidP="00E9762C">
      <w:r w:rsidRPr="00FD773D">
        <w:t>The XARel</w:t>
      </w:r>
      <w:r w:rsidR="00B55624" w:rsidRPr="00FD773D">
        <w:t>TDMrdr</w:t>
      </w:r>
      <w:r w:rsidRPr="00FD773D">
        <w:t xml:space="preserve"> type structure is the work area used by the </w:t>
      </w:r>
      <w:r w:rsidR="00B55624" w:rsidRPr="00FD773D">
        <w:t>TDM R</w:t>
      </w:r>
      <w:r w:rsidRPr="00FD773D">
        <w:t xml:space="preserve">enderer of </w:t>
      </w:r>
      <w:r w:rsidR="00B55624" w:rsidRPr="00FD773D">
        <w:t>TDM</w:t>
      </w:r>
      <w:r w:rsidRPr="00FD773D">
        <w:t xml:space="preserve"> plugin. When using this plugin, secure the area with the application program. It’s not necessary to refer to this area because it only contains the internal variables and working buffers of the plugin. Make sure not to change the value of this area with the application program.</w:t>
      </w:r>
    </w:p>
    <w:p w14:paraId="6DC02BB8" w14:textId="6C5FBA06" w:rsidR="00E9762C" w:rsidRPr="00FD773D" w:rsidRDefault="00E9762C" w:rsidP="00B21F1A">
      <w:pPr>
        <w:widowControl/>
        <w:autoSpaceDE/>
        <w:autoSpaceDN/>
        <w:adjustRightInd/>
        <w:snapToGrid/>
        <w:jc w:val="left"/>
      </w:pPr>
    </w:p>
    <w:p w14:paraId="76FB62B6" w14:textId="6B8D1F0E" w:rsidR="00E9762C" w:rsidRPr="00FD773D" w:rsidRDefault="005E43D7" w:rsidP="005E43D7">
      <w:pPr>
        <w:pStyle w:val="Caption"/>
        <w:rPr>
          <w:rFonts w:eastAsia="Meiryo"/>
        </w:rPr>
      </w:pPr>
      <w:bookmarkStart w:id="172" w:name="_Toc517343853"/>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13</w:t>
      </w:r>
      <w:r w:rsidR="003A2569" w:rsidRPr="00FD773D">
        <w:fldChar w:fldCharType="end"/>
      </w:r>
      <w:r w:rsidR="00E9762C" w:rsidRPr="00FD773D">
        <w:rPr>
          <w:rFonts w:eastAsia="Meiryo"/>
        </w:rPr>
        <w:tab/>
        <w:t>XARel</w:t>
      </w:r>
      <w:r w:rsidR="00B55624" w:rsidRPr="00FD773D">
        <w:rPr>
          <w:rFonts w:eastAsia="Meiryo"/>
          <w:lang w:val="en-US"/>
        </w:rPr>
        <w:t>TDM</w:t>
      </w:r>
      <w:r w:rsidR="00E9762C" w:rsidRPr="00FD773D">
        <w:rPr>
          <w:rFonts w:eastAsia="Meiryo"/>
          <w:lang w:val="en-US"/>
        </w:rPr>
        <w:t>rdr</w:t>
      </w:r>
      <w:r w:rsidR="00E9762C" w:rsidRPr="00FD773D">
        <w:rPr>
          <w:rFonts w:eastAsia="Meiryo"/>
        </w:rPr>
        <w:t xml:space="preserve"> type structure information</w:t>
      </w:r>
      <w:bookmarkEnd w:id="172"/>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32"/>
        <w:gridCol w:w="5947"/>
      </w:tblGrid>
      <w:tr w:rsidR="00E9762C" w:rsidRPr="00FD773D" w14:paraId="45B23F66" w14:textId="77777777" w:rsidTr="00E8740A">
        <w:trPr>
          <w:cantSplit/>
          <w:trHeight w:val="261"/>
          <w:tblHeader/>
        </w:trPr>
        <w:tc>
          <w:tcPr>
            <w:tcW w:w="3632" w:type="dxa"/>
            <w:tcBorders>
              <w:bottom w:val="double" w:sz="4" w:space="0" w:color="auto"/>
            </w:tcBorders>
            <w:tcMar>
              <w:top w:w="23" w:type="dxa"/>
              <w:left w:w="23" w:type="dxa"/>
              <w:bottom w:w="23" w:type="dxa"/>
              <w:right w:w="23" w:type="dxa"/>
            </w:tcMar>
          </w:tcPr>
          <w:p w14:paraId="2506E198" w14:textId="77777777" w:rsidR="00E9762C" w:rsidRPr="00FD773D" w:rsidRDefault="00E9762C" w:rsidP="00792F05">
            <w:pPr>
              <w:pStyle w:val="af6"/>
              <w:rPr>
                <w:rFonts w:ascii="Verdana" w:eastAsia="Meiryo" w:hAnsi="Verdana"/>
              </w:rPr>
            </w:pPr>
            <w:r w:rsidRPr="00FD773D">
              <w:rPr>
                <w:rFonts w:ascii="Verdana" w:eastAsia="Meiryo" w:hAnsi="Verdana"/>
              </w:rPr>
              <w:t>Member name</w:t>
            </w:r>
          </w:p>
        </w:tc>
        <w:tc>
          <w:tcPr>
            <w:tcW w:w="5947" w:type="dxa"/>
            <w:tcBorders>
              <w:bottom w:val="double" w:sz="4" w:space="0" w:color="auto"/>
            </w:tcBorders>
          </w:tcPr>
          <w:p w14:paraId="14095944" w14:textId="77777777" w:rsidR="00E9762C" w:rsidRPr="00FD773D" w:rsidRDefault="00E9762C" w:rsidP="00792F05">
            <w:pPr>
              <w:pStyle w:val="af6"/>
              <w:ind w:left="0"/>
              <w:rPr>
                <w:rFonts w:ascii="Verdana" w:eastAsia="Meiryo" w:hAnsi="Verdana"/>
              </w:rPr>
            </w:pPr>
            <w:r w:rsidRPr="00FD773D">
              <w:rPr>
                <w:rFonts w:ascii="Verdana" w:eastAsia="Meiryo" w:hAnsi="Verdana"/>
              </w:rPr>
              <w:t>Outline</w:t>
            </w:r>
          </w:p>
        </w:tc>
      </w:tr>
      <w:tr w:rsidR="00E9762C" w:rsidRPr="00FD773D" w14:paraId="49FC4A54" w14:textId="77777777" w:rsidTr="00E8740A">
        <w:trPr>
          <w:cantSplit/>
          <w:trHeight w:val="349"/>
          <w:tblHeader/>
        </w:trPr>
        <w:tc>
          <w:tcPr>
            <w:tcW w:w="3632" w:type="dxa"/>
            <w:tcBorders>
              <w:top w:val="double" w:sz="4" w:space="0" w:color="auto"/>
              <w:bottom w:val="single" w:sz="4" w:space="0" w:color="auto"/>
            </w:tcBorders>
            <w:vAlign w:val="center"/>
          </w:tcPr>
          <w:p w14:paraId="623700A6" w14:textId="0ABE135E" w:rsidR="00E9762C" w:rsidRPr="00FD773D" w:rsidRDefault="00E8740A" w:rsidP="00792F05">
            <w:pPr>
              <w:pStyle w:val="BodyTextIndent"/>
              <w:ind w:leftChars="50" w:left="100"/>
              <w:rPr>
                <w:rFonts w:ascii="Verdana" w:hAnsi="Verdana"/>
                <w:sz w:val="18"/>
                <w:szCs w:val="18"/>
              </w:rPr>
            </w:pPr>
            <w:r w:rsidRPr="00FD773D">
              <w:rPr>
                <w:rFonts w:ascii="Verdana" w:hAnsi="Verdana"/>
                <w:sz w:val="18"/>
                <w:szCs w:val="18"/>
              </w:rPr>
              <w:t>pVOID pMem_tabs</w:t>
            </w:r>
          </w:p>
        </w:tc>
        <w:tc>
          <w:tcPr>
            <w:tcW w:w="5947" w:type="dxa"/>
            <w:tcBorders>
              <w:top w:val="double" w:sz="4" w:space="0" w:color="auto"/>
              <w:bottom w:val="single" w:sz="4" w:space="0" w:color="auto"/>
            </w:tcBorders>
            <w:vAlign w:val="center"/>
          </w:tcPr>
          <w:p w14:paraId="7320BCEA" w14:textId="35F727D8" w:rsidR="00E9762C" w:rsidRPr="00FD773D" w:rsidRDefault="00E8740A" w:rsidP="00E8740A">
            <w:pPr>
              <w:pStyle w:val="BodyTextIndent"/>
              <w:ind w:left="0" w:firstLineChars="50" w:firstLine="90"/>
              <w:rPr>
                <w:rFonts w:ascii="Verdana" w:hAnsi="Verdana"/>
                <w:sz w:val="18"/>
                <w:szCs w:val="18"/>
              </w:rPr>
            </w:pPr>
            <w:r w:rsidRPr="00FD773D">
              <w:rPr>
                <w:rFonts w:ascii="Verdana" w:hAnsi="Verdana"/>
                <w:sz w:val="18"/>
                <w:szCs w:val="18"/>
              </w:rPr>
              <w:t>Pointer to memory tables</w:t>
            </w:r>
          </w:p>
        </w:tc>
      </w:tr>
      <w:tr w:rsidR="00E9762C" w:rsidRPr="00FD773D" w14:paraId="7B96B498" w14:textId="77777777" w:rsidTr="00E8740A">
        <w:trPr>
          <w:cantSplit/>
          <w:trHeight w:val="349"/>
          <w:tblHeader/>
        </w:trPr>
        <w:tc>
          <w:tcPr>
            <w:tcW w:w="3632" w:type="dxa"/>
            <w:tcBorders>
              <w:top w:val="single" w:sz="4" w:space="0" w:color="auto"/>
              <w:bottom w:val="single" w:sz="4" w:space="0" w:color="auto"/>
            </w:tcBorders>
            <w:vAlign w:val="center"/>
          </w:tcPr>
          <w:p w14:paraId="6EBC52F4" w14:textId="1C7E6F9D" w:rsidR="00E9762C" w:rsidRPr="00FD773D" w:rsidRDefault="00E9762C" w:rsidP="00E8740A">
            <w:pPr>
              <w:pStyle w:val="BodyTextIndent"/>
              <w:ind w:leftChars="50" w:left="100"/>
              <w:rPr>
                <w:rFonts w:ascii="Verdana" w:hAnsi="Verdana"/>
                <w:sz w:val="18"/>
                <w:szCs w:val="18"/>
              </w:rPr>
            </w:pPr>
            <w:r w:rsidRPr="00FD773D">
              <w:rPr>
                <w:rFonts w:ascii="Verdana" w:hAnsi="Verdana"/>
                <w:sz w:val="18"/>
                <w:szCs w:val="18"/>
              </w:rPr>
              <w:t xml:space="preserve">WORD32 </w:t>
            </w:r>
            <w:r w:rsidR="00E8740A" w:rsidRPr="00FD773D">
              <w:rPr>
                <w:rFonts w:ascii="Verdana" w:hAnsi="Verdana"/>
                <w:sz w:val="18"/>
                <w:szCs w:val="18"/>
              </w:rPr>
              <w:t>persist_size</w:t>
            </w:r>
          </w:p>
        </w:tc>
        <w:tc>
          <w:tcPr>
            <w:tcW w:w="5947" w:type="dxa"/>
            <w:tcBorders>
              <w:top w:val="single" w:sz="4" w:space="0" w:color="auto"/>
              <w:bottom w:val="single" w:sz="4" w:space="0" w:color="auto"/>
            </w:tcBorders>
            <w:vAlign w:val="center"/>
          </w:tcPr>
          <w:p w14:paraId="49C73DB2" w14:textId="60710882" w:rsidR="00E9762C" w:rsidRPr="00FD773D" w:rsidRDefault="00E8740A" w:rsidP="00792F05">
            <w:pPr>
              <w:pStyle w:val="BodyTextIndent"/>
              <w:ind w:left="0" w:firstLineChars="50" w:firstLine="90"/>
              <w:rPr>
                <w:rFonts w:ascii="Verdana" w:hAnsi="Verdana"/>
                <w:sz w:val="18"/>
                <w:szCs w:val="18"/>
              </w:rPr>
            </w:pPr>
            <w:r w:rsidRPr="00FD773D">
              <w:rPr>
                <w:rFonts w:ascii="Verdana" w:hAnsi="Verdana"/>
                <w:sz w:val="18"/>
                <w:szCs w:val="18"/>
              </w:rPr>
              <w:t>Size of persistent memory</w:t>
            </w:r>
          </w:p>
        </w:tc>
      </w:tr>
      <w:tr w:rsidR="00DF2884" w:rsidRPr="00FD773D" w14:paraId="3166908B" w14:textId="77777777" w:rsidTr="00E8740A">
        <w:trPr>
          <w:cantSplit/>
          <w:trHeight w:val="349"/>
          <w:tblHeader/>
        </w:trPr>
        <w:tc>
          <w:tcPr>
            <w:tcW w:w="3632" w:type="dxa"/>
            <w:tcBorders>
              <w:top w:val="single" w:sz="4" w:space="0" w:color="auto"/>
              <w:bottom w:val="single" w:sz="4" w:space="0" w:color="auto"/>
            </w:tcBorders>
            <w:vAlign w:val="center"/>
          </w:tcPr>
          <w:p w14:paraId="3A6068EA" w14:textId="46C3E3CF" w:rsidR="00DF2884" w:rsidRPr="00FD773D" w:rsidRDefault="00DF2884" w:rsidP="00E8740A">
            <w:pPr>
              <w:pStyle w:val="BodyTextIndent"/>
              <w:ind w:leftChars="50" w:left="100"/>
              <w:rPr>
                <w:rFonts w:ascii="Verdana" w:hAnsi="Verdana"/>
                <w:sz w:val="18"/>
                <w:szCs w:val="18"/>
              </w:rPr>
            </w:pPr>
            <w:r w:rsidRPr="00FD773D">
              <w:rPr>
                <w:rFonts w:ascii="Verdana" w:hAnsi="Verdana"/>
                <w:sz w:val="18"/>
                <w:szCs w:val="18"/>
              </w:rPr>
              <w:t>WORD32 descript_size</w:t>
            </w:r>
          </w:p>
        </w:tc>
        <w:tc>
          <w:tcPr>
            <w:tcW w:w="5947" w:type="dxa"/>
            <w:tcBorders>
              <w:top w:val="single" w:sz="4" w:space="0" w:color="auto"/>
              <w:bottom w:val="single" w:sz="4" w:space="0" w:color="auto"/>
            </w:tcBorders>
            <w:vAlign w:val="center"/>
          </w:tcPr>
          <w:p w14:paraId="1FA5A98F" w14:textId="640768B2" w:rsidR="00DF2884" w:rsidRPr="00FD773D" w:rsidRDefault="00DF2884" w:rsidP="00792F05">
            <w:pPr>
              <w:pStyle w:val="BodyTextIndent"/>
              <w:ind w:left="0" w:firstLineChars="50" w:firstLine="90"/>
              <w:rPr>
                <w:rFonts w:ascii="Verdana" w:hAnsi="Verdana"/>
                <w:sz w:val="18"/>
                <w:szCs w:val="18"/>
              </w:rPr>
            </w:pPr>
            <w:r w:rsidRPr="00FD773D">
              <w:rPr>
                <w:rFonts w:ascii="Verdana" w:hAnsi="Verdana"/>
                <w:sz w:val="18"/>
                <w:szCs w:val="18"/>
              </w:rPr>
              <w:t>Descriptor memory size</w:t>
            </w:r>
          </w:p>
        </w:tc>
      </w:tr>
      <w:tr w:rsidR="00E9762C" w:rsidRPr="00FD773D" w14:paraId="0CD97EA7" w14:textId="77777777" w:rsidTr="00E8740A">
        <w:trPr>
          <w:cantSplit/>
          <w:trHeight w:val="349"/>
          <w:tblHeader/>
        </w:trPr>
        <w:tc>
          <w:tcPr>
            <w:tcW w:w="3632" w:type="dxa"/>
            <w:tcBorders>
              <w:top w:val="single" w:sz="4" w:space="0" w:color="auto"/>
              <w:bottom w:val="single" w:sz="4" w:space="0" w:color="auto"/>
            </w:tcBorders>
            <w:vAlign w:val="center"/>
          </w:tcPr>
          <w:p w14:paraId="5F9B30BD" w14:textId="6B186D09" w:rsidR="00E9762C" w:rsidRPr="00FD773D" w:rsidRDefault="00E8740A" w:rsidP="00792F05">
            <w:pPr>
              <w:pStyle w:val="BodyTextIndent"/>
              <w:ind w:leftChars="50" w:left="100"/>
              <w:rPr>
                <w:rFonts w:ascii="Verdana" w:hAnsi="Verdana"/>
                <w:sz w:val="18"/>
                <w:szCs w:val="18"/>
              </w:rPr>
            </w:pPr>
            <w:r w:rsidRPr="00FD773D">
              <w:rPr>
                <w:rFonts w:ascii="Verdana" w:hAnsi="Verdana"/>
                <w:sz w:val="18"/>
                <w:szCs w:val="18"/>
              </w:rPr>
              <w:t>WORD32 ring</w:t>
            </w:r>
            <w:r w:rsidR="00E9762C" w:rsidRPr="00FD773D">
              <w:rPr>
                <w:rFonts w:ascii="Verdana" w:hAnsi="Verdana"/>
                <w:sz w:val="18"/>
                <w:szCs w:val="18"/>
              </w:rPr>
              <w:t>_size</w:t>
            </w:r>
          </w:p>
        </w:tc>
        <w:tc>
          <w:tcPr>
            <w:tcW w:w="5947" w:type="dxa"/>
            <w:tcBorders>
              <w:top w:val="single" w:sz="4" w:space="0" w:color="auto"/>
              <w:bottom w:val="single" w:sz="4" w:space="0" w:color="auto"/>
            </w:tcBorders>
            <w:vAlign w:val="center"/>
          </w:tcPr>
          <w:p w14:paraId="5FA9B6DF" w14:textId="46395847" w:rsidR="00E9762C" w:rsidRPr="00FD773D" w:rsidRDefault="00E9762C" w:rsidP="00792F05">
            <w:pPr>
              <w:pStyle w:val="BodyTextIndent"/>
              <w:ind w:left="0" w:firstLineChars="50" w:firstLine="90"/>
              <w:rPr>
                <w:rFonts w:ascii="Verdana" w:hAnsi="Verdana"/>
                <w:sz w:val="18"/>
                <w:szCs w:val="18"/>
              </w:rPr>
            </w:pPr>
            <w:r w:rsidRPr="00FD773D">
              <w:rPr>
                <w:rFonts w:ascii="Verdana" w:hAnsi="Verdana"/>
                <w:sz w:val="18"/>
                <w:szCs w:val="18"/>
              </w:rPr>
              <w:t>T</w:t>
            </w:r>
            <w:r w:rsidR="00E8740A" w:rsidRPr="00FD773D">
              <w:rPr>
                <w:rFonts w:ascii="Verdana" w:hAnsi="Verdana"/>
                <w:sz w:val="18"/>
                <w:szCs w:val="18"/>
              </w:rPr>
              <w:t>otal size of ring buffer in sample</w:t>
            </w:r>
          </w:p>
        </w:tc>
      </w:tr>
      <w:tr w:rsidR="00E9762C" w:rsidRPr="00FD773D" w14:paraId="64ECB515" w14:textId="77777777" w:rsidTr="00E8740A">
        <w:trPr>
          <w:cantSplit/>
          <w:trHeight w:val="349"/>
          <w:tblHeader/>
        </w:trPr>
        <w:tc>
          <w:tcPr>
            <w:tcW w:w="3632" w:type="dxa"/>
            <w:tcBorders>
              <w:top w:val="single" w:sz="4" w:space="0" w:color="auto"/>
              <w:bottom w:val="single" w:sz="4" w:space="0" w:color="auto"/>
            </w:tcBorders>
            <w:vAlign w:val="center"/>
          </w:tcPr>
          <w:p w14:paraId="0EDC86E4" w14:textId="12D49287" w:rsidR="00E9762C" w:rsidRPr="00FD773D" w:rsidRDefault="00E8740A" w:rsidP="00792F05">
            <w:pPr>
              <w:pStyle w:val="BodyTextIndent"/>
              <w:ind w:leftChars="50" w:left="100"/>
              <w:rPr>
                <w:rFonts w:ascii="Verdana" w:hAnsi="Verdana"/>
                <w:sz w:val="18"/>
                <w:szCs w:val="18"/>
              </w:rPr>
            </w:pPr>
            <w:r w:rsidRPr="00FD773D">
              <w:rPr>
                <w:rFonts w:ascii="Verdana" w:hAnsi="Verdana"/>
                <w:sz w:val="18"/>
                <w:szCs w:val="18"/>
              </w:rPr>
              <w:t>WORD32 sample_size</w:t>
            </w:r>
          </w:p>
        </w:tc>
        <w:tc>
          <w:tcPr>
            <w:tcW w:w="5947" w:type="dxa"/>
            <w:tcBorders>
              <w:top w:val="single" w:sz="4" w:space="0" w:color="auto"/>
              <w:bottom w:val="single" w:sz="4" w:space="0" w:color="auto"/>
            </w:tcBorders>
            <w:vAlign w:val="center"/>
          </w:tcPr>
          <w:p w14:paraId="3D2F9179" w14:textId="18BF2D20" w:rsidR="00E9762C" w:rsidRPr="00FD773D" w:rsidRDefault="00E8740A" w:rsidP="00792F05">
            <w:pPr>
              <w:pStyle w:val="BodyTextIndent"/>
              <w:ind w:left="0" w:firstLineChars="50" w:firstLine="90"/>
              <w:rPr>
                <w:rFonts w:ascii="Verdana" w:hAnsi="Verdana"/>
                <w:sz w:val="18"/>
                <w:szCs w:val="18"/>
              </w:rPr>
            </w:pPr>
            <w:r w:rsidRPr="00FD773D">
              <w:rPr>
                <w:rFonts w:ascii="Verdana" w:hAnsi="Verdana"/>
                <w:sz w:val="18"/>
                <w:szCs w:val="18"/>
              </w:rPr>
              <w:t>Size of PCM sample in byte (respect channels and PCM width)</w:t>
            </w:r>
          </w:p>
        </w:tc>
      </w:tr>
      <w:tr w:rsidR="00E9762C" w:rsidRPr="00FD773D" w14:paraId="7FB348D6" w14:textId="77777777" w:rsidTr="00E8740A">
        <w:trPr>
          <w:cantSplit/>
          <w:trHeight w:val="349"/>
          <w:tblHeader/>
        </w:trPr>
        <w:tc>
          <w:tcPr>
            <w:tcW w:w="3632" w:type="dxa"/>
            <w:tcBorders>
              <w:top w:val="single" w:sz="4" w:space="0" w:color="auto"/>
              <w:bottom w:val="single" w:sz="4" w:space="0" w:color="auto"/>
            </w:tcBorders>
            <w:vAlign w:val="center"/>
          </w:tcPr>
          <w:p w14:paraId="67EBD692" w14:textId="39378CA4" w:rsidR="00E9762C" w:rsidRPr="00FD773D" w:rsidRDefault="00E9762C" w:rsidP="00C6198A">
            <w:pPr>
              <w:pStyle w:val="BodyTextIndent"/>
              <w:ind w:leftChars="50" w:left="100"/>
              <w:rPr>
                <w:rFonts w:ascii="Verdana" w:hAnsi="Verdana"/>
                <w:sz w:val="18"/>
                <w:szCs w:val="18"/>
              </w:rPr>
            </w:pPr>
            <w:r w:rsidRPr="00FD773D">
              <w:rPr>
                <w:rFonts w:ascii="Verdana" w:hAnsi="Verdana"/>
                <w:sz w:val="18"/>
                <w:szCs w:val="18"/>
              </w:rPr>
              <w:t xml:space="preserve">WORD32 </w:t>
            </w:r>
            <w:r w:rsidR="00C6198A" w:rsidRPr="00FD773D">
              <w:rPr>
                <w:rFonts w:ascii="Verdana" w:hAnsi="Verdana"/>
                <w:sz w:val="18"/>
                <w:szCs w:val="18"/>
              </w:rPr>
              <w:t>input</w:t>
            </w:r>
            <w:r w:rsidR="00E8740A" w:rsidRPr="00FD773D">
              <w:rPr>
                <w:rFonts w:ascii="Verdana" w:hAnsi="Verdana"/>
                <w:sz w:val="18"/>
                <w:szCs w:val="18"/>
              </w:rPr>
              <w:t>_total</w:t>
            </w:r>
          </w:p>
        </w:tc>
        <w:tc>
          <w:tcPr>
            <w:tcW w:w="5947" w:type="dxa"/>
            <w:tcBorders>
              <w:top w:val="single" w:sz="4" w:space="0" w:color="auto"/>
              <w:bottom w:val="single" w:sz="4" w:space="0" w:color="auto"/>
            </w:tcBorders>
            <w:vAlign w:val="center"/>
          </w:tcPr>
          <w:p w14:paraId="5D93871D" w14:textId="69C814F0" w:rsidR="00E9762C" w:rsidRPr="00FD773D" w:rsidRDefault="00E8740A" w:rsidP="00C6198A">
            <w:pPr>
              <w:pStyle w:val="BodyTextIndent"/>
              <w:ind w:left="0" w:firstLineChars="50" w:firstLine="90"/>
              <w:rPr>
                <w:rFonts w:ascii="Verdana" w:hAnsi="Verdana"/>
                <w:sz w:val="18"/>
                <w:szCs w:val="18"/>
              </w:rPr>
            </w:pPr>
            <w:r w:rsidRPr="00FD773D">
              <w:rPr>
                <w:rFonts w:ascii="Verdana" w:hAnsi="Verdana"/>
                <w:sz w:val="18"/>
                <w:szCs w:val="18"/>
              </w:rPr>
              <w:t xml:space="preserve">Number of </w:t>
            </w:r>
            <w:r w:rsidR="00C6198A" w:rsidRPr="00FD773D">
              <w:rPr>
                <w:rFonts w:ascii="Verdana" w:hAnsi="Verdana"/>
                <w:sz w:val="18"/>
                <w:szCs w:val="18"/>
              </w:rPr>
              <w:t>input</w:t>
            </w:r>
            <w:r w:rsidRPr="00FD773D">
              <w:rPr>
                <w:rFonts w:ascii="Verdana" w:hAnsi="Verdana"/>
                <w:sz w:val="18"/>
                <w:szCs w:val="18"/>
              </w:rPr>
              <w:t xml:space="preserve"> port based on channels mode of TDM plugin</w:t>
            </w:r>
          </w:p>
        </w:tc>
      </w:tr>
      <w:tr w:rsidR="00E9762C" w:rsidRPr="00FD773D" w14:paraId="6B5F3D5E" w14:textId="77777777" w:rsidTr="00E8740A">
        <w:trPr>
          <w:cantSplit/>
          <w:trHeight w:val="349"/>
          <w:tblHeader/>
        </w:trPr>
        <w:tc>
          <w:tcPr>
            <w:tcW w:w="3632" w:type="dxa"/>
            <w:tcBorders>
              <w:top w:val="single" w:sz="4" w:space="0" w:color="auto"/>
              <w:bottom w:val="single" w:sz="4" w:space="0" w:color="auto"/>
            </w:tcBorders>
            <w:vAlign w:val="center"/>
          </w:tcPr>
          <w:p w14:paraId="1BFE29C3" w14:textId="1005C67D" w:rsidR="00E9762C" w:rsidRPr="00FD773D" w:rsidRDefault="00E8740A" w:rsidP="00792F05">
            <w:pPr>
              <w:pStyle w:val="BodyTextIndent"/>
              <w:ind w:leftChars="50" w:left="100"/>
              <w:rPr>
                <w:rFonts w:ascii="Verdana" w:hAnsi="Verdana"/>
                <w:sz w:val="18"/>
                <w:szCs w:val="18"/>
              </w:rPr>
            </w:pPr>
            <w:r w:rsidRPr="00FD773D">
              <w:rPr>
                <w:rFonts w:ascii="Verdana" w:hAnsi="Verdana"/>
                <w:sz w:val="18"/>
                <w:szCs w:val="18"/>
              </w:rPr>
              <w:t>WORD32 channels</w:t>
            </w:r>
          </w:p>
        </w:tc>
        <w:tc>
          <w:tcPr>
            <w:tcW w:w="5947" w:type="dxa"/>
            <w:tcBorders>
              <w:top w:val="single" w:sz="4" w:space="0" w:color="auto"/>
              <w:bottom w:val="single" w:sz="4" w:space="0" w:color="auto"/>
            </w:tcBorders>
            <w:vAlign w:val="center"/>
          </w:tcPr>
          <w:p w14:paraId="0094E699" w14:textId="090A4212" w:rsidR="00E9762C" w:rsidRPr="00FD773D" w:rsidRDefault="00063765" w:rsidP="00D26A82">
            <w:pPr>
              <w:pStyle w:val="BodyTextIndent"/>
              <w:ind w:left="0" w:firstLineChars="50" w:firstLine="90"/>
              <w:rPr>
                <w:rFonts w:ascii="Verdana" w:hAnsi="Verdana"/>
                <w:sz w:val="18"/>
                <w:szCs w:val="18"/>
              </w:rPr>
            </w:pPr>
            <w:r w:rsidRPr="00FD773D">
              <w:rPr>
                <w:rFonts w:ascii="Verdana" w:hAnsi="Verdana"/>
                <w:sz w:val="18"/>
                <w:szCs w:val="18"/>
              </w:rPr>
              <w:t>Format channel of input PCM data</w:t>
            </w:r>
          </w:p>
        </w:tc>
      </w:tr>
      <w:tr w:rsidR="00E9762C" w:rsidRPr="00FD773D" w14:paraId="40D74194" w14:textId="77777777" w:rsidTr="00E8740A">
        <w:trPr>
          <w:cantSplit/>
          <w:trHeight w:val="349"/>
          <w:tblHeader/>
        </w:trPr>
        <w:tc>
          <w:tcPr>
            <w:tcW w:w="3632" w:type="dxa"/>
            <w:tcBorders>
              <w:top w:val="single" w:sz="4" w:space="0" w:color="auto"/>
              <w:bottom w:val="single" w:sz="4" w:space="0" w:color="auto"/>
            </w:tcBorders>
            <w:vAlign w:val="center"/>
          </w:tcPr>
          <w:p w14:paraId="3FC22B6C" w14:textId="6CB3F350" w:rsidR="00E9762C" w:rsidRPr="00FD773D" w:rsidRDefault="00C6198A" w:rsidP="00792F05">
            <w:pPr>
              <w:pStyle w:val="BodyTextIndent"/>
              <w:ind w:leftChars="50" w:left="100"/>
              <w:rPr>
                <w:rFonts w:ascii="Verdana" w:hAnsi="Verdana"/>
                <w:sz w:val="18"/>
                <w:szCs w:val="18"/>
              </w:rPr>
            </w:pPr>
            <w:r w:rsidRPr="00FD773D">
              <w:rPr>
                <w:rFonts w:ascii="Verdana" w:hAnsi="Verdana"/>
                <w:sz w:val="18"/>
                <w:szCs w:val="18"/>
              </w:rPr>
              <w:t>relTDMrdr_Parameters parameters</w:t>
            </w:r>
          </w:p>
        </w:tc>
        <w:tc>
          <w:tcPr>
            <w:tcW w:w="5947" w:type="dxa"/>
            <w:tcBorders>
              <w:top w:val="single" w:sz="4" w:space="0" w:color="auto"/>
              <w:bottom w:val="single" w:sz="4" w:space="0" w:color="auto"/>
            </w:tcBorders>
            <w:vAlign w:val="center"/>
          </w:tcPr>
          <w:p w14:paraId="17089F62" w14:textId="2A04EF78" w:rsidR="00E9762C" w:rsidRPr="00FD773D" w:rsidRDefault="00C6198A" w:rsidP="00792F05">
            <w:pPr>
              <w:pStyle w:val="BodyTextIndent"/>
              <w:ind w:left="0" w:firstLineChars="50" w:firstLine="90"/>
              <w:rPr>
                <w:rFonts w:ascii="Verdana" w:hAnsi="Verdana"/>
                <w:sz w:val="18"/>
                <w:szCs w:val="18"/>
              </w:rPr>
            </w:pPr>
            <w:r w:rsidRPr="00FD773D">
              <w:rPr>
                <w:rFonts w:ascii="Verdana" w:hAnsi="Verdana"/>
                <w:sz w:val="18"/>
                <w:szCs w:val="18"/>
              </w:rPr>
              <w:t>Parameter structure of TDM renderer plugin</w:t>
            </w:r>
          </w:p>
        </w:tc>
      </w:tr>
      <w:tr w:rsidR="00C13A2E" w:rsidRPr="00FD773D" w14:paraId="142E7900" w14:textId="77777777" w:rsidTr="00E8740A">
        <w:trPr>
          <w:cantSplit/>
          <w:trHeight w:val="349"/>
          <w:tblHeader/>
        </w:trPr>
        <w:tc>
          <w:tcPr>
            <w:tcW w:w="3632" w:type="dxa"/>
            <w:tcBorders>
              <w:top w:val="single" w:sz="4" w:space="0" w:color="auto"/>
              <w:bottom w:val="single" w:sz="4" w:space="0" w:color="auto"/>
            </w:tcBorders>
            <w:vAlign w:val="center"/>
          </w:tcPr>
          <w:p w14:paraId="428BB3EC" w14:textId="3FC70600" w:rsidR="00C13A2E" w:rsidRPr="00FD773D" w:rsidRDefault="00C13A2E" w:rsidP="00792F05">
            <w:pPr>
              <w:pStyle w:val="BodyTextIndent"/>
              <w:ind w:leftChars="50" w:left="100"/>
              <w:rPr>
                <w:rFonts w:ascii="Verdana" w:hAnsi="Verdana"/>
                <w:sz w:val="18"/>
                <w:szCs w:val="18"/>
              </w:rPr>
            </w:pPr>
            <w:r w:rsidRPr="00FD773D">
              <w:rPr>
                <w:rFonts w:ascii="Verdana" w:hAnsi="Verdana"/>
                <w:sz w:val="18"/>
                <w:szCs w:val="18"/>
              </w:rPr>
              <w:t>DMAC_SETTING dma_params</w:t>
            </w:r>
          </w:p>
        </w:tc>
        <w:tc>
          <w:tcPr>
            <w:tcW w:w="5947" w:type="dxa"/>
            <w:tcBorders>
              <w:top w:val="single" w:sz="4" w:space="0" w:color="auto"/>
              <w:bottom w:val="single" w:sz="4" w:space="0" w:color="auto"/>
            </w:tcBorders>
            <w:vAlign w:val="center"/>
          </w:tcPr>
          <w:p w14:paraId="04824219" w14:textId="513E140D" w:rsidR="00C13A2E" w:rsidRPr="00FD773D" w:rsidRDefault="00C13A2E" w:rsidP="00792F05">
            <w:pPr>
              <w:pStyle w:val="BodyTextIndent"/>
              <w:ind w:left="0" w:firstLineChars="50" w:firstLine="90"/>
              <w:rPr>
                <w:rFonts w:ascii="Verdana" w:hAnsi="Verdana"/>
                <w:sz w:val="18"/>
                <w:szCs w:val="18"/>
              </w:rPr>
            </w:pPr>
            <w:r w:rsidRPr="00FD773D">
              <w:rPr>
                <w:rFonts w:ascii="Verdana" w:hAnsi="Verdana"/>
                <w:sz w:val="18"/>
                <w:szCs w:val="18"/>
              </w:rPr>
              <w:t>ADMAC parameters structure</w:t>
            </w:r>
          </w:p>
        </w:tc>
      </w:tr>
      <w:tr w:rsidR="00C13A2E" w:rsidRPr="00FD773D" w14:paraId="25C9B4CD" w14:textId="77777777" w:rsidTr="00E8740A">
        <w:trPr>
          <w:cantSplit/>
          <w:trHeight w:val="349"/>
          <w:tblHeader/>
        </w:trPr>
        <w:tc>
          <w:tcPr>
            <w:tcW w:w="3632" w:type="dxa"/>
            <w:tcBorders>
              <w:top w:val="single" w:sz="4" w:space="0" w:color="auto"/>
              <w:bottom w:val="single" w:sz="4" w:space="0" w:color="auto"/>
            </w:tcBorders>
            <w:vAlign w:val="center"/>
          </w:tcPr>
          <w:p w14:paraId="064F6BDB" w14:textId="4DED4582" w:rsidR="00C13A2E" w:rsidRPr="00FD773D" w:rsidRDefault="00C13A2E" w:rsidP="00792F05">
            <w:pPr>
              <w:pStyle w:val="BodyTextIndent"/>
              <w:ind w:leftChars="50" w:left="100"/>
              <w:rPr>
                <w:rFonts w:ascii="Verdana" w:hAnsi="Verdana"/>
                <w:sz w:val="18"/>
                <w:szCs w:val="18"/>
              </w:rPr>
            </w:pPr>
            <w:r w:rsidRPr="00FD773D">
              <w:rPr>
                <w:rFonts w:ascii="Verdana" w:hAnsi="Verdana"/>
                <w:sz w:val="18"/>
                <w:szCs w:val="18"/>
              </w:rPr>
              <w:t>WORD32 output1_type</w:t>
            </w:r>
          </w:p>
        </w:tc>
        <w:tc>
          <w:tcPr>
            <w:tcW w:w="5947" w:type="dxa"/>
            <w:tcBorders>
              <w:top w:val="single" w:sz="4" w:space="0" w:color="auto"/>
              <w:bottom w:val="single" w:sz="4" w:space="0" w:color="auto"/>
            </w:tcBorders>
            <w:vAlign w:val="center"/>
          </w:tcPr>
          <w:p w14:paraId="2FE9575F" w14:textId="6795E659" w:rsidR="00C13A2E" w:rsidRPr="00FD773D" w:rsidRDefault="00C13A2E" w:rsidP="00792F05">
            <w:pPr>
              <w:pStyle w:val="BodyTextIndent"/>
              <w:ind w:left="0" w:firstLineChars="50" w:firstLine="90"/>
              <w:rPr>
                <w:rFonts w:ascii="Verdana" w:hAnsi="Verdana"/>
                <w:sz w:val="18"/>
                <w:szCs w:val="18"/>
              </w:rPr>
            </w:pPr>
            <w:r w:rsidRPr="00FD773D">
              <w:rPr>
                <w:rFonts w:ascii="Verdana" w:hAnsi="Verdana"/>
                <w:sz w:val="18"/>
                <w:szCs w:val="18"/>
              </w:rPr>
              <w:t>1</w:t>
            </w:r>
            <w:r w:rsidRPr="00FD773D">
              <w:rPr>
                <w:rFonts w:ascii="Verdana" w:hAnsi="Verdana"/>
                <w:sz w:val="18"/>
                <w:szCs w:val="18"/>
                <w:vertAlign w:val="superscript"/>
              </w:rPr>
              <w:t>st</w:t>
            </w:r>
            <w:r w:rsidRPr="00FD773D">
              <w:rPr>
                <w:rFonts w:ascii="Verdana" w:hAnsi="Verdana"/>
                <w:sz w:val="18"/>
                <w:szCs w:val="18"/>
              </w:rPr>
              <w:t xml:space="preserve"> audio device type</w:t>
            </w:r>
          </w:p>
        </w:tc>
      </w:tr>
      <w:tr w:rsidR="00C13A2E" w:rsidRPr="00FD773D" w14:paraId="58E60E6C" w14:textId="77777777" w:rsidTr="00E8740A">
        <w:trPr>
          <w:cantSplit/>
          <w:trHeight w:val="349"/>
          <w:tblHeader/>
        </w:trPr>
        <w:tc>
          <w:tcPr>
            <w:tcW w:w="3632" w:type="dxa"/>
            <w:tcBorders>
              <w:top w:val="single" w:sz="4" w:space="0" w:color="auto"/>
              <w:bottom w:val="single" w:sz="4" w:space="0" w:color="auto"/>
            </w:tcBorders>
            <w:vAlign w:val="center"/>
          </w:tcPr>
          <w:p w14:paraId="4B95487A" w14:textId="0CC4248C" w:rsidR="00C13A2E" w:rsidRPr="00FD773D" w:rsidRDefault="00C13A2E" w:rsidP="00792F05">
            <w:pPr>
              <w:pStyle w:val="BodyTextIndent"/>
              <w:ind w:leftChars="50" w:left="100"/>
              <w:rPr>
                <w:rFonts w:ascii="Verdana" w:hAnsi="Verdana"/>
                <w:sz w:val="18"/>
                <w:szCs w:val="18"/>
              </w:rPr>
            </w:pPr>
            <w:r w:rsidRPr="00FD773D">
              <w:rPr>
                <w:rFonts w:ascii="Verdana" w:hAnsi="Verdana"/>
                <w:sz w:val="18"/>
                <w:szCs w:val="18"/>
              </w:rPr>
              <w:t>WORD32 output2_type</w:t>
            </w:r>
          </w:p>
        </w:tc>
        <w:tc>
          <w:tcPr>
            <w:tcW w:w="5947" w:type="dxa"/>
            <w:tcBorders>
              <w:top w:val="single" w:sz="4" w:space="0" w:color="auto"/>
              <w:bottom w:val="single" w:sz="4" w:space="0" w:color="auto"/>
            </w:tcBorders>
            <w:vAlign w:val="center"/>
          </w:tcPr>
          <w:p w14:paraId="390A3D7F" w14:textId="751317A8" w:rsidR="00C13A2E" w:rsidRPr="00FD773D" w:rsidRDefault="00C13A2E" w:rsidP="00792F05">
            <w:pPr>
              <w:pStyle w:val="BodyTextIndent"/>
              <w:ind w:left="0" w:firstLineChars="50" w:firstLine="90"/>
              <w:rPr>
                <w:rFonts w:ascii="Verdana" w:hAnsi="Verdana"/>
                <w:sz w:val="18"/>
                <w:szCs w:val="18"/>
              </w:rPr>
            </w:pPr>
            <w:r w:rsidRPr="00FD773D">
              <w:rPr>
                <w:rFonts w:ascii="Verdana" w:hAnsi="Verdana"/>
                <w:sz w:val="18"/>
                <w:szCs w:val="18"/>
              </w:rPr>
              <w:t>2</w:t>
            </w:r>
            <w:r w:rsidRPr="00FD773D">
              <w:rPr>
                <w:rFonts w:ascii="Verdana" w:hAnsi="Verdana"/>
                <w:sz w:val="18"/>
                <w:szCs w:val="18"/>
                <w:vertAlign w:val="superscript"/>
              </w:rPr>
              <w:t>nd</w:t>
            </w:r>
            <w:r w:rsidRPr="00FD773D">
              <w:rPr>
                <w:rFonts w:ascii="Verdana" w:hAnsi="Verdana"/>
                <w:sz w:val="18"/>
                <w:szCs w:val="18"/>
              </w:rPr>
              <w:t xml:space="preserve"> audio device type</w:t>
            </w:r>
          </w:p>
        </w:tc>
      </w:tr>
      <w:tr w:rsidR="00C13A2E" w:rsidRPr="00FD773D" w14:paraId="1AF32542" w14:textId="77777777" w:rsidTr="00E8740A">
        <w:trPr>
          <w:cantSplit/>
          <w:trHeight w:val="349"/>
          <w:tblHeader/>
        </w:trPr>
        <w:tc>
          <w:tcPr>
            <w:tcW w:w="3632" w:type="dxa"/>
            <w:tcBorders>
              <w:top w:val="single" w:sz="4" w:space="0" w:color="auto"/>
              <w:bottom w:val="single" w:sz="4" w:space="0" w:color="auto"/>
            </w:tcBorders>
            <w:vAlign w:val="center"/>
          </w:tcPr>
          <w:p w14:paraId="3581FDF6" w14:textId="5BBAC422" w:rsidR="00C13A2E" w:rsidRPr="00FD773D" w:rsidRDefault="00C13A2E" w:rsidP="00792F05">
            <w:pPr>
              <w:pStyle w:val="BodyTextIndent"/>
              <w:ind w:leftChars="50" w:left="100"/>
              <w:rPr>
                <w:rFonts w:ascii="Verdana" w:hAnsi="Verdana"/>
                <w:sz w:val="18"/>
                <w:szCs w:val="18"/>
              </w:rPr>
            </w:pPr>
            <w:r w:rsidRPr="00FD773D">
              <w:rPr>
                <w:rFonts w:ascii="Verdana" w:hAnsi="Verdana"/>
                <w:sz w:val="18"/>
                <w:szCs w:val="18"/>
              </w:rPr>
              <w:t>WORD32 dma1_type</w:t>
            </w:r>
          </w:p>
        </w:tc>
        <w:tc>
          <w:tcPr>
            <w:tcW w:w="5947" w:type="dxa"/>
            <w:tcBorders>
              <w:top w:val="single" w:sz="4" w:space="0" w:color="auto"/>
              <w:bottom w:val="single" w:sz="4" w:space="0" w:color="auto"/>
            </w:tcBorders>
            <w:vAlign w:val="center"/>
          </w:tcPr>
          <w:p w14:paraId="56F89EDB" w14:textId="4C97DA34" w:rsidR="00C13A2E" w:rsidRPr="00FD773D" w:rsidRDefault="00C13A2E" w:rsidP="00792F05">
            <w:pPr>
              <w:pStyle w:val="BodyTextIndent"/>
              <w:ind w:left="0" w:firstLineChars="50" w:firstLine="90"/>
              <w:rPr>
                <w:rFonts w:ascii="Verdana" w:hAnsi="Verdana"/>
                <w:sz w:val="18"/>
                <w:szCs w:val="18"/>
              </w:rPr>
            </w:pPr>
            <w:r w:rsidRPr="00FD773D">
              <w:rPr>
                <w:rFonts w:ascii="Verdana" w:hAnsi="Verdana"/>
                <w:sz w:val="18"/>
                <w:szCs w:val="18"/>
              </w:rPr>
              <w:t>1</w:t>
            </w:r>
            <w:r w:rsidRPr="00FD773D">
              <w:rPr>
                <w:rFonts w:ascii="Verdana" w:hAnsi="Verdana"/>
                <w:sz w:val="18"/>
                <w:szCs w:val="18"/>
                <w:vertAlign w:val="superscript"/>
              </w:rPr>
              <w:t>st</w:t>
            </w:r>
            <w:r w:rsidRPr="00FD773D">
              <w:rPr>
                <w:rFonts w:ascii="Verdana" w:hAnsi="Verdana"/>
                <w:sz w:val="18"/>
                <w:szCs w:val="18"/>
              </w:rPr>
              <w:t xml:space="preserve"> DMAC connection type</w:t>
            </w:r>
          </w:p>
        </w:tc>
      </w:tr>
      <w:tr w:rsidR="00C13A2E" w:rsidRPr="00FD773D" w14:paraId="7ED80825" w14:textId="77777777" w:rsidTr="00E8740A">
        <w:trPr>
          <w:cantSplit/>
          <w:trHeight w:val="349"/>
          <w:tblHeader/>
        </w:trPr>
        <w:tc>
          <w:tcPr>
            <w:tcW w:w="3632" w:type="dxa"/>
            <w:tcBorders>
              <w:top w:val="single" w:sz="4" w:space="0" w:color="auto"/>
              <w:bottom w:val="single" w:sz="4" w:space="0" w:color="auto"/>
            </w:tcBorders>
            <w:vAlign w:val="center"/>
          </w:tcPr>
          <w:p w14:paraId="78BC4753" w14:textId="27032BD0" w:rsidR="00C13A2E" w:rsidRPr="00FD773D" w:rsidRDefault="00C13A2E" w:rsidP="00792F05">
            <w:pPr>
              <w:pStyle w:val="BodyTextIndent"/>
              <w:ind w:leftChars="50" w:left="100"/>
              <w:rPr>
                <w:rFonts w:ascii="Verdana" w:hAnsi="Verdana"/>
                <w:sz w:val="18"/>
                <w:szCs w:val="18"/>
              </w:rPr>
            </w:pPr>
            <w:r w:rsidRPr="00FD773D">
              <w:rPr>
                <w:rFonts w:ascii="Verdana" w:hAnsi="Verdana"/>
                <w:sz w:val="18"/>
                <w:szCs w:val="18"/>
              </w:rPr>
              <w:t>WORD32 dma2_type</w:t>
            </w:r>
          </w:p>
        </w:tc>
        <w:tc>
          <w:tcPr>
            <w:tcW w:w="5947" w:type="dxa"/>
            <w:tcBorders>
              <w:top w:val="single" w:sz="4" w:space="0" w:color="auto"/>
              <w:bottom w:val="single" w:sz="4" w:space="0" w:color="auto"/>
            </w:tcBorders>
            <w:vAlign w:val="center"/>
          </w:tcPr>
          <w:p w14:paraId="6A0938E1" w14:textId="66F31831" w:rsidR="00C13A2E" w:rsidRPr="00FD773D" w:rsidRDefault="00C13A2E" w:rsidP="00792F05">
            <w:pPr>
              <w:pStyle w:val="BodyTextIndent"/>
              <w:ind w:left="0" w:firstLineChars="50" w:firstLine="90"/>
              <w:rPr>
                <w:rFonts w:ascii="Verdana" w:hAnsi="Verdana"/>
                <w:sz w:val="18"/>
                <w:szCs w:val="18"/>
              </w:rPr>
            </w:pPr>
            <w:r w:rsidRPr="00FD773D">
              <w:rPr>
                <w:rFonts w:ascii="Verdana" w:hAnsi="Verdana"/>
                <w:sz w:val="18"/>
                <w:szCs w:val="18"/>
              </w:rPr>
              <w:t>2</w:t>
            </w:r>
            <w:r w:rsidRPr="00FD773D">
              <w:rPr>
                <w:rFonts w:ascii="Verdana" w:hAnsi="Verdana"/>
                <w:sz w:val="18"/>
                <w:szCs w:val="18"/>
                <w:vertAlign w:val="superscript"/>
              </w:rPr>
              <w:t>nd</w:t>
            </w:r>
            <w:r w:rsidRPr="00FD773D">
              <w:rPr>
                <w:rFonts w:ascii="Verdana" w:hAnsi="Verdana"/>
                <w:sz w:val="18"/>
                <w:szCs w:val="18"/>
              </w:rPr>
              <w:t xml:space="preserve"> DMAC connection type</w:t>
            </w:r>
          </w:p>
        </w:tc>
      </w:tr>
      <w:tr w:rsidR="00C13A2E" w:rsidRPr="00FD773D" w14:paraId="42EEB506" w14:textId="77777777" w:rsidTr="00E8740A">
        <w:trPr>
          <w:cantSplit/>
          <w:trHeight w:val="349"/>
          <w:tblHeader/>
        </w:trPr>
        <w:tc>
          <w:tcPr>
            <w:tcW w:w="3632" w:type="dxa"/>
            <w:tcBorders>
              <w:top w:val="single" w:sz="4" w:space="0" w:color="auto"/>
              <w:bottom w:val="single" w:sz="4" w:space="0" w:color="auto"/>
            </w:tcBorders>
            <w:vAlign w:val="center"/>
          </w:tcPr>
          <w:p w14:paraId="222D8E87" w14:textId="3FB48DC6" w:rsidR="00C13A2E" w:rsidRPr="00FD773D" w:rsidRDefault="00C13A2E" w:rsidP="00792F05">
            <w:pPr>
              <w:pStyle w:val="BodyTextIndent"/>
              <w:ind w:leftChars="50" w:left="100"/>
              <w:rPr>
                <w:rFonts w:ascii="Verdana" w:hAnsi="Verdana"/>
                <w:sz w:val="18"/>
                <w:szCs w:val="18"/>
              </w:rPr>
            </w:pPr>
            <w:r w:rsidRPr="00FD773D">
              <w:rPr>
                <w:rFonts w:ascii="Verdana" w:hAnsi="Verdana"/>
                <w:sz w:val="18"/>
                <w:szCs w:val="18"/>
              </w:rPr>
              <w:t>SSIU_SSI_MODULE ssi_module</w:t>
            </w:r>
          </w:p>
        </w:tc>
        <w:tc>
          <w:tcPr>
            <w:tcW w:w="5947" w:type="dxa"/>
            <w:tcBorders>
              <w:top w:val="single" w:sz="4" w:space="0" w:color="auto"/>
              <w:bottom w:val="single" w:sz="4" w:space="0" w:color="auto"/>
            </w:tcBorders>
            <w:vAlign w:val="center"/>
          </w:tcPr>
          <w:p w14:paraId="48C183EB" w14:textId="16F3EF0A" w:rsidR="00C13A2E" w:rsidRPr="00FD773D" w:rsidRDefault="00C13A2E" w:rsidP="00792F05">
            <w:pPr>
              <w:pStyle w:val="BodyTextIndent"/>
              <w:ind w:left="0" w:firstLineChars="50" w:firstLine="90"/>
              <w:rPr>
                <w:rFonts w:ascii="Verdana" w:hAnsi="Verdana"/>
                <w:sz w:val="18"/>
                <w:szCs w:val="18"/>
              </w:rPr>
            </w:pPr>
            <w:r w:rsidRPr="00FD773D">
              <w:rPr>
                <w:rFonts w:ascii="Verdana" w:hAnsi="Verdana"/>
                <w:sz w:val="18"/>
                <w:szCs w:val="18"/>
              </w:rPr>
              <w:t>SSI module information</w:t>
            </w:r>
          </w:p>
        </w:tc>
      </w:tr>
      <w:tr w:rsidR="00C13A2E" w:rsidRPr="00FD773D" w14:paraId="051A362D" w14:textId="77777777" w:rsidTr="00E8740A">
        <w:trPr>
          <w:cantSplit/>
          <w:trHeight w:val="349"/>
          <w:tblHeader/>
        </w:trPr>
        <w:tc>
          <w:tcPr>
            <w:tcW w:w="3632" w:type="dxa"/>
            <w:tcBorders>
              <w:top w:val="single" w:sz="4" w:space="0" w:color="auto"/>
              <w:bottom w:val="single" w:sz="4" w:space="0" w:color="auto"/>
            </w:tcBorders>
            <w:vAlign w:val="center"/>
          </w:tcPr>
          <w:p w14:paraId="7E5F7508" w14:textId="0CAFBC26" w:rsidR="00C13A2E" w:rsidRPr="00FD773D" w:rsidRDefault="00C13A2E" w:rsidP="00792F05">
            <w:pPr>
              <w:pStyle w:val="BodyTextIndent"/>
              <w:ind w:leftChars="50" w:left="100"/>
              <w:rPr>
                <w:rFonts w:ascii="Verdana" w:hAnsi="Verdana"/>
                <w:sz w:val="18"/>
                <w:szCs w:val="18"/>
              </w:rPr>
            </w:pPr>
            <w:r w:rsidRPr="00FD773D">
              <w:rPr>
                <w:rFonts w:ascii="Verdana" w:hAnsi="Verdana"/>
                <w:sz w:val="18"/>
                <w:szCs w:val="18"/>
              </w:rPr>
              <w:t>SRC_MODULES src_module</w:t>
            </w:r>
          </w:p>
        </w:tc>
        <w:tc>
          <w:tcPr>
            <w:tcW w:w="5947" w:type="dxa"/>
            <w:tcBorders>
              <w:top w:val="single" w:sz="4" w:space="0" w:color="auto"/>
              <w:bottom w:val="single" w:sz="4" w:space="0" w:color="auto"/>
            </w:tcBorders>
            <w:vAlign w:val="center"/>
          </w:tcPr>
          <w:p w14:paraId="2F199FF5" w14:textId="272600F1" w:rsidR="00C13A2E" w:rsidRPr="00FD773D" w:rsidRDefault="00C13A2E" w:rsidP="00792F05">
            <w:pPr>
              <w:pStyle w:val="BodyTextIndent"/>
              <w:ind w:left="0" w:firstLineChars="50" w:firstLine="90"/>
              <w:rPr>
                <w:rFonts w:ascii="Verdana" w:hAnsi="Verdana"/>
                <w:sz w:val="18"/>
                <w:szCs w:val="18"/>
              </w:rPr>
            </w:pPr>
            <w:r w:rsidRPr="00FD773D">
              <w:rPr>
                <w:rFonts w:ascii="Verdana" w:hAnsi="Verdana"/>
                <w:sz w:val="18"/>
                <w:szCs w:val="18"/>
              </w:rPr>
              <w:t>SRC module information</w:t>
            </w:r>
          </w:p>
        </w:tc>
      </w:tr>
      <w:tr w:rsidR="00C13A2E" w:rsidRPr="00FD773D" w14:paraId="45079240" w14:textId="77777777" w:rsidTr="00E8740A">
        <w:trPr>
          <w:cantSplit/>
          <w:trHeight w:val="349"/>
          <w:tblHeader/>
        </w:trPr>
        <w:tc>
          <w:tcPr>
            <w:tcW w:w="3632" w:type="dxa"/>
            <w:tcBorders>
              <w:top w:val="single" w:sz="4" w:space="0" w:color="auto"/>
              <w:bottom w:val="single" w:sz="4" w:space="0" w:color="auto"/>
            </w:tcBorders>
            <w:vAlign w:val="center"/>
          </w:tcPr>
          <w:p w14:paraId="5EDF4305" w14:textId="4CD1C1C4" w:rsidR="00C13A2E" w:rsidRPr="00FD773D" w:rsidRDefault="00C13A2E" w:rsidP="00792F05">
            <w:pPr>
              <w:pStyle w:val="BodyTextIndent"/>
              <w:ind w:leftChars="50" w:left="100"/>
              <w:rPr>
                <w:rFonts w:ascii="Verdana" w:hAnsi="Verdana"/>
                <w:sz w:val="18"/>
                <w:szCs w:val="18"/>
              </w:rPr>
            </w:pPr>
            <w:r w:rsidRPr="00FD773D">
              <w:rPr>
                <w:rFonts w:ascii="Verdana" w:hAnsi="Verdana"/>
                <w:sz w:val="18"/>
                <w:szCs w:val="18"/>
              </w:rPr>
              <w:t>CMD_MODULE cmd_module</w:t>
            </w:r>
          </w:p>
        </w:tc>
        <w:tc>
          <w:tcPr>
            <w:tcW w:w="5947" w:type="dxa"/>
            <w:tcBorders>
              <w:top w:val="single" w:sz="4" w:space="0" w:color="auto"/>
              <w:bottom w:val="single" w:sz="4" w:space="0" w:color="auto"/>
            </w:tcBorders>
            <w:vAlign w:val="center"/>
          </w:tcPr>
          <w:p w14:paraId="361B0124" w14:textId="14CE4BFD" w:rsidR="00C13A2E" w:rsidRPr="00FD773D" w:rsidRDefault="00C13A2E" w:rsidP="00792F05">
            <w:pPr>
              <w:pStyle w:val="BodyTextIndent"/>
              <w:ind w:left="0" w:firstLineChars="50" w:firstLine="90"/>
              <w:rPr>
                <w:rFonts w:ascii="Verdana" w:hAnsi="Verdana"/>
                <w:sz w:val="18"/>
                <w:szCs w:val="18"/>
              </w:rPr>
            </w:pPr>
            <w:r w:rsidRPr="00FD773D">
              <w:rPr>
                <w:rFonts w:ascii="Verdana" w:hAnsi="Verdana"/>
                <w:sz w:val="18"/>
                <w:szCs w:val="18"/>
              </w:rPr>
              <w:t>CMD module information</w:t>
            </w:r>
          </w:p>
        </w:tc>
      </w:tr>
      <w:tr w:rsidR="00EB32FA" w:rsidRPr="00FD773D" w14:paraId="25DEB9A8" w14:textId="77777777" w:rsidTr="00E8740A">
        <w:trPr>
          <w:cantSplit/>
          <w:trHeight w:val="349"/>
          <w:tblHeader/>
        </w:trPr>
        <w:tc>
          <w:tcPr>
            <w:tcW w:w="3632" w:type="dxa"/>
            <w:tcBorders>
              <w:top w:val="single" w:sz="4" w:space="0" w:color="auto"/>
              <w:bottom w:val="single" w:sz="4" w:space="0" w:color="auto"/>
            </w:tcBorders>
            <w:vAlign w:val="center"/>
          </w:tcPr>
          <w:p w14:paraId="28676F29" w14:textId="4FE436B2" w:rsidR="00EB32FA" w:rsidRPr="00FD773D" w:rsidRDefault="00EB32FA" w:rsidP="00792F05">
            <w:pPr>
              <w:pStyle w:val="BodyTextIndent"/>
              <w:ind w:leftChars="50" w:left="100"/>
              <w:rPr>
                <w:rFonts w:ascii="Verdana" w:hAnsi="Verdana"/>
                <w:sz w:val="18"/>
                <w:szCs w:val="18"/>
              </w:rPr>
            </w:pPr>
            <w:r w:rsidRPr="00FD773D">
              <w:rPr>
                <w:rFonts w:ascii="Verdana" w:hAnsi="Verdana"/>
                <w:sz w:val="18"/>
                <w:szCs w:val="18"/>
              </w:rPr>
              <w:t>Fifo_modules fifo_module</w:t>
            </w:r>
          </w:p>
        </w:tc>
        <w:tc>
          <w:tcPr>
            <w:tcW w:w="5947" w:type="dxa"/>
            <w:tcBorders>
              <w:top w:val="single" w:sz="4" w:space="0" w:color="auto"/>
              <w:bottom w:val="single" w:sz="4" w:space="0" w:color="auto"/>
            </w:tcBorders>
            <w:vAlign w:val="center"/>
          </w:tcPr>
          <w:p w14:paraId="232036B0" w14:textId="24519604" w:rsidR="00EB32FA" w:rsidRPr="00FD773D" w:rsidRDefault="00EB32FA" w:rsidP="00EB32FA">
            <w:pPr>
              <w:pStyle w:val="BodyTextIndent"/>
              <w:ind w:left="0" w:firstLineChars="50" w:firstLine="90"/>
              <w:rPr>
                <w:rFonts w:ascii="Verdana" w:hAnsi="Verdana"/>
                <w:sz w:val="18"/>
                <w:szCs w:val="18"/>
              </w:rPr>
            </w:pPr>
            <w:r w:rsidRPr="00FD773D">
              <w:rPr>
                <w:rFonts w:ascii="Verdana" w:hAnsi="Verdana"/>
                <w:sz w:val="18"/>
                <w:szCs w:val="18"/>
              </w:rPr>
              <w:t>FIFO module information</w:t>
            </w:r>
          </w:p>
        </w:tc>
      </w:tr>
      <w:tr w:rsidR="00C24C3B" w:rsidRPr="00FD773D" w14:paraId="77E9C2BA" w14:textId="77777777" w:rsidTr="00E8740A">
        <w:trPr>
          <w:cantSplit/>
          <w:trHeight w:val="349"/>
          <w:tblHeader/>
        </w:trPr>
        <w:tc>
          <w:tcPr>
            <w:tcW w:w="3632" w:type="dxa"/>
            <w:tcBorders>
              <w:top w:val="single" w:sz="4" w:space="0" w:color="auto"/>
              <w:bottom w:val="single" w:sz="4" w:space="0" w:color="auto"/>
            </w:tcBorders>
            <w:vAlign w:val="center"/>
          </w:tcPr>
          <w:p w14:paraId="7BCB74A3" w14:textId="78A105C4" w:rsidR="00C24C3B" w:rsidRPr="00FD773D" w:rsidRDefault="00C24C3B" w:rsidP="00C6198A">
            <w:pPr>
              <w:pStyle w:val="BodyTextIndent"/>
              <w:ind w:leftChars="50" w:left="100"/>
              <w:rPr>
                <w:rFonts w:ascii="Verdana" w:hAnsi="Verdana"/>
                <w:sz w:val="18"/>
                <w:szCs w:val="18"/>
              </w:rPr>
            </w:pPr>
            <w:r w:rsidRPr="00FD773D">
              <w:rPr>
                <w:rFonts w:ascii="Verdana" w:hAnsi="Verdana"/>
                <w:sz w:val="18"/>
                <w:szCs w:val="18"/>
              </w:rPr>
              <w:t xml:space="preserve">WORD32 </w:t>
            </w:r>
            <w:r w:rsidR="00C6198A" w:rsidRPr="00FD773D">
              <w:rPr>
                <w:rFonts w:ascii="Verdana" w:hAnsi="Verdana"/>
                <w:sz w:val="18"/>
                <w:szCs w:val="18"/>
              </w:rPr>
              <w:t>state</w:t>
            </w:r>
          </w:p>
        </w:tc>
        <w:tc>
          <w:tcPr>
            <w:tcW w:w="5947" w:type="dxa"/>
            <w:tcBorders>
              <w:top w:val="single" w:sz="4" w:space="0" w:color="auto"/>
              <w:bottom w:val="single" w:sz="4" w:space="0" w:color="auto"/>
            </w:tcBorders>
            <w:vAlign w:val="center"/>
          </w:tcPr>
          <w:p w14:paraId="4746885A" w14:textId="13EA0C6D" w:rsidR="00C24C3B" w:rsidRPr="00FD773D" w:rsidRDefault="00C6198A" w:rsidP="0064547E">
            <w:pPr>
              <w:pStyle w:val="BodyTextIndent"/>
              <w:ind w:left="0" w:firstLineChars="50" w:firstLine="90"/>
              <w:rPr>
                <w:rFonts w:ascii="Verdana" w:hAnsi="Verdana"/>
                <w:sz w:val="18"/>
                <w:szCs w:val="18"/>
              </w:rPr>
            </w:pPr>
            <w:r w:rsidRPr="00FD773D">
              <w:rPr>
                <w:rFonts w:ascii="Verdana" w:hAnsi="Verdana"/>
                <w:sz w:val="18"/>
                <w:szCs w:val="18"/>
              </w:rPr>
              <w:t>TDM renderer state</w:t>
            </w:r>
          </w:p>
        </w:tc>
      </w:tr>
      <w:tr w:rsidR="00115F85" w:rsidRPr="00FD773D" w14:paraId="64339EC6" w14:textId="77777777" w:rsidTr="00E8740A">
        <w:trPr>
          <w:cantSplit/>
          <w:trHeight w:val="349"/>
          <w:tblHeader/>
        </w:trPr>
        <w:tc>
          <w:tcPr>
            <w:tcW w:w="3632" w:type="dxa"/>
            <w:tcBorders>
              <w:top w:val="single" w:sz="4" w:space="0" w:color="auto"/>
              <w:bottom w:val="single" w:sz="4" w:space="0" w:color="auto"/>
            </w:tcBorders>
            <w:vAlign w:val="center"/>
          </w:tcPr>
          <w:p w14:paraId="20CA19DD" w14:textId="2B5F0339" w:rsidR="00115F85" w:rsidRPr="00FD773D" w:rsidRDefault="00115F85" w:rsidP="00C6198A">
            <w:pPr>
              <w:pStyle w:val="BodyTextIndent"/>
              <w:ind w:leftChars="50" w:left="100"/>
              <w:rPr>
                <w:rFonts w:ascii="Verdana" w:hAnsi="Verdana"/>
                <w:sz w:val="18"/>
                <w:szCs w:val="18"/>
              </w:rPr>
            </w:pPr>
            <w:r w:rsidRPr="00FD773D">
              <w:rPr>
                <w:rFonts w:ascii="Verdana" w:hAnsi="Verdana"/>
                <w:sz w:val="18"/>
                <w:szCs w:val="18"/>
              </w:rPr>
              <w:t>WORD32 dmac_stage</w:t>
            </w:r>
          </w:p>
        </w:tc>
        <w:tc>
          <w:tcPr>
            <w:tcW w:w="5947" w:type="dxa"/>
            <w:tcBorders>
              <w:top w:val="single" w:sz="4" w:space="0" w:color="auto"/>
              <w:bottom w:val="single" w:sz="4" w:space="0" w:color="auto"/>
            </w:tcBorders>
            <w:vAlign w:val="center"/>
          </w:tcPr>
          <w:p w14:paraId="044EF5AD" w14:textId="770B6DC2" w:rsidR="00115F85" w:rsidRPr="00FD773D" w:rsidRDefault="00115F85" w:rsidP="0064547E">
            <w:pPr>
              <w:pStyle w:val="BodyTextIndent"/>
              <w:ind w:left="0" w:firstLineChars="50" w:firstLine="90"/>
              <w:rPr>
                <w:rFonts w:ascii="Verdana" w:hAnsi="Verdana"/>
                <w:sz w:val="18"/>
                <w:szCs w:val="18"/>
              </w:rPr>
            </w:pPr>
            <w:r w:rsidRPr="00FD773D">
              <w:rPr>
                <w:rFonts w:ascii="Verdana" w:hAnsi="Verdana"/>
                <w:sz w:val="18"/>
                <w:szCs w:val="18"/>
              </w:rPr>
              <w:t>ADMAC stage flag</w:t>
            </w:r>
          </w:p>
        </w:tc>
      </w:tr>
      <w:tr w:rsidR="00115F85" w:rsidRPr="00FD773D" w14:paraId="03FE6EFB" w14:textId="77777777" w:rsidTr="00E8740A">
        <w:trPr>
          <w:cantSplit/>
          <w:trHeight w:val="349"/>
          <w:tblHeader/>
        </w:trPr>
        <w:tc>
          <w:tcPr>
            <w:tcW w:w="3632" w:type="dxa"/>
            <w:tcBorders>
              <w:top w:val="single" w:sz="4" w:space="0" w:color="auto"/>
              <w:bottom w:val="single" w:sz="4" w:space="0" w:color="auto"/>
            </w:tcBorders>
            <w:vAlign w:val="center"/>
          </w:tcPr>
          <w:p w14:paraId="277C1FC5" w14:textId="52F43F04" w:rsidR="00115F85" w:rsidRPr="00FD773D" w:rsidRDefault="00115F85" w:rsidP="00C6198A">
            <w:pPr>
              <w:pStyle w:val="BodyTextIndent"/>
              <w:ind w:leftChars="50" w:left="100"/>
              <w:rPr>
                <w:rFonts w:ascii="Verdana" w:hAnsi="Verdana"/>
                <w:sz w:val="18"/>
                <w:szCs w:val="18"/>
              </w:rPr>
            </w:pPr>
            <w:r w:rsidRPr="00FD773D">
              <w:rPr>
                <w:rFonts w:ascii="Verdana" w:hAnsi="Verdana"/>
                <w:sz w:val="18"/>
                <w:szCs w:val="18"/>
              </w:rPr>
              <w:t>WORD32 hw_module</w:t>
            </w:r>
          </w:p>
        </w:tc>
        <w:tc>
          <w:tcPr>
            <w:tcW w:w="5947" w:type="dxa"/>
            <w:tcBorders>
              <w:top w:val="single" w:sz="4" w:space="0" w:color="auto"/>
              <w:bottom w:val="single" w:sz="4" w:space="0" w:color="auto"/>
            </w:tcBorders>
            <w:vAlign w:val="center"/>
          </w:tcPr>
          <w:p w14:paraId="5FDB8807" w14:textId="7FBD0DE6" w:rsidR="00115F85" w:rsidRPr="00FD773D" w:rsidRDefault="00115F85" w:rsidP="0064547E">
            <w:pPr>
              <w:pStyle w:val="BodyTextIndent"/>
              <w:ind w:left="0" w:firstLineChars="50" w:firstLine="90"/>
              <w:rPr>
                <w:rFonts w:ascii="Verdana" w:hAnsi="Verdana"/>
                <w:sz w:val="18"/>
                <w:szCs w:val="18"/>
              </w:rPr>
            </w:pPr>
            <w:r w:rsidRPr="00FD773D">
              <w:rPr>
                <w:rFonts w:ascii="Verdana" w:hAnsi="Verdana"/>
                <w:sz w:val="18"/>
                <w:szCs w:val="18"/>
              </w:rPr>
              <w:t>Store module information used in plugin</w:t>
            </w:r>
          </w:p>
        </w:tc>
      </w:tr>
      <w:tr w:rsidR="00C24C3B" w:rsidRPr="00FD773D" w14:paraId="247023E6" w14:textId="77777777" w:rsidTr="00E8740A">
        <w:trPr>
          <w:cantSplit/>
          <w:trHeight w:val="349"/>
          <w:tblHeader/>
        </w:trPr>
        <w:tc>
          <w:tcPr>
            <w:tcW w:w="3632" w:type="dxa"/>
            <w:tcBorders>
              <w:top w:val="single" w:sz="4" w:space="0" w:color="auto"/>
              <w:bottom w:val="single" w:sz="4" w:space="0" w:color="auto"/>
            </w:tcBorders>
            <w:vAlign w:val="center"/>
          </w:tcPr>
          <w:p w14:paraId="72E1234E" w14:textId="697DD999" w:rsidR="00C24C3B" w:rsidRPr="00FD773D" w:rsidRDefault="00C24C3B" w:rsidP="00792F05">
            <w:pPr>
              <w:pStyle w:val="BodyTextIndent"/>
              <w:ind w:leftChars="50" w:left="100"/>
              <w:rPr>
                <w:rFonts w:ascii="Verdana" w:hAnsi="Verdana"/>
                <w:sz w:val="18"/>
                <w:szCs w:val="18"/>
              </w:rPr>
            </w:pPr>
            <w:r w:rsidRPr="00FD773D">
              <w:rPr>
                <w:rFonts w:ascii="Verdana" w:hAnsi="Verdana"/>
                <w:sz w:val="18"/>
                <w:szCs w:val="18"/>
              </w:rPr>
              <w:t>WORD32</w:t>
            </w:r>
            <w:r w:rsidR="00C6198A" w:rsidRPr="00FD773D">
              <w:rPr>
                <w:rFonts w:ascii="Verdana" w:hAnsi="Verdana"/>
                <w:sz w:val="18"/>
                <w:szCs w:val="18"/>
              </w:rPr>
              <w:t xml:space="preserve"> write_idx</w:t>
            </w:r>
          </w:p>
        </w:tc>
        <w:tc>
          <w:tcPr>
            <w:tcW w:w="5947" w:type="dxa"/>
            <w:tcBorders>
              <w:top w:val="single" w:sz="4" w:space="0" w:color="auto"/>
              <w:bottom w:val="single" w:sz="4" w:space="0" w:color="auto"/>
            </w:tcBorders>
            <w:vAlign w:val="center"/>
          </w:tcPr>
          <w:p w14:paraId="42146B96" w14:textId="7002EF58" w:rsidR="00C24C3B" w:rsidRPr="00FD773D" w:rsidRDefault="00C6198A" w:rsidP="00F47647">
            <w:pPr>
              <w:pStyle w:val="BodyTextIndent"/>
              <w:ind w:left="0" w:firstLineChars="50" w:firstLine="90"/>
              <w:rPr>
                <w:rFonts w:ascii="Verdana" w:hAnsi="Verdana"/>
                <w:sz w:val="18"/>
                <w:szCs w:val="18"/>
              </w:rPr>
            </w:pPr>
            <w:r w:rsidRPr="00FD773D">
              <w:rPr>
                <w:rFonts w:ascii="Verdana" w:hAnsi="Verdana"/>
                <w:sz w:val="18"/>
                <w:szCs w:val="18"/>
              </w:rPr>
              <w:t>FIFO writing position</w:t>
            </w:r>
          </w:p>
        </w:tc>
      </w:tr>
      <w:tr w:rsidR="00161C35" w:rsidRPr="00FD773D" w14:paraId="1E98E09F" w14:textId="77777777" w:rsidTr="00E8740A">
        <w:trPr>
          <w:cantSplit/>
          <w:trHeight w:val="349"/>
          <w:tblHeader/>
        </w:trPr>
        <w:tc>
          <w:tcPr>
            <w:tcW w:w="3632" w:type="dxa"/>
            <w:tcBorders>
              <w:top w:val="single" w:sz="4" w:space="0" w:color="auto"/>
              <w:bottom w:val="single" w:sz="4" w:space="0" w:color="auto"/>
            </w:tcBorders>
            <w:vAlign w:val="center"/>
          </w:tcPr>
          <w:p w14:paraId="1CADCF17" w14:textId="5737CA62" w:rsidR="00161C35" w:rsidRPr="00FD773D" w:rsidRDefault="00161C35" w:rsidP="00792F05">
            <w:pPr>
              <w:pStyle w:val="BodyTextIndent"/>
              <w:ind w:leftChars="50" w:left="100"/>
              <w:rPr>
                <w:rFonts w:ascii="Verdana" w:hAnsi="Verdana"/>
                <w:sz w:val="18"/>
                <w:szCs w:val="18"/>
              </w:rPr>
            </w:pPr>
            <w:r w:rsidRPr="00FD773D">
              <w:rPr>
                <w:rFonts w:ascii="Verdana" w:hAnsi="Verdana"/>
                <w:sz w:val="18"/>
                <w:szCs w:val="18"/>
              </w:rPr>
              <w:t>WORD32</w:t>
            </w:r>
            <w:r w:rsidR="00C6198A" w:rsidRPr="00FD773D">
              <w:rPr>
                <w:rFonts w:ascii="Verdana" w:hAnsi="Verdana"/>
                <w:sz w:val="18"/>
                <w:szCs w:val="18"/>
              </w:rPr>
              <w:t xml:space="preserve"> read_idx</w:t>
            </w:r>
          </w:p>
        </w:tc>
        <w:tc>
          <w:tcPr>
            <w:tcW w:w="5947" w:type="dxa"/>
            <w:tcBorders>
              <w:top w:val="single" w:sz="4" w:space="0" w:color="auto"/>
              <w:bottom w:val="single" w:sz="4" w:space="0" w:color="auto"/>
            </w:tcBorders>
            <w:vAlign w:val="center"/>
          </w:tcPr>
          <w:p w14:paraId="52EE64AB" w14:textId="7BC6CF04" w:rsidR="00161C35" w:rsidRPr="00FD773D" w:rsidRDefault="00C6198A" w:rsidP="00F47647">
            <w:pPr>
              <w:pStyle w:val="BodyTextIndent"/>
              <w:ind w:left="0" w:firstLineChars="50" w:firstLine="90"/>
              <w:rPr>
                <w:rFonts w:ascii="Verdana" w:hAnsi="Verdana"/>
                <w:sz w:val="18"/>
                <w:szCs w:val="18"/>
              </w:rPr>
            </w:pPr>
            <w:r w:rsidRPr="00FD773D">
              <w:rPr>
                <w:rFonts w:ascii="Verdana" w:hAnsi="Verdana"/>
                <w:sz w:val="18"/>
                <w:szCs w:val="18"/>
              </w:rPr>
              <w:t>Software reading position</w:t>
            </w:r>
          </w:p>
        </w:tc>
      </w:tr>
      <w:tr w:rsidR="00E9762C" w:rsidRPr="00FD773D" w14:paraId="3D039468" w14:textId="77777777" w:rsidTr="00E8740A">
        <w:trPr>
          <w:cantSplit/>
          <w:trHeight w:val="349"/>
          <w:tblHeader/>
        </w:trPr>
        <w:tc>
          <w:tcPr>
            <w:tcW w:w="3632" w:type="dxa"/>
            <w:tcBorders>
              <w:top w:val="single" w:sz="4" w:space="0" w:color="auto"/>
              <w:bottom w:val="single" w:sz="4" w:space="0" w:color="auto"/>
            </w:tcBorders>
            <w:vAlign w:val="center"/>
          </w:tcPr>
          <w:p w14:paraId="1CFB8F7A" w14:textId="524DABA6" w:rsidR="00E9762C" w:rsidRPr="00FD773D" w:rsidRDefault="00C6198A" w:rsidP="00792F05">
            <w:pPr>
              <w:pStyle w:val="BodyTextIndent"/>
              <w:ind w:leftChars="50" w:left="100"/>
              <w:rPr>
                <w:rFonts w:ascii="Verdana" w:hAnsi="Verdana"/>
                <w:sz w:val="18"/>
                <w:szCs w:val="18"/>
              </w:rPr>
            </w:pPr>
            <w:r w:rsidRPr="00FD773D">
              <w:rPr>
                <w:rFonts w:ascii="Verdana" w:hAnsi="Verdana"/>
                <w:sz w:val="18"/>
                <w:szCs w:val="18"/>
              </w:rPr>
              <w:t>WORD32 filled</w:t>
            </w:r>
          </w:p>
        </w:tc>
        <w:tc>
          <w:tcPr>
            <w:tcW w:w="5947" w:type="dxa"/>
            <w:tcBorders>
              <w:top w:val="single" w:sz="4" w:space="0" w:color="auto"/>
              <w:bottom w:val="single" w:sz="4" w:space="0" w:color="auto"/>
            </w:tcBorders>
            <w:vAlign w:val="center"/>
          </w:tcPr>
          <w:p w14:paraId="79BC0472" w14:textId="1C697472" w:rsidR="00E9762C" w:rsidRPr="00FD773D" w:rsidRDefault="00C6198A" w:rsidP="00792F05">
            <w:pPr>
              <w:pStyle w:val="BodyTextIndent"/>
              <w:ind w:left="0" w:firstLineChars="50" w:firstLine="90"/>
              <w:rPr>
                <w:rFonts w:ascii="Verdana" w:hAnsi="Verdana"/>
                <w:sz w:val="18"/>
                <w:szCs w:val="18"/>
              </w:rPr>
            </w:pPr>
            <w:r w:rsidRPr="00FD773D">
              <w:rPr>
                <w:rFonts w:ascii="Verdana" w:hAnsi="Verdana"/>
                <w:sz w:val="18"/>
                <w:szCs w:val="18"/>
              </w:rPr>
              <w:t>Number of sample present in the buffer</w:t>
            </w:r>
          </w:p>
        </w:tc>
      </w:tr>
      <w:tr w:rsidR="0090385D" w:rsidRPr="00FD773D" w14:paraId="67262414" w14:textId="77777777" w:rsidTr="00E8740A">
        <w:trPr>
          <w:cantSplit/>
          <w:trHeight w:val="349"/>
          <w:tblHeader/>
        </w:trPr>
        <w:tc>
          <w:tcPr>
            <w:tcW w:w="3632" w:type="dxa"/>
            <w:tcBorders>
              <w:top w:val="single" w:sz="4" w:space="0" w:color="auto"/>
              <w:bottom w:val="single" w:sz="4" w:space="0" w:color="auto"/>
            </w:tcBorders>
            <w:vAlign w:val="center"/>
          </w:tcPr>
          <w:p w14:paraId="7DBB46D7" w14:textId="3D43103F" w:rsidR="0090385D" w:rsidRPr="00FD773D" w:rsidRDefault="0090385D" w:rsidP="00792F05">
            <w:pPr>
              <w:pStyle w:val="BodyTextIndent"/>
              <w:ind w:leftChars="50" w:left="100"/>
              <w:rPr>
                <w:rFonts w:ascii="Verdana" w:hAnsi="Verdana"/>
                <w:sz w:val="18"/>
                <w:szCs w:val="18"/>
              </w:rPr>
            </w:pPr>
            <w:r w:rsidRPr="00FD773D">
              <w:rPr>
                <w:rFonts w:ascii="Verdana" w:hAnsi="Verdana"/>
                <w:sz w:val="18"/>
                <w:szCs w:val="18"/>
              </w:rPr>
              <w:t>WORD32 merging_count</w:t>
            </w:r>
          </w:p>
        </w:tc>
        <w:tc>
          <w:tcPr>
            <w:tcW w:w="5947" w:type="dxa"/>
            <w:tcBorders>
              <w:top w:val="single" w:sz="4" w:space="0" w:color="auto"/>
              <w:bottom w:val="single" w:sz="4" w:space="0" w:color="auto"/>
            </w:tcBorders>
            <w:vAlign w:val="center"/>
          </w:tcPr>
          <w:p w14:paraId="1499B0F3" w14:textId="50D319D3" w:rsidR="0090385D" w:rsidRPr="00FD773D" w:rsidRDefault="0090385D" w:rsidP="00792F05">
            <w:pPr>
              <w:pStyle w:val="BodyTextIndent"/>
              <w:ind w:left="0" w:firstLineChars="50" w:firstLine="90"/>
              <w:rPr>
                <w:rFonts w:ascii="Verdana" w:hAnsi="Verdana"/>
                <w:sz w:val="18"/>
                <w:szCs w:val="18"/>
              </w:rPr>
            </w:pPr>
            <w:r w:rsidRPr="00FD773D">
              <w:rPr>
                <w:rFonts w:ascii="Verdana" w:hAnsi="Verdana"/>
                <w:sz w:val="18"/>
                <w:szCs w:val="18"/>
              </w:rPr>
              <w:t>Number of bytes plugin has written into scratch area</w:t>
            </w:r>
          </w:p>
        </w:tc>
      </w:tr>
      <w:tr w:rsidR="0090385D" w:rsidRPr="00FD773D" w14:paraId="650EDC7D" w14:textId="77777777" w:rsidTr="00E8740A">
        <w:trPr>
          <w:cantSplit/>
          <w:trHeight w:val="349"/>
          <w:tblHeader/>
        </w:trPr>
        <w:tc>
          <w:tcPr>
            <w:tcW w:w="3632" w:type="dxa"/>
            <w:tcBorders>
              <w:top w:val="single" w:sz="4" w:space="0" w:color="auto"/>
              <w:bottom w:val="single" w:sz="4" w:space="0" w:color="auto"/>
            </w:tcBorders>
            <w:vAlign w:val="center"/>
          </w:tcPr>
          <w:p w14:paraId="078F2D69" w14:textId="4D92A4CB" w:rsidR="0090385D" w:rsidRPr="00FD773D" w:rsidRDefault="0090385D" w:rsidP="00792F05">
            <w:pPr>
              <w:pStyle w:val="BodyTextIndent"/>
              <w:ind w:leftChars="50" w:left="100"/>
              <w:rPr>
                <w:rFonts w:ascii="Verdana" w:hAnsi="Verdana"/>
                <w:sz w:val="18"/>
                <w:szCs w:val="18"/>
              </w:rPr>
            </w:pPr>
            <w:r w:rsidRPr="00FD773D">
              <w:rPr>
                <w:rFonts w:ascii="Verdana" w:hAnsi="Verdana"/>
                <w:sz w:val="18"/>
                <w:szCs w:val="18"/>
              </w:rPr>
              <w:t>WORD32 port_filled[4]</w:t>
            </w:r>
          </w:p>
        </w:tc>
        <w:tc>
          <w:tcPr>
            <w:tcW w:w="5947" w:type="dxa"/>
            <w:tcBorders>
              <w:top w:val="single" w:sz="4" w:space="0" w:color="auto"/>
              <w:bottom w:val="single" w:sz="4" w:space="0" w:color="auto"/>
            </w:tcBorders>
            <w:vAlign w:val="center"/>
          </w:tcPr>
          <w:p w14:paraId="1ACDD270" w14:textId="11AC5B18" w:rsidR="0090385D" w:rsidRPr="00FD773D" w:rsidRDefault="0090385D" w:rsidP="00792F05">
            <w:pPr>
              <w:pStyle w:val="BodyTextIndent"/>
              <w:ind w:left="0" w:firstLineChars="50" w:firstLine="90"/>
              <w:rPr>
                <w:rFonts w:ascii="Verdana" w:hAnsi="Verdana"/>
                <w:sz w:val="18"/>
                <w:szCs w:val="18"/>
              </w:rPr>
            </w:pPr>
            <w:r w:rsidRPr="00FD773D">
              <w:rPr>
                <w:rFonts w:ascii="Verdana" w:hAnsi="Verdana"/>
                <w:sz w:val="18"/>
                <w:szCs w:val="18"/>
              </w:rPr>
              <w:t>Number of bytes port has been s</w:t>
            </w:r>
            <w:r w:rsidR="004D7378" w:rsidRPr="00FD773D">
              <w:rPr>
                <w:rFonts w:ascii="Verdana" w:hAnsi="Verdana"/>
                <w:sz w:val="18"/>
                <w:szCs w:val="18"/>
              </w:rPr>
              <w:t>ubmitted from user</w:t>
            </w:r>
          </w:p>
        </w:tc>
      </w:tr>
      <w:tr w:rsidR="0090385D" w:rsidRPr="00FD773D" w14:paraId="00DF1221" w14:textId="77777777" w:rsidTr="00E8740A">
        <w:trPr>
          <w:cantSplit/>
          <w:trHeight w:val="349"/>
          <w:tblHeader/>
        </w:trPr>
        <w:tc>
          <w:tcPr>
            <w:tcW w:w="3632" w:type="dxa"/>
            <w:tcBorders>
              <w:top w:val="single" w:sz="4" w:space="0" w:color="auto"/>
              <w:bottom w:val="single" w:sz="4" w:space="0" w:color="auto"/>
            </w:tcBorders>
            <w:vAlign w:val="center"/>
          </w:tcPr>
          <w:p w14:paraId="6C09FE6D" w14:textId="1C2F579A" w:rsidR="0090385D" w:rsidRPr="00FD773D" w:rsidRDefault="004D7378" w:rsidP="00792F05">
            <w:pPr>
              <w:pStyle w:val="BodyTextIndent"/>
              <w:ind w:leftChars="50" w:left="100"/>
              <w:rPr>
                <w:rFonts w:ascii="Verdana" w:hAnsi="Verdana"/>
                <w:sz w:val="18"/>
                <w:szCs w:val="18"/>
              </w:rPr>
            </w:pPr>
            <w:r w:rsidRPr="00FD773D">
              <w:rPr>
                <w:rFonts w:ascii="Verdana" w:hAnsi="Verdana"/>
                <w:sz w:val="18"/>
                <w:szCs w:val="18"/>
              </w:rPr>
              <w:t>WORD32 merging_done</w:t>
            </w:r>
          </w:p>
        </w:tc>
        <w:tc>
          <w:tcPr>
            <w:tcW w:w="5947" w:type="dxa"/>
            <w:tcBorders>
              <w:top w:val="single" w:sz="4" w:space="0" w:color="auto"/>
              <w:bottom w:val="single" w:sz="4" w:space="0" w:color="auto"/>
            </w:tcBorders>
            <w:vAlign w:val="center"/>
          </w:tcPr>
          <w:p w14:paraId="56727AD5" w14:textId="44713661" w:rsidR="0090385D" w:rsidRPr="00FD773D" w:rsidRDefault="004D7378" w:rsidP="00792F05">
            <w:pPr>
              <w:pStyle w:val="BodyTextIndent"/>
              <w:ind w:left="0" w:firstLineChars="50" w:firstLine="90"/>
              <w:rPr>
                <w:rFonts w:ascii="Verdana" w:hAnsi="Verdana"/>
                <w:sz w:val="18"/>
                <w:szCs w:val="18"/>
              </w:rPr>
            </w:pPr>
            <w:r w:rsidRPr="00FD773D">
              <w:rPr>
                <w:rFonts w:ascii="Verdana" w:hAnsi="Verdana"/>
                <w:sz w:val="18"/>
                <w:szCs w:val="18"/>
              </w:rPr>
              <w:t>Flag to tell plugin that merging process is done or not yet</w:t>
            </w:r>
          </w:p>
        </w:tc>
      </w:tr>
      <w:tr w:rsidR="00E9762C" w:rsidRPr="00FD773D" w14:paraId="692FE2C6" w14:textId="77777777" w:rsidTr="00E8740A">
        <w:trPr>
          <w:cantSplit/>
          <w:trHeight w:val="349"/>
          <w:tblHeader/>
        </w:trPr>
        <w:tc>
          <w:tcPr>
            <w:tcW w:w="3632" w:type="dxa"/>
            <w:tcBorders>
              <w:top w:val="single" w:sz="4" w:space="0" w:color="auto"/>
              <w:bottom w:val="single" w:sz="4" w:space="0" w:color="auto"/>
            </w:tcBorders>
            <w:vAlign w:val="center"/>
          </w:tcPr>
          <w:p w14:paraId="4D613186" w14:textId="15ADBDAD" w:rsidR="00E9762C" w:rsidRPr="00FD773D" w:rsidRDefault="00C6198A" w:rsidP="00055CBC">
            <w:pPr>
              <w:pStyle w:val="BodyTextIndent"/>
              <w:ind w:leftChars="50" w:left="100"/>
              <w:rPr>
                <w:rFonts w:ascii="Verdana" w:hAnsi="Verdana"/>
                <w:sz w:val="18"/>
                <w:szCs w:val="18"/>
              </w:rPr>
            </w:pPr>
            <w:r w:rsidRPr="00FD773D">
              <w:rPr>
                <w:rFonts w:ascii="Verdana" w:hAnsi="Verdana"/>
                <w:sz w:val="18"/>
                <w:szCs w:val="18"/>
              </w:rPr>
              <w:t>WORD32 consumed[4]</w:t>
            </w:r>
          </w:p>
        </w:tc>
        <w:tc>
          <w:tcPr>
            <w:tcW w:w="5947" w:type="dxa"/>
            <w:tcBorders>
              <w:top w:val="single" w:sz="4" w:space="0" w:color="auto"/>
              <w:bottom w:val="single" w:sz="4" w:space="0" w:color="auto"/>
            </w:tcBorders>
            <w:vAlign w:val="center"/>
          </w:tcPr>
          <w:p w14:paraId="24B5B00F" w14:textId="2F916B7C" w:rsidR="00E9762C" w:rsidRPr="00FD773D" w:rsidRDefault="00C6198A" w:rsidP="00792F05">
            <w:pPr>
              <w:pStyle w:val="BodyTextIndent"/>
              <w:ind w:left="0" w:firstLineChars="50" w:firstLine="90"/>
              <w:rPr>
                <w:rFonts w:ascii="Verdana" w:hAnsi="Verdana"/>
                <w:sz w:val="18"/>
                <w:szCs w:val="18"/>
              </w:rPr>
            </w:pPr>
            <w:r w:rsidRPr="00FD773D">
              <w:rPr>
                <w:rFonts w:ascii="Verdana" w:hAnsi="Verdana"/>
                <w:sz w:val="18"/>
                <w:szCs w:val="18"/>
              </w:rPr>
              <w:t>Number of byte consumed in each port</w:t>
            </w:r>
          </w:p>
        </w:tc>
      </w:tr>
      <w:tr w:rsidR="00055CBC" w:rsidRPr="00FD773D" w14:paraId="397AC1C2" w14:textId="77777777" w:rsidTr="00E8740A">
        <w:trPr>
          <w:cantSplit/>
          <w:trHeight w:val="349"/>
          <w:tblHeader/>
        </w:trPr>
        <w:tc>
          <w:tcPr>
            <w:tcW w:w="3632" w:type="dxa"/>
            <w:tcBorders>
              <w:top w:val="single" w:sz="4" w:space="0" w:color="auto"/>
              <w:bottom w:val="single" w:sz="4" w:space="0" w:color="auto"/>
            </w:tcBorders>
            <w:vAlign w:val="center"/>
          </w:tcPr>
          <w:p w14:paraId="73195832" w14:textId="5AF05E57" w:rsidR="00055CBC" w:rsidRPr="00FD773D" w:rsidRDefault="00055CBC" w:rsidP="00792F05">
            <w:pPr>
              <w:pStyle w:val="BodyTextIndent"/>
              <w:ind w:leftChars="50" w:left="100"/>
              <w:rPr>
                <w:rFonts w:ascii="Verdana" w:hAnsi="Verdana"/>
                <w:sz w:val="18"/>
                <w:szCs w:val="18"/>
              </w:rPr>
            </w:pPr>
            <w:r w:rsidRPr="00FD773D">
              <w:rPr>
                <w:rFonts w:ascii="Verdana" w:hAnsi="Verdana"/>
                <w:sz w:val="18"/>
                <w:szCs w:val="18"/>
              </w:rPr>
              <w:t>XosEvent relrdr_event</w:t>
            </w:r>
          </w:p>
        </w:tc>
        <w:tc>
          <w:tcPr>
            <w:tcW w:w="5947" w:type="dxa"/>
            <w:tcBorders>
              <w:top w:val="single" w:sz="4" w:space="0" w:color="auto"/>
              <w:bottom w:val="single" w:sz="4" w:space="0" w:color="auto"/>
            </w:tcBorders>
            <w:vAlign w:val="center"/>
          </w:tcPr>
          <w:p w14:paraId="2E5978C4" w14:textId="28B6C316" w:rsidR="00055CBC" w:rsidRPr="00FD773D" w:rsidRDefault="00C6198A" w:rsidP="00F47647">
            <w:pPr>
              <w:pStyle w:val="BodyTextIndent"/>
              <w:ind w:left="0" w:firstLineChars="50" w:firstLine="90"/>
              <w:rPr>
                <w:rFonts w:ascii="Verdana" w:hAnsi="Verdana"/>
                <w:sz w:val="18"/>
                <w:szCs w:val="18"/>
              </w:rPr>
            </w:pPr>
            <w:r w:rsidRPr="00FD773D">
              <w:rPr>
                <w:rFonts w:ascii="Verdana" w:hAnsi="Verdana"/>
                <w:sz w:val="18"/>
                <w:szCs w:val="18"/>
              </w:rPr>
              <w:t xml:space="preserve">TDM </w:t>
            </w:r>
            <w:r w:rsidR="00F47647" w:rsidRPr="00FD773D">
              <w:rPr>
                <w:rFonts w:ascii="Verdana" w:hAnsi="Verdana"/>
                <w:sz w:val="18"/>
                <w:szCs w:val="18"/>
              </w:rPr>
              <w:t>Renderer polling event</w:t>
            </w:r>
          </w:p>
        </w:tc>
      </w:tr>
      <w:tr w:rsidR="00055CBC" w:rsidRPr="00FD773D" w14:paraId="74903F45" w14:textId="77777777" w:rsidTr="00E8740A">
        <w:trPr>
          <w:cantSplit/>
          <w:trHeight w:val="349"/>
          <w:tblHeader/>
        </w:trPr>
        <w:tc>
          <w:tcPr>
            <w:tcW w:w="3632" w:type="dxa"/>
            <w:tcBorders>
              <w:top w:val="single" w:sz="4" w:space="0" w:color="auto"/>
              <w:bottom w:val="single" w:sz="4" w:space="0" w:color="auto"/>
            </w:tcBorders>
            <w:vAlign w:val="center"/>
          </w:tcPr>
          <w:p w14:paraId="1824FF74" w14:textId="7A9B328D" w:rsidR="00055CBC" w:rsidRPr="00FD773D" w:rsidRDefault="00BE2F5B" w:rsidP="00792F05">
            <w:pPr>
              <w:pStyle w:val="BodyTextIndent"/>
              <w:ind w:leftChars="50" w:left="100"/>
              <w:rPr>
                <w:rFonts w:ascii="Verdana" w:hAnsi="Verdana"/>
                <w:sz w:val="18"/>
                <w:szCs w:val="18"/>
              </w:rPr>
            </w:pPr>
            <w:r w:rsidRPr="00FD773D">
              <w:rPr>
                <w:rFonts w:ascii="Verdana" w:hAnsi="Verdana"/>
                <w:sz w:val="18"/>
                <w:szCs w:val="18"/>
              </w:rPr>
              <w:t>XosThread relrdr_thread</w:t>
            </w:r>
          </w:p>
        </w:tc>
        <w:tc>
          <w:tcPr>
            <w:tcW w:w="5947" w:type="dxa"/>
            <w:tcBorders>
              <w:top w:val="single" w:sz="4" w:space="0" w:color="auto"/>
              <w:bottom w:val="single" w:sz="4" w:space="0" w:color="auto"/>
            </w:tcBorders>
            <w:vAlign w:val="center"/>
          </w:tcPr>
          <w:p w14:paraId="5E68C667" w14:textId="0666F544" w:rsidR="00055CBC" w:rsidRPr="00FD773D" w:rsidRDefault="00C6198A" w:rsidP="00F47647">
            <w:pPr>
              <w:pStyle w:val="BodyTextIndent"/>
              <w:ind w:left="0" w:firstLineChars="50" w:firstLine="90"/>
              <w:rPr>
                <w:rFonts w:ascii="Verdana" w:hAnsi="Verdana"/>
                <w:sz w:val="18"/>
                <w:szCs w:val="18"/>
              </w:rPr>
            </w:pPr>
            <w:r w:rsidRPr="00FD773D">
              <w:rPr>
                <w:rFonts w:ascii="Verdana" w:hAnsi="Verdana"/>
                <w:sz w:val="18"/>
                <w:szCs w:val="18"/>
              </w:rPr>
              <w:t xml:space="preserve">TDM </w:t>
            </w:r>
            <w:r w:rsidR="00F47647" w:rsidRPr="00FD773D">
              <w:rPr>
                <w:rFonts w:ascii="Verdana" w:hAnsi="Verdana"/>
                <w:sz w:val="18"/>
                <w:szCs w:val="18"/>
              </w:rPr>
              <w:t>Renderer polling thread</w:t>
            </w:r>
          </w:p>
        </w:tc>
      </w:tr>
    </w:tbl>
    <w:p w14:paraId="058FF2DF" w14:textId="743B8FD8" w:rsidR="00B21F1A" w:rsidRPr="00FD773D" w:rsidRDefault="00B21F1A" w:rsidP="00C62821">
      <w:pPr>
        <w:widowControl/>
        <w:autoSpaceDE/>
        <w:autoSpaceDN/>
        <w:adjustRightInd/>
        <w:snapToGrid/>
        <w:jc w:val="left"/>
      </w:pPr>
    </w:p>
    <w:p w14:paraId="2308B0F3" w14:textId="7F0B0CF9" w:rsidR="002B29DC" w:rsidRPr="00FD773D"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173" w:name="_Toc527033960"/>
      <w:r w:rsidRPr="00FD773D">
        <w:lastRenderedPageBreak/>
        <w:t>XARel</w:t>
      </w:r>
      <w:r w:rsidR="006A12FF" w:rsidRPr="00FD773D">
        <w:t>TDM</w:t>
      </w:r>
      <w:r w:rsidRPr="00FD773D">
        <w:t>cap type structure</w:t>
      </w:r>
      <w:bookmarkEnd w:id="171"/>
      <w:bookmarkEnd w:id="173"/>
    </w:p>
    <w:p w14:paraId="1F792429" w14:textId="62F5D24D" w:rsidR="002B29DC" w:rsidRPr="00FD773D" w:rsidRDefault="002B29DC" w:rsidP="00E96864">
      <w:r w:rsidRPr="00FD773D">
        <w:t>The XARel</w:t>
      </w:r>
      <w:r w:rsidR="006A12FF" w:rsidRPr="00FD773D">
        <w:t>TDM</w:t>
      </w:r>
      <w:r w:rsidRPr="00FD773D">
        <w:t>cap type structur</w:t>
      </w:r>
      <w:r w:rsidR="00E9762C" w:rsidRPr="00FD773D">
        <w:t xml:space="preserve">e is the work area used by the </w:t>
      </w:r>
      <w:r w:rsidR="00854AA7" w:rsidRPr="00FD773D">
        <w:t>TDM C</w:t>
      </w:r>
      <w:r w:rsidRPr="00FD773D">
        <w:t xml:space="preserve">apture </w:t>
      </w:r>
      <w:r w:rsidR="00E9762C" w:rsidRPr="00FD773D">
        <w:t xml:space="preserve">of </w:t>
      </w:r>
      <w:r w:rsidR="00854AA7" w:rsidRPr="00FD773D">
        <w:t>TDM</w:t>
      </w:r>
      <w:r w:rsidR="00E9762C" w:rsidRPr="00FD773D">
        <w:t xml:space="preserve"> </w:t>
      </w:r>
      <w:r w:rsidRPr="00FD773D">
        <w:t>plugin. When using this plugin, secure the area with the application program. It’s not necessary to refer to this area because it only contains the internal variables and working buffers of the plugin. Make sure not to change the value of this area with the application program.</w:t>
      </w:r>
    </w:p>
    <w:p w14:paraId="056CF01F" w14:textId="1B0EA1C7" w:rsidR="002B29DC" w:rsidRPr="00FD773D" w:rsidRDefault="002B29DC" w:rsidP="00E96864"/>
    <w:p w14:paraId="3F4483B8" w14:textId="6A6C6635" w:rsidR="002B29DC" w:rsidRPr="00FD773D" w:rsidRDefault="005E43D7" w:rsidP="005E43D7">
      <w:pPr>
        <w:pStyle w:val="Caption"/>
        <w:rPr>
          <w:rFonts w:eastAsia="Meiryo"/>
        </w:rPr>
      </w:pPr>
      <w:bookmarkStart w:id="174" w:name="_Toc517343854"/>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14</w:t>
      </w:r>
      <w:r w:rsidR="003A2569" w:rsidRPr="00FD773D">
        <w:fldChar w:fldCharType="end"/>
      </w:r>
      <w:r w:rsidR="002B29DC" w:rsidRPr="00FD773D">
        <w:rPr>
          <w:rFonts w:eastAsia="Meiryo"/>
        </w:rPr>
        <w:tab/>
        <w:t>XARel</w:t>
      </w:r>
      <w:r w:rsidR="00854AA7" w:rsidRPr="00FD773D">
        <w:rPr>
          <w:rFonts w:eastAsia="Meiryo"/>
          <w:lang w:val="en-US"/>
        </w:rPr>
        <w:t>TDM</w:t>
      </w:r>
      <w:r w:rsidR="002B29DC" w:rsidRPr="00FD773D">
        <w:rPr>
          <w:rFonts w:eastAsia="Meiryo"/>
        </w:rPr>
        <w:t>cap type structure information</w:t>
      </w:r>
      <w:bookmarkEnd w:id="174"/>
    </w:p>
    <w:tbl>
      <w:tblPr>
        <w:tblW w:w="9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31"/>
        <w:gridCol w:w="5782"/>
      </w:tblGrid>
      <w:tr w:rsidR="002B29DC" w:rsidRPr="00FD773D" w14:paraId="502591B5" w14:textId="77777777" w:rsidTr="00D26A82">
        <w:trPr>
          <w:cantSplit/>
          <w:trHeight w:val="258"/>
          <w:tblHeader/>
        </w:trPr>
        <w:tc>
          <w:tcPr>
            <w:tcW w:w="3531" w:type="dxa"/>
            <w:tcBorders>
              <w:bottom w:val="double" w:sz="4" w:space="0" w:color="auto"/>
            </w:tcBorders>
            <w:tcMar>
              <w:top w:w="23" w:type="dxa"/>
              <w:left w:w="23" w:type="dxa"/>
              <w:bottom w:w="23" w:type="dxa"/>
              <w:right w:w="23" w:type="dxa"/>
            </w:tcMar>
          </w:tcPr>
          <w:p w14:paraId="427DF4FF" w14:textId="77777777" w:rsidR="002B29DC" w:rsidRPr="00FD773D" w:rsidRDefault="002B29DC" w:rsidP="00D15B83">
            <w:pPr>
              <w:pStyle w:val="af6"/>
              <w:rPr>
                <w:rFonts w:ascii="Verdana" w:eastAsia="Meiryo" w:hAnsi="Verdana"/>
              </w:rPr>
            </w:pPr>
            <w:r w:rsidRPr="00FD773D">
              <w:rPr>
                <w:rFonts w:ascii="Verdana" w:eastAsia="Meiryo" w:hAnsi="Verdana"/>
              </w:rPr>
              <w:t>Member name</w:t>
            </w:r>
          </w:p>
        </w:tc>
        <w:tc>
          <w:tcPr>
            <w:tcW w:w="5782" w:type="dxa"/>
            <w:tcBorders>
              <w:bottom w:val="double" w:sz="4" w:space="0" w:color="auto"/>
            </w:tcBorders>
          </w:tcPr>
          <w:p w14:paraId="752CBB97" w14:textId="77777777" w:rsidR="002B29DC" w:rsidRPr="00FD773D" w:rsidRDefault="002B29DC" w:rsidP="00D15B83">
            <w:pPr>
              <w:pStyle w:val="af6"/>
              <w:ind w:left="0"/>
              <w:rPr>
                <w:rFonts w:ascii="Verdana" w:eastAsia="Meiryo" w:hAnsi="Verdana"/>
              </w:rPr>
            </w:pPr>
            <w:r w:rsidRPr="00FD773D">
              <w:rPr>
                <w:rFonts w:ascii="Verdana" w:eastAsia="Meiryo" w:hAnsi="Verdana"/>
              </w:rPr>
              <w:t>Outline</w:t>
            </w:r>
          </w:p>
        </w:tc>
      </w:tr>
      <w:tr w:rsidR="002B29DC" w:rsidRPr="00FD773D" w14:paraId="66A7123E" w14:textId="77777777" w:rsidTr="00D26A82">
        <w:trPr>
          <w:cantSplit/>
          <w:trHeight w:val="345"/>
          <w:tblHeader/>
        </w:trPr>
        <w:tc>
          <w:tcPr>
            <w:tcW w:w="3531" w:type="dxa"/>
            <w:tcBorders>
              <w:top w:val="double" w:sz="4" w:space="0" w:color="auto"/>
              <w:bottom w:val="single" w:sz="4" w:space="0" w:color="auto"/>
            </w:tcBorders>
            <w:vAlign w:val="center"/>
          </w:tcPr>
          <w:p w14:paraId="4C539E5A" w14:textId="61DDCE92" w:rsidR="002B29DC" w:rsidRPr="00FD773D" w:rsidRDefault="00D26A82" w:rsidP="00D15B83">
            <w:pPr>
              <w:pStyle w:val="BodyTextIndent"/>
              <w:ind w:leftChars="50" w:left="100"/>
              <w:rPr>
                <w:rFonts w:ascii="Verdana" w:hAnsi="Verdana"/>
                <w:sz w:val="18"/>
                <w:szCs w:val="18"/>
              </w:rPr>
            </w:pPr>
            <w:r w:rsidRPr="00FD773D">
              <w:rPr>
                <w:rFonts w:ascii="Verdana" w:hAnsi="Verdana"/>
                <w:sz w:val="18"/>
                <w:szCs w:val="18"/>
              </w:rPr>
              <w:t>pVOID pMem_tabs</w:t>
            </w:r>
          </w:p>
        </w:tc>
        <w:tc>
          <w:tcPr>
            <w:tcW w:w="5782" w:type="dxa"/>
            <w:tcBorders>
              <w:top w:val="double" w:sz="4" w:space="0" w:color="auto"/>
              <w:bottom w:val="single" w:sz="4" w:space="0" w:color="auto"/>
            </w:tcBorders>
            <w:vAlign w:val="center"/>
          </w:tcPr>
          <w:p w14:paraId="3EEEB51E" w14:textId="6B0BFDBB" w:rsidR="002B29DC" w:rsidRPr="00FD773D" w:rsidRDefault="00D26A82" w:rsidP="00D15B83">
            <w:pPr>
              <w:pStyle w:val="BodyTextIndent"/>
              <w:ind w:left="0" w:firstLineChars="50" w:firstLine="90"/>
              <w:rPr>
                <w:rFonts w:ascii="Verdana" w:hAnsi="Verdana"/>
                <w:sz w:val="18"/>
                <w:szCs w:val="18"/>
              </w:rPr>
            </w:pPr>
            <w:r w:rsidRPr="00FD773D">
              <w:rPr>
                <w:rFonts w:ascii="Verdana" w:hAnsi="Verdana"/>
                <w:sz w:val="18"/>
                <w:szCs w:val="18"/>
              </w:rPr>
              <w:t>Pointer to memory tables</w:t>
            </w:r>
          </w:p>
        </w:tc>
      </w:tr>
      <w:tr w:rsidR="002B29DC" w:rsidRPr="00FD773D" w14:paraId="2C841004" w14:textId="77777777" w:rsidTr="00D26A82">
        <w:trPr>
          <w:cantSplit/>
          <w:trHeight w:val="345"/>
          <w:tblHeader/>
        </w:trPr>
        <w:tc>
          <w:tcPr>
            <w:tcW w:w="3531" w:type="dxa"/>
            <w:tcBorders>
              <w:top w:val="single" w:sz="4" w:space="0" w:color="auto"/>
              <w:bottom w:val="single" w:sz="4" w:space="0" w:color="auto"/>
            </w:tcBorders>
            <w:vAlign w:val="center"/>
          </w:tcPr>
          <w:p w14:paraId="3273C644" w14:textId="6379A92C" w:rsidR="002B29DC" w:rsidRPr="00FD773D" w:rsidRDefault="00D26A82" w:rsidP="00D15B83">
            <w:pPr>
              <w:pStyle w:val="BodyTextIndent"/>
              <w:ind w:leftChars="50" w:left="100"/>
              <w:rPr>
                <w:rFonts w:ascii="Verdana" w:hAnsi="Verdana"/>
                <w:sz w:val="18"/>
                <w:szCs w:val="18"/>
              </w:rPr>
            </w:pPr>
            <w:r w:rsidRPr="00FD773D">
              <w:rPr>
                <w:rFonts w:ascii="Verdana" w:hAnsi="Verdana"/>
                <w:sz w:val="18"/>
                <w:szCs w:val="18"/>
              </w:rPr>
              <w:t>WORD32 persist_size</w:t>
            </w:r>
          </w:p>
        </w:tc>
        <w:tc>
          <w:tcPr>
            <w:tcW w:w="5782" w:type="dxa"/>
            <w:tcBorders>
              <w:top w:val="single" w:sz="4" w:space="0" w:color="auto"/>
              <w:bottom w:val="single" w:sz="4" w:space="0" w:color="auto"/>
            </w:tcBorders>
            <w:vAlign w:val="center"/>
          </w:tcPr>
          <w:p w14:paraId="1E89EE34" w14:textId="4C525E6F" w:rsidR="002B29DC" w:rsidRPr="00FD773D" w:rsidRDefault="00D26A82" w:rsidP="00D15B83">
            <w:pPr>
              <w:pStyle w:val="BodyTextIndent"/>
              <w:ind w:left="0" w:firstLineChars="50" w:firstLine="90"/>
              <w:rPr>
                <w:rFonts w:ascii="Verdana" w:hAnsi="Verdana"/>
                <w:sz w:val="18"/>
                <w:szCs w:val="18"/>
              </w:rPr>
            </w:pPr>
            <w:r w:rsidRPr="00FD773D">
              <w:rPr>
                <w:rFonts w:ascii="Verdana" w:hAnsi="Verdana"/>
                <w:sz w:val="18"/>
                <w:szCs w:val="18"/>
              </w:rPr>
              <w:t>Size of persistent memory</w:t>
            </w:r>
          </w:p>
        </w:tc>
      </w:tr>
      <w:tr w:rsidR="00753B01" w:rsidRPr="00FD773D" w14:paraId="68070390" w14:textId="77777777" w:rsidTr="00D26A82">
        <w:trPr>
          <w:cantSplit/>
          <w:trHeight w:val="345"/>
          <w:tblHeader/>
        </w:trPr>
        <w:tc>
          <w:tcPr>
            <w:tcW w:w="3531" w:type="dxa"/>
            <w:tcBorders>
              <w:top w:val="single" w:sz="4" w:space="0" w:color="auto"/>
              <w:bottom w:val="single" w:sz="4" w:space="0" w:color="auto"/>
            </w:tcBorders>
            <w:vAlign w:val="center"/>
          </w:tcPr>
          <w:p w14:paraId="553FC0D6" w14:textId="0EB81EE3" w:rsidR="00753B01" w:rsidRPr="00FD773D" w:rsidRDefault="00753B01" w:rsidP="00753B01">
            <w:pPr>
              <w:pStyle w:val="BodyTextIndent"/>
              <w:ind w:leftChars="50" w:left="100"/>
              <w:rPr>
                <w:rFonts w:ascii="Verdana" w:hAnsi="Verdana"/>
                <w:sz w:val="18"/>
                <w:szCs w:val="18"/>
              </w:rPr>
            </w:pPr>
            <w:r w:rsidRPr="00FD773D">
              <w:rPr>
                <w:rFonts w:ascii="Verdana" w:hAnsi="Verdana"/>
                <w:sz w:val="18"/>
                <w:szCs w:val="18"/>
              </w:rPr>
              <w:t>WORD32 descript_size</w:t>
            </w:r>
          </w:p>
        </w:tc>
        <w:tc>
          <w:tcPr>
            <w:tcW w:w="5782" w:type="dxa"/>
            <w:tcBorders>
              <w:top w:val="single" w:sz="4" w:space="0" w:color="auto"/>
              <w:bottom w:val="single" w:sz="4" w:space="0" w:color="auto"/>
            </w:tcBorders>
            <w:vAlign w:val="center"/>
          </w:tcPr>
          <w:p w14:paraId="09D5BED7" w14:textId="48859E2A" w:rsidR="00753B01" w:rsidRPr="00FD773D" w:rsidRDefault="00753B01" w:rsidP="00753B01">
            <w:pPr>
              <w:pStyle w:val="BodyTextIndent"/>
              <w:ind w:left="0" w:firstLineChars="50" w:firstLine="90"/>
              <w:rPr>
                <w:rFonts w:ascii="Verdana" w:hAnsi="Verdana"/>
                <w:sz w:val="18"/>
                <w:szCs w:val="18"/>
              </w:rPr>
            </w:pPr>
            <w:r w:rsidRPr="00FD773D">
              <w:rPr>
                <w:rFonts w:ascii="Verdana" w:hAnsi="Verdana"/>
                <w:sz w:val="18"/>
                <w:szCs w:val="18"/>
              </w:rPr>
              <w:t>Descriptor memory size</w:t>
            </w:r>
          </w:p>
        </w:tc>
      </w:tr>
      <w:tr w:rsidR="00753B01" w:rsidRPr="00FD773D" w14:paraId="5E240C41" w14:textId="77777777" w:rsidTr="00D26A82">
        <w:trPr>
          <w:cantSplit/>
          <w:trHeight w:val="345"/>
          <w:tblHeader/>
        </w:trPr>
        <w:tc>
          <w:tcPr>
            <w:tcW w:w="3531" w:type="dxa"/>
            <w:tcBorders>
              <w:top w:val="single" w:sz="4" w:space="0" w:color="auto"/>
              <w:bottom w:val="single" w:sz="4" w:space="0" w:color="auto"/>
            </w:tcBorders>
            <w:vAlign w:val="center"/>
          </w:tcPr>
          <w:p w14:paraId="61673C19" w14:textId="33E6CF8F" w:rsidR="00753B01" w:rsidRPr="00FD773D" w:rsidRDefault="00753B01" w:rsidP="00753B01">
            <w:pPr>
              <w:pStyle w:val="BodyTextIndent"/>
              <w:ind w:leftChars="50" w:left="100"/>
              <w:rPr>
                <w:rFonts w:ascii="Verdana" w:hAnsi="Verdana"/>
                <w:sz w:val="18"/>
                <w:szCs w:val="18"/>
              </w:rPr>
            </w:pPr>
            <w:r w:rsidRPr="00FD773D">
              <w:rPr>
                <w:rFonts w:ascii="Verdana" w:hAnsi="Verdana"/>
                <w:sz w:val="18"/>
                <w:szCs w:val="18"/>
              </w:rPr>
              <w:t>WORD32 ring_size</w:t>
            </w:r>
          </w:p>
        </w:tc>
        <w:tc>
          <w:tcPr>
            <w:tcW w:w="5782" w:type="dxa"/>
            <w:tcBorders>
              <w:top w:val="single" w:sz="4" w:space="0" w:color="auto"/>
              <w:bottom w:val="single" w:sz="4" w:space="0" w:color="auto"/>
            </w:tcBorders>
            <w:vAlign w:val="center"/>
          </w:tcPr>
          <w:p w14:paraId="50797255" w14:textId="2DB48D05" w:rsidR="00753B01" w:rsidRPr="00FD773D" w:rsidRDefault="00753B01" w:rsidP="00753B01">
            <w:pPr>
              <w:pStyle w:val="BodyTextIndent"/>
              <w:ind w:left="0" w:firstLineChars="50" w:firstLine="90"/>
              <w:rPr>
                <w:rFonts w:ascii="Verdana" w:hAnsi="Verdana"/>
                <w:sz w:val="18"/>
                <w:szCs w:val="18"/>
              </w:rPr>
            </w:pPr>
            <w:r w:rsidRPr="00FD773D">
              <w:rPr>
                <w:rFonts w:ascii="Verdana" w:hAnsi="Verdana"/>
                <w:sz w:val="18"/>
                <w:szCs w:val="18"/>
              </w:rPr>
              <w:t>Total size of ring-buffer in sample</w:t>
            </w:r>
          </w:p>
        </w:tc>
      </w:tr>
      <w:tr w:rsidR="00753B01" w:rsidRPr="00FD773D" w14:paraId="01013E6D" w14:textId="77777777" w:rsidTr="00D26A82">
        <w:trPr>
          <w:cantSplit/>
          <w:trHeight w:val="345"/>
          <w:tblHeader/>
        </w:trPr>
        <w:tc>
          <w:tcPr>
            <w:tcW w:w="3531" w:type="dxa"/>
            <w:tcBorders>
              <w:top w:val="single" w:sz="4" w:space="0" w:color="auto"/>
              <w:bottom w:val="single" w:sz="4" w:space="0" w:color="auto"/>
            </w:tcBorders>
            <w:vAlign w:val="center"/>
          </w:tcPr>
          <w:p w14:paraId="27F7109A" w14:textId="11C8813F" w:rsidR="00753B01" w:rsidRPr="00FD773D" w:rsidRDefault="00753B01" w:rsidP="00753B01">
            <w:pPr>
              <w:pStyle w:val="BodyTextIndent"/>
              <w:ind w:left="0"/>
              <w:rPr>
                <w:rFonts w:ascii="Verdana" w:hAnsi="Verdana"/>
                <w:sz w:val="18"/>
                <w:szCs w:val="18"/>
              </w:rPr>
            </w:pPr>
            <w:r w:rsidRPr="00FD773D">
              <w:rPr>
                <w:rFonts w:ascii="Verdana" w:hAnsi="Verdana"/>
                <w:sz w:val="18"/>
                <w:szCs w:val="18"/>
              </w:rPr>
              <w:t xml:space="preserve"> WORD32 sample_size</w:t>
            </w:r>
          </w:p>
        </w:tc>
        <w:tc>
          <w:tcPr>
            <w:tcW w:w="5782" w:type="dxa"/>
            <w:tcBorders>
              <w:top w:val="single" w:sz="4" w:space="0" w:color="auto"/>
              <w:bottom w:val="single" w:sz="4" w:space="0" w:color="auto"/>
            </w:tcBorders>
            <w:vAlign w:val="center"/>
          </w:tcPr>
          <w:p w14:paraId="4C44A881" w14:textId="00FA20AF" w:rsidR="00753B01" w:rsidRPr="00FD773D" w:rsidRDefault="00753B01" w:rsidP="00753B01">
            <w:pPr>
              <w:pStyle w:val="BodyTextIndent"/>
              <w:ind w:left="0" w:firstLineChars="50" w:firstLine="90"/>
              <w:rPr>
                <w:rFonts w:ascii="Verdana" w:hAnsi="Verdana"/>
                <w:sz w:val="18"/>
                <w:szCs w:val="18"/>
              </w:rPr>
            </w:pPr>
            <w:r w:rsidRPr="00FD773D">
              <w:rPr>
                <w:rFonts w:ascii="Verdana" w:hAnsi="Verdana"/>
                <w:sz w:val="18"/>
                <w:szCs w:val="18"/>
              </w:rPr>
              <w:t>Size of PCM sample in byte (respect channels and PCM width)</w:t>
            </w:r>
          </w:p>
        </w:tc>
      </w:tr>
      <w:tr w:rsidR="00753B01" w:rsidRPr="00FD773D" w14:paraId="28003D81" w14:textId="77777777" w:rsidTr="00D26A82">
        <w:trPr>
          <w:cantSplit/>
          <w:trHeight w:val="345"/>
          <w:tblHeader/>
        </w:trPr>
        <w:tc>
          <w:tcPr>
            <w:tcW w:w="3531" w:type="dxa"/>
            <w:tcBorders>
              <w:top w:val="single" w:sz="4" w:space="0" w:color="auto"/>
              <w:bottom w:val="single" w:sz="4" w:space="0" w:color="auto"/>
            </w:tcBorders>
            <w:vAlign w:val="center"/>
          </w:tcPr>
          <w:p w14:paraId="27C47BBE" w14:textId="7011536A" w:rsidR="00753B01" w:rsidRPr="00FD773D" w:rsidRDefault="00753B01" w:rsidP="00753B01">
            <w:pPr>
              <w:pStyle w:val="BodyTextIndent"/>
              <w:ind w:leftChars="50" w:left="100"/>
              <w:rPr>
                <w:rFonts w:ascii="Verdana" w:hAnsi="Verdana"/>
                <w:sz w:val="18"/>
                <w:szCs w:val="18"/>
              </w:rPr>
            </w:pPr>
            <w:r w:rsidRPr="00FD773D">
              <w:rPr>
                <w:rFonts w:ascii="Verdana" w:hAnsi="Verdana"/>
                <w:sz w:val="18"/>
                <w:szCs w:val="18"/>
              </w:rPr>
              <w:t>WORD32 output_total</w:t>
            </w:r>
          </w:p>
        </w:tc>
        <w:tc>
          <w:tcPr>
            <w:tcW w:w="5782" w:type="dxa"/>
            <w:tcBorders>
              <w:top w:val="single" w:sz="4" w:space="0" w:color="auto"/>
              <w:bottom w:val="single" w:sz="4" w:space="0" w:color="auto"/>
            </w:tcBorders>
            <w:vAlign w:val="center"/>
          </w:tcPr>
          <w:p w14:paraId="37CBFEF1" w14:textId="735579F6" w:rsidR="00753B01" w:rsidRPr="00FD773D" w:rsidRDefault="00753B01" w:rsidP="00753B01">
            <w:pPr>
              <w:pStyle w:val="BodyTextIndent"/>
              <w:ind w:left="0" w:firstLineChars="50" w:firstLine="90"/>
              <w:rPr>
                <w:rFonts w:ascii="Verdana" w:hAnsi="Verdana"/>
                <w:sz w:val="18"/>
                <w:szCs w:val="18"/>
              </w:rPr>
            </w:pPr>
            <w:r w:rsidRPr="00FD773D">
              <w:rPr>
                <w:rFonts w:ascii="Verdana" w:hAnsi="Verdana"/>
                <w:sz w:val="18"/>
                <w:szCs w:val="18"/>
              </w:rPr>
              <w:t>Number of output port based on channel mode of plugin</w:t>
            </w:r>
          </w:p>
        </w:tc>
      </w:tr>
      <w:tr w:rsidR="00753B01" w:rsidRPr="00FD773D" w14:paraId="13A63BCE" w14:textId="77777777" w:rsidTr="00D26A82">
        <w:trPr>
          <w:cantSplit/>
          <w:trHeight w:val="345"/>
          <w:tblHeader/>
        </w:trPr>
        <w:tc>
          <w:tcPr>
            <w:tcW w:w="3531" w:type="dxa"/>
            <w:tcBorders>
              <w:top w:val="single" w:sz="4" w:space="0" w:color="auto"/>
              <w:bottom w:val="single" w:sz="4" w:space="0" w:color="auto"/>
            </w:tcBorders>
            <w:vAlign w:val="center"/>
          </w:tcPr>
          <w:p w14:paraId="2C4446D8" w14:textId="51CFA4C0" w:rsidR="00753B01" w:rsidRPr="00FD773D" w:rsidRDefault="00753B01" w:rsidP="00753B01">
            <w:pPr>
              <w:pStyle w:val="BodyTextIndent"/>
              <w:ind w:leftChars="50" w:left="100"/>
              <w:rPr>
                <w:rFonts w:ascii="Verdana" w:hAnsi="Verdana"/>
                <w:sz w:val="18"/>
                <w:szCs w:val="18"/>
              </w:rPr>
            </w:pPr>
            <w:r w:rsidRPr="00FD773D">
              <w:rPr>
                <w:rFonts w:ascii="Verdana" w:hAnsi="Verdana"/>
                <w:sz w:val="18"/>
                <w:szCs w:val="18"/>
              </w:rPr>
              <w:t>WORD32 channels</w:t>
            </w:r>
          </w:p>
        </w:tc>
        <w:tc>
          <w:tcPr>
            <w:tcW w:w="5782" w:type="dxa"/>
            <w:tcBorders>
              <w:top w:val="single" w:sz="4" w:space="0" w:color="auto"/>
              <w:bottom w:val="single" w:sz="4" w:space="0" w:color="auto"/>
            </w:tcBorders>
            <w:vAlign w:val="center"/>
          </w:tcPr>
          <w:p w14:paraId="525EA329" w14:textId="50C44A3D" w:rsidR="00753B01" w:rsidRPr="00FD773D" w:rsidRDefault="003A183D" w:rsidP="00753B01">
            <w:pPr>
              <w:pStyle w:val="BodyTextIndent"/>
              <w:ind w:left="0" w:firstLineChars="50" w:firstLine="90"/>
              <w:rPr>
                <w:rFonts w:ascii="Verdana" w:hAnsi="Verdana"/>
                <w:sz w:val="18"/>
                <w:szCs w:val="18"/>
              </w:rPr>
            </w:pPr>
            <w:r w:rsidRPr="00FD773D">
              <w:rPr>
                <w:rFonts w:ascii="Verdana" w:hAnsi="Verdana"/>
                <w:sz w:val="18"/>
                <w:szCs w:val="18"/>
              </w:rPr>
              <w:t>Format channel of input PCM data</w:t>
            </w:r>
          </w:p>
        </w:tc>
      </w:tr>
      <w:tr w:rsidR="00753B01" w:rsidRPr="00FD773D" w14:paraId="378088D9" w14:textId="77777777" w:rsidTr="00D26A82">
        <w:trPr>
          <w:cantSplit/>
          <w:trHeight w:val="345"/>
          <w:tblHeader/>
        </w:trPr>
        <w:tc>
          <w:tcPr>
            <w:tcW w:w="3531" w:type="dxa"/>
            <w:tcBorders>
              <w:top w:val="single" w:sz="4" w:space="0" w:color="auto"/>
              <w:bottom w:val="single" w:sz="4" w:space="0" w:color="auto"/>
            </w:tcBorders>
            <w:vAlign w:val="center"/>
          </w:tcPr>
          <w:p w14:paraId="6B51147E" w14:textId="28647A2F" w:rsidR="00753B01" w:rsidRPr="00FD773D" w:rsidRDefault="00753B01" w:rsidP="00753B01">
            <w:pPr>
              <w:pStyle w:val="BodyTextIndent"/>
              <w:ind w:leftChars="50" w:left="100"/>
              <w:rPr>
                <w:rFonts w:ascii="Verdana" w:hAnsi="Verdana"/>
                <w:sz w:val="18"/>
                <w:szCs w:val="18"/>
              </w:rPr>
            </w:pPr>
            <w:r w:rsidRPr="00FD773D">
              <w:rPr>
                <w:rFonts w:ascii="Verdana" w:hAnsi="Verdana"/>
                <w:sz w:val="18"/>
                <w:szCs w:val="18"/>
              </w:rPr>
              <w:t>relTDMcap_Parameters parameters</w:t>
            </w:r>
          </w:p>
        </w:tc>
        <w:tc>
          <w:tcPr>
            <w:tcW w:w="5782" w:type="dxa"/>
            <w:tcBorders>
              <w:top w:val="single" w:sz="4" w:space="0" w:color="auto"/>
              <w:bottom w:val="single" w:sz="4" w:space="0" w:color="auto"/>
            </w:tcBorders>
            <w:vAlign w:val="center"/>
          </w:tcPr>
          <w:p w14:paraId="208C0AA1" w14:textId="4F1AED7B" w:rsidR="00753B01" w:rsidRPr="00FD773D" w:rsidRDefault="00753B01" w:rsidP="00753B01">
            <w:pPr>
              <w:pStyle w:val="BodyTextIndent"/>
              <w:ind w:left="0" w:firstLineChars="50" w:firstLine="90"/>
              <w:rPr>
                <w:rFonts w:ascii="Verdana" w:hAnsi="Verdana"/>
                <w:sz w:val="18"/>
                <w:szCs w:val="18"/>
              </w:rPr>
            </w:pPr>
            <w:r w:rsidRPr="00FD773D">
              <w:rPr>
                <w:rFonts w:ascii="Verdana" w:hAnsi="Verdana"/>
                <w:sz w:val="18"/>
                <w:szCs w:val="18"/>
              </w:rPr>
              <w:t>Parameter structure of TDM Capturer plugin</w:t>
            </w:r>
          </w:p>
        </w:tc>
      </w:tr>
      <w:tr w:rsidR="00753B01" w:rsidRPr="00FD773D" w14:paraId="48B48F96" w14:textId="77777777" w:rsidTr="00D26A82">
        <w:trPr>
          <w:cantSplit/>
          <w:trHeight w:val="345"/>
          <w:tblHeader/>
        </w:trPr>
        <w:tc>
          <w:tcPr>
            <w:tcW w:w="3531" w:type="dxa"/>
            <w:tcBorders>
              <w:top w:val="single" w:sz="4" w:space="0" w:color="auto"/>
              <w:bottom w:val="single" w:sz="4" w:space="0" w:color="auto"/>
            </w:tcBorders>
            <w:vAlign w:val="center"/>
          </w:tcPr>
          <w:p w14:paraId="2107C619" w14:textId="37FC82CE" w:rsidR="00753B01" w:rsidRPr="00FD773D" w:rsidRDefault="00753B01" w:rsidP="00753B01">
            <w:pPr>
              <w:pStyle w:val="BodyTextIndent"/>
              <w:ind w:leftChars="50" w:left="100"/>
              <w:rPr>
                <w:rFonts w:ascii="Verdana" w:hAnsi="Verdana"/>
                <w:sz w:val="18"/>
                <w:szCs w:val="18"/>
              </w:rPr>
            </w:pPr>
            <w:r w:rsidRPr="00FD773D">
              <w:rPr>
                <w:rFonts w:ascii="Verdana" w:hAnsi="Verdana"/>
                <w:sz w:val="18"/>
                <w:szCs w:val="18"/>
              </w:rPr>
              <w:t>DMAC_SETTING dma_params</w:t>
            </w:r>
          </w:p>
        </w:tc>
        <w:tc>
          <w:tcPr>
            <w:tcW w:w="5782" w:type="dxa"/>
            <w:tcBorders>
              <w:top w:val="single" w:sz="4" w:space="0" w:color="auto"/>
              <w:bottom w:val="single" w:sz="4" w:space="0" w:color="auto"/>
            </w:tcBorders>
            <w:vAlign w:val="center"/>
          </w:tcPr>
          <w:p w14:paraId="424769D9" w14:textId="6D32EFFA" w:rsidR="00753B01" w:rsidRPr="00FD773D" w:rsidRDefault="00753B01" w:rsidP="00753B01">
            <w:pPr>
              <w:pStyle w:val="BodyTextIndent"/>
              <w:ind w:left="0" w:firstLineChars="50" w:firstLine="90"/>
              <w:rPr>
                <w:rFonts w:ascii="Verdana" w:hAnsi="Verdana"/>
                <w:sz w:val="18"/>
                <w:szCs w:val="18"/>
              </w:rPr>
            </w:pPr>
            <w:r w:rsidRPr="00FD773D">
              <w:rPr>
                <w:rFonts w:ascii="Verdana" w:hAnsi="Verdana"/>
                <w:sz w:val="18"/>
                <w:szCs w:val="18"/>
              </w:rPr>
              <w:t>ADMAC parameters structure</w:t>
            </w:r>
          </w:p>
        </w:tc>
      </w:tr>
      <w:tr w:rsidR="00753B01" w:rsidRPr="00FD773D" w14:paraId="18EDC47B" w14:textId="77777777" w:rsidTr="00D26A82">
        <w:trPr>
          <w:cantSplit/>
          <w:trHeight w:val="345"/>
          <w:tblHeader/>
        </w:trPr>
        <w:tc>
          <w:tcPr>
            <w:tcW w:w="3531" w:type="dxa"/>
            <w:tcBorders>
              <w:top w:val="single" w:sz="4" w:space="0" w:color="auto"/>
              <w:bottom w:val="single" w:sz="4" w:space="0" w:color="auto"/>
            </w:tcBorders>
            <w:vAlign w:val="center"/>
          </w:tcPr>
          <w:p w14:paraId="79516787" w14:textId="52C4C3F1" w:rsidR="00753B01" w:rsidRPr="00FD773D" w:rsidRDefault="00753B01" w:rsidP="00753B01">
            <w:pPr>
              <w:pStyle w:val="BodyTextIndent"/>
              <w:ind w:leftChars="50" w:left="100"/>
              <w:rPr>
                <w:rFonts w:ascii="Verdana" w:hAnsi="Verdana"/>
                <w:sz w:val="18"/>
                <w:szCs w:val="18"/>
              </w:rPr>
            </w:pPr>
            <w:r w:rsidRPr="00FD773D">
              <w:rPr>
                <w:rFonts w:ascii="Verdana" w:hAnsi="Verdana"/>
                <w:sz w:val="18"/>
                <w:szCs w:val="18"/>
              </w:rPr>
              <w:t>WORD32 input1_type</w:t>
            </w:r>
          </w:p>
        </w:tc>
        <w:tc>
          <w:tcPr>
            <w:tcW w:w="5782" w:type="dxa"/>
            <w:tcBorders>
              <w:top w:val="single" w:sz="4" w:space="0" w:color="auto"/>
              <w:bottom w:val="single" w:sz="4" w:space="0" w:color="auto"/>
            </w:tcBorders>
            <w:vAlign w:val="center"/>
          </w:tcPr>
          <w:p w14:paraId="42FDAD4A" w14:textId="1E2AEBCB" w:rsidR="00753B01" w:rsidRPr="00FD773D" w:rsidRDefault="00753B01" w:rsidP="00753B01">
            <w:pPr>
              <w:pStyle w:val="BodyTextIndent"/>
              <w:ind w:left="0" w:firstLineChars="50" w:firstLine="90"/>
              <w:rPr>
                <w:rFonts w:ascii="Verdana" w:hAnsi="Verdana"/>
                <w:sz w:val="18"/>
                <w:szCs w:val="18"/>
              </w:rPr>
            </w:pPr>
            <w:r w:rsidRPr="00FD773D">
              <w:rPr>
                <w:rFonts w:ascii="Verdana" w:hAnsi="Verdana"/>
                <w:sz w:val="18"/>
                <w:szCs w:val="18"/>
              </w:rPr>
              <w:t>1</w:t>
            </w:r>
            <w:r w:rsidRPr="00FD773D">
              <w:rPr>
                <w:rFonts w:ascii="Verdana" w:hAnsi="Verdana"/>
                <w:sz w:val="18"/>
                <w:szCs w:val="18"/>
                <w:vertAlign w:val="superscript"/>
              </w:rPr>
              <w:t>st</w:t>
            </w:r>
            <w:r w:rsidRPr="00FD773D">
              <w:rPr>
                <w:rFonts w:ascii="Verdana" w:hAnsi="Verdana"/>
                <w:sz w:val="18"/>
                <w:szCs w:val="18"/>
              </w:rPr>
              <w:t xml:space="preserve"> audio device type</w:t>
            </w:r>
          </w:p>
        </w:tc>
      </w:tr>
      <w:tr w:rsidR="00753B01" w:rsidRPr="00FD773D" w14:paraId="7703BD1C" w14:textId="77777777" w:rsidTr="00D26A82">
        <w:trPr>
          <w:cantSplit/>
          <w:trHeight w:val="345"/>
          <w:tblHeader/>
        </w:trPr>
        <w:tc>
          <w:tcPr>
            <w:tcW w:w="3531" w:type="dxa"/>
            <w:tcBorders>
              <w:top w:val="single" w:sz="4" w:space="0" w:color="auto"/>
              <w:bottom w:val="single" w:sz="4" w:space="0" w:color="auto"/>
            </w:tcBorders>
            <w:vAlign w:val="center"/>
          </w:tcPr>
          <w:p w14:paraId="765C400E" w14:textId="7D48CC67" w:rsidR="00753B01" w:rsidRPr="00FD773D" w:rsidRDefault="00753B01" w:rsidP="00753B01">
            <w:pPr>
              <w:pStyle w:val="BodyTextIndent"/>
              <w:ind w:leftChars="50" w:left="100"/>
              <w:rPr>
                <w:rFonts w:ascii="Verdana" w:hAnsi="Verdana"/>
                <w:sz w:val="18"/>
                <w:szCs w:val="18"/>
              </w:rPr>
            </w:pPr>
            <w:r w:rsidRPr="00FD773D">
              <w:rPr>
                <w:rFonts w:ascii="Verdana" w:hAnsi="Verdana"/>
                <w:sz w:val="18"/>
                <w:szCs w:val="18"/>
              </w:rPr>
              <w:t>WORD32 input2_type</w:t>
            </w:r>
          </w:p>
        </w:tc>
        <w:tc>
          <w:tcPr>
            <w:tcW w:w="5782" w:type="dxa"/>
            <w:tcBorders>
              <w:top w:val="single" w:sz="4" w:space="0" w:color="auto"/>
              <w:bottom w:val="single" w:sz="4" w:space="0" w:color="auto"/>
            </w:tcBorders>
            <w:vAlign w:val="center"/>
          </w:tcPr>
          <w:p w14:paraId="4C125996" w14:textId="189E9370" w:rsidR="00753B01" w:rsidRPr="00FD773D" w:rsidRDefault="00753B01" w:rsidP="00753B01">
            <w:pPr>
              <w:pStyle w:val="BodyTextIndent"/>
              <w:ind w:left="0" w:firstLineChars="50" w:firstLine="90"/>
              <w:rPr>
                <w:rFonts w:ascii="Verdana" w:hAnsi="Verdana"/>
                <w:sz w:val="18"/>
                <w:szCs w:val="18"/>
              </w:rPr>
            </w:pPr>
            <w:r w:rsidRPr="00FD773D">
              <w:rPr>
                <w:rFonts w:ascii="Verdana" w:hAnsi="Verdana"/>
                <w:sz w:val="18"/>
                <w:szCs w:val="18"/>
              </w:rPr>
              <w:t>2</w:t>
            </w:r>
            <w:r w:rsidRPr="00FD773D">
              <w:rPr>
                <w:rFonts w:ascii="Verdana" w:hAnsi="Verdana"/>
                <w:sz w:val="18"/>
                <w:szCs w:val="18"/>
                <w:vertAlign w:val="superscript"/>
              </w:rPr>
              <w:t>nd</w:t>
            </w:r>
            <w:r w:rsidRPr="00FD773D">
              <w:rPr>
                <w:rFonts w:ascii="Verdana" w:hAnsi="Verdana"/>
                <w:sz w:val="18"/>
                <w:szCs w:val="18"/>
              </w:rPr>
              <w:t xml:space="preserve"> audio device type</w:t>
            </w:r>
          </w:p>
        </w:tc>
      </w:tr>
      <w:tr w:rsidR="00753B01" w:rsidRPr="00FD773D" w14:paraId="655DCF7D" w14:textId="77777777" w:rsidTr="00D26A82">
        <w:trPr>
          <w:cantSplit/>
          <w:trHeight w:val="345"/>
          <w:tblHeader/>
        </w:trPr>
        <w:tc>
          <w:tcPr>
            <w:tcW w:w="3531" w:type="dxa"/>
            <w:tcBorders>
              <w:top w:val="single" w:sz="4" w:space="0" w:color="auto"/>
              <w:bottom w:val="single" w:sz="4" w:space="0" w:color="auto"/>
            </w:tcBorders>
            <w:vAlign w:val="center"/>
          </w:tcPr>
          <w:p w14:paraId="4056325E" w14:textId="168AE304" w:rsidR="00753B01" w:rsidRPr="00FD773D" w:rsidRDefault="00753B01" w:rsidP="00753B01">
            <w:pPr>
              <w:pStyle w:val="BodyTextIndent"/>
              <w:ind w:leftChars="50" w:left="100"/>
              <w:rPr>
                <w:rFonts w:ascii="Verdana" w:hAnsi="Verdana"/>
                <w:sz w:val="18"/>
                <w:szCs w:val="18"/>
              </w:rPr>
            </w:pPr>
            <w:r w:rsidRPr="00FD773D">
              <w:rPr>
                <w:rFonts w:ascii="Verdana" w:hAnsi="Verdana"/>
                <w:sz w:val="18"/>
                <w:szCs w:val="18"/>
              </w:rPr>
              <w:t>WORD32 dma1_type</w:t>
            </w:r>
          </w:p>
        </w:tc>
        <w:tc>
          <w:tcPr>
            <w:tcW w:w="5782" w:type="dxa"/>
            <w:tcBorders>
              <w:top w:val="single" w:sz="4" w:space="0" w:color="auto"/>
              <w:bottom w:val="single" w:sz="4" w:space="0" w:color="auto"/>
            </w:tcBorders>
            <w:vAlign w:val="center"/>
          </w:tcPr>
          <w:p w14:paraId="45D70814" w14:textId="6933D430" w:rsidR="00753B01" w:rsidRPr="00FD773D" w:rsidRDefault="00753B01" w:rsidP="00753B01">
            <w:pPr>
              <w:pStyle w:val="BodyTextIndent"/>
              <w:ind w:left="0" w:firstLineChars="50" w:firstLine="90"/>
              <w:rPr>
                <w:rFonts w:ascii="Verdana" w:hAnsi="Verdana"/>
                <w:sz w:val="18"/>
                <w:szCs w:val="18"/>
              </w:rPr>
            </w:pPr>
            <w:r w:rsidRPr="00FD773D">
              <w:rPr>
                <w:rFonts w:ascii="Verdana" w:hAnsi="Verdana"/>
                <w:sz w:val="18"/>
                <w:szCs w:val="18"/>
              </w:rPr>
              <w:t>1</w:t>
            </w:r>
            <w:r w:rsidRPr="00FD773D">
              <w:rPr>
                <w:rFonts w:ascii="Verdana" w:hAnsi="Verdana"/>
                <w:sz w:val="18"/>
                <w:szCs w:val="18"/>
                <w:vertAlign w:val="superscript"/>
              </w:rPr>
              <w:t>st</w:t>
            </w:r>
            <w:r w:rsidRPr="00FD773D">
              <w:rPr>
                <w:rFonts w:ascii="Verdana" w:hAnsi="Verdana"/>
                <w:sz w:val="18"/>
                <w:szCs w:val="18"/>
              </w:rPr>
              <w:t xml:space="preserve"> DMAC connection type</w:t>
            </w:r>
          </w:p>
        </w:tc>
      </w:tr>
      <w:tr w:rsidR="00753B01" w:rsidRPr="00FD773D" w14:paraId="48AB9063" w14:textId="77777777" w:rsidTr="00D26A82">
        <w:trPr>
          <w:cantSplit/>
          <w:trHeight w:val="345"/>
          <w:tblHeader/>
        </w:trPr>
        <w:tc>
          <w:tcPr>
            <w:tcW w:w="3531" w:type="dxa"/>
            <w:tcBorders>
              <w:top w:val="single" w:sz="4" w:space="0" w:color="auto"/>
              <w:bottom w:val="single" w:sz="4" w:space="0" w:color="auto"/>
            </w:tcBorders>
            <w:vAlign w:val="center"/>
          </w:tcPr>
          <w:p w14:paraId="55801973" w14:textId="04601713" w:rsidR="00753B01" w:rsidRPr="00FD773D" w:rsidRDefault="00753B01" w:rsidP="00753B01">
            <w:pPr>
              <w:pStyle w:val="BodyTextIndent"/>
              <w:ind w:leftChars="50" w:left="100"/>
              <w:rPr>
                <w:rFonts w:ascii="Verdana" w:hAnsi="Verdana"/>
                <w:sz w:val="18"/>
                <w:szCs w:val="18"/>
              </w:rPr>
            </w:pPr>
            <w:r w:rsidRPr="00FD773D">
              <w:rPr>
                <w:rFonts w:ascii="Verdana" w:hAnsi="Verdana"/>
                <w:sz w:val="18"/>
                <w:szCs w:val="18"/>
              </w:rPr>
              <w:t>WORD32 dma2_type</w:t>
            </w:r>
          </w:p>
        </w:tc>
        <w:tc>
          <w:tcPr>
            <w:tcW w:w="5782" w:type="dxa"/>
            <w:tcBorders>
              <w:top w:val="single" w:sz="4" w:space="0" w:color="auto"/>
              <w:bottom w:val="single" w:sz="4" w:space="0" w:color="auto"/>
            </w:tcBorders>
            <w:vAlign w:val="center"/>
          </w:tcPr>
          <w:p w14:paraId="2E5D3449" w14:textId="7561DB03" w:rsidR="00753B01" w:rsidRPr="00FD773D" w:rsidRDefault="00753B01" w:rsidP="00753B01">
            <w:pPr>
              <w:pStyle w:val="BodyTextIndent"/>
              <w:ind w:left="0" w:firstLineChars="50" w:firstLine="90"/>
              <w:rPr>
                <w:rFonts w:ascii="Verdana" w:hAnsi="Verdana"/>
                <w:sz w:val="18"/>
                <w:szCs w:val="18"/>
              </w:rPr>
            </w:pPr>
            <w:r w:rsidRPr="00FD773D">
              <w:rPr>
                <w:rFonts w:ascii="Verdana" w:hAnsi="Verdana"/>
                <w:sz w:val="18"/>
                <w:szCs w:val="18"/>
              </w:rPr>
              <w:t>2</w:t>
            </w:r>
            <w:r w:rsidRPr="00FD773D">
              <w:rPr>
                <w:rFonts w:ascii="Verdana" w:hAnsi="Verdana"/>
                <w:sz w:val="18"/>
                <w:szCs w:val="18"/>
                <w:vertAlign w:val="superscript"/>
              </w:rPr>
              <w:t>nd</w:t>
            </w:r>
            <w:r w:rsidRPr="00FD773D">
              <w:rPr>
                <w:rFonts w:ascii="Verdana" w:hAnsi="Verdana"/>
                <w:sz w:val="18"/>
                <w:szCs w:val="18"/>
              </w:rPr>
              <w:t xml:space="preserve"> DMAC connection type</w:t>
            </w:r>
          </w:p>
        </w:tc>
      </w:tr>
      <w:tr w:rsidR="00753B01" w:rsidRPr="00FD773D" w14:paraId="6BA004B8" w14:textId="77777777" w:rsidTr="00D26A82">
        <w:trPr>
          <w:cantSplit/>
          <w:trHeight w:val="345"/>
          <w:tblHeader/>
        </w:trPr>
        <w:tc>
          <w:tcPr>
            <w:tcW w:w="3531" w:type="dxa"/>
            <w:tcBorders>
              <w:top w:val="single" w:sz="4" w:space="0" w:color="auto"/>
              <w:bottom w:val="single" w:sz="4" w:space="0" w:color="auto"/>
            </w:tcBorders>
            <w:vAlign w:val="center"/>
          </w:tcPr>
          <w:p w14:paraId="6AA3C6FE" w14:textId="12779BE4" w:rsidR="00753B01" w:rsidRPr="00FD773D" w:rsidRDefault="00753B01" w:rsidP="005027B7">
            <w:pPr>
              <w:pStyle w:val="BodyTextIndent"/>
              <w:ind w:leftChars="50" w:left="100"/>
              <w:rPr>
                <w:rFonts w:ascii="Verdana" w:hAnsi="Verdana"/>
                <w:sz w:val="18"/>
                <w:szCs w:val="18"/>
              </w:rPr>
            </w:pPr>
            <w:r w:rsidRPr="00FD773D">
              <w:rPr>
                <w:rFonts w:ascii="Verdana" w:hAnsi="Verdana"/>
                <w:sz w:val="18"/>
                <w:szCs w:val="18"/>
              </w:rPr>
              <w:t>SSIU_SSI_MODULE ssi_</w:t>
            </w:r>
            <w:r w:rsidR="005027B7" w:rsidRPr="00FD773D">
              <w:rPr>
                <w:rFonts w:ascii="Verdana" w:hAnsi="Verdana"/>
                <w:sz w:val="18"/>
                <w:szCs w:val="18"/>
              </w:rPr>
              <w:t>master</w:t>
            </w:r>
          </w:p>
        </w:tc>
        <w:tc>
          <w:tcPr>
            <w:tcW w:w="5782" w:type="dxa"/>
            <w:tcBorders>
              <w:top w:val="single" w:sz="4" w:space="0" w:color="auto"/>
              <w:bottom w:val="single" w:sz="4" w:space="0" w:color="auto"/>
            </w:tcBorders>
            <w:vAlign w:val="center"/>
          </w:tcPr>
          <w:p w14:paraId="2815E933" w14:textId="440A2784" w:rsidR="00753B01" w:rsidRPr="00FD773D" w:rsidRDefault="00753B01" w:rsidP="00753B01">
            <w:pPr>
              <w:pStyle w:val="BodyTextIndent"/>
              <w:ind w:left="0" w:firstLineChars="50" w:firstLine="90"/>
              <w:rPr>
                <w:rFonts w:ascii="Verdana" w:hAnsi="Verdana"/>
                <w:sz w:val="18"/>
                <w:szCs w:val="18"/>
              </w:rPr>
            </w:pPr>
            <w:r w:rsidRPr="00FD773D">
              <w:rPr>
                <w:rFonts w:ascii="Verdana" w:hAnsi="Verdana"/>
                <w:sz w:val="18"/>
                <w:szCs w:val="18"/>
              </w:rPr>
              <w:t xml:space="preserve">SSI module </w:t>
            </w:r>
            <w:r w:rsidR="005027B7" w:rsidRPr="00FD773D">
              <w:rPr>
                <w:rFonts w:ascii="Verdana" w:hAnsi="Verdana"/>
                <w:sz w:val="18"/>
                <w:szCs w:val="18"/>
              </w:rPr>
              <w:t xml:space="preserve">master </w:t>
            </w:r>
            <w:r w:rsidRPr="00FD773D">
              <w:rPr>
                <w:rFonts w:ascii="Verdana" w:hAnsi="Verdana"/>
                <w:sz w:val="18"/>
                <w:szCs w:val="18"/>
              </w:rPr>
              <w:t>information</w:t>
            </w:r>
          </w:p>
        </w:tc>
      </w:tr>
      <w:tr w:rsidR="005027B7" w:rsidRPr="00FD773D" w14:paraId="1795B488" w14:textId="77777777" w:rsidTr="00D26A82">
        <w:trPr>
          <w:cantSplit/>
          <w:trHeight w:val="345"/>
          <w:tblHeader/>
        </w:trPr>
        <w:tc>
          <w:tcPr>
            <w:tcW w:w="3531" w:type="dxa"/>
            <w:tcBorders>
              <w:top w:val="single" w:sz="4" w:space="0" w:color="auto"/>
              <w:bottom w:val="single" w:sz="4" w:space="0" w:color="auto"/>
            </w:tcBorders>
            <w:vAlign w:val="center"/>
          </w:tcPr>
          <w:p w14:paraId="47249536" w14:textId="36F3DA4A"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SSIU_SSI_MODULE ssi_slave</w:t>
            </w:r>
          </w:p>
        </w:tc>
        <w:tc>
          <w:tcPr>
            <w:tcW w:w="5782" w:type="dxa"/>
            <w:tcBorders>
              <w:top w:val="single" w:sz="4" w:space="0" w:color="auto"/>
              <w:bottom w:val="single" w:sz="4" w:space="0" w:color="auto"/>
            </w:tcBorders>
            <w:vAlign w:val="center"/>
          </w:tcPr>
          <w:p w14:paraId="617D1B85" w14:textId="549ADC9A"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SSI module slaver information</w:t>
            </w:r>
          </w:p>
        </w:tc>
      </w:tr>
      <w:tr w:rsidR="005027B7" w:rsidRPr="00FD773D" w14:paraId="1CFF9EFB" w14:textId="77777777" w:rsidTr="00D26A82">
        <w:trPr>
          <w:cantSplit/>
          <w:trHeight w:val="345"/>
          <w:tblHeader/>
        </w:trPr>
        <w:tc>
          <w:tcPr>
            <w:tcW w:w="3531" w:type="dxa"/>
            <w:tcBorders>
              <w:top w:val="single" w:sz="4" w:space="0" w:color="auto"/>
              <w:bottom w:val="single" w:sz="4" w:space="0" w:color="auto"/>
            </w:tcBorders>
            <w:vAlign w:val="center"/>
          </w:tcPr>
          <w:p w14:paraId="703E34AE" w14:textId="3EA0B6E9"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SRC_MODULES src_module</w:t>
            </w:r>
          </w:p>
        </w:tc>
        <w:tc>
          <w:tcPr>
            <w:tcW w:w="5782" w:type="dxa"/>
            <w:tcBorders>
              <w:top w:val="single" w:sz="4" w:space="0" w:color="auto"/>
              <w:bottom w:val="single" w:sz="4" w:space="0" w:color="auto"/>
            </w:tcBorders>
            <w:vAlign w:val="center"/>
          </w:tcPr>
          <w:p w14:paraId="1D77EE59" w14:textId="3695D5E6"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SRC module information</w:t>
            </w:r>
          </w:p>
        </w:tc>
      </w:tr>
      <w:tr w:rsidR="005027B7" w:rsidRPr="00FD773D" w14:paraId="1DF32512" w14:textId="77777777" w:rsidTr="00D26A82">
        <w:trPr>
          <w:cantSplit/>
          <w:trHeight w:val="345"/>
          <w:tblHeader/>
        </w:trPr>
        <w:tc>
          <w:tcPr>
            <w:tcW w:w="3531" w:type="dxa"/>
            <w:tcBorders>
              <w:top w:val="single" w:sz="4" w:space="0" w:color="auto"/>
              <w:bottom w:val="single" w:sz="4" w:space="0" w:color="auto"/>
            </w:tcBorders>
            <w:vAlign w:val="center"/>
          </w:tcPr>
          <w:p w14:paraId="051F44C7" w14:textId="2D3B9672"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CMD_MODULE cmd_module</w:t>
            </w:r>
          </w:p>
        </w:tc>
        <w:tc>
          <w:tcPr>
            <w:tcW w:w="5782" w:type="dxa"/>
            <w:tcBorders>
              <w:top w:val="single" w:sz="4" w:space="0" w:color="auto"/>
              <w:bottom w:val="single" w:sz="4" w:space="0" w:color="auto"/>
            </w:tcBorders>
            <w:vAlign w:val="center"/>
          </w:tcPr>
          <w:p w14:paraId="1B9E2B63" w14:textId="62076E9A"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CMD module information</w:t>
            </w:r>
          </w:p>
        </w:tc>
      </w:tr>
      <w:tr w:rsidR="005027B7" w:rsidRPr="00FD773D" w14:paraId="287C0EC2" w14:textId="77777777" w:rsidTr="00D26A82">
        <w:trPr>
          <w:cantSplit/>
          <w:trHeight w:val="345"/>
          <w:tblHeader/>
        </w:trPr>
        <w:tc>
          <w:tcPr>
            <w:tcW w:w="3531" w:type="dxa"/>
            <w:tcBorders>
              <w:top w:val="single" w:sz="4" w:space="0" w:color="auto"/>
              <w:bottom w:val="single" w:sz="4" w:space="0" w:color="auto"/>
            </w:tcBorders>
            <w:vAlign w:val="center"/>
          </w:tcPr>
          <w:p w14:paraId="6F86E22E" w14:textId="26F48309"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Fifo_modules fifo_module</w:t>
            </w:r>
          </w:p>
        </w:tc>
        <w:tc>
          <w:tcPr>
            <w:tcW w:w="5782" w:type="dxa"/>
            <w:tcBorders>
              <w:top w:val="single" w:sz="4" w:space="0" w:color="auto"/>
              <w:bottom w:val="single" w:sz="4" w:space="0" w:color="auto"/>
            </w:tcBorders>
            <w:vAlign w:val="center"/>
          </w:tcPr>
          <w:p w14:paraId="249FFB65" w14:textId="0D53C5EA"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FIFO module information</w:t>
            </w:r>
          </w:p>
        </w:tc>
      </w:tr>
      <w:tr w:rsidR="005027B7" w:rsidRPr="00FD773D" w14:paraId="558C7485" w14:textId="77777777" w:rsidTr="00D26A82">
        <w:trPr>
          <w:cantSplit/>
          <w:trHeight w:val="345"/>
          <w:tblHeader/>
        </w:trPr>
        <w:tc>
          <w:tcPr>
            <w:tcW w:w="3531" w:type="dxa"/>
            <w:tcBorders>
              <w:top w:val="single" w:sz="4" w:space="0" w:color="auto"/>
              <w:bottom w:val="single" w:sz="4" w:space="0" w:color="auto"/>
            </w:tcBorders>
            <w:vAlign w:val="center"/>
          </w:tcPr>
          <w:p w14:paraId="590EB5D0" w14:textId="5715796C"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WORD32 state</w:t>
            </w:r>
          </w:p>
        </w:tc>
        <w:tc>
          <w:tcPr>
            <w:tcW w:w="5782" w:type="dxa"/>
            <w:tcBorders>
              <w:top w:val="single" w:sz="4" w:space="0" w:color="auto"/>
              <w:bottom w:val="single" w:sz="4" w:space="0" w:color="auto"/>
            </w:tcBorders>
            <w:vAlign w:val="center"/>
          </w:tcPr>
          <w:p w14:paraId="2461C342" w14:textId="6DE01A18"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TDM Capture plugin current state</w:t>
            </w:r>
          </w:p>
        </w:tc>
      </w:tr>
      <w:tr w:rsidR="005027B7" w:rsidRPr="00FD773D" w14:paraId="137A5E2D" w14:textId="77777777" w:rsidTr="00D26A82">
        <w:trPr>
          <w:cantSplit/>
          <w:trHeight w:val="345"/>
          <w:tblHeader/>
        </w:trPr>
        <w:tc>
          <w:tcPr>
            <w:tcW w:w="3531" w:type="dxa"/>
            <w:tcBorders>
              <w:top w:val="single" w:sz="4" w:space="0" w:color="auto"/>
              <w:bottom w:val="single" w:sz="4" w:space="0" w:color="auto"/>
            </w:tcBorders>
            <w:vAlign w:val="center"/>
          </w:tcPr>
          <w:p w14:paraId="39C20DDB" w14:textId="5F52396B"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WORD32 dmac_stage</w:t>
            </w:r>
          </w:p>
        </w:tc>
        <w:tc>
          <w:tcPr>
            <w:tcW w:w="5782" w:type="dxa"/>
            <w:tcBorders>
              <w:top w:val="single" w:sz="4" w:space="0" w:color="auto"/>
              <w:bottom w:val="single" w:sz="4" w:space="0" w:color="auto"/>
            </w:tcBorders>
            <w:vAlign w:val="center"/>
          </w:tcPr>
          <w:p w14:paraId="649A6DFD" w14:textId="70719D8D"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ADMAC stage flag</w:t>
            </w:r>
          </w:p>
        </w:tc>
      </w:tr>
      <w:tr w:rsidR="005027B7" w:rsidRPr="00FD773D" w14:paraId="5F97B983" w14:textId="77777777" w:rsidTr="00D26A82">
        <w:trPr>
          <w:cantSplit/>
          <w:trHeight w:val="345"/>
          <w:tblHeader/>
        </w:trPr>
        <w:tc>
          <w:tcPr>
            <w:tcW w:w="3531" w:type="dxa"/>
            <w:tcBorders>
              <w:top w:val="single" w:sz="4" w:space="0" w:color="auto"/>
              <w:bottom w:val="single" w:sz="4" w:space="0" w:color="auto"/>
            </w:tcBorders>
            <w:vAlign w:val="center"/>
          </w:tcPr>
          <w:p w14:paraId="6BBBFE32" w14:textId="51B628B3"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WORD32 hw_module</w:t>
            </w:r>
          </w:p>
        </w:tc>
        <w:tc>
          <w:tcPr>
            <w:tcW w:w="5782" w:type="dxa"/>
            <w:tcBorders>
              <w:top w:val="single" w:sz="4" w:space="0" w:color="auto"/>
              <w:bottom w:val="single" w:sz="4" w:space="0" w:color="auto"/>
            </w:tcBorders>
            <w:vAlign w:val="center"/>
          </w:tcPr>
          <w:p w14:paraId="2613C5CB" w14:textId="54444C3E"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Store module information used in plugin</w:t>
            </w:r>
          </w:p>
        </w:tc>
      </w:tr>
      <w:tr w:rsidR="005027B7" w:rsidRPr="00FD773D" w14:paraId="3CF7644A" w14:textId="77777777" w:rsidTr="00D26A82">
        <w:trPr>
          <w:cantSplit/>
          <w:trHeight w:val="345"/>
          <w:tblHeader/>
        </w:trPr>
        <w:tc>
          <w:tcPr>
            <w:tcW w:w="3531" w:type="dxa"/>
            <w:tcBorders>
              <w:top w:val="single" w:sz="4" w:space="0" w:color="auto"/>
              <w:bottom w:val="single" w:sz="4" w:space="0" w:color="auto"/>
            </w:tcBorders>
            <w:vAlign w:val="center"/>
          </w:tcPr>
          <w:p w14:paraId="085EFF57" w14:textId="139CCE35"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WORD32 head_idx</w:t>
            </w:r>
          </w:p>
        </w:tc>
        <w:tc>
          <w:tcPr>
            <w:tcW w:w="5782" w:type="dxa"/>
            <w:tcBorders>
              <w:top w:val="single" w:sz="4" w:space="0" w:color="auto"/>
              <w:bottom w:val="single" w:sz="4" w:space="0" w:color="auto"/>
            </w:tcBorders>
            <w:vAlign w:val="center"/>
          </w:tcPr>
          <w:p w14:paraId="3F766B19" w14:textId="6A252ECF"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Head index of ring buffer</w:t>
            </w:r>
          </w:p>
        </w:tc>
      </w:tr>
      <w:tr w:rsidR="005027B7" w:rsidRPr="00FD773D" w14:paraId="641CDE28" w14:textId="77777777" w:rsidTr="00D26A82">
        <w:trPr>
          <w:cantSplit/>
          <w:trHeight w:val="345"/>
          <w:tblHeader/>
        </w:trPr>
        <w:tc>
          <w:tcPr>
            <w:tcW w:w="3531" w:type="dxa"/>
            <w:tcBorders>
              <w:top w:val="single" w:sz="4" w:space="0" w:color="auto"/>
              <w:bottom w:val="single" w:sz="4" w:space="0" w:color="auto"/>
            </w:tcBorders>
            <w:vAlign w:val="center"/>
          </w:tcPr>
          <w:p w14:paraId="79CF4C49" w14:textId="572CC9CB"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WORD32 tail_idx</w:t>
            </w:r>
          </w:p>
        </w:tc>
        <w:tc>
          <w:tcPr>
            <w:tcW w:w="5782" w:type="dxa"/>
            <w:tcBorders>
              <w:top w:val="single" w:sz="4" w:space="0" w:color="auto"/>
              <w:bottom w:val="single" w:sz="4" w:space="0" w:color="auto"/>
            </w:tcBorders>
            <w:vAlign w:val="center"/>
          </w:tcPr>
          <w:p w14:paraId="20AE91D2" w14:textId="5FE0AE81"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Tail index of ring buffer</w:t>
            </w:r>
          </w:p>
        </w:tc>
      </w:tr>
      <w:tr w:rsidR="005027B7" w:rsidRPr="00FD773D" w14:paraId="1B192608" w14:textId="77777777" w:rsidTr="00D26A82">
        <w:trPr>
          <w:cantSplit/>
          <w:trHeight w:val="345"/>
          <w:tblHeader/>
        </w:trPr>
        <w:tc>
          <w:tcPr>
            <w:tcW w:w="3531" w:type="dxa"/>
            <w:tcBorders>
              <w:top w:val="single" w:sz="4" w:space="0" w:color="auto"/>
              <w:bottom w:val="single" w:sz="4" w:space="0" w:color="auto"/>
            </w:tcBorders>
            <w:vAlign w:val="center"/>
          </w:tcPr>
          <w:p w14:paraId="42839F90" w14:textId="393FDFE5"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WORD32 filled</w:t>
            </w:r>
          </w:p>
        </w:tc>
        <w:tc>
          <w:tcPr>
            <w:tcW w:w="5782" w:type="dxa"/>
            <w:tcBorders>
              <w:top w:val="single" w:sz="4" w:space="0" w:color="auto"/>
              <w:bottom w:val="single" w:sz="4" w:space="0" w:color="auto"/>
            </w:tcBorders>
            <w:vAlign w:val="center"/>
          </w:tcPr>
          <w:p w14:paraId="4E8D3AE4" w14:textId="77EE53FB"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Number of samples present in the buffer</w:t>
            </w:r>
          </w:p>
        </w:tc>
      </w:tr>
      <w:tr w:rsidR="005027B7" w:rsidRPr="00FD773D" w14:paraId="6BD7C9FA" w14:textId="77777777" w:rsidTr="00D26A82">
        <w:trPr>
          <w:cantSplit/>
          <w:trHeight w:val="345"/>
          <w:tblHeader/>
        </w:trPr>
        <w:tc>
          <w:tcPr>
            <w:tcW w:w="3531" w:type="dxa"/>
            <w:tcBorders>
              <w:top w:val="single" w:sz="4" w:space="0" w:color="auto"/>
              <w:bottom w:val="single" w:sz="4" w:space="0" w:color="auto"/>
            </w:tcBorders>
            <w:vAlign w:val="center"/>
          </w:tcPr>
          <w:p w14:paraId="00F0FF35" w14:textId="697AAAFB"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WORD32 transfered_idx</w:t>
            </w:r>
          </w:p>
        </w:tc>
        <w:tc>
          <w:tcPr>
            <w:tcW w:w="5782" w:type="dxa"/>
            <w:tcBorders>
              <w:top w:val="single" w:sz="4" w:space="0" w:color="auto"/>
              <w:bottom w:val="single" w:sz="4" w:space="0" w:color="auto"/>
            </w:tcBorders>
            <w:vAlign w:val="center"/>
          </w:tcPr>
          <w:p w14:paraId="387B4376" w14:textId="6CF1182E"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Index of output port has been transferred in the last execution</w:t>
            </w:r>
          </w:p>
        </w:tc>
      </w:tr>
      <w:tr w:rsidR="005027B7" w:rsidRPr="00FD773D" w14:paraId="4E6D7E82" w14:textId="77777777" w:rsidTr="00D26A82">
        <w:trPr>
          <w:cantSplit/>
          <w:trHeight w:val="345"/>
          <w:tblHeader/>
        </w:trPr>
        <w:tc>
          <w:tcPr>
            <w:tcW w:w="3531" w:type="dxa"/>
            <w:tcBorders>
              <w:top w:val="single" w:sz="4" w:space="0" w:color="auto"/>
              <w:bottom w:val="single" w:sz="4" w:space="0" w:color="auto"/>
            </w:tcBorders>
            <w:vAlign w:val="center"/>
          </w:tcPr>
          <w:p w14:paraId="2ED4B548" w14:textId="2EA58BFA"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WORD32 transferred[4]</w:t>
            </w:r>
          </w:p>
        </w:tc>
        <w:tc>
          <w:tcPr>
            <w:tcW w:w="5782" w:type="dxa"/>
            <w:tcBorders>
              <w:top w:val="single" w:sz="4" w:space="0" w:color="auto"/>
              <w:bottom w:val="single" w:sz="4" w:space="0" w:color="auto"/>
            </w:tcBorders>
            <w:vAlign w:val="center"/>
          </w:tcPr>
          <w:p w14:paraId="313B63B9" w14:textId="41AEF490"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Number of byte transferred by plugin for each port</w:t>
            </w:r>
          </w:p>
        </w:tc>
      </w:tr>
      <w:tr w:rsidR="005027B7" w:rsidRPr="00FD773D" w14:paraId="126FABA2" w14:textId="77777777" w:rsidTr="00D26A82">
        <w:trPr>
          <w:cantSplit/>
          <w:trHeight w:val="345"/>
          <w:tblHeader/>
        </w:trPr>
        <w:tc>
          <w:tcPr>
            <w:tcW w:w="3531" w:type="dxa"/>
            <w:tcBorders>
              <w:top w:val="single" w:sz="4" w:space="0" w:color="auto"/>
              <w:bottom w:val="single" w:sz="4" w:space="0" w:color="auto"/>
            </w:tcBorders>
            <w:vAlign w:val="center"/>
          </w:tcPr>
          <w:p w14:paraId="250B47AC" w14:textId="3DC8BBF0"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XosEvent relcap_event</w:t>
            </w:r>
          </w:p>
        </w:tc>
        <w:tc>
          <w:tcPr>
            <w:tcW w:w="5782" w:type="dxa"/>
            <w:tcBorders>
              <w:top w:val="single" w:sz="4" w:space="0" w:color="auto"/>
              <w:bottom w:val="single" w:sz="4" w:space="0" w:color="auto"/>
            </w:tcBorders>
            <w:vAlign w:val="center"/>
          </w:tcPr>
          <w:p w14:paraId="3CC95286" w14:textId="728294D8"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TDM Capture polling event</w:t>
            </w:r>
          </w:p>
        </w:tc>
      </w:tr>
      <w:tr w:rsidR="005027B7" w:rsidRPr="00FD773D" w14:paraId="14DCDB53" w14:textId="77777777" w:rsidTr="00C62821">
        <w:trPr>
          <w:cantSplit/>
          <w:trHeight w:val="345"/>
          <w:tblHeader/>
        </w:trPr>
        <w:tc>
          <w:tcPr>
            <w:tcW w:w="3531" w:type="dxa"/>
            <w:tcBorders>
              <w:top w:val="single" w:sz="4" w:space="0" w:color="auto"/>
              <w:bottom w:val="single" w:sz="4" w:space="0" w:color="auto"/>
            </w:tcBorders>
            <w:vAlign w:val="center"/>
          </w:tcPr>
          <w:p w14:paraId="61182E3B" w14:textId="7126A066" w:rsidR="005027B7" w:rsidRPr="00FD773D" w:rsidRDefault="005027B7" w:rsidP="005027B7">
            <w:pPr>
              <w:pStyle w:val="BodyTextIndent"/>
              <w:ind w:leftChars="50" w:left="100"/>
              <w:rPr>
                <w:rFonts w:ascii="Verdana" w:hAnsi="Verdana"/>
                <w:sz w:val="18"/>
                <w:szCs w:val="18"/>
              </w:rPr>
            </w:pPr>
            <w:r w:rsidRPr="00FD773D">
              <w:rPr>
                <w:rFonts w:ascii="Verdana" w:hAnsi="Verdana"/>
                <w:sz w:val="18"/>
                <w:szCs w:val="18"/>
              </w:rPr>
              <w:t>XosThread relcap_thread</w:t>
            </w:r>
          </w:p>
        </w:tc>
        <w:tc>
          <w:tcPr>
            <w:tcW w:w="5782" w:type="dxa"/>
            <w:tcBorders>
              <w:top w:val="single" w:sz="4" w:space="0" w:color="auto"/>
              <w:bottom w:val="single" w:sz="4" w:space="0" w:color="auto"/>
            </w:tcBorders>
            <w:vAlign w:val="center"/>
          </w:tcPr>
          <w:p w14:paraId="77B2791A" w14:textId="62FFF6CA" w:rsidR="005027B7" w:rsidRPr="00FD773D" w:rsidRDefault="005027B7" w:rsidP="005027B7">
            <w:pPr>
              <w:pStyle w:val="BodyTextIndent"/>
              <w:ind w:left="0" w:firstLineChars="50" w:firstLine="90"/>
              <w:rPr>
                <w:rFonts w:ascii="Verdana" w:hAnsi="Verdana"/>
                <w:sz w:val="18"/>
                <w:szCs w:val="18"/>
              </w:rPr>
            </w:pPr>
            <w:r w:rsidRPr="00FD773D">
              <w:rPr>
                <w:rFonts w:ascii="Verdana" w:hAnsi="Verdana"/>
                <w:sz w:val="18"/>
                <w:szCs w:val="18"/>
              </w:rPr>
              <w:t>TDM Capture polling thread</w:t>
            </w:r>
          </w:p>
        </w:tc>
      </w:tr>
    </w:tbl>
    <w:p w14:paraId="2397ECE9" w14:textId="77777777" w:rsidR="005841DB" w:rsidRPr="00FD773D" w:rsidRDefault="005841DB">
      <w:pPr>
        <w:widowControl/>
        <w:autoSpaceDE/>
        <w:autoSpaceDN/>
        <w:adjustRightInd/>
        <w:snapToGrid/>
        <w:jc w:val="left"/>
      </w:pPr>
    </w:p>
    <w:p w14:paraId="278821D0" w14:textId="77777777" w:rsidR="00563EA0" w:rsidRPr="00FD773D" w:rsidRDefault="002B29DC">
      <w:pPr>
        <w:widowControl/>
        <w:autoSpaceDE/>
        <w:autoSpaceDN/>
        <w:adjustRightInd/>
        <w:snapToGrid/>
        <w:jc w:val="left"/>
      </w:pPr>
      <w:r w:rsidRPr="00FD773D">
        <w:br w:type="page"/>
      </w:r>
    </w:p>
    <w:p w14:paraId="0E2DE5BE" w14:textId="77777777" w:rsidR="00D15B83" w:rsidRPr="00FD773D" w:rsidRDefault="00D15B83" w:rsidP="00DC074C"/>
    <w:p w14:paraId="04FC803B" w14:textId="77777777" w:rsidR="002B29DC" w:rsidRPr="00FD773D" w:rsidRDefault="002B29DC" w:rsidP="00DD63CE">
      <w:pPr>
        <w:pStyle w:val="Heading2"/>
        <w:widowControl/>
        <w:numPr>
          <w:ilvl w:val="1"/>
          <w:numId w:val="7"/>
        </w:numPr>
        <w:autoSpaceDE/>
        <w:autoSpaceDN/>
        <w:snapToGrid/>
        <w:spacing w:before="200" w:after="100" w:line="300" w:lineRule="exact"/>
        <w:jc w:val="left"/>
        <w:textAlignment w:val="baseline"/>
      </w:pPr>
      <w:bookmarkStart w:id="175" w:name="_Toc527033961"/>
      <w:r w:rsidRPr="00FD773D">
        <w:t>Memory Specifications</w:t>
      </w:r>
      <w:bookmarkEnd w:id="175"/>
    </w:p>
    <w:p w14:paraId="65D002D1" w14:textId="77777777" w:rsidR="002B29DC" w:rsidRPr="00FD773D" w:rsidRDefault="002B29DC" w:rsidP="00E96864">
      <w:r w:rsidRPr="00FD773D">
        <w:t>This section describes the memory areas used by this software.</w:t>
      </w:r>
    </w:p>
    <w:p w14:paraId="7808EC48" w14:textId="77777777" w:rsidR="002B29DC" w:rsidRPr="00FD773D" w:rsidRDefault="002B29DC" w:rsidP="00E96864"/>
    <w:p w14:paraId="095D76A1" w14:textId="77777777" w:rsidR="002B29DC" w:rsidRPr="00FD773D"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176" w:name="_Toc527033962"/>
      <w:r w:rsidRPr="00FD773D">
        <w:t>Persistent Area</w:t>
      </w:r>
      <w:bookmarkEnd w:id="176"/>
    </w:p>
    <w:p w14:paraId="619CA453" w14:textId="77777777" w:rsidR="002B29DC" w:rsidRPr="00FD773D" w:rsidRDefault="002B29DC" w:rsidP="00E96864"/>
    <w:p w14:paraId="5158F9F0" w14:textId="6F98106E" w:rsidR="002B29DC" w:rsidRPr="00FD773D" w:rsidRDefault="002D3A5B" w:rsidP="002D3A5B">
      <w:pPr>
        <w:pStyle w:val="Caption"/>
        <w:rPr>
          <w:rFonts w:eastAsia="Meiryo"/>
        </w:rPr>
      </w:pPr>
      <w:bookmarkStart w:id="177" w:name="_Toc517343855"/>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15</w:t>
      </w:r>
      <w:r w:rsidR="003A2569" w:rsidRPr="00FD773D">
        <w:fldChar w:fldCharType="end"/>
      </w:r>
      <w:r w:rsidR="002B29DC" w:rsidRPr="00FD773D">
        <w:rPr>
          <w:rFonts w:eastAsia="Meiryo"/>
        </w:rPr>
        <w:tab/>
        <w:t>Persistent Area Description</w:t>
      </w:r>
      <w:bookmarkEnd w:id="177"/>
    </w:p>
    <w:tbl>
      <w:tblPr>
        <w:tblW w:w="9751"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08"/>
        <w:gridCol w:w="7743"/>
      </w:tblGrid>
      <w:tr w:rsidR="002B29DC" w:rsidRPr="00FD773D" w14:paraId="024C89B4" w14:textId="77777777" w:rsidTr="00D15B83">
        <w:trPr>
          <w:cantSplit/>
          <w:trHeight w:val="260"/>
          <w:tblHeader/>
        </w:trPr>
        <w:tc>
          <w:tcPr>
            <w:tcW w:w="2008" w:type="dxa"/>
            <w:tcBorders>
              <w:right w:val="double" w:sz="4" w:space="0" w:color="auto"/>
            </w:tcBorders>
            <w:vAlign w:val="center"/>
          </w:tcPr>
          <w:p w14:paraId="5D795AB5" w14:textId="77777777" w:rsidR="002B29DC" w:rsidRPr="00FD773D" w:rsidRDefault="002B29DC" w:rsidP="00D15B83">
            <w:pPr>
              <w:pStyle w:val="af6"/>
              <w:jc w:val="left"/>
              <w:rPr>
                <w:rFonts w:ascii="Verdana" w:eastAsia="Meiryo" w:hAnsi="Verdana"/>
                <w:szCs w:val="18"/>
              </w:rPr>
            </w:pPr>
            <w:r w:rsidRPr="00FD773D">
              <w:rPr>
                <w:rFonts w:ascii="Verdana" w:eastAsia="Meiryo" w:hAnsi="Verdana"/>
                <w:szCs w:val="18"/>
              </w:rPr>
              <w:t>Item</w:t>
            </w:r>
          </w:p>
        </w:tc>
        <w:tc>
          <w:tcPr>
            <w:tcW w:w="7743" w:type="dxa"/>
            <w:tcBorders>
              <w:left w:val="double" w:sz="4" w:space="0" w:color="auto"/>
            </w:tcBorders>
            <w:vAlign w:val="center"/>
          </w:tcPr>
          <w:p w14:paraId="1399A886" w14:textId="77777777" w:rsidR="002B29DC" w:rsidRPr="00FD773D" w:rsidRDefault="002B29DC" w:rsidP="00451163">
            <w:pPr>
              <w:ind w:leftChars="50" w:left="100" w:rightChars="44" w:right="88"/>
              <w:rPr>
                <w:sz w:val="18"/>
              </w:rPr>
            </w:pPr>
            <w:r w:rsidRPr="00FD773D">
              <w:rPr>
                <w:sz w:val="18"/>
              </w:rPr>
              <w:t>Area which always holds values when this software is used.</w:t>
            </w:r>
          </w:p>
          <w:p w14:paraId="08E2DD32" w14:textId="77777777" w:rsidR="002B29DC" w:rsidRPr="00FD773D" w:rsidRDefault="002B29DC" w:rsidP="00451163">
            <w:pPr>
              <w:ind w:leftChars="50" w:left="100" w:rightChars="44" w:right="88"/>
              <w:rPr>
                <w:sz w:val="18"/>
              </w:rPr>
            </w:pPr>
            <w:r w:rsidRPr="00FD773D">
              <w:rPr>
                <w:sz w:val="18"/>
              </w:rPr>
              <w:t>If the user manipulates this area after initialization, the correct execution of this software is not ensured.</w:t>
            </w:r>
          </w:p>
        </w:tc>
      </w:tr>
      <w:tr w:rsidR="002B29DC" w:rsidRPr="00FD773D" w14:paraId="7D92D08F" w14:textId="77777777" w:rsidTr="00D15B83">
        <w:trPr>
          <w:cantSplit/>
          <w:trHeight w:val="288"/>
          <w:tblHeader/>
        </w:trPr>
        <w:tc>
          <w:tcPr>
            <w:tcW w:w="2008" w:type="dxa"/>
            <w:tcBorders>
              <w:right w:val="double" w:sz="4" w:space="0" w:color="auto"/>
            </w:tcBorders>
            <w:vAlign w:val="center"/>
          </w:tcPr>
          <w:p w14:paraId="4D4B7D41" w14:textId="77777777" w:rsidR="002B29DC" w:rsidRPr="00FD773D" w:rsidRDefault="002B29DC" w:rsidP="00451163">
            <w:pPr>
              <w:ind w:leftChars="50" w:left="100" w:rightChars="44" w:right="88"/>
              <w:rPr>
                <w:sz w:val="18"/>
              </w:rPr>
            </w:pPr>
            <w:r w:rsidRPr="00FD773D">
              <w:rPr>
                <w:sz w:val="18"/>
              </w:rPr>
              <w:t>Symbol name</w:t>
            </w:r>
          </w:p>
        </w:tc>
        <w:tc>
          <w:tcPr>
            <w:tcW w:w="7743" w:type="dxa"/>
            <w:tcBorders>
              <w:left w:val="double" w:sz="4" w:space="0" w:color="auto"/>
            </w:tcBorders>
            <w:vAlign w:val="center"/>
          </w:tcPr>
          <w:p w14:paraId="64110FAA" w14:textId="77777777" w:rsidR="002B29DC" w:rsidRPr="00FD773D" w:rsidRDefault="002B29DC" w:rsidP="00451163">
            <w:pPr>
              <w:ind w:leftChars="50" w:left="100" w:rightChars="44" w:right="88"/>
              <w:rPr>
                <w:sz w:val="18"/>
              </w:rPr>
            </w:pPr>
            <w:r w:rsidRPr="00FD773D">
              <w:rPr>
                <w:sz w:val="18"/>
              </w:rPr>
              <w:t>- (freely defined by the user)</w:t>
            </w:r>
          </w:p>
        </w:tc>
      </w:tr>
      <w:tr w:rsidR="002B29DC" w:rsidRPr="00FD773D" w14:paraId="07F62F6E" w14:textId="77777777" w:rsidTr="00D15B83">
        <w:trPr>
          <w:cantSplit/>
          <w:trHeight w:val="288"/>
          <w:tblHeader/>
        </w:trPr>
        <w:tc>
          <w:tcPr>
            <w:tcW w:w="2008" w:type="dxa"/>
            <w:tcBorders>
              <w:right w:val="double" w:sz="4" w:space="0" w:color="auto"/>
            </w:tcBorders>
            <w:vAlign w:val="center"/>
          </w:tcPr>
          <w:p w14:paraId="0457FC0F" w14:textId="77777777" w:rsidR="002B29DC" w:rsidRPr="00FD773D" w:rsidRDefault="002B29DC" w:rsidP="00451163">
            <w:pPr>
              <w:ind w:leftChars="50" w:left="100" w:rightChars="44" w:right="88"/>
              <w:rPr>
                <w:sz w:val="18"/>
              </w:rPr>
            </w:pPr>
            <w:r w:rsidRPr="00FD773D">
              <w:rPr>
                <w:sz w:val="18"/>
              </w:rPr>
              <w:t>Size</w:t>
            </w:r>
          </w:p>
        </w:tc>
        <w:tc>
          <w:tcPr>
            <w:tcW w:w="7743" w:type="dxa"/>
            <w:tcBorders>
              <w:left w:val="double" w:sz="4" w:space="0" w:color="auto"/>
            </w:tcBorders>
            <w:vAlign w:val="center"/>
          </w:tcPr>
          <w:p w14:paraId="3E6D7389" w14:textId="548FF666" w:rsidR="002B29DC" w:rsidRPr="00FD773D" w:rsidRDefault="002B29DC" w:rsidP="00451163">
            <w:pPr>
              <w:ind w:leftChars="50" w:left="100" w:rightChars="44" w:right="88"/>
              <w:rPr>
                <w:sz w:val="18"/>
              </w:rPr>
            </w:pPr>
            <w:r w:rsidRPr="00FD773D">
              <w:rPr>
                <w:sz w:val="18"/>
              </w:rPr>
              <w:t xml:space="preserve">Obtain the actually required size with </w:t>
            </w:r>
            <w:r w:rsidRPr="00FD773D">
              <w:rPr>
                <w:sz w:val="18"/>
              </w:rPr>
              <w:fldChar w:fldCharType="begin"/>
            </w:r>
            <w:r w:rsidRPr="00FD773D">
              <w:rPr>
                <w:sz w:val="18"/>
              </w:rPr>
              <w:instrText xml:space="preserve"> REF _Ref453400420 \r \h </w:instrText>
            </w:r>
            <w:r w:rsidR="00E72137" w:rsidRPr="00FD773D">
              <w:rPr>
                <w:sz w:val="18"/>
              </w:rPr>
              <w:instrText xml:space="preserve"> \* MERGEFORMAT </w:instrText>
            </w:r>
            <w:r w:rsidRPr="00FD773D">
              <w:rPr>
                <w:sz w:val="18"/>
              </w:rPr>
            </w:r>
            <w:r w:rsidRPr="00FD773D">
              <w:rPr>
                <w:sz w:val="18"/>
              </w:rPr>
              <w:fldChar w:fldCharType="separate"/>
            </w:r>
            <w:r w:rsidR="00D37968" w:rsidRPr="00FD773D">
              <w:rPr>
                <w:sz w:val="18"/>
              </w:rPr>
              <w:t>2.2.2.7</w:t>
            </w:r>
            <w:r w:rsidRPr="00FD773D">
              <w:rPr>
                <w:sz w:val="18"/>
              </w:rPr>
              <w:fldChar w:fldCharType="end"/>
            </w:r>
          </w:p>
        </w:tc>
      </w:tr>
      <w:tr w:rsidR="002B29DC" w:rsidRPr="00FD773D" w14:paraId="426A6919" w14:textId="77777777" w:rsidTr="00D15B83">
        <w:trPr>
          <w:cantSplit/>
          <w:trHeight w:val="288"/>
          <w:tblHeader/>
        </w:trPr>
        <w:tc>
          <w:tcPr>
            <w:tcW w:w="2008" w:type="dxa"/>
            <w:tcBorders>
              <w:right w:val="double" w:sz="4" w:space="0" w:color="auto"/>
            </w:tcBorders>
            <w:vAlign w:val="center"/>
          </w:tcPr>
          <w:p w14:paraId="0A864E94" w14:textId="77777777" w:rsidR="002B29DC" w:rsidRPr="00FD773D" w:rsidRDefault="002B29DC" w:rsidP="00451163">
            <w:pPr>
              <w:ind w:leftChars="50" w:left="100" w:rightChars="44" w:right="88"/>
              <w:rPr>
                <w:sz w:val="18"/>
              </w:rPr>
            </w:pPr>
            <w:r w:rsidRPr="00FD773D">
              <w:rPr>
                <w:sz w:val="18"/>
              </w:rPr>
              <w:t>Area reservation</w:t>
            </w:r>
          </w:p>
        </w:tc>
        <w:tc>
          <w:tcPr>
            <w:tcW w:w="7743" w:type="dxa"/>
            <w:tcBorders>
              <w:left w:val="double" w:sz="4" w:space="0" w:color="auto"/>
            </w:tcBorders>
            <w:vAlign w:val="center"/>
          </w:tcPr>
          <w:p w14:paraId="5D813F68" w14:textId="77777777" w:rsidR="002B29DC" w:rsidRPr="00FD773D" w:rsidRDefault="002B29DC" w:rsidP="00451163">
            <w:pPr>
              <w:ind w:leftChars="50" w:left="100" w:rightChars="44" w:right="88"/>
              <w:rPr>
                <w:sz w:val="18"/>
              </w:rPr>
            </w:pPr>
            <w:r w:rsidRPr="00FD773D">
              <w:rPr>
                <w:sz w:val="18"/>
              </w:rPr>
              <w:t>The user should reserve this area.</w:t>
            </w:r>
          </w:p>
        </w:tc>
      </w:tr>
      <w:tr w:rsidR="002B29DC" w:rsidRPr="00FD773D" w14:paraId="1D480D8A" w14:textId="77777777" w:rsidTr="00D15B83">
        <w:trPr>
          <w:cantSplit/>
          <w:trHeight w:val="288"/>
          <w:tblHeader/>
        </w:trPr>
        <w:tc>
          <w:tcPr>
            <w:tcW w:w="2008" w:type="dxa"/>
            <w:tcBorders>
              <w:right w:val="double" w:sz="4" w:space="0" w:color="auto"/>
            </w:tcBorders>
            <w:vAlign w:val="center"/>
          </w:tcPr>
          <w:p w14:paraId="074EC8A4" w14:textId="77777777" w:rsidR="002B29DC" w:rsidRPr="00FD773D" w:rsidRDefault="002B29DC" w:rsidP="00451163">
            <w:pPr>
              <w:ind w:leftChars="50" w:left="100" w:rightChars="44" w:right="88"/>
              <w:rPr>
                <w:sz w:val="18"/>
              </w:rPr>
            </w:pPr>
            <w:r w:rsidRPr="00FD773D">
              <w:rPr>
                <w:sz w:val="18"/>
              </w:rPr>
              <w:t>Allocation</w:t>
            </w:r>
          </w:p>
        </w:tc>
        <w:tc>
          <w:tcPr>
            <w:tcW w:w="7743" w:type="dxa"/>
            <w:tcBorders>
              <w:left w:val="double" w:sz="4" w:space="0" w:color="auto"/>
            </w:tcBorders>
            <w:vAlign w:val="center"/>
          </w:tcPr>
          <w:p w14:paraId="7473E5E9" w14:textId="77777777" w:rsidR="002B29DC" w:rsidRPr="00FD773D" w:rsidRDefault="002B29DC" w:rsidP="00451163">
            <w:pPr>
              <w:ind w:leftChars="50" w:left="100" w:rightChars="44" w:right="88"/>
              <w:rPr>
                <w:sz w:val="18"/>
              </w:rPr>
            </w:pPr>
            <w:r w:rsidRPr="00FD773D">
              <w:rPr>
                <w:sz w:val="18"/>
              </w:rPr>
              <w:t>This area is included in RAM.</w:t>
            </w:r>
          </w:p>
        </w:tc>
      </w:tr>
      <w:tr w:rsidR="002B29DC" w:rsidRPr="00FD773D" w14:paraId="68427842" w14:textId="77777777" w:rsidTr="00D15B83">
        <w:trPr>
          <w:cantSplit/>
          <w:trHeight w:val="288"/>
          <w:tblHeader/>
        </w:trPr>
        <w:tc>
          <w:tcPr>
            <w:tcW w:w="2008" w:type="dxa"/>
            <w:tcBorders>
              <w:right w:val="double" w:sz="4" w:space="0" w:color="auto"/>
            </w:tcBorders>
            <w:vAlign w:val="center"/>
          </w:tcPr>
          <w:p w14:paraId="703C1E34" w14:textId="77777777" w:rsidR="002B29DC" w:rsidRPr="00FD773D" w:rsidRDefault="002B29DC" w:rsidP="00451163">
            <w:pPr>
              <w:ind w:leftChars="50" w:left="100" w:rightChars="44" w:right="88"/>
              <w:rPr>
                <w:sz w:val="18"/>
              </w:rPr>
            </w:pPr>
            <w:r w:rsidRPr="00FD773D">
              <w:rPr>
                <w:sz w:val="18"/>
              </w:rPr>
              <w:t>Alignment</w:t>
            </w:r>
          </w:p>
        </w:tc>
        <w:tc>
          <w:tcPr>
            <w:tcW w:w="7743" w:type="dxa"/>
            <w:tcBorders>
              <w:left w:val="double" w:sz="4" w:space="0" w:color="auto"/>
            </w:tcBorders>
            <w:vAlign w:val="center"/>
          </w:tcPr>
          <w:p w14:paraId="4D5F9E23" w14:textId="77777777" w:rsidR="002B29DC" w:rsidRPr="00FD773D" w:rsidRDefault="002B29DC" w:rsidP="00451163">
            <w:pPr>
              <w:ind w:leftChars="50" w:left="100" w:rightChars="44" w:right="88"/>
              <w:rPr>
                <w:sz w:val="18"/>
              </w:rPr>
            </w:pPr>
            <w:r w:rsidRPr="00FD773D">
              <w:rPr>
                <w:sz w:val="18"/>
              </w:rPr>
              <w:t>Align this area on a 4-byte boundary.</w:t>
            </w:r>
          </w:p>
        </w:tc>
      </w:tr>
    </w:tbl>
    <w:p w14:paraId="590C6A1F" w14:textId="77777777" w:rsidR="002B29DC" w:rsidRPr="00FD773D" w:rsidRDefault="002B29DC" w:rsidP="00E96864"/>
    <w:p w14:paraId="4F4E1B6B" w14:textId="77777777" w:rsidR="002B29DC" w:rsidRPr="00FD773D" w:rsidRDefault="002B29DC" w:rsidP="00DD63CE">
      <w:pPr>
        <w:pStyle w:val="Heading3"/>
        <w:widowControl/>
        <w:numPr>
          <w:ilvl w:val="2"/>
          <w:numId w:val="7"/>
        </w:numPr>
        <w:autoSpaceDE/>
        <w:autoSpaceDN/>
        <w:adjustRightInd/>
        <w:snapToGrid/>
        <w:spacing w:before="200" w:after="100" w:line="300" w:lineRule="exact"/>
        <w:ind w:rightChars="0" w:right="200"/>
        <w:jc w:val="left"/>
        <w:rPr>
          <w:lang w:val="x-none"/>
        </w:rPr>
      </w:pPr>
      <w:bookmarkStart w:id="178" w:name="_Toc527033963"/>
      <w:r w:rsidRPr="00FD773D">
        <w:rPr>
          <w:lang w:val="x-none"/>
        </w:rPr>
        <w:t>Stack Area</w:t>
      </w:r>
      <w:bookmarkEnd w:id="178"/>
    </w:p>
    <w:p w14:paraId="4CB421E1" w14:textId="35849F70" w:rsidR="007B56B4" w:rsidRPr="00FD773D" w:rsidRDefault="007B56B4" w:rsidP="007B56B4">
      <w:r w:rsidRPr="00FD773D">
        <w:t>This software does not use a stack area.</w:t>
      </w:r>
    </w:p>
    <w:p w14:paraId="3D88922E" w14:textId="77777777" w:rsidR="002B29DC" w:rsidRPr="00FD773D"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179" w:name="_Toc527033964"/>
      <w:r w:rsidRPr="00FD773D">
        <w:t>Heap Area</w:t>
      </w:r>
      <w:bookmarkEnd w:id="179"/>
    </w:p>
    <w:p w14:paraId="3B5CCA80" w14:textId="77777777" w:rsidR="002B29DC" w:rsidRPr="00FD773D" w:rsidRDefault="002B29DC" w:rsidP="00E96864">
      <w:r w:rsidRPr="00FD773D">
        <w:t>This software does not use a heap area.</w:t>
      </w:r>
    </w:p>
    <w:p w14:paraId="2E860F29" w14:textId="77777777" w:rsidR="00C6629A" w:rsidRPr="00FD773D" w:rsidRDefault="00C6629A" w:rsidP="00E96864"/>
    <w:p w14:paraId="71D15788" w14:textId="77777777" w:rsidR="002B29DC" w:rsidRPr="00FD773D" w:rsidRDefault="002B29DC" w:rsidP="00E96864">
      <w:r w:rsidRPr="00FD773D">
        <w:br w:type="page"/>
      </w:r>
    </w:p>
    <w:p w14:paraId="64F1CFF2" w14:textId="77777777" w:rsidR="00D15B83" w:rsidRPr="00FD773D" w:rsidRDefault="00D15B83" w:rsidP="00E96864"/>
    <w:p w14:paraId="0717DDBE" w14:textId="77777777" w:rsidR="002B29DC" w:rsidRPr="00FD773D"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180" w:name="_Ref370482117"/>
      <w:bookmarkStart w:id="181" w:name="_Toc527033965"/>
      <w:r w:rsidRPr="00FD773D">
        <w:t>Input Buffer</w:t>
      </w:r>
      <w:bookmarkEnd w:id="180"/>
      <w:bookmarkEnd w:id="181"/>
    </w:p>
    <w:p w14:paraId="0B524040" w14:textId="2764BEF6" w:rsidR="0083495C" w:rsidRPr="00FD773D" w:rsidRDefault="0083495C" w:rsidP="0083495C">
      <w:pPr>
        <w:pStyle w:val="Caption"/>
        <w:rPr>
          <w:lang w:val="en-US"/>
        </w:rPr>
      </w:pPr>
      <w:r w:rsidRPr="00FD773D">
        <w:rPr>
          <w:lang w:val="en-US"/>
        </w:rPr>
        <w:t xml:space="preserve">Input buffer only is used in the </w:t>
      </w:r>
      <w:r w:rsidR="00A27E6C" w:rsidRPr="00FD773D">
        <w:rPr>
          <w:lang w:val="en-US"/>
        </w:rPr>
        <w:t>TDM R</w:t>
      </w:r>
      <w:r w:rsidRPr="00FD773D">
        <w:rPr>
          <w:lang w:val="en-US"/>
        </w:rPr>
        <w:t>enderer case.</w:t>
      </w:r>
    </w:p>
    <w:p w14:paraId="14DD5D55" w14:textId="7F7E8B98" w:rsidR="0083495C" w:rsidRPr="00FD773D" w:rsidRDefault="0083495C" w:rsidP="0083495C">
      <w:pPr>
        <w:pStyle w:val="Caption"/>
        <w:rPr>
          <w:rFonts w:eastAsia="Meiryo"/>
        </w:rPr>
      </w:pPr>
      <w:bookmarkStart w:id="182" w:name="_Toc517343856"/>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16</w:t>
      </w:r>
      <w:r w:rsidR="003A2569" w:rsidRPr="00FD773D">
        <w:fldChar w:fldCharType="end"/>
      </w:r>
      <w:r w:rsidRPr="00FD773D">
        <w:rPr>
          <w:rFonts w:eastAsia="Meiryo"/>
        </w:rPr>
        <w:tab/>
      </w:r>
      <w:r w:rsidR="00980814" w:rsidRPr="00FD773D">
        <w:rPr>
          <w:rFonts w:eastAsia="Meiryo"/>
          <w:lang w:val="en-US"/>
        </w:rPr>
        <w:t>Input</w:t>
      </w:r>
      <w:r w:rsidRPr="00FD773D">
        <w:rPr>
          <w:rFonts w:eastAsia="Meiryo"/>
        </w:rPr>
        <w:t xml:space="preserve"> Buffer Description</w:t>
      </w:r>
      <w:bookmarkEnd w:id="182"/>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08"/>
        <w:gridCol w:w="7743"/>
      </w:tblGrid>
      <w:tr w:rsidR="0083495C" w:rsidRPr="00FD773D" w14:paraId="6083E70A" w14:textId="77777777" w:rsidTr="00055CBC">
        <w:trPr>
          <w:cantSplit/>
          <w:trHeight w:val="260"/>
          <w:tblHeader/>
        </w:trPr>
        <w:tc>
          <w:tcPr>
            <w:tcW w:w="2008" w:type="dxa"/>
            <w:tcBorders>
              <w:right w:val="double" w:sz="4" w:space="0" w:color="auto"/>
            </w:tcBorders>
            <w:tcMar>
              <w:top w:w="23" w:type="dxa"/>
              <w:left w:w="23" w:type="dxa"/>
              <w:bottom w:w="23" w:type="dxa"/>
              <w:right w:w="23" w:type="dxa"/>
            </w:tcMar>
            <w:vAlign w:val="center"/>
          </w:tcPr>
          <w:p w14:paraId="13E99747" w14:textId="77777777" w:rsidR="0083495C" w:rsidRPr="00FD773D" w:rsidRDefault="0083495C" w:rsidP="0083495C">
            <w:r w:rsidRPr="00FD773D">
              <w:t>Item</w:t>
            </w:r>
          </w:p>
        </w:tc>
        <w:tc>
          <w:tcPr>
            <w:tcW w:w="7743" w:type="dxa"/>
            <w:tcBorders>
              <w:left w:val="double" w:sz="4" w:space="0" w:color="auto"/>
            </w:tcBorders>
          </w:tcPr>
          <w:p w14:paraId="035D2F5A" w14:textId="7B45FA86" w:rsidR="0083495C" w:rsidRPr="00FD773D" w:rsidRDefault="0083495C" w:rsidP="0083495C">
            <w:r w:rsidRPr="00FD773D">
              <w:t xml:space="preserve">Area which stores </w:t>
            </w:r>
            <w:r w:rsidR="00980814" w:rsidRPr="00FD773D">
              <w:t>inputs</w:t>
            </w:r>
            <w:r w:rsidRPr="00FD773D">
              <w:t xml:space="preserve"> from this software.</w:t>
            </w:r>
          </w:p>
          <w:p w14:paraId="28EE37C9" w14:textId="705D04AB" w:rsidR="0083495C" w:rsidRPr="00FD773D" w:rsidRDefault="0083495C" w:rsidP="0083495C">
            <w:r w:rsidRPr="00FD773D">
              <w:t xml:space="preserve">The </w:t>
            </w:r>
            <w:r w:rsidR="00980814" w:rsidRPr="00FD773D">
              <w:t>input</w:t>
            </w:r>
            <w:r w:rsidRPr="00FD773D">
              <w:t xml:space="preserve"> buffer contains 16-bit </w:t>
            </w:r>
            <w:r w:rsidR="00A27E6C" w:rsidRPr="00FD773D">
              <w:t xml:space="preserve">or 24-bit </w:t>
            </w:r>
            <w:r w:rsidRPr="00FD773D">
              <w:t>linear PCM data (hereinafter called PCM data).</w:t>
            </w:r>
          </w:p>
          <w:p w14:paraId="55DED450" w14:textId="77777777" w:rsidR="0083495C" w:rsidRPr="00FD773D" w:rsidRDefault="0083495C" w:rsidP="0083495C">
            <w:r w:rsidRPr="00FD773D">
              <w:t>If the user manipulates this area during rendering processing, the normal execution of the program cannot be ensured.</w:t>
            </w:r>
          </w:p>
        </w:tc>
      </w:tr>
      <w:tr w:rsidR="0083495C" w:rsidRPr="00FD773D" w14:paraId="1274BAF7" w14:textId="77777777" w:rsidTr="00055CBC">
        <w:trPr>
          <w:cantSplit/>
          <w:trHeight w:val="288"/>
          <w:tblHeader/>
        </w:trPr>
        <w:tc>
          <w:tcPr>
            <w:tcW w:w="2008" w:type="dxa"/>
            <w:tcBorders>
              <w:right w:val="double" w:sz="4" w:space="0" w:color="auto"/>
            </w:tcBorders>
            <w:vAlign w:val="center"/>
          </w:tcPr>
          <w:p w14:paraId="3F434CA4" w14:textId="77777777" w:rsidR="0083495C" w:rsidRPr="00FD773D" w:rsidRDefault="0083495C" w:rsidP="0083495C">
            <w:r w:rsidRPr="00FD773D">
              <w:t>Symbol name</w:t>
            </w:r>
          </w:p>
        </w:tc>
        <w:tc>
          <w:tcPr>
            <w:tcW w:w="7743" w:type="dxa"/>
            <w:tcBorders>
              <w:left w:val="double" w:sz="4" w:space="0" w:color="auto"/>
            </w:tcBorders>
          </w:tcPr>
          <w:p w14:paraId="13DFF989" w14:textId="77777777" w:rsidR="0083495C" w:rsidRPr="00FD773D" w:rsidRDefault="0083495C" w:rsidP="0083495C">
            <w:r w:rsidRPr="00FD773D">
              <w:t>- (freely defined by the user)</w:t>
            </w:r>
          </w:p>
        </w:tc>
      </w:tr>
      <w:tr w:rsidR="0083495C" w:rsidRPr="00FD773D" w14:paraId="6BB3B1D3" w14:textId="77777777" w:rsidTr="00055CBC">
        <w:trPr>
          <w:cantSplit/>
          <w:trHeight w:val="288"/>
          <w:tblHeader/>
        </w:trPr>
        <w:tc>
          <w:tcPr>
            <w:tcW w:w="2008" w:type="dxa"/>
            <w:tcBorders>
              <w:right w:val="double" w:sz="4" w:space="0" w:color="auto"/>
            </w:tcBorders>
            <w:vAlign w:val="center"/>
          </w:tcPr>
          <w:p w14:paraId="23354011" w14:textId="77777777" w:rsidR="0083495C" w:rsidRPr="00FD773D" w:rsidRDefault="0083495C" w:rsidP="0083495C">
            <w:r w:rsidRPr="00FD773D">
              <w:t>Size</w:t>
            </w:r>
          </w:p>
        </w:tc>
        <w:tc>
          <w:tcPr>
            <w:tcW w:w="7743" w:type="dxa"/>
            <w:tcBorders>
              <w:left w:val="double" w:sz="4" w:space="0" w:color="auto"/>
            </w:tcBorders>
          </w:tcPr>
          <w:p w14:paraId="4CE797B4" w14:textId="5DC0ABC3" w:rsidR="0083495C" w:rsidRPr="00FD773D" w:rsidRDefault="0083495C" w:rsidP="0083495C">
            <w:r w:rsidRPr="00FD773D">
              <w:t xml:space="preserve">Please secure more than size with </w:t>
            </w:r>
            <w:r w:rsidRPr="00FD773D">
              <w:fldChar w:fldCharType="begin"/>
            </w:r>
            <w:r w:rsidRPr="00FD773D">
              <w:instrText xml:space="preserve"> REF _Ref453400420 \r \h  \* MERGEFORMAT </w:instrText>
            </w:r>
            <w:r w:rsidRPr="00FD773D">
              <w:fldChar w:fldCharType="separate"/>
            </w:r>
            <w:r w:rsidR="00D37968" w:rsidRPr="00FD773D">
              <w:t>2.2.2.7</w:t>
            </w:r>
            <w:r w:rsidRPr="00FD773D">
              <w:fldChar w:fldCharType="end"/>
            </w:r>
            <w:r w:rsidRPr="00FD773D">
              <w:t xml:space="preserve"> (a multiple of </w:t>
            </w:r>
            <w:r w:rsidRPr="00FD773D">
              <w:fldChar w:fldCharType="begin"/>
            </w:r>
            <w:r w:rsidRPr="00FD773D">
              <w:instrText xml:space="preserve"> REF _Ref453400420 \r \h  \* MERGEFORMAT </w:instrText>
            </w:r>
            <w:r w:rsidRPr="00FD773D">
              <w:fldChar w:fldCharType="separate"/>
            </w:r>
            <w:r w:rsidR="00D37968" w:rsidRPr="00FD773D">
              <w:t>2.2.2.7</w:t>
            </w:r>
            <w:r w:rsidRPr="00FD773D">
              <w:fldChar w:fldCharType="end"/>
            </w:r>
            <w:r w:rsidRPr="00FD773D">
              <w:t>).</w:t>
            </w:r>
          </w:p>
        </w:tc>
      </w:tr>
      <w:tr w:rsidR="0083495C" w:rsidRPr="00FD773D" w14:paraId="60B47F5B" w14:textId="77777777" w:rsidTr="00055CBC">
        <w:trPr>
          <w:cantSplit/>
          <w:trHeight w:val="288"/>
          <w:tblHeader/>
        </w:trPr>
        <w:tc>
          <w:tcPr>
            <w:tcW w:w="2008" w:type="dxa"/>
            <w:tcBorders>
              <w:right w:val="double" w:sz="4" w:space="0" w:color="auto"/>
            </w:tcBorders>
            <w:vAlign w:val="center"/>
          </w:tcPr>
          <w:p w14:paraId="67B9D8E5" w14:textId="77777777" w:rsidR="0083495C" w:rsidRPr="00FD773D" w:rsidRDefault="0083495C" w:rsidP="0083495C">
            <w:r w:rsidRPr="00FD773D">
              <w:t>Area reservation</w:t>
            </w:r>
          </w:p>
        </w:tc>
        <w:tc>
          <w:tcPr>
            <w:tcW w:w="7743" w:type="dxa"/>
            <w:tcBorders>
              <w:left w:val="double" w:sz="4" w:space="0" w:color="auto"/>
            </w:tcBorders>
          </w:tcPr>
          <w:p w14:paraId="5FC2C319" w14:textId="77777777" w:rsidR="0083495C" w:rsidRPr="00FD773D" w:rsidRDefault="0083495C" w:rsidP="0083495C">
            <w:r w:rsidRPr="00FD773D">
              <w:t>The user should reserve this area.</w:t>
            </w:r>
          </w:p>
          <w:p w14:paraId="4DC3843A" w14:textId="77777777" w:rsidR="0083495C" w:rsidRPr="00FD773D" w:rsidRDefault="0083495C" w:rsidP="0083495C">
            <w:r w:rsidRPr="00FD773D">
              <w:t>The user can freely use this area after the rendering of one block.</w:t>
            </w:r>
          </w:p>
        </w:tc>
      </w:tr>
      <w:tr w:rsidR="0083495C" w:rsidRPr="00FD773D" w14:paraId="56AE9F5E" w14:textId="77777777" w:rsidTr="00055CBC">
        <w:trPr>
          <w:cantSplit/>
          <w:trHeight w:val="288"/>
          <w:tblHeader/>
        </w:trPr>
        <w:tc>
          <w:tcPr>
            <w:tcW w:w="2008" w:type="dxa"/>
            <w:tcBorders>
              <w:right w:val="double" w:sz="4" w:space="0" w:color="auto"/>
            </w:tcBorders>
            <w:vAlign w:val="center"/>
          </w:tcPr>
          <w:p w14:paraId="0786C18B" w14:textId="77777777" w:rsidR="0083495C" w:rsidRPr="00FD773D" w:rsidRDefault="0083495C" w:rsidP="0083495C">
            <w:r w:rsidRPr="00FD773D">
              <w:t>Allocation</w:t>
            </w:r>
          </w:p>
        </w:tc>
        <w:tc>
          <w:tcPr>
            <w:tcW w:w="7743" w:type="dxa"/>
            <w:tcBorders>
              <w:left w:val="double" w:sz="4" w:space="0" w:color="auto"/>
            </w:tcBorders>
            <w:vAlign w:val="center"/>
          </w:tcPr>
          <w:p w14:paraId="57BBB228" w14:textId="77777777" w:rsidR="0083495C" w:rsidRPr="00FD773D" w:rsidRDefault="0083495C" w:rsidP="0083495C">
            <w:r w:rsidRPr="00FD773D">
              <w:t>This area is included in RAM.</w:t>
            </w:r>
          </w:p>
        </w:tc>
      </w:tr>
      <w:tr w:rsidR="0083495C" w:rsidRPr="00FD773D" w14:paraId="421A3DED" w14:textId="77777777" w:rsidTr="00055CBC">
        <w:trPr>
          <w:cantSplit/>
          <w:trHeight w:val="288"/>
          <w:tblHeader/>
        </w:trPr>
        <w:tc>
          <w:tcPr>
            <w:tcW w:w="2008" w:type="dxa"/>
            <w:tcBorders>
              <w:right w:val="double" w:sz="4" w:space="0" w:color="auto"/>
            </w:tcBorders>
            <w:vAlign w:val="center"/>
          </w:tcPr>
          <w:p w14:paraId="0424B623" w14:textId="77777777" w:rsidR="0083495C" w:rsidRPr="00FD773D" w:rsidRDefault="0083495C" w:rsidP="0083495C">
            <w:r w:rsidRPr="00FD773D">
              <w:t>Alignment</w:t>
            </w:r>
          </w:p>
        </w:tc>
        <w:tc>
          <w:tcPr>
            <w:tcW w:w="7743" w:type="dxa"/>
            <w:tcBorders>
              <w:left w:val="double" w:sz="4" w:space="0" w:color="auto"/>
            </w:tcBorders>
            <w:vAlign w:val="center"/>
          </w:tcPr>
          <w:p w14:paraId="0F6C2027" w14:textId="77777777" w:rsidR="0083495C" w:rsidRPr="00FD773D" w:rsidRDefault="0083495C" w:rsidP="0083495C">
            <w:r w:rsidRPr="00FD773D">
              <w:t>Align this area on a 4-byte boundary.</w:t>
            </w:r>
          </w:p>
        </w:tc>
      </w:tr>
    </w:tbl>
    <w:p w14:paraId="283D8447" w14:textId="77777777" w:rsidR="002B29DC" w:rsidRPr="00FD773D" w:rsidRDefault="002B29DC" w:rsidP="00E96864"/>
    <w:p w14:paraId="5B0860FF" w14:textId="77777777" w:rsidR="002B29DC" w:rsidRPr="00FD773D"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183" w:name="_Toc527033966"/>
      <w:r w:rsidRPr="00FD773D">
        <w:t>Output Buffer</w:t>
      </w:r>
      <w:bookmarkEnd w:id="183"/>
    </w:p>
    <w:p w14:paraId="363904CF" w14:textId="77777777" w:rsidR="0083495C" w:rsidRPr="00FD773D" w:rsidRDefault="0083495C" w:rsidP="0083495C">
      <w:pPr>
        <w:pStyle w:val="Caption"/>
        <w:rPr>
          <w:lang w:val="en-US"/>
        </w:rPr>
      </w:pPr>
    </w:p>
    <w:p w14:paraId="6B7E023B" w14:textId="6C03FF10" w:rsidR="002B29DC" w:rsidRPr="00FD773D" w:rsidRDefault="002D46C7" w:rsidP="0083495C">
      <w:pPr>
        <w:pStyle w:val="Caption"/>
        <w:rPr>
          <w:lang w:val="en-US"/>
        </w:rPr>
      </w:pPr>
      <w:r w:rsidRPr="00FD773D">
        <w:rPr>
          <w:lang w:val="en-US"/>
        </w:rPr>
        <w:t>Output</w:t>
      </w:r>
      <w:r w:rsidR="0083495C" w:rsidRPr="00FD773D">
        <w:rPr>
          <w:lang w:val="en-US"/>
        </w:rPr>
        <w:t xml:space="preserve"> buffer only is used in the </w:t>
      </w:r>
      <w:r w:rsidR="00A27E6C" w:rsidRPr="00FD773D">
        <w:rPr>
          <w:lang w:val="en-US"/>
        </w:rPr>
        <w:t>TDM C</w:t>
      </w:r>
      <w:r w:rsidR="0083495C" w:rsidRPr="00FD773D">
        <w:rPr>
          <w:lang w:val="en-US"/>
        </w:rPr>
        <w:t>apture case.</w:t>
      </w:r>
    </w:p>
    <w:p w14:paraId="5C288B57" w14:textId="331F07B9" w:rsidR="002B29DC" w:rsidRPr="00FD773D" w:rsidRDefault="002D3A5B" w:rsidP="002D3A5B">
      <w:pPr>
        <w:pStyle w:val="Caption"/>
        <w:rPr>
          <w:rFonts w:eastAsia="Meiryo"/>
        </w:rPr>
      </w:pPr>
      <w:bookmarkStart w:id="184" w:name="_Toc517343857"/>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17</w:t>
      </w:r>
      <w:r w:rsidR="003A2569" w:rsidRPr="00FD773D">
        <w:fldChar w:fldCharType="end"/>
      </w:r>
      <w:r w:rsidR="002B29DC" w:rsidRPr="00FD773D">
        <w:rPr>
          <w:rFonts w:eastAsia="Meiryo"/>
        </w:rPr>
        <w:tab/>
        <w:t>Output Buffer Description</w:t>
      </w:r>
      <w:bookmarkEnd w:id="184"/>
    </w:p>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08"/>
        <w:gridCol w:w="7743"/>
      </w:tblGrid>
      <w:tr w:rsidR="002B29DC" w:rsidRPr="00FD773D" w14:paraId="1EBB6023" w14:textId="77777777" w:rsidTr="00D15B83">
        <w:trPr>
          <w:cantSplit/>
          <w:trHeight w:val="260"/>
          <w:tblHeader/>
        </w:trPr>
        <w:tc>
          <w:tcPr>
            <w:tcW w:w="2008" w:type="dxa"/>
            <w:tcBorders>
              <w:right w:val="double" w:sz="4" w:space="0" w:color="auto"/>
            </w:tcBorders>
            <w:tcMar>
              <w:top w:w="23" w:type="dxa"/>
              <w:left w:w="23" w:type="dxa"/>
              <w:bottom w:w="23" w:type="dxa"/>
              <w:right w:w="23" w:type="dxa"/>
            </w:tcMar>
            <w:vAlign w:val="center"/>
          </w:tcPr>
          <w:p w14:paraId="1A7676D4" w14:textId="77777777" w:rsidR="002B29DC" w:rsidRPr="00FD773D" w:rsidRDefault="002B29DC" w:rsidP="00D15B83">
            <w:pPr>
              <w:pStyle w:val="af6"/>
              <w:jc w:val="left"/>
              <w:rPr>
                <w:rFonts w:ascii="Verdana" w:eastAsia="Meiryo" w:hAnsi="Verdana"/>
                <w:sz w:val="20"/>
              </w:rPr>
            </w:pPr>
            <w:r w:rsidRPr="00FD773D">
              <w:rPr>
                <w:rFonts w:ascii="Verdana" w:eastAsia="Meiryo" w:hAnsi="Verdana"/>
                <w:sz w:val="20"/>
              </w:rPr>
              <w:t>Item</w:t>
            </w:r>
          </w:p>
        </w:tc>
        <w:tc>
          <w:tcPr>
            <w:tcW w:w="7743" w:type="dxa"/>
            <w:tcBorders>
              <w:left w:val="double" w:sz="4" w:space="0" w:color="auto"/>
            </w:tcBorders>
          </w:tcPr>
          <w:p w14:paraId="4DB95DE9" w14:textId="77777777" w:rsidR="002B29DC" w:rsidRPr="00FD773D" w:rsidRDefault="002B29DC" w:rsidP="00451163">
            <w:pPr>
              <w:ind w:leftChars="50" w:left="100" w:rightChars="44" w:right="88"/>
            </w:pPr>
            <w:r w:rsidRPr="00FD773D">
              <w:t>Area which stores outputs from this software.</w:t>
            </w:r>
          </w:p>
          <w:p w14:paraId="5B5484A4" w14:textId="3B88F7B4" w:rsidR="002B29DC" w:rsidRPr="00FD773D" w:rsidRDefault="002B29DC" w:rsidP="00451163">
            <w:pPr>
              <w:ind w:leftChars="50" w:left="100" w:rightChars="44" w:right="88"/>
            </w:pPr>
            <w:r w:rsidRPr="00FD773D">
              <w:t xml:space="preserve">The output buffer contains 16-bit </w:t>
            </w:r>
            <w:r w:rsidR="00A27E6C" w:rsidRPr="00FD773D">
              <w:t xml:space="preserve">or 24-bit </w:t>
            </w:r>
            <w:r w:rsidRPr="00FD773D">
              <w:t>linear PCM data (hereinafter called PCM data).</w:t>
            </w:r>
          </w:p>
          <w:p w14:paraId="54716EFA" w14:textId="77777777" w:rsidR="002B29DC" w:rsidRPr="00FD773D" w:rsidRDefault="002B29DC" w:rsidP="00451163">
            <w:pPr>
              <w:ind w:leftChars="50" w:left="100" w:rightChars="44" w:right="88"/>
            </w:pPr>
            <w:r w:rsidRPr="00FD773D">
              <w:t>If the user manipulates this area during rendering processing, the normal execution of the program cannot be ensured.</w:t>
            </w:r>
          </w:p>
        </w:tc>
      </w:tr>
      <w:tr w:rsidR="002B29DC" w:rsidRPr="00FD773D" w14:paraId="49AF29D7" w14:textId="77777777" w:rsidTr="00D15B83">
        <w:trPr>
          <w:cantSplit/>
          <w:trHeight w:val="288"/>
          <w:tblHeader/>
        </w:trPr>
        <w:tc>
          <w:tcPr>
            <w:tcW w:w="2008" w:type="dxa"/>
            <w:tcBorders>
              <w:right w:val="double" w:sz="4" w:space="0" w:color="auto"/>
            </w:tcBorders>
            <w:vAlign w:val="center"/>
          </w:tcPr>
          <w:p w14:paraId="1563E719" w14:textId="77777777" w:rsidR="002B29DC" w:rsidRPr="00FD773D" w:rsidRDefault="002B29DC" w:rsidP="00451163">
            <w:pPr>
              <w:ind w:leftChars="50" w:left="100" w:rightChars="44" w:right="88"/>
            </w:pPr>
            <w:r w:rsidRPr="00FD773D">
              <w:t>Symbol name</w:t>
            </w:r>
          </w:p>
        </w:tc>
        <w:tc>
          <w:tcPr>
            <w:tcW w:w="7743" w:type="dxa"/>
            <w:tcBorders>
              <w:left w:val="double" w:sz="4" w:space="0" w:color="auto"/>
            </w:tcBorders>
          </w:tcPr>
          <w:p w14:paraId="34A56F64" w14:textId="77777777" w:rsidR="002B29DC" w:rsidRPr="00FD773D" w:rsidRDefault="002B29DC" w:rsidP="00451163">
            <w:pPr>
              <w:ind w:leftChars="50" w:left="100" w:rightChars="44" w:right="88"/>
            </w:pPr>
            <w:r w:rsidRPr="00FD773D">
              <w:t>- (freely defined by the user)</w:t>
            </w:r>
          </w:p>
        </w:tc>
      </w:tr>
      <w:tr w:rsidR="002B29DC" w:rsidRPr="00FD773D" w14:paraId="2EE27344" w14:textId="77777777" w:rsidTr="00D15B83">
        <w:trPr>
          <w:cantSplit/>
          <w:trHeight w:val="288"/>
          <w:tblHeader/>
        </w:trPr>
        <w:tc>
          <w:tcPr>
            <w:tcW w:w="2008" w:type="dxa"/>
            <w:tcBorders>
              <w:right w:val="double" w:sz="4" w:space="0" w:color="auto"/>
            </w:tcBorders>
            <w:vAlign w:val="center"/>
          </w:tcPr>
          <w:p w14:paraId="5FE50721" w14:textId="77777777" w:rsidR="002B29DC" w:rsidRPr="00FD773D" w:rsidRDefault="002B29DC" w:rsidP="00451163">
            <w:pPr>
              <w:ind w:leftChars="50" w:left="100" w:rightChars="44" w:right="88"/>
            </w:pPr>
            <w:r w:rsidRPr="00FD773D">
              <w:t>Size</w:t>
            </w:r>
          </w:p>
        </w:tc>
        <w:tc>
          <w:tcPr>
            <w:tcW w:w="7743" w:type="dxa"/>
            <w:tcBorders>
              <w:left w:val="double" w:sz="4" w:space="0" w:color="auto"/>
            </w:tcBorders>
          </w:tcPr>
          <w:p w14:paraId="704F57A6" w14:textId="54B073A8" w:rsidR="002B29DC" w:rsidRPr="00FD773D" w:rsidRDefault="002B29DC" w:rsidP="00451163">
            <w:pPr>
              <w:ind w:leftChars="50" w:left="100" w:rightChars="44" w:right="88"/>
            </w:pPr>
            <w:r w:rsidRPr="00FD773D">
              <w:t xml:space="preserve">Please secure more than size with </w:t>
            </w:r>
            <w:r w:rsidRPr="00FD773D">
              <w:fldChar w:fldCharType="begin"/>
            </w:r>
            <w:r w:rsidRPr="00FD773D">
              <w:instrText xml:space="preserve"> REF _Ref453400420 \r \h </w:instrText>
            </w:r>
            <w:r w:rsidR="00E72137" w:rsidRPr="00FD773D">
              <w:instrText xml:space="preserve"> \* MERGEFORMAT </w:instrText>
            </w:r>
            <w:r w:rsidRPr="00FD773D">
              <w:fldChar w:fldCharType="separate"/>
            </w:r>
            <w:r w:rsidR="00D37968" w:rsidRPr="00FD773D">
              <w:t>2.2.2.7</w:t>
            </w:r>
            <w:r w:rsidRPr="00FD773D">
              <w:fldChar w:fldCharType="end"/>
            </w:r>
            <w:r w:rsidRPr="00FD773D">
              <w:t xml:space="preserve"> (a multiple of </w:t>
            </w:r>
            <w:r w:rsidRPr="00FD773D">
              <w:fldChar w:fldCharType="begin"/>
            </w:r>
            <w:r w:rsidRPr="00FD773D">
              <w:instrText xml:space="preserve"> REF _Ref453400420 \r \h </w:instrText>
            </w:r>
            <w:r w:rsidR="00E72137" w:rsidRPr="00FD773D">
              <w:instrText xml:space="preserve"> \* MERGEFORMAT </w:instrText>
            </w:r>
            <w:r w:rsidRPr="00FD773D">
              <w:fldChar w:fldCharType="separate"/>
            </w:r>
            <w:r w:rsidR="00D37968" w:rsidRPr="00FD773D">
              <w:t>2.2.2.7</w:t>
            </w:r>
            <w:r w:rsidRPr="00FD773D">
              <w:fldChar w:fldCharType="end"/>
            </w:r>
            <w:r w:rsidRPr="00FD773D">
              <w:t>).</w:t>
            </w:r>
          </w:p>
        </w:tc>
      </w:tr>
      <w:tr w:rsidR="002B29DC" w:rsidRPr="00FD773D" w14:paraId="125C3772" w14:textId="77777777" w:rsidTr="00D15B83">
        <w:trPr>
          <w:cantSplit/>
          <w:trHeight w:val="288"/>
          <w:tblHeader/>
        </w:trPr>
        <w:tc>
          <w:tcPr>
            <w:tcW w:w="2008" w:type="dxa"/>
            <w:tcBorders>
              <w:right w:val="double" w:sz="4" w:space="0" w:color="auto"/>
            </w:tcBorders>
            <w:vAlign w:val="center"/>
          </w:tcPr>
          <w:p w14:paraId="406CCA33" w14:textId="77777777" w:rsidR="002B29DC" w:rsidRPr="00FD773D" w:rsidRDefault="002B29DC" w:rsidP="00451163">
            <w:pPr>
              <w:ind w:leftChars="50" w:left="100" w:rightChars="44" w:right="88"/>
            </w:pPr>
            <w:r w:rsidRPr="00FD773D">
              <w:t>Area reservation</w:t>
            </w:r>
          </w:p>
        </w:tc>
        <w:tc>
          <w:tcPr>
            <w:tcW w:w="7743" w:type="dxa"/>
            <w:tcBorders>
              <w:left w:val="double" w:sz="4" w:space="0" w:color="auto"/>
            </w:tcBorders>
          </w:tcPr>
          <w:p w14:paraId="2895DFD8" w14:textId="77777777" w:rsidR="002B29DC" w:rsidRPr="00FD773D" w:rsidRDefault="002B29DC" w:rsidP="00451163">
            <w:pPr>
              <w:ind w:leftChars="50" w:left="100" w:rightChars="44" w:right="88"/>
            </w:pPr>
            <w:r w:rsidRPr="00FD773D">
              <w:t>The user should reserve this area.</w:t>
            </w:r>
          </w:p>
          <w:p w14:paraId="18B928BA" w14:textId="77777777" w:rsidR="002B29DC" w:rsidRPr="00FD773D" w:rsidRDefault="002B29DC" w:rsidP="00451163">
            <w:pPr>
              <w:ind w:leftChars="50" w:left="100" w:rightChars="44" w:right="88"/>
            </w:pPr>
            <w:r w:rsidRPr="00FD773D">
              <w:t>The user can freely use this area after the rendering of one block.</w:t>
            </w:r>
          </w:p>
        </w:tc>
      </w:tr>
      <w:tr w:rsidR="002B29DC" w:rsidRPr="00FD773D" w14:paraId="63F9DFAE" w14:textId="77777777" w:rsidTr="00D15B83">
        <w:trPr>
          <w:cantSplit/>
          <w:trHeight w:val="288"/>
          <w:tblHeader/>
        </w:trPr>
        <w:tc>
          <w:tcPr>
            <w:tcW w:w="2008" w:type="dxa"/>
            <w:tcBorders>
              <w:right w:val="double" w:sz="4" w:space="0" w:color="auto"/>
            </w:tcBorders>
            <w:vAlign w:val="center"/>
          </w:tcPr>
          <w:p w14:paraId="76C7DC04" w14:textId="77777777" w:rsidR="002B29DC" w:rsidRPr="00FD773D" w:rsidRDefault="002B29DC" w:rsidP="00451163">
            <w:pPr>
              <w:ind w:leftChars="50" w:left="100" w:rightChars="44" w:right="88"/>
            </w:pPr>
            <w:r w:rsidRPr="00FD773D">
              <w:t>Allocation</w:t>
            </w:r>
          </w:p>
        </w:tc>
        <w:tc>
          <w:tcPr>
            <w:tcW w:w="7743" w:type="dxa"/>
            <w:tcBorders>
              <w:left w:val="double" w:sz="4" w:space="0" w:color="auto"/>
            </w:tcBorders>
            <w:vAlign w:val="center"/>
          </w:tcPr>
          <w:p w14:paraId="6C5069DB" w14:textId="77777777" w:rsidR="002B29DC" w:rsidRPr="00FD773D" w:rsidRDefault="002B29DC" w:rsidP="00451163">
            <w:pPr>
              <w:ind w:leftChars="50" w:left="100" w:rightChars="44" w:right="88"/>
            </w:pPr>
            <w:r w:rsidRPr="00FD773D">
              <w:t>This area is included in RAM.</w:t>
            </w:r>
          </w:p>
        </w:tc>
      </w:tr>
      <w:tr w:rsidR="002B29DC" w:rsidRPr="00FD773D" w14:paraId="100650DA" w14:textId="77777777" w:rsidTr="00D15B83">
        <w:trPr>
          <w:cantSplit/>
          <w:trHeight w:val="288"/>
          <w:tblHeader/>
        </w:trPr>
        <w:tc>
          <w:tcPr>
            <w:tcW w:w="2008" w:type="dxa"/>
            <w:tcBorders>
              <w:right w:val="double" w:sz="4" w:space="0" w:color="auto"/>
            </w:tcBorders>
            <w:vAlign w:val="center"/>
          </w:tcPr>
          <w:p w14:paraId="0407106C" w14:textId="77777777" w:rsidR="002B29DC" w:rsidRPr="00FD773D" w:rsidRDefault="002B29DC" w:rsidP="00451163">
            <w:pPr>
              <w:ind w:leftChars="50" w:left="100" w:rightChars="44" w:right="88"/>
            </w:pPr>
            <w:r w:rsidRPr="00FD773D">
              <w:t>Alignment</w:t>
            </w:r>
          </w:p>
        </w:tc>
        <w:tc>
          <w:tcPr>
            <w:tcW w:w="7743" w:type="dxa"/>
            <w:tcBorders>
              <w:left w:val="double" w:sz="4" w:space="0" w:color="auto"/>
            </w:tcBorders>
            <w:vAlign w:val="center"/>
          </w:tcPr>
          <w:p w14:paraId="1E0DBC87" w14:textId="77777777" w:rsidR="002B29DC" w:rsidRPr="00FD773D" w:rsidRDefault="002B29DC" w:rsidP="00451163">
            <w:pPr>
              <w:ind w:leftChars="50" w:left="100" w:rightChars="44" w:right="88"/>
            </w:pPr>
            <w:r w:rsidRPr="00FD773D">
              <w:t>Align this area on a 4-byte boundary.</w:t>
            </w:r>
          </w:p>
        </w:tc>
      </w:tr>
    </w:tbl>
    <w:p w14:paraId="5D586B73" w14:textId="77777777" w:rsidR="002B29DC" w:rsidRPr="00FD773D" w:rsidRDefault="002B29DC" w:rsidP="002B29DC">
      <w:pPr>
        <w:pStyle w:val="BodyText"/>
        <w:rPr>
          <w:rFonts w:ascii="Verdana" w:eastAsia="Meiryo" w:hAnsi="Verdana"/>
        </w:rPr>
      </w:pPr>
    </w:p>
    <w:p w14:paraId="241EF3B8" w14:textId="77777777" w:rsidR="002B29DC" w:rsidRPr="00FD773D" w:rsidRDefault="002B29DC" w:rsidP="00451163">
      <w:pPr>
        <w:ind w:leftChars="50" w:left="100" w:rightChars="44" w:right="88"/>
        <w:rPr>
          <w:sz w:val="18"/>
        </w:rPr>
      </w:pPr>
      <w:r w:rsidRPr="00FD773D">
        <w:rPr>
          <w:sz w:val="18"/>
        </w:rPr>
        <w:br w:type="page"/>
      </w:r>
    </w:p>
    <w:p w14:paraId="31BFE22A" w14:textId="77777777" w:rsidR="00D15B83" w:rsidRPr="00FD773D" w:rsidRDefault="00D15B83" w:rsidP="00E96864"/>
    <w:p w14:paraId="5278A49F" w14:textId="4FF051A0" w:rsidR="002B29DC" w:rsidRPr="00FD773D" w:rsidRDefault="001C2983" w:rsidP="002A7932">
      <w:pPr>
        <w:pStyle w:val="ListParagraph"/>
        <w:numPr>
          <w:ilvl w:val="4"/>
          <w:numId w:val="7"/>
        </w:numPr>
        <w:ind w:leftChars="0"/>
      </w:pPr>
      <w:r w:rsidRPr="00FD773D">
        <w:t xml:space="preserve">Input/ </w:t>
      </w:r>
      <w:r w:rsidR="002B29DC" w:rsidRPr="00FD773D">
        <w:t>Output data storage method</w:t>
      </w:r>
    </w:p>
    <w:p w14:paraId="79504C3D" w14:textId="56D3D155" w:rsidR="002B29DC" w:rsidRPr="00FD773D" w:rsidRDefault="002B29DC" w:rsidP="00E96864">
      <w:r w:rsidRPr="00FD773D">
        <w:t xml:space="preserve">Data is </w:t>
      </w:r>
      <w:r w:rsidR="001C2983" w:rsidRPr="00FD773D">
        <w:t xml:space="preserve">input/ </w:t>
      </w:r>
      <w:r w:rsidRPr="00FD773D">
        <w:t xml:space="preserve">output in the formats as shown in </w:t>
      </w:r>
      <w:r w:rsidR="002D3A5B" w:rsidRPr="00FD773D">
        <w:fldChar w:fldCharType="begin"/>
      </w:r>
      <w:r w:rsidR="002D3A5B" w:rsidRPr="00FD773D">
        <w:instrText xml:space="preserve"> REF _Ref454359050 \h  \* MERGEFORMAT </w:instrText>
      </w:r>
      <w:r w:rsidR="002D3A5B" w:rsidRPr="00FD773D">
        <w:fldChar w:fldCharType="separate"/>
      </w:r>
      <w:r w:rsidR="00D37968" w:rsidRPr="00FD773D">
        <w:t xml:space="preserve">Figure </w:t>
      </w:r>
      <w:r w:rsidR="00D37968" w:rsidRPr="00FD773D">
        <w:rPr>
          <w:noProof/>
        </w:rPr>
        <w:t>2</w:t>
      </w:r>
      <w:r w:rsidR="00D37968" w:rsidRPr="00FD773D">
        <w:rPr>
          <w:noProof/>
        </w:rPr>
        <w:noBreakHyphen/>
        <w:t>3</w:t>
      </w:r>
      <w:r w:rsidR="002D3A5B" w:rsidRPr="00FD773D">
        <w:fldChar w:fldCharType="end"/>
      </w:r>
      <w:r w:rsidRPr="00FD773D">
        <w:t xml:space="preserve">(consecutive buffers are specified for the channels). The </w:t>
      </w:r>
      <w:r w:rsidR="001C2983" w:rsidRPr="00FD773D">
        <w:t>input/</w:t>
      </w:r>
      <w:r w:rsidRPr="00FD773D">
        <w:t xml:space="preserve">output buffer (memory) stores data in 2-byte (16-bit) units. The byte order for accessing the buffer is little endian (see </w:t>
      </w:r>
      <w:r w:rsidR="002D3A5B" w:rsidRPr="00FD773D">
        <w:fldChar w:fldCharType="begin"/>
      </w:r>
      <w:r w:rsidR="002D3A5B" w:rsidRPr="00FD773D">
        <w:instrText xml:space="preserve"> REF _Ref454359009 \h  \* MERGEFORMAT </w:instrText>
      </w:r>
      <w:r w:rsidR="002D3A5B" w:rsidRPr="00FD773D">
        <w:fldChar w:fldCharType="separate"/>
      </w:r>
      <w:r w:rsidR="00D37968" w:rsidRPr="00FD773D">
        <w:t xml:space="preserve">Figure </w:t>
      </w:r>
      <w:r w:rsidR="00D37968" w:rsidRPr="00FD773D">
        <w:rPr>
          <w:noProof/>
        </w:rPr>
        <w:t>2</w:t>
      </w:r>
      <w:r w:rsidR="00D37968" w:rsidRPr="00FD773D">
        <w:rPr>
          <w:noProof/>
        </w:rPr>
        <w:noBreakHyphen/>
        <w:t>1</w:t>
      </w:r>
      <w:r w:rsidR="002D3A5B" w:rsidRPr="00FD773D">
        <w:fldChar w:fldCharType="end"/>
      </w:r>
      <w:r w:rsidRPr="00FD773D">
        <w:t>).</w:t>
      </w:r>
    </w:p>
    <w:p w14:paraId="1889B041" w14:textId="77777777" w:rsidR="002B29DC" w:rsidRPr="00FD773D" w:rsidRDefault="002B29DC" w:rsidP="00E96864"/>
    <w:p w14:paraId="753B7D42" w14:textId="77777777" w:rsidR="002B29DC" w:rsidRPr="00FD773D" w:rsidRDefault="002B29DC" w:rsidP="002B29DC">
      <w:pPr>
        <w:pStyle w:val="af0"/>
        <w:rPr>
          <w:rFonts w:ascii="Verdana" w:eastAsia="Meiryo" w:hAnsi="Verdana"/>
        </w:rPr>
      </w:pPr>
      <w:r w:rsidRPr="00FD773D">
        <w:rPr>
          <w:rFonts w:ascii="Verdana" w:eastAsia="Meiryo" w:hAnsi="Verdana"/>
          <w:noProof/>
          <w:lang w:eastAsia="en-US"/>
        </w:rPr>
        <mc:AlternateContent>
          <mc:Choice Requires="wpc">
            <w:drawing>
              <wp:inline distT="0" distB="0" distL="0" distR="0" wp14:anchorId="2F5C5F6A" wp14:editId="2ED60B15">
                <wp:extent cx="6063615" cy="1666240"/>
                <wp:effectExtent l="0" t="0" r="0" b="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Rectangle 22"/>
                        <wps:cNvSpPr>
                          <a:spLocks noChangeArrowheads="1"/>
                        </wps:cNvSpPr>
                        <wps:spPr bwMode="auto">
                          <a:xfrm>
                            <a:off x="2826385" y="342900"/>
                            <a:ext cx="457200" cy="229235"/>
                          </a:xfrm>
                          <a:prstGeom prst="rect">
                            <a:avLst/>
                          </a:prstGeom>
                          <a:solidFill>
                            <a:srgbClr val="C0C0C0"/>
                          </a:solidFill>
                          <a:ln w="9525">
                            <a:solidFill>
                              <a:srgbClr val="000000"/>
                            </a:solidFill>
                            <a:miter lim="800000"/>
                            <a:headEnd/>
                            <a:tailEnd/>
                          </a:ln>
                        </wps:spPr>
                        <wps:txbx>
                          <w:txbxContent>
                            <w:p w14:paraId="6BB81F88"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s:wsp>
                        <wps:cNvPr id="64" name="Text Box 23"/>
                        <wps:cNvSpPr txBox="1">
                          <a:spLocks noChangeArrowheads="1"/>
                        </wps:cNvSpPr>
                        <wps:spPr bwMode="auto">
                          <a:xfrm>
                            <a:off x="1282065" y="303530"/>
                            <a:ext cx="153987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E9D32" w14:textId="77777777" w:rsidR="00FA54D3" w:rsidRPr="00746EEB" w:rsidRDefault="00FA54D3" w:rsidP="002B29DC">
                              <w:pPr>
                                <w:wordWrap w:val="0"/>
                                <w:jc w:val="right"/>
                                <w:rPr>
                                  <w:rFonts w:ascii="Arial" w:eastAsia="MS Gothic" w:hAnsi="Arial"/>
                                  <w:sz w:val="18"/>
                                  <w:szCs w:val="18"/>
                                </w:rPr>
                              </w:pPr>
                              <w:r>
                                <w:rPr>
                                  <w:rFonts w:ascii="Arial" w:eastAsia="MS Gothic" w:hAnsi="Arial" w:hint="eastAsia"/>
                                  <w:sz w:val="18"/>
                                  <w:szCs w:val="18"/>
                                </w:rPr>
                                <w:t>16 bit PCM Data</w:t>
                              </w:r>
                            </w:p>
                          </w:txbxContent>
                        </wps:txbx>
                        <wps:bodyPr rot="0" vert="horz" wrap="square" lIns="74295" tIns="8890" rIns="74295" bIns="8890" anchor="t" anchorCtr="0" upright="1">
                          <a:noAutofit/>
                        </wps:bodyPr>
                      </wps:wsp>
                      <wps:wsp>
                        <wps:cNvPr id="65" name="Text Box 24"/>
                        <wps:cNvSpPr txBox="1">
                          <a:spLocks noChangeArrowheads="1"/>
                        </wps:cNvSpPr>
                        <wps:spPr bwMode="auto">
                          <a:xfrm>
                            <a:off x="1437005" y="1021080"/>
                            <a:ext cx="137033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13327" w14:textId="77777777" w:rsidR="00FA54D3" w:rsidRPr="00746EEB" w:rsidRDefault="00FA54D3" w:rsidP="002B29DC">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02140430" w14:textId="77777777" w:rsidR="00FA54D3" w:rsidRPr="00746EEB" w:rsidRDefault="00FA54D3" w:rsidP="002B29DC">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wps:txbx>
                        <wps:bodyPr rot="0" vert="horz" wrap="square" lIns="74295" tIns="8890" rIns="74295" bIns="8890" anchor="t" anchorCtr="0" upright="1">
                          <a:noAutofit/>
                        </wps:bodyPr>
                      </wps:wsp>
                      <wps:wsp>
                        <wps:cNvPr id="66" name="Rectangle 25"/>
                        <wps:cNvSpPr>
                          <a:spLocks noChangeArrowheads="1"/>
                        </wps:cNvSpPr>
                        <wps:spPr bwMode="auto">
                          <a:xfrm>
                            <a:off x="3283585" y="342900"/>
                            <a:ext cx="457200" cy="229235"/>
                          </a:xfrm>
                          <a:prstGeom prst="rect">
                            <a:avLst/>
                          </a:prstGeom>
                          <a:solidFill>
                            <a:srgbClr val="DDDDDD"/>
                          </a:solidFill>
                          <a:ln w="9525">
                            <a:solidFill>
                              <a:srgbClr val="000000"/>
                            </a:solidFill>
                            <a:miter lim="800000"/>
                            <a:headEnd/>
                            <a:tailEnd/>
                          </a:ln>
                        </wps:spPr>
                        <wps:txbx>
                          <w:txbxContent>
                            <w:p w14:paraId="54F14E92"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0x34</w:t>
                              </w:r>
                            </w:p>
                          </w:txbxContent>
                        </wps:txbx>
                        <wps:bodyPr rot="0" vert="horz" wrap="square" lIns="74295" tIns="8890" rIns="74295" bIns="8890" anchor="t" anchorCtr="0" upright="1">
                          <a:noAutofit/>
                        </wps:bodyPr>
                      </wps:wsp>
                      <wps:wsp>
                        <wps:cNvPr id="67" name="Rectangle 26"/>
                        <wps:cNvSpPr>
                          <a:spLocks noChangeArrowheads="1"/>
                        </wps:cNvSpPr>
                        <wps:spPr bwMode="auto">
                          <a:xfrm>
                            <a:off x="3288665" y="1231265"/>
                            <a:ext cx="457200" cy="229235"/>
                          </a:xfrm>
                          <a:prstGeom prst="rect">
                            <a:avLst/>
                          </a:prstGeom>
                          <a:solidFill>
                            <a:srgbClr val="C0C0C0"/>
                          </a:solidFill>
                          <a:ln w="9525">
                            <a:solidFill>
                              <a:srgbClr val="000000"/>
                            </a:solidFill>
                            <a:miter lim="800000"/>
                            <a:headEnd/>
                            <a:tailEnd/>
                          </a:ln>
                        </wps:spPr>
                        <wps:txbx>
                          <w:txbxContent>
                            <w:p w14:paraId="48602C87"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s:wsp>
                        <wps:cNvPr id="68" name="Rectangle 27"/>
                        <wps:cNvSpPr>
                          <a:spLocks noChangeArrowheads="1"/>
                        </wps:cNvSpPr>
                        <wps:spPr bwMode="auto">
                          <a:xfrm>
                            <a:off x="2830195" y="1231265"/>
                            <a:ext cx="457200" cy="229235"/>
                          </a:xfrm>
                          <a:prstGeom prst="rect">
                            <a:avLst/>
                          </a:prstGeom>
                          <a:solidFill>
                            <a:srgbClr val="DDDDDD"/>
                          </a:solidFill>
                          <a:ln w="9525">
                            <a:solidFill>
                              <a:srgbClr val="000000"/>
                            </a:solidFill>
                            <a:miter lim="800000"/>
                            <a:headEnd/>
                            <a:tailEnd/>
                          </a:ln>
                        </wps:spPr>
                        <wps:txbx>
                          <w:txbxContent>
                            <w:p w14:paraId="2C9920B2"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0x34</w:t>
                              </w:r>
                            </w:p>
                          </w:txbxContent>
                        </wps:txbx>
                        <wps:bodyPr rot="0" vert="horz" wrap="square" lIns="74295" tIns="8890" rIns="74295" bIns="8890" anchor="t" anchorCtr="0" upright="1">
                          <a:noAutofit/>
                        </wps:bodyPr>
                      </wps:wsp>
                      <wps:wsp>
                        <wps:cNvPr id="69" name="Text Box 28"/>
                        <wps:cNvSpPr txBox="1">
                          <a:spLocks noChangeArrowheads="1"/>
                        </wps:cNvSpPr>
                        <wps:spPr bwMode="auto">
                          <a:xfrm>
                            <a:off x="2487295" y="10668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8047D" w14:textId="77777777" w:rsidR="00FA54D3" w:rsidRPr="00746EEB" w:rsidRDefault="00FA54D3" w:rsidP="002B29DC">
                              <w:pPr>
                                <w:jc w:val="center"/>
                                <w:rPr>
                                  <w:rFonts w:ascii="Arial" w:eastAsia="MS Gothic" w:hAnsi="Arial"/>
                                  <w:sz w:val="18"/>
                                  <w:szCs w:val="18"/>
                                </w:rPr>
                              </w:pPr>
                              <w:r>
                                <w:rPr>
                                  <w:rFonts w:ascii="Arial" w:eastAsia="MS Gothic" w:hAnsi="Arial" w:hint="eastAsia"/>
                                  <w:sz w:val="18"/>
                                  <w:szCs w:val="18"/>
                                </w:rPr>
                                <w:t>MSB</w:t>
                              </w:r>
                            </w:p>
                          </w:txbxContent>
                        </wps:txbx>
                        <wps:bodyPr rot="0" vert="horz" wrap="square" lIns="74295" tIns="8890" rIns="74295" bIns="8890" anchor="t" anchorCtr="0" upright="1">
                          <a:noAutofit/>
                        </wps:bodyPr>
                      </wps:wsp>
                      <wps:wsp>
                        <wps:cNvPr id="70" name="Text Box 29"/>
                        <wps:cNvSpPr txBox="1">
                          <a:spLocks noChangeArrowheads="1"/>
                        </wps:cNvSpPr>
                        <wps:spPr bwMode="auto">
                          <a:xfrm>
                            <a:off x="3594735" y="9779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0EF40" w14:textId="77777777" w:rsidR="00FA54D3" w:rsidRPr="00746EEB" w:rsidRDefault="00FA54D3" w:rsidP="002B29DC">
                              <w:pPr>
                                <w:jc w:val="center"/>
                                <w:rPr>
                                  <w:rFonts w:ascii="Arial" w:eastAsia="MS Gothic" w:hAnsi="Arial"/>
                                  <w:sz w:val="18"/>
                                  <w:szCs w:val="18"/>
                                </w:rPr>
                              </w:pPr>
                              <w:r>
                                <w:rPr>
                                  <w:rFonts w:ascii="Arial" w:eastAsia="MS Gothic" w:hAnsi="Arial" w:hint="eastAsia"/>
                                  <w:sz w:val="18"/>
                                  <w:szCs w:val="18"/>
                                </w:rPr>
                                <w:t>LSB</w:t>
                              </w:r>
                            </w:p>
                          </w:txbxContent>
                        </wps:txbx>
                        <wps:bodyPr rot="0" vert="horz" wrap="square" lIns="74295" tIns="8890" rIns="74295" bIns="8890" anchor="t" anchorCtr="0" upright="1">
                          <a:noAutofit/>
                        </wps:bodyPr>
                      </wps:wsp>
                      <wps:wsp>
                        <wps:cNvPr id="71" name="Text Box 30"/>
                        <wps:cNvSpPr txBox="1">
                          <a:spLocks noChangeArrowheads="1"/>
                        </wps:cNvSpPr>
                        <wps:spPr bwMode="auto">
                          <a:xfrm>
                            <a:off x="281622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73ACD" w14:textId="77777777" w:rsidR="00FA54D3" w:rsidRPr="00746EEB" w:rsidRDefault="00FA54D3" w:rsidP="002B29DC">
                              <w:pPr>
                                <w:jc w:val="center"/>
                                <w:rPr>
                                  <w:rFonts w:ascii="Arial" w:eastAsia="MS Gothic" w:hAnsi="Arial"/>
                                  <w:sz w:val="18"/>
                                  <w:szCs w:val="18"/>
                                </w:rPr>
                              </w:pPr>
                              <w:r w:rsidRPr="00746EEB">
                                <w:rPr>
                                  <w:rFonts w:ascii="Arial" w:eastAsia="MS Gothic" w:hAnsi="Arial"/>
                                  <w:sz w:val="18"/>
                                  <w:szCs w:val="18"/>
                                </w:rPr>
                                <w:t>+0</w:t>
                              </w:r>
                            </w:p>
                          </w:txbxContent>
                        </wps:txbx>
                        <wps:bodyPr rot="0" vert="horz" wrap="square" lIns="74295" tIns="8890" rIns="74295" bIns="8890" anchor="t" anchorCtr="0" upright="1">
                          <a:noAutofit/>
                        </wps:bodyPr>
                      </wps:wsp>
                      <wps:wsp>
                        <wps:cNvPr id="72" name="Text Box 31"/>
                        <wps:cNvSpPr txBox="1">
                          <a:spLocks noChangeArrowheads="1"/>
                        </wps:cNvSpPr>
                        <wps:spPr bwMode="auto">
                          <a:xfrm>
                            <a:off x="328358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78810" w14:textId="77777777" w:rsidR="00FA54D3" w:rsidRPr="00746EEB" w:rsidRDefault="00FA54D3" w:rsidP="002B29DC">
                              <w:pPr>
                                <w:jc w:val="center"/>
                                <w:rPr>
                                  <w:rFonts w:ascii="Arial" w:eastAsia="MS Gothic" w:hAnsi="Arial"/>
                                  <w:sz w:val="18"/>
                                  <w:szCs w:val="18"/>
                                </w:rPr>
                              </w:pPr>
                              <w:r w:rsidRPr="00746EEB">
                                <w:rPr>
                                  <w:rFonts w:ascii="Arial" w:eastAsia="MS Gothic" w:hAnsi="Arial"/>
                                  <w:sz w:val="18"/>
                                  <w:szCs w:val="18"/>
                                </w:rPr>
                                <w:t>+1</w:t>
                              </w:r>
                            </w:p>
                          </w:txbxContent>
                        </wps:txbx>
                        <wps:bodyPr rot="0" vert="horz" wrap="square" lIns="74295" tIns="8890" rIns="74295" bIns="8890" anchor="t" anchorCtr="0" upright="1">
                          <a:noAutofit/>
                        </wps:bodyPr>
                      </wps:wsp>
                      <wps:wsp>
                        <wps:cNvPr id="73" name="AutoShape 32"/>
                        <wps:cNvCnPr>
                          <a:cxnSpLocks noChangeShapeType="1"/>
                          <a:stCxn id="63" idx="2"/>
                          <a:endCxn id="72" idx="0"/>
                        </wps:cNvCnPr>
                        <wps:spPr bwMode="auto">
                          <a:xfrm>
                            <a:off x="3054985" y="572135"/>
                            <a:ext cx="457200" cy="396240"/>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s:wsp>
                        <wps:cNvPr id="74" name="AutoShape 33"/>
                        <wps:cNvCnPr>
                          <a:cxnSpLocks noChangeShapeType="1"/>
                          <a:stCxn id="66" idx="2"/>
                          <a:endCxn id="71" idx="0"/>
                        </wps:cNvCnPr>
                        <wps:spPr bwMode="auto">
                          <a:xfrm flipH="1">
                            <a:off x="3044825" y="572135"/>
                            <a:ext cx="467360" cy="396240"/>
                          </a:xfrm>
                          <a:prstGeom prst="straightConnector1">
                            <a:avLst/>
                          </a:prstGeom>
                          <a:noFill/>
                          <a:ln w="9525">
                            <a:solidFill>
                              <a:srgbClr val="BFBFBF"/>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F5C5F6A" id="Canvas 75" o:spid="_x0000_s1097" editas="canvas" style="width:477.45pt;height:131.2pt;mso-position-horizontal-relative:char;mso-position-vertical-relative:line" coordsize="6063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">
                <v:shape id="_x0000_s1098" type="#_x0000_t75" style="position:absolute;width:60636;height:16662;visibility:visible;mso-wrap-style:square">
                  <v:fill o:detectmouseclick="t"/>
                  <v:path o:connecttype="none"/>
                </v:shape>
                <v:rect id="Rectangle 22" o:spid="_x0000_s1099" style="position:absolute;left:28263;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Vr0MYA&#10;AADbAAAADwAAAGRycy9kb3ducmV2LnhtbESPT2vCQBTE7wW/w/KEXkqz0YJIdCNRKPRQBf8c2tsz&#10;+5qEZt8L2a2m374rCD0OM/MbZrkaXKsu1PtG2MAkSUERl2Ibrgycjq/Pc1A+IFtshcnAL3lY5aOH&#10;JWZWrrynyyFUKkLYZ2igDqHLtPZlTQ59Ih1x9L6kdxii7Ctte7xGuGv1NE1n2mHDcaHGjjY1ld+H&#10;H2dgK9vT9OlDPs9lcaya9W5eTOTdmMfxUCxABRrCf/jefrMGZi9w+xJ/g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Vr0MYAAADbAAAADwAAAAAAAAAAAAAAAACYAgAAZHJz&#10;L2Rvd25yZXYueG1sUEsFBgAAAAAEAAQA9QAAAIsDAAAAAA==&#10;" fillcolor="silver">
                  <v:textbox inset="5.85pt,.7pt,5.85pt,.7pt">
                    <w:txbxContent>
                      <w:p w14:paraId="6BB81F88"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0x12</w:t>
                        </w:r>
                      </w:p>
                    </w:txbxContent>
                  </v:textbox>
                </v:rect>
                <v:shape id="Text Box 23" o:spid="_x0000_s1100" type="#_x0000_t202" style="position:absolute;left:12820;top:3035;width:15399;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gtsUA&#10;AADbAAAADwAAAGRycy9kb3ducmV2LnhtbESPW2vCQBSE3wX/w3KEvtVNSw0SXUNS6AVfvCJ9PM2e&#10;JqHZsyG71eivd4WCj8PMfMPM09404kidqy0reBpHIIgLq2suFex3b49TEM4ja2wsk4IzOUgXw8Ec&#10;E21PvKHj1pciQNglqKDyvk2kdEVFBt3YtsTB+7GdQR9kV0rd4SnATSOfoyiWBmsOCxW29FpR8bv9&#10;Mwoutcs+1qvcf+eTr/dovYzdIYuVehj12QyEp97fw//tT60gfoHbl/A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GC2xQAAANsAAAAPAAAAAAAAAAAAAAAAAJgCAABkcnMv&#10;ZG93bnJldi54bWxQSwUGAAAAAAQABAD1AAAAigMAAAAA&#10;" filled="f" stroked="f">
                  <v:textbox inset="5.85pt,.7pt,5.85pt,.7pt">
                    <w:txbxContent>
                      <w:p w14:paraId="119E9D32" w14:textId="77777777" w:rsidR="00FA54D3" w:rsidRPr="00746EEB" w:rsidRDefault="00FA54D3" w:rsidP="002B29DC">
                        <w:pPr>
                          <w:wordWrap w:val="0"/>
                          <w:jc w:val="right"/>
                          <w:rPr>
                            <w:rFonts w:ascii="Arial" w:eastAsia="MS Gothic" w:hAnsi="Arial"/>
                            <w:sz w:val="18"/>
                            <w:szCs w:val="18"/>
                          </w:rPr>
                        </w:pPr>
                        <w:r>
                          <w:rPr>
                            <w:rFonts w:ascii="Arial" w:eastAsia="MS Gothic" w:hAnsi="Arial" w:hint="eastAsia"/>
                            <w:sz w:val="18"/>
                            <w:szCs w:val="18"/>
                          </w:rPr>
                          <w:t>16 bit PCM Data</w:t>
                        </w:r>
                      </w:p>
                    </w:txbxContent>
                  </v:textbox>
                </v:shape>
                <v:shape id="Text Box 24" o:spid="_x0000_s1101" type="#_x0000_t202" style="position:absolute;left:14370;top:10210;width:13703;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TFLcQA&#10;AADbAAAADwAAAGRycy9kb3ducmV2LnhtbESPQWvCQBSE7wX/w/IEb3VjwSDRVaJgLV6qUUqPr9nX&#10;JJh9G7Jbjf31riB4HGbmG2a26EwtztS6yrKC0TACQZxbXXGh4HhYv05AOI+ssbZMCq7kYDHvvcww&#10;0fbCezpnvhABwi5BBaX3TSKly0sy6Ia2IQ7er20N+iDbQuoWLwFuavkWRbE0WHFYKLGhVUn5Kfsz&#10;Cv4rl252n0v/sxx/v0e7bey+0lipQb9LpyA8df4ZfrQ/tIJ4DPcv4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ExS3EAAAA2wAAAA8AAAAAAAAAAAAAAAAAmAIAAGRycy9k&#10;b3ducmV2LnhtbFBLBQYAAAAABAAEAPUAAACJAwAAAAA=&#10;" filled="f" stroked="f">
                  <v:textbox inset="5.85pt,.7pt,5.85pt,.7pt">
                    <w:txbxContent>
                      <w:p w14:paraId="0D013327" w14:textId="77777777" w:rsidR="00FA54D3" w:rsidRPr="00746EEB" w:rsidRDefault="00FA54D3" w:rsidP="002B29DC">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02140430" w14:textId="77777777" w:rsidR="00FA54D3" w:rsidRPr="00746EEB" w:rsidRDefault="00FA54D3" w:rsidP="002B29DC">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v:textbox>
                </v:shape>
                <v:rect id="Rectangle 25" o:spid="_x0000_s1102" style="position:absolute;left:32835;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cnsUA&#10;AADbAAAADwAAAGRycy9kb3ducmV2LnhtbESPT2vCQBTE74V+h+UVvBTd6CFqdBOKRSmFHvwDXh/Z&#10;Z7Jt9m3IriZ++26h4HGYmd8w62KwjbhR541jBdNJAoK4dNpwpeB03I4XIHxA1tg4JgV38lDkz09r&#10;zLTreU+3Q6hEhLDPUEEdQptJ6cuaLPqJa4mjd3GdxRBlV0ndYR/htpGzJEmlRcNxocaWNjWVP4er&#10;VTB/fTefy/l512++my/TTvWiJ63U6GV4W4EINIRH+L/9oRWkKf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5yexQAAANsAAAAPAAAAAAAAAAAAAAAAAJgCAABkcnMv&#10;ZG93bnJldi54bWxQSwUGAAAAAAQABAD1AAAAigMAAAAA&#10;" fillcolor="#ddd">
                  <v:textbox inset="5.85pt,.7pt,5.85pt,.7pt">
                    <w:txbxContent>
                      <w:p w14:paraId="54F14E92"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0x34</w:t>
                        </w:r>
                      </w:p>
                    </w:txbxContent>
                  </v:textbox>
                </v:rect>
                <v:rect id="Rectangle 26" o:spid="_x0000_s1103" style="position:absolute;left:32886;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5t08YA&#10;AADbAAAADwAAAGRycy9kb3ducmV2LnhtbESPQWvCQBSE74L/YXlCL9Js9GAlupEoFHqoQtVDe3tm&#10;X5PQ7Hshu9X037uFQo/DzHzDrDeDa9WVet8IG5glKSjiUmzDlYHz6flxCcoHZIutMBn4IQ+bfDxa&#10;Y2blxm90PYZKRQj7DA3UIXSZ1r6syaFPpCOO3qf0DkOUfaVtj7cId62ep+lCO2w4LtTY0a6m8uv4&#10;7QzsZX+eT9/l41IWp6rZHpbFTF6NeZgMxQpUoCH8h//aL9bA4gl+v8Qfo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5t08YAAADbAAAADwAAAAAAAAAAAAAAAACYAgAAZHJz&#10;L2Rvd25yZXYueG1sUEsFBgAAAAAEAAQA9QAAAIsDAAAAAA==&#10;" fillcolor="silver">
                  <v:textbox inset="5.85pt,.7pt,5.85pt,.7pt">
                    <w:txbxContent>
                      <w:p w14:paraId="48602C87"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0x12</w:t>
                        </w:r>
                      </w:p>
                    </w:txbxContent>
                  </v:textbox>
                </v:rect>
                <v:rect id="Rectangle 27" o:spid="_x0000_s1104" style="position:absolute;left:28301;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td8IA&#10;AADbAAAADwAAAGRycy9kb3ducmV2LnhtbERPz2vCMBS+D/wfwhN2GTZ1h1arUURxjMEO6wSvj+bZ&#10;RpuX0kTb/ffLYbDjx/d7vR1tKx7Ue+NYwTxJQRBXThuuFZy+j7MFCB+QNbaOScEPedhuJk9rLLQb&#10;+IseZahFDGFfoIImhK6Q0lcNWfSJ64gjd3G9xRBhX0vd4xDDbStf0zSTFg3HhgY72jdU3cq7VZC/&#10;HMzHMj+/Dftr+2m6uV4MpJV6no67FYhAY/gX/7nftYIsjo1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UK13wgAAANsAAAAPAAAAAAAAAAAAAAAAAJgCAABkcnMvZG93&#10;bnJldi54bWxQSwUGAAAAAAQABAD1AAAAhwMAAAAA&#10;" fillcolor="#ddd">
                  <v:textbox inset="5.85pt,.7pt,5.85pt,.7pt">
                    <w:txbxContent>
                      <w:p w14:paraId="2C9920B2"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0x34</w:t>
                        </w:r>
                      </w:p>
                    </w:txbxContent>
                  </v:textbox>
                </v:rect>
                <v:shape id="Text Box 28" o:spid="_x0000_s1105" type="#_x0000_t202" style="position:absolute;left:24872;top:106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nPKMUA&#10;AADbAAAADwAAAGRycy9kb3ducmV2LnhtbESPW2vCQBSE3wX/w3KEvummhQaNriEp9IIvXpE+nmZP&#10;k9Ds2ZDdauyv7wqCj8PMfMMs0t404kSdqy0reJxEIIgLq2suFRz2r+MpCOeRNTaWScGFHKTL4WCB&#10;ibZn3tJp50sRIOwSVFB53yZSuqIig25iW+LgfdvOoA+yK6Xu8BzgppFPURRLgzWHhQpbeqmo+Nn9&#10;GgV/tcveN+vcf+XPn2/RZhW7YxYr9TDqszkIT72/h2/tD60gnsH1S/g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c8oxQAAANsAAAAPAAAAAAAAAAAAAAAAAJgCAABkcnMv&#10;ZG93bnJldi54bWxQSwUGAAAAAAQABAD1AAAAigMAAAAA&#10;" filled="f" stroked="f">
                  <v:textbox inset="5.85pt,.7pt,5.85pt,.7pt">
                    <w:txbxContent>
                      <w:p w14:paraId="0988047D" w14:textId="77777777" w:rsidR="00FA54D3" w:rsidRPr="00746EEB" w:rsidRDefault="00FA54D3" w:rsidP="002B29DC">
                        <w:pPr>
                          <w:jc w:val="center"/>
                          <w:rPr>
                            <w:rFonts w:ascii="Arial" w:eastAsia="MS Gothic" w:hAnsi="Arial"/>
                            <w:sz w:val="18"/>
                            <w:szCs w:val="18"/>
                          </w:rPr>
                        </w:pPr>
                        <w:r>
                          <w:rPr>
                            <w:rFonts w:ascii="Arial" w:eastAsia="MS Gothic" w:hAnsi="Arial" w:hint="eastAsia"/>
                            <w:sz w:val="18"/>
                            <w:szCs w:val="18"/>
                          </w:rPr>
                          <w:t>MSB</w:t>
                        </w:r>
                      </w:p>
                    </w:txbxContent>
                  </v:textbox>
                </v:shape>
                <v:shape id="Text Box 29" o:spid="_x0000_s1106" type="#_x0000_t202" style="position:absolute;left:35947;top:97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aMIA&#10;AADbAAAADwAAAGRycy9kb3ducmV2LnhtbERPTWvCQBC9F/wPyxR6002FRomuEoVW8aLGUjxOs9Mk&#10;mJ0N2VWjv949CD0+3vd03plaXKh1lWUF74MIBHFudcWFgu/DZ38MwnlkjbVlUnAjB/NZ72WKibZX&#10;3tMl84UIIewSVFB63yRSurwkg25gG+LA/dnWoA+wLaRu8RrCTS2HURRLgxWHhhIbWpaUn7KzUXCv&#10;XLrabRf+d/Fx/Ip2m9j9pLFSb69dOgHhqfP/4qd7rRWMwvrwJf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6vBowgAAANsAAAAPAAAAAAAAAAAAAAAAAJgCAABkcnMvZG93&#10;bnJldi54bWxQSwUGAAAAAAQABAD1AAAAhwMAAAAA&#10;" filled="f" stroked="f">
                  <v:textbox inset="5.85pt,.7pt,5.85pt,.7pt">
                    <w:txbxContent>
                      <w:p w14:paraId="4220EF40" w14:textId="77777777" w:rsidR="00FA54D3" w:rsidRPr="00746EEB" w:rsidRDefault="00FA54D3" w:rsidP="002B29DC">
                        <w:pPr>
                          <w:jc w:val="center"/>
                          <w:rPr>
                            <w:rFonts w:ascii="Arial" w:eastAsia="MS Gothic" w:hAnsi="Arial"/>
                            <w:sz w:val="18"/>
                            <w:szCs w:val="18"/>
                          </w:rPr>
                        </w:pPr>
                        <w:r>
                          <w:rPr>
                            <w:rFonts w:ascii="Arial" w:eastAsia="MS Gothic" w:hAnsi="Arial" w:hint="eastAsia"/>
                            <w:sz w:val="18"/>
                            <w:szCs w:val="18"/>
                          </w:rPr>
                          <w:t>LSB</w:t>
                        </w:r>
                      </w:p>
                    </w:txbxContent>
                  </v:textbox>
                </v:shape>
                <v:shape id="Text Box 30" o:spid="_x0000_s1107" type="#_x0000_t202" style="position:absolute;left:28162;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V88UA&#10;AADbAAAADwAAAGRycy9kb3ducmV2LnhtbESPT2vCQBTE74LfYXmCN91YaCzRVaLQKr34pyIeX7Ov&#10;STD7NmRXTfvpu4LgcZiZ3zDTeWsqcaXGlZYVjIYRCOLM6pJzBYev98EbCOeRNVaWScEvOZjPup0p&#10;JtreeEfXvc9FgLBLUEHhfZ1I6bKCDLqhrYmD92Mbgz7IJpe6wVuAm0q+RFEsDZYcFgqsaVlQdt5f&#10;jIK/0qWr7Wbhvxevp49o+xm7Yxor1e+16QSEp9Y/w4/2WisYj+D+JfwA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lXzxQAAANsAAAAPAAAAAAAAAAAAAAAAAJgCAABkcnMv&#10;ZG93bnJldi54bWxQSwUGAAAAAAQABAD1AAAAigMAAAAA&#10;" filled="f" stroked="f">
                  <v:textbox inset="5.85pt,.7pt,5.85pt,.7pt">
                    <w:txbxContent>
                      <w:p w14:paraId="04873ACD" w14:textId="77777777" w:rsidR="00FA54D3" w:rsidRPr="00746EEB" w:rsidRDefault="00FA54D3" w:rsidP="002B29DC">
                        <w:pPr>
                          <w:jc w:val="center"/>
                          <w:rPr>
                            <w:rFonts w:ascii="Arial" w:eastAsia="MS Gothic" w:hAnsi="Arial"/>
                            <w:sz w:val="18"/>
                            <w:szCs w:val="18"/>
                          </w:rPr>
                        </w:pPr>
                        <w:r w:rsidRPr="00746EEB">
                          <w:rPr>
                            <w:rFonts w:ascii="Arial" w:eastAsia="MS Gothic" w:hAnsi="Arial"/>
                            <w:sz w:val="18"/>
                            <w:szCs w:val="18"/>
                          </w:rPr>
                          <w:t>+0</w:t>
                        </w:r>
                      </w:p>
                    </w:txbxContent>
                  </v:textbox>
                </v:shape>
                <v:shape id="Text Box 31" o:spid="_x0000_s1108" type="#_x0000_t202" style="position:absolute;left:32835;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TLhMYA&#10;AADbAAAADwAAAGRycy9kb3ducmV2LnhtbESPT2vCQBTE7wW/w/KE3upGwSipa0gKtcWL/0rp8Zl9&#10;JsHs25Ddauyn7wqFHoeZ+Q2zSHvTiAt1rrasYDyKQBAXVtdcKvg4vD7NQTiPrLGxTApu5CBdDh4W&#10;mGh75R1d9r4UAcIuQQWV920ipSsqMuhGtiUO3sl2Bn2QXSl1h9cAN42cRFEsDdYcFips6aWi4rz/&#10;Ngp+ape9bTe5P+bTr1W0XcfuM4uVehz22TMIT73/D/+137WC2QTuX8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TLhMYAAADbAAAADwAAAAAAAAAAAAAAAACYAgAAZHJz&#10;L2Rvd25yZXYueG1sUEsFBgAAAAAEAAQA9QAAAIsDAAAAAA==&#10;" filled="f" stroked="f">
                  <v:textbox inset="5.85pt,.7pt,5.85pt,.7pt">
                    <w:txbxContent>
                      <w:p w14:paraId="52E78810" w14:textId="77777777" w:rsidR="00FA54D3" w:rsidRPr="00746EEB" w:rsidRDefault="00FA54D3" w:rsidP="002B29DC">
                        <w:pPr>
                          <w:jc w:val="center"/>
                          <w:rPr>
                            <w:rFonts w:ascii="Arial" w:eastAsia="MS Gothic" w:hAnsi="Arial"/>
                            <w:sz w:val="18"/>
                            <w:szCs w:val="18"/>
                          </w:rPr>
                        </w:pPr>
                        <w:r w:rsidRPr="00746EEB">
                          <w:rPr>
                            <w:rFonts w:ascii="Arial" w:eastAsia="MS Gothic" w:hAnsi="Arial"/>
                            <w:sz w:val="18"/>
                            <w:szCs w:val="18"/>
                          </w:rPr>
                          <w:t>+1</w:t>
                        </w:r>
                      </w:p>
                    </w:txbxContent>
                  </v:textbox>
                </v:shape>
                <v:shape id="AutoShape 32" o:spid="_x0000_s1109" type="#_x0000_t32" style="position:absolute;left:30549;top:5721;width:4572;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6T4MUAAADbAAAADwAAAGRycy9kb3ducmV2LnhtbESPUUvDQBCE3wv+h2MFX6TdqKAl7bWI&#10;WCi1FW37A7a5NRfM7aW5M03/vScIfRxm5htmOu9drTpuQ+VFw90oA8VSeFNJqWG/WwzHoEIkMVR7&#10;YQ1nDjCfXQ2mlBt/kk/utrFUCSIhJw02xiZHDIVlR2HkG5bkffnWUUyyLdG0dEpwV+N9lj2io0rS&#10;gqWGXywX39sfp2Fze/x4x+Vbf8DCSoer9Xn1utb65rp/noCK3MdL+L+9NBqeHuDvS/oBOP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6T4MUAAADbAAAADwAAAAAAAAAA&#10;AAAAAAChAgAAZHJzL2Rvd25yZXYueG1sUEsFBgAAAAAEAAQA+QAAAJMDAAAAAA==&#10;" strokecolor="#7f7f7f">
                  <v:stroke endarrow="block"/>
                </v:shape>
                <v:shape id="AutoShape 33" o:spid="_x0000_s1110" type="#_x0000_t32" style="position:absolute;left:30448;top:5721;width:467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fccMAAADbAAAADwAAAGRycy9kb3ducmV2LnhtbESPT2vCQBTE74LfYXlCb2a3pZg2ugml&#10;YOmx/qHn1+wzic2+TbOrpn56VxA8DjPzG2ZRDLYVR+p941jDY6JAEJfONFxp2G6W0xcQPiAbbB2T&#10;hn/yUOTj0QIz4068ouM6VCJC2GeooQ6hy6T0ZU0WfeI64ujtXG8xRNlX0vR4inDbyielZtJiw3Gh&#10;xo7eayp/1werwe3pVWHqf1Yq3dHfmT46//Wt9cNkeJuDCDSEe/jW/jQa0me4fok/QOY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Vn3HDAAAA2wAAAA8AAAAAAAAAAAAA&#10;AAAAoQIAAGRycy9kb3ducmV2LnhtbFBLBQYAAAAABAAEAPkAAACRAwAAAAA=&#10;" strokecolor="#bfbfbf">
                  <v:stroke endarrow="block"/>
                </v:shape>
                <w10:anchorlock/>
              </v:group>
            </w:pict>
          </mc:Fallback>
        </mc:AlternateContent>
      </w:r>
    </w:p>
    <w:p w14:paraId="06415068" w14:textId="549CF22C" w:rsidR="002B29DC" w:rsidRPr="00FD773D" w:rsidRDefault="002D3A5B" w:rsidP="002D3A5B">
      <w:pPr>
        <w:pStyle w:val="Caption"/>
        <w:rPr>
          <w:rFonts w:eastAsia="Meiryo"/>
        </w:rPr>
      </w:pPr>
      <w:bookmarkStart w:id="185" w:name="_Ref454359009"/>
      <w:bookmarkStart w:id="186" w:name="_Toc517343832"/>
      <w:r w:rsidRPr="00FD773D">
        <w:t xml:space="preserve">Figure </w:t>
      </w:r>
      <w:r w:rsidR="00EA66D6" w:rsidRPr="00FD773D">
        <w:fldChar w:fldCharType="begin"/>
      </w:r>
      <w:r w:rsidR="00EA66D6" w:rsidRPr="00FD773D">
        <w:instrText xml:space="preserve"> STYLEREF 1 \s </w:instrText>
      </w:r>
      <w:r w:rsidR="00EA66D6" w:rsidRPr="00FD773D">
        <w:fldChar w:fldCharType="separate"/>
      </w:r>
      <w:r w:rsidR="00EA66D6" w:rsidRPr="00FD773D">
        <w:rPr>
          <w:noProof/>
        </w:rPr>
        <w:t>2</w:t>
      </w:r>
      <w:r w:rsidR="00EA66D6" w:rsidRPr="00FD773D">
        <w:fldChar w:fldCharType="end"/>
      </w:r>
      <w:r w:rsidR="00EA66D6" w:rsidRPr="00FD773D">
        <w:noBreakHyphen/>
      </w:r>
      <w:r w:rsidR="00EA66D6" w:rsidRPr="00FD773D">
        <w:fldChar w:fldCharType="begin"/>
      </w:r>
      <w:r w:rsidR="00EA66D6" w:rsidRPr="00FD773D">
        <w:instrText xml:space="preserve"> SEQ Figure \* ARABIC \s 1 </w:instrText>
      </w:r>
      <w:r w:rsidR="00EA66D6" w:rsidRPr="00FD773D">
        <w:fldChar w:fldCharType="separate"/>
      </w:r>
      <w:r w:rsidR="00EA66D6" w:rsidRPr="00FD773D">
        <w:rPr>
          <w:noProof/>
        </w:rPr>
        <w:t>2</w:t>
      </w:r>
      <w:r w:rsidR="00EA66D6" w:rsidRPr="00FD773D">
        <w:fldChar w:fldCharType="end"/>
      </w:r>
      <w:bookmarkEnd w:id="185"/>
      <w:r w:rsidR="0050513A" w:rsidRPr="00FD773D">
        <w:tab/>
      </w:r>
      <w:r w:rsidR="002B29DC" w:rsidRPr="00FD773D">
        <w:rPr>
          <w:rFonts w:eastAsia="Meiryo"/>
        </w:rPr>
        <w:t>PCM 16-bit Data Access (Little Endian Mode)</w:t>
      </w:r>
      <w:bookmarkEnd w:id="186"/>
    </w:p>
    <w:p w14:paraId="12B649FA" w14:textId="77777777" w:rsidR="002B29DC" w:rsidRPr="00FD773D" w:rsidRDefault="002B29DC" w:rsidP="00E96864"/>
    <w:p w14:paraId="7640A507" w14:textId="77777777" w:rsidR="002B29DC" w:rsidRPr="00FD773D" w:rsidRDefault="002B29DC" w:rsidP="00E96864"/>
    <w:p w14:paraId="2907FA00" w14:textId="77777777" w:rsidR="002B29DC" w:rsidRPr="00FD773D" w:rsidRDefault="002B29DC" w:rsidP="00E96864"/>
    <w:p w14:paraId="320EA09A" w14:textId="77777777" w:rsidR="002B29DC" w:rsidRPr="00FD773D" w:rsidRDefault="002B29DC" w:rsidP="00E96864"/>
    <w:p w14:paraId="7633FC2C" w14:textId="77777777" w:rsidR="002B29DC" w:rsidRPr="00FD773D" w:rsidRDefault="002B29DC" w:rsidP="002B29DC">
      <w:pPr>
        <w:pStyle w:val="af0"/>
        <w:rPr>
          <w:rFonts w:ascii="Verdana" w:eastAsia="Meiryo" w:hAnsi="Verdana"/>
        </w:rPr>
      </w:pPr>
      <w:r w:rsidRPr="00FD773D">
        <w:rPr>
          <w:rFonts w:ascii="Verdana" w:eastAsia="Meiryo" w:hAnsi="Verdana"/>
          <w:noProof/>
          <w:lang w:eastAsia="en-US"/>
        </w:rPr>
        <mc:AlternateContent>
          <mc:Choice Requires="wpc">
            <w:drawing>
              <wp:inline distT="0" distB="0" distL="0" distR="0" wp14:anchorId="7A1396E6" wp14:editId="6473E943">
                <wp:extent cx="6063615" cy="1666240"/>
                <wp:effectExtent l="0" t="2540" r="0" b="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Rectangle 4"/>
                        <wps:cNvSpPr>
                          <a:spLocks noChangeArrowheads="1"/>
                        </wps:cNvSpPr>
                        <wps:spPr bwMode="auto">
                          <a:xfrm>
                            <a:off x="2422525" y="342900"/>
                            <a:ext cx="457200" cy="229235"/>
                          </a:xfrm>
                          <a:prstGeom prst="rect">
                            <a:avLst/>
                          </a:prstGeom>
                          <a:solidFill>
                            <a:srgbClr val="C0C0C0"/>
                          </a:solidFill>
                          <a:ln w="9525">
                            <a:solidFill>
                              <a:srgbClr val="000000"/>
                            </a:solidFill>
                            <a:miter lim="800000"/>
                            <a:headEnd/>
                            <a:tailEnd/>
                          </a:ln>
                        </wps:spPr>
                        <wps:txbx>
                          <w:txbxContent>
                            <w:p w14:paraId="175BB37E"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s:wsp>
                        <wps:cNvPr id="47" name="Text Box 5"/>
                        <wps:cNvSpPr txBox="1">
                          <a:spLocks noChangeArrowheads="1"/>
                        </wps:cNvSpPr>
                        <wps:spPr bwMode="auto">
                          <a:xfrm>
                            <a:off x="878205" y="303530"/>
                            <a:ext cx="153987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1AEE8" w14:textId="0B106686" w:rsidR="00FA54D3" w:rsidRPr="00746EEB" w:rsidRDefault="00FA54D3" w:rsidP="002B29DC">
                              <w:pPr>
                                <w:wordWrap w:val="0"/>
                                <w:jc w:val="right"/>
                                <w:rPr>
                                  <w:rFonts w:ascii="Arial" w:eastAsia="MS Gothic" w:hAnsi="Arial"/>
                                  <w:sz w:val="18"/>
                                  <w:szCs w:val="18"/>
                                </w:rPr>
                              </w:pPr>
                              <w:r>
                                <w:rPr>
                                  <w:rFonts w:ascii="Arial" w:eastAsia="MS Gothic" w:hAnsi="Arial" w:hint="eastAsia"/>
                                  <w:sz w:val="18"/>
                                  <w:szCs w:val="18"/>
                                </w:rPr>
                                <w:t>24 bit PCM Data</w:t>
                              </w:r>
                            </w:p>
                          </w:txbxContent>
                        </wps:txbx>
                        <wps:bodyPr rot="0" vert="horz" wrap="square" lIns="74295" tIns="8890" rIns="74295" bIns="8890" anchor="t" anchorCtr="0" upright="1">
                          <a:noAutofit/>
                        </wps:bodyPr>
                      </wps:wsp>
                      <wps:wsp>
                        <wps:cNvPr id="48" name="Text Box 6"/>
                        <wps:cNvSpPr txBox="1">
                          <a:spLocks noChangeArrowheads="1"/>
                        </wps:cNvSpPr>
                        <wps:spPr bwMode="auto">
                          <a:xfrm>
                            <a:off x="1048385" y="1021080"/>
                            <a:ext cx="137033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FD4B8" w14:textId="77777777" w:rsidR="00FA54D3" w:rsidRPr="00746EEB" w:rsidRDefault="00FA54D3" w:rsidP="002B29DC">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71B079E5" w14:textId="77777777" w:rsidR="00FA54D3" w:rsidRPr="00746EEB" w:rsidRDefault="00FA54D3" w:rsidP="002B29DC">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wps:txbx>
                        <wps:bodyPr rot="0" vert="horz" wrap="square" lIns="74295" tIns="8890" rIns="74295" bIns="8890" anchor="t" anchorCtr="0" upright="1">
                          <a:noAutofit/>
                        </wps:bodyPr>
                      </wps:wsp>
                      <wps:wsp>
                        <wps:cNvPr id="49" name="Rectangle 7"/>
                        <wps:cNvSpPr>
                          <a:spLocks noChangeArrowheads="1"/>
                        </wps:cNvSpPr>
                        <wps:spPr bwMode="auto">
                          <a:xfrm>
                            <a:off x="2879725" y="342900"/>
                            <a:ext cx="457200" cy="229235"/>
                          </a:xfrm>
                          <a:prstGeom prst="rect">
                            <a:avLst/>
                          </a:prstGeom>
                          <a:solidFill>
                            <a:srgbClr val="DDDDDD"/>
                          </a:solidFill>
                          <a:ln w="9525">
                            <a:solidFill>
                              <a:srgbClr val="000000"/>
                            </a:solidFill>
                            <a:miter lim="800000"/>
                            <a:headEnd/>
                            <a:tailEnd/>
                          </a:ln>
                        </wps:spPr>
                        <wps:txbx>
                          <w:txbxContent>
                            <w:p w14:paraId="1A414B57"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0x34</w:t>
                              </w:r>
                            </w:p>
                          </w:txbxContent>
                        </wps:txbx>
                        <wps:bodyPr rot="0" vert="horz" wrap="square" lIns="74295" tIns="8890" rIns="74295" bIns="8890" anchor="t" anchorCtr="0" upright="1">
                          <a:noAutofit/>
                        </wps:bodyPr>
                      </wps:wsp>
                      <wps:wsp>
                        <wps:cNvPr id="50" name="Rectangle 8"/>
                        <wps:cNvSpPr>
                          <a:spLocks noChangeArrowheads="1"/>
                        </wps:cNvSpPr>
                        <wps:spPr bwMode="auto">
                          <a:xfrm>
                            <a:off x="3334385" y="1231265"/>
                            <a:ext cx="457200" cy="229235"/>
                          </a:xfrm>
                          <a:prstGeom prst="rect">
                            <a:avLst/>
                          </a:prstGeom>
                          <a:solidFill>
                            <a:srgbClr val="C0C0C0"/>
                          </a:solidFill>
                          <a:ln w="9525">
                            <a:solidFill>
                              <a:srgbClr val="000000"/>
                            </a:solidFill>
                            <a:miter lim="800000"/>
                            <a:headEnd/>
                            <a:tailEnd/>
                          </a:ln>
                        </wps:spPr>
                        <wps:txbx>
                          <w:txbxContent>
                            <w:p w14:paraId="55F419E7"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0x12</w:t>
                              </w:r>
                            </w:p>
                          </w:txbxContent>
                        </wps:txbx>
                        <wps:bodyPr rot="0" vert="horz" wrap="square" lIns="74295" tIns="8890" rIns="74295" bIns="8890" anchor="t" anchorCtr="0" upright="1">
                          <a:noAutofit/>
                        </wps:bodyPr>
                      </wps:wsp>
                      <wps:wsp>
                        <wps:cNvPr id="51" name="Rectangle 9"/>
                        <wps:cNvSpPr>
                          <a:spLocks noChangeArrowheads="1"/>
                        </wps:cNvSpPr>
                        <wps:spPr bwMode="auto">
                          <a:xfrm>
                            <a:off x="2879725" y="1231265"/>
                            <a:ext cx="457200" cy="229235"/>
                          </a:xfrm>
                          <a:prstGeom prst="rect">
                            <a:avLst/>
                          </a:prstGeom>
                          <a:solidFill>
                            <a:srgbClr val="DDDDDD"/>
                          </a:solidFill>
                          <a:ln w="9525">
                            <a:solidFill>
                              <a:srgbClr val="000000"/>
                            </a:solidFill>
                            <a:miter lim="800000"/>
                            <a:headEnd/>
                            <a:tailEnd/>
                          </a:ln>
                        </wps:spPr>
                        <wps:txbx>
                          <w:txbxContent>
                            <w:p w14:paraId="10928FD5"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0x34</w:t>
                              </w:r>
                            </w:p>
                          </w:txbxContent>
                        </wps:txbx>
                        <wps:bodyPr rot="0" vert="horz" wrap="square" lIns="74295" tIns="8890" rIns="74295" bIns="8890" anchor="t" anchorCtr="0" upright="1">
                          <a:noAutofit/>
                        </wps:bodyPr>
                      </wps:wsp>
                      <wps:wsp>
                        <wps:cNvPr id="52" name="Text Box 10"/>
                        <wps:cNvSpPr txBox="1">
                          <a:spLocks noChangeArrowheads="1"/>
                        </wps:cNvSpPr>
                        <wps:spPr bwMode="auto">
                          <a:xfrm>
                            <a:off x="2083435" y="10668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49AD8" w14:textId="77777777" w:rsidR="00FA54D3" w:rsidRPr="00746EEB" w:rsidRDefault="00FA54D3" w:rsidP="002B29DC">
                              <w:pPr>
                                <w:jc w:val="center"/>
                                <w:rPr>
                                  <w:rFonts w:ascii="Arial" w:eastAsia="MS Gothic" w:hAnsi="Arial"/>
                                  <w:sz w:val="18"/>
                                  <w:szCs w:val="18"/>
                                </w:rPr>
                              </w:pPr>
                              <w:r>
                                <w:rPr>
                                  <w:rFonts w:ascii="Arial" w:eastAsia="MS Gothic" w:hAnsi="Arial" w:hint="eastAsia"/>
                                  <w:sz w:val="18"/>
                                  <w:szCs w:val="18"/>
                                </w:rPr>
                                <w:t>MSB</w:t>
                              </w:r>
                            </w:p>
                          </w:txbxContent>
                        </wps:txbx>
                        <wps:bodyPr rot="0" vert="horz" wrap="square" lIns="74295" tIns="8890" rIns="74295" bIns="8890" anchor="t" anchorCtr="0" upright="1">
                          <a:noAutofit/>
                        </wps:bodyPr>
                      </wps:wsp>
                      <wps:wsp>
                        <wps:cNvPr id="53" name="Text Box 11"/>
                        <wps:cNvSpPr txBox="1">
                          <a:spLocks noChangeArrowheads="1"/>
                        </wps:cNvSpPr>
                        <wps:spPr bwMode="auto">
                          <a:xfrm>
                            <a:off x="3670935" y="9779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540B7" w14:textId="77777777" w:rsidR="00FA54D3" w:rsidRPr="00746EEB" w:rsidRDefault="00FA54D3" w:rsidP="002B29DC">
                              <w:pPr>
                                <w:jc w:val="center"/>
                                <w:rPr>
                                  <w:rFonts w:ascii="Arial" w:eastAsia="MS Gothic" w:hAnsi="Arial"/>
                                  <w:sz w:val="18"/>
                                  <w:szCs w:val="18"/>
                                </w:rPr>
                              </w:pPr>
                              <w:r>
                                <w:rPr>
                                  <w:rFonts w:ascii="Arial" w:eastAsia="MS Gothic" w:hAnsi="Arial" w:hint="eastAsia"/>
                                  <w:sz w:val="18"/>
                                  <w:szCs w:val="18"/>
                                </w:rPr>
                                <w:t>LSB</w:t>
                              </w:r>
                            </w:p>
                          </w:txbxContent>
                        </wps:txbx>
                        <wps:bodyPr rot="0" vert="horz" wrap="square" lIns="74295" tIns="8890" rIns="74295" bIns="8890" anchor="t" anchorCtr="0" upright="1">
                          <a:noAutofit/>
                        </wps:bodyPr>
                      </wps:wsp>
                      <wps:wsp>
                        <wps:cNvPr id="54" name="Text Box 12"/>
                        <wps:cNvSpPr txBox="1">
                          <a:spLocks noChangeArrowheads="1"/>
                        </wps:cNvSpPr>
                        <wps:spPr bwMode="auto">
                          <a:xfrm>
                            <a:off x="287718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063B4" w14:textId="77777777" w:rsidR="00FA54D3" w:rsidRPr="00746EEB" w:rsidRDefault="00FA54D3"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1</w:t>
                              </w:r>
                            </w:p>
                          </w:txbxContent>
                        </wps:txbx>
                        <wps:bodyPr rot="0" vert="horz" wrap="square" lIns="74295" tIns="8890" rIns="74295" bIns="8890" anchor="t" anchorCtr="0" upright="1">
                          <a:noAutofit/>
                        </wps:bodyPr>
                      </wps:wsp>
                      <wps:wsp>
                        <wps:cNvPr id="55" name="Text Box 13"/>
                        <wps:cNvSpPr txBox="1">
                          <a:spLocks noChangeArrowheads="1"/>
                        </wps:cNvSpPr>
                        <wps:spPr bwMode="auto">
                          <a:xfrm>
                            <a:off x="331406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DC536" w14:textId="77777777" w:rsidR="00FA54D3" w:rsidRPr="00746EEB" w:rsidRDefault="00FA54D3"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2</w:t>
                              </w:r>
                            </w:p>
                          </w:txbxContent>
                        </wps:txbx>
                        <wps:bodyPr rot="0" vert="horz" wrap="square" lIns="74295" tIns="8890" rIns="74295" bIns="8890" anchor="t" anchorCtr="0" upright="1">
                          <a:noAutofit/>
                        </wps:bodyPr>
                      </wps:wsp>
                      <wps:wsp>
                        <wps:cNvPr id="56" name="AutoShape 14"/>
                        <wps:cNvCnPr>
                          <a:cxnSpLocks noChangeShapeType="1"/>
                          <a:stCxn id="46" idx="2"/>
                          <a:endCxn id="55" idx="0"/>
                        </wps:cNvCnPr>
                        <wps:spPr bwMode="auto">
                          <a:xfrm>
                            <a:off x="2651125" y="572135"/>
                            <a:ext cx="891540" cy="396240"/>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s:wsp>
                        <wps:cNvPr id="57" name="AutoShape 15"/>
                        <wps:cNvCnPr>
                          <a:cxnSpLocks noChangeShapeType="1"/>
                          <a:stCxn id="49" idx="2"/>
                          <a:endCxn id="54" idx="0"/>
                        </wps:cNvCnPr>
                        <wps:spPr bwMode="auto">
                          <a:xfrm flipH="1">
                            <a:off x="3105785" y="572135"/>
                            <a:ext cx="2540" cy="396240"/>
                          </a:xfrm>
                          <a:prstGeom prst="straightConnector1">
                            <a:avLst/>
                          </a:prstGeom>
                          <a:noFill/>
                          <a:ln w="9525">
                            <a:solidFill>
                              <a:srgbClr val="BFBFBF"/>
                            </a:solidFill>
                            <a:round/>
                            <a:headEnd/>
                            <a:tailEnd type="triangle" w="med" len="med"/>
                          </a:ln>
                          <a:extLst>
                            <a:ext uri="{909E8E84-426E-40DD-AFC4-6F175D3DCCD1}">
                              <a14:hiddenFill xmlns:a14="http://schemas.microsoft.com/office/drawing/2010/main">
                                <a:noFill/>
                              </a14:hiddenFill>
                            </a:ext>
                          </a:extLst>
                        </wps:spPr>
                        <wps:bodyPr/>
                      </wps:wsp>
                      <wps:wsp>
                        <wps:cNvPr id="58" name="Rectangle 16"/>
                        <wps:cNvSpPr>
                          <a:spLocks noChangeArrowheads="1"/>
                        </wps:cNvSpPr>
                        <wps:spPr bwMode="auto">
                          <a:xfrm>
                            <a:off x="3334385" y="342900"/>
                            <a:ext cx="457200" cy="229235"/>
                          </a:xfrm>
                          <a:prstGeom prst="rect">
                            <a:avLst/>
                          </a:prstGeom>
                          <a:solidFill>
                            <a:srgbClr val="C0C0C0"/>
                          </a:solidFill>
                          <a:ln w="9525">
                            <a:solidFill>
                              <a:srgbClr val="000000"/>
                            </a:solidFill>
                            <a:miter lim="800000"/>
                            <a:headEnd/>
                            <a:tailEnd/>
                          </a:ln>
                        </wps:spPr>
                        <wps:txbx>
                          <w:txbxContent>
                            <w:p w14:paraId="5AA38AC6"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x56</w:t>
                              </w:r>
                            </w:p>
                          </w:txbxContent>
                        </wps:txbx>
                        <wps:bodyPr rot="0" vert="horz" wrap="square" lIns="74295" tIns="8890" rIns="74295" bIns="8890" anchor="t" anchorCtr="0" upright="1">
                          <a:noAutofit/>
                        </wps:bodyPr>
                      </wps:wsp>
                      <wps:wsp>
                        <wps:cNvPr id="59" name="Rectangle 17"/>
                        <wps:cNvSpPr>
                          <a:spLocks noChangeArrowheads="1"/>
                        </wps:cNvSpPr>
                        <wps:spPr bwMode="auto">
                          <a:xfrm>
                            <a:off x="2422525" y="1231265"/>
                            <a:ext cx="457200" cy="229235"/>
                          </a:xfrm>
                          <a:prstGeom prst="rect">
                            <a:avLst/>
                          </a:prstGeom>
                          <a:solidFill>
                            <a:srgbClr val="C0C0C0"/>
                          </a:solidFill>
                          <a:ln w="9525">
                            <a:solidFill>
                              <a:srgbClr val="000000"/>
                            </a:solidFill>
                            <a:miter lim="800000"/>
                            <a:headEnd/>
                            <a:tailEnd/>
                          </a:ln>
                        </wps:spPr>
                        <wps:txbx>
                          <w:txbxContent>
                            <w:p w14:paraId="4F0FA5D2"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x56</w:t>
                              </w:r>
                            </w:p>
                          </w:txbxContent>
                        </wps:txbx>
                        <wps:bodyPr rot="0" vert="horz" wrap="square" lIns="74295" tIns="8890" rIns="74295" bIns="8890" anchor="t" anchorCtr="0" upright="1">
                          <a:noAutofit/>
                        </wps:bodyPr>
                      </wps:wsp>
                      <wps:wsp>
                        <wps:cNvPr id="60" name="Text Box 18"/>
                        <wps:cNvSpPr txBox="1">
                          <a:spLocks noChangeArrowheads="1"/>
                        </wps:cNvSpPr>
                        <wps:spPr bwMode="auto">
                          <a:xfrm>
                            <a:off x="2430145" y="968375"/>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9459A" w14:textId="77777777" w:rsidR="00FA54D3" w:rsidRPr="00746EEB" w:rsidRDefault="00FA54D3" w:rsidP="002B29DC">
                              <w:pPr>
                                <w:jc w:val="center"/>
                                <w:rPr>
                                  <w:rFonts w:ascii="Arial" w:eastAsia="MS Gothic" w:hAnsi="Arial"/>
                                  <w:sz w:val="18"/>
                                  <w:szCs w:val="18"/>
                                </w:rPr>
                              </w:pPr>
                              <w:r w:rsidRPr="00746EEB">
                                <w:rPr>
                                  <w:rFonts w:ascii="Arial" w:eastAsia="MS Gothic" w:hAnsi="Arial"/>
                                  <w:sz w:val="18"/>
                                  <w:szCs w:val="18"/>
                                </w:rPr>
                                <w:t>+0</w:t>
                              </w:r>
                            </w:p>
                          </w:txbxContent>
                        </wps:txbx>
                        <wps:bodyPr rot="0" vert="horz" wrap="square" lIns="74295" tIns="8890" rIns="74295" bIns="8890" anchor="t" anchorCtr="0" upright="1">
                          <a:noAutofit/>
                        </wps:bodyPr>
                      </wps:wsp>
                      <wps:wsp>
                        <wps:cNvPr id="61" name="AutoShape 19"/>
                        <wps:cNvCnPr>
                          <a:cxnSpLocks noChangeShapeType="1"/>
                          <a:stCxn id="58" idx="2"/>
                          <a:endCxn id="60" idx="0"/>
                        </wps:cNvCnPr>
                        <wps:spPr bwMode="auto">
                          <a:xfrm flipH="1">
                            <a:off x="2658745" y="572135"/>
                            <a:ext cx="904240" cy="396240"/>
                          </a:xfrm>
                          <a:prstGeom prst="straightConnector1">
                            <a:avLst/>
                          </a:prstGeom>
                          <a:noFill/>
                          <a:ln w="9525">
                            <a:solidFill>
                              <a:srgbClr val="7F7F7F"/>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1396E6" id="Canvas 62" o:spid="_x0000_s1111" editas="canvas" style="width:477.45pt;height:131.2pt;mso-position-horizontal-relative:char;mso-position-vertical-relative:line" coordsize="60636,16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">
                <v:shape id="_x0000_s1112" type="#_x0000_t75" style="position:absolute;width:60636;height:16662;visibility:visible;mso-wrap-style:square">
                  <v:fill o:detectmouseclick="t"/>
                  <v:path o:connecttype="none"/>
                </v:shape>
                <v:rect id="Rectangle 4" o:spid="_x0000_s1113" style="position:absolute;left:24225;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UKMYA&#10;AADbAAAADwAAAGRycy9kb3ducmV2LnhtbESPT2vCQBTE7wW/w/KEXkqzUYpIdCNRKPRQBf8c2tsz&#10;+5qEZt8L2a2m374rCD0OM/MbZrkaXKsu1PtG2MAkSUERl2Ibrgycjq/Pc1A+IFtshcnAL3lY5aOH&#10;JWZWrrynyyFUKkLYZ2igDqHLtPZlTQ59Ih1x9L6kdxii7Ctte7xGuGv1NE1n2mHDcaHGjjY1ld+H&#10;H2dgK9vT9OlDPs9lcaya9W5eTOTdmMfxUCxABRrCf/jefrMGXmZw+xJ/g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eUKMYAAADbAAAADwAAAAAAAAAAAAAAAACYAgAAZHJz&#10;L2Rvd25yZXYueG1sUEsFBgAAAAAEAAQA9QAAAIsDAAAAAA==&#10;" fillcolor="silver">
                  <v:textbox inset="5.85pt,.7pt,5.85pt,.7pt">
                    <w:txbxContent>
                      <w:p w14:paraId="175BB37E"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0x12</w:t>
                        </w:r>
                      </w:p>
                    </w:txbxContent>
                  </v:textbox>
                </v:rect>
                <v:shape id="Text Box 5" o:spid="_x0000_s1114" type="#_x0000_t202" style="position:absolute;left:8782;top:3035;width:15398;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iocUA&#10;AADbAAAADwAAAGRycy9kb3ducmV2LnhtbESPT2vCQBTE70K/w/IK3nRjsalEV4mCtXip/yg9PrPP&#10;JDT7NmS3Gv30rlDocZiZ3zCTWWsqcabGlZYVDPoRCOLM6pJzBYf9sjcC4TyyxsoyKbiSg9n0qTPB&#10;RNsLb+m887kIEHYJKii8rxMpXVaQQde3NXHwTrYx6INscqkbvAS4qeRLFMXSYMlhocCaFgVlP7tf&#10;o+BWunS1+Zz74/z1+z3arGP3lcZKdZ/bdAzCU+v/w3/tD61g+AaP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b6KhxQAAANsAAAAPAAAAAAAAAAAAAAAAAJgCAABkcnMv&#10;ZG93bnJldi54bWxQSwUGAAAAAAQABAD1AAAAigMAAAAA&#10;" filled="f" stroked="f">
                  <v:textbox inset="5.85pt,.7pt,5.85pt,.7pt">
                    <w:txbxContent>
                      <w:p w14:paraId="3401AEE8" w14:textId="0B106686" w:rsidR="00FA54D3" w:rsidRPr="00746EEB" w:rsidRDefault="00FA54D3" w:rsidP="002B29DC">
                        <w:pPr>
                          <w:wordWrap w:val="0"/>
                          <w:jc w:val="right"/>
                          <w:rPr>
                            <w:rFonts w:ascii="Arial" w:eastAsia="MS Gothic" w:hAnsi="Arial"/>
                            <w:sz w:val="18"/>
                            <w:szCs w:val="18"/>
                          </w:rPr>
                        </w:pPr>
                        <w:r>
                          <w:rPr>
                            <w:rFonts w:ascii="Arial" w:eastAsia="MS Gothic" w:hAnsi="Arial" w:hint="eastAsia"/>
                            <w:sz w:val="18"/>
                            <w:szCs w:val="18"/>
                          </w:rPr>
                          <w:t>24 bit PCM Data</w:t>
                        </w:r>
                      </w:p>
                    </w:txbxContent>
                  </v:textbox>
                </v:shape>
                <v:shape id="Text Box 6" o:spid="_x0000_s1115" type="#_x0000_t202" style="position:absolute;left:10483;top:10210;width:13704;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08IA&#10;AADbAAAADwAAAGRycy9kb3ducmV2LnhtbERPy2rCQBTdF/yH4Qru6kSxQaKjREFbuqkvxOU1c02C&#10;mTshM9XUr3cWQpeH857OW1OJGzWutKxg0I9AEGdWl5wrOOxX72MQziNrrCyTgj9yMJ913qaYaHvn&#10;Ld12PhchhF2CCgrv60RKlxVk0PVtTRy4i20M+gCbXOoG7yHcVHIYRbE0WHJoKLCmZUHZdfdrFDxK&#10;l35ufhb+vPg4raPNd+yOaaxUr9umExCeWv8vfrm/tIJR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8DbTwgAAANsAAAAPAAAAAAAAAAAAAAAAAJgCAABkcnMvZG93&#10;bnJldi54bWxQSwUGAAAAAAQABAD1AAAAhwMAAAAA&#10;" filled="f" stroked="f">
                  <v:textbox inset="5.85pt,.7pt,5.85pt,.7pt">
                    <w:txbxContent>
                      <w:p w14:paraId="3F9FD4B8" w14:textId="77777777" w:rsidR="00FA54D3" w:rsidRPr="00746EEB" w:rsidRDefault="00FA54D3" w:rsidP="002B29DC">
                        <w:pPr>
                          <w:wordWrap w:val="0"/>
                          <w:jc w:val="right"/>
                          <w:rPr>
                            <w:rFonts w:ascii="Arial" w:eastAsia="MS Gothic" w:hAnsi="Arial"/>
                            <w:sz w:val="18"/>
                            <w:szCs w:val="18"/>
                          </w:rPr>
                        </w:pPr>
                        <w:r>
                          <w:rPr>
                            <w:rFonts w:ascii="Arial" w:eastAsia="MS Gothic" w:hAnsi="Arial" w:hint="eastAsia"/>
                            <w:sz w:val="18"/>
                            <w:szCs w:val="18"/>
                          </w:rPr>
                          <w:t xml:space="preserve">Offset </w:t>
                        </w:r>
                        <w:r w:rsidRPr="00746EEB">
                          <w:rPr>
                            <w:rFonts w:ascii="Arial" w:eastAsia="MS Gothic" w:hAnsi="Arial"/>
                            <w:sz w:val="18"/>
                            <w:szCs w:val="18"/>
                          </w:rPr>
                          <w:t>[byte]</w:t>
                        </w:r>
                      </w:p>
                      <w:p w14:paraId="71B079E5" w14:textId="77777777" w:rsidR="00FA54D3" w:rsidRPr="00746EEB" w:rsidRDefault="00FA54D3" w:rsidP="002B29DC">
                        <w:pPr>
                          <w:jc w:val="right"/>
                          <w:rPr>
                            <w:rFonts w:ascii="Arial" w:eastAsia="MS Gothic" w:hAnsi="Arial"/>
                            <w:sz w:val="18"/>
                            <w:szCs w:val="18"/>
                          </w:rPr>
                        </w:pPr>
                        <w:r w:rsidRPr="001506C5">
                          <w:rPr>
                            <w:rFonts w:ascii="Arial" w:eastAsia="MS Gothic" w:hAnsi="Arial"/>
                            <w:sz w:val="18"/>
                            <w:szCs w:val="18"/>
                          </w:rPr>
                          <w:t xml:space="preserve">Access </w:t>
                        </w:r>
                        <w:r>
                          <w:rPr>
                            <w:rFonts w:ascii="Arial" w:eastAsia="MS Gothic" w:hAnsi="Arial" w:hint="eastAsia"/>
                            <w:sz w:val="18"/>
                            <w:szCs w:val="18"/>
                          </w:rPr>
                          <w:t>I</w:t>
                        </w:r>
                        <w:r w:rsidRPr="001506C5">
                          <w:rPr>
                            <w:rFonts w:ascii="Arial" w:eastAsia="MS Gothic" w:hAnsi="Arial"/>
                            <w:sz w:val="18"/>
                            <w:szCs w:val="18"/>
                          </w:rPr>
                          <w:t>mage</w:t>
                        </w:r>
                      </w:p>
                    </w:txbxContent>
                  </v:textbox>
                </v:shape>
                <v:rect id="Rectangle 7" o:spid="_x0000_s1116" style="position:absolute;left:28797;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UjMQA&#10;AADbAAAADwAAAGRycy9kb3ducmV2LnhtbESPQWsCMRSE7wX/Q3iCF9GsUqpujSKKRQoe1EKvj83r&#10;bnTzsmyiu/57Iwg9DjPzDTNftrYUN6q9caxgNExAEGdOG84V/Jy2gykIH5A1lo5JwZ08LBedtzmm&#10;2jV8oNsx5CJC2KeooAihSqX0WUEW/dBVxNH7c7XFEGWdS11jE+G2lOMk+ZAWDceFAitaF5Rdjler&#10;YNLfmO/Z5PerWZ/LvalGetqQVqrXbVefIAK14T/8au+0gvcZ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pVIzEAAAA2wAAAA8AAAAAAAAAAAAAAAAAmAIAAGRycy9k&#10;b3ducmV2LnhtbFBLBQYAAAAABAAEAPUAAACJAwAAAAA=&#10;" fillcolor="#ddd">
                  <v:textbox inset="5.85pt,.7pt,5.85pt,.7pt">
                    <w:txbxContent>
                      <w:p w14:paraId="1A414B57"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0x34</w:t>
                        </w:r>
                      </w:p>
                    </w:txbxContent>
                  </v:textbox>
                </v:rect>
                <v:rect id="Rectangle 8" o:spid="_x0000_s1117" style="position:absolute;left:33343;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GsIA&#10;AADbAAAADwAAAGRycy9kb3ducmV2LnhtbERPTWvCQBC9F/oflhG8lGaj0CKpG0kFoQcVqh7a25gd&#10;k2B2JmS3mv579yB4fLzv+WJwrbpQ7xthA5MkBUVcim24MnDYr15noHxAttgKk4F/8rDIn5/mmFm5&#10;8jdddqFSMYR9hgbqELpMa1/W5NAn0hFH7iS9wxBhX2nb4zWGu1ZP0/RdO2w4NtTY0bKm8rz7cwY2&#10;sjlMX37k91gW+6r53M6KiayNGY+G4gNUoCE8xHf3lzXwFtfHL/EH6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Kz8awgAAANsAAAAPAAAAAAAAAAAAAAAAAJgCAABkcnMvZG93&#10;bnJldi54bWxQSwUGAAAAAAQABAD1AAAAhwMAAAAA&#10;" fillcolor="silver">
                  <v:textbox inset="5.85pt,.7pt,5.85pt,.7pt">
                    <w:txbxContent>
                      <w:p w14:paraId="55F419E7"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0x12</w:t>
                        </w:r>
                      </w:p>
                    </w:txbxContent>
                  </v:textbox>
                </v:rect>
                <v:rect id="Rectangle 9" o:spid="_x0000_s1118" style="position:absolute;left:28797;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OV8UA&#10;AADbAAAADwAAAGRycy9kb3ducmV2LnhtbESPT2vCQBTE74LfYXlCL6VuUqh/0mykWCxF8KAWvD6y&#10;r8lq9m3Irib99t1CweMwM79h8tVgG3GjzhvHCtJpAoK4dNpwpeDruHlagPABWWPjmBT8kIdVMR7l&#10;mGnX855uh1CJCGGfoYI6hDaT0pc1WfRT1xJH79t1FkOUXSV1h32E20Y+J8lMWjQcF2psaV1TeTlc&#10;rYL547vZLuenj359bnamTfWiJ63Uw2R4ewURaAj38H/7Uyt4SeHvS/wB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s5XxQAAANsAAAAPAAAAAAAAAAAAAAAAAJgCAABkcnMv&#10;ZG93bnJldi54bWxQSwUGAAAAAAQABAD1AAAAigMAAAAA&#10;" fillcolor="#ddd">
                  <v:textbox inset="5.85pt,.7pt,5.85pt,.7pt">
                    <w:txbxContent>
                      <w:p w14:paraId="10928FD5"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0x34</w:t>
                        </w:r>
                      </w:p>
                    </w:txbxContent>
                  </v:textbox>
                </v:rect>
                <v:shape id="Text Box 10" o:spid="_x0000_s1119" type="#_x0000_t202" style="position:absolute;left:20834;top:106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GX5MUA&#10;AADbAAAADwAAAGRycy9kb3ducmV2LnhtbESPQWvCQBSE7wX/w/IK3uqmgkFSNyEKreJFm5bS42v2&#10;NQnNvg3ZVaO/3hWEHoeZ+YZZZINpxZF611hW8DyJQBCXVjdcKfj8eH2ag3AeWWNrmRScyUGWjh4W&#10;mGh74nc6Fr4SAcIuQQW1910ipStrMugmtiMO3q/tDfog+0rqHk8Bblo5jaJYGmw4LNTY0aqm8q84&#10;GAWXxuXr/W7pf5az77dov43dVx4rNX4c8hcQngb/H763N1rBbAq3L+EHy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wZfkxQAAANsAAAAPAAAAAAAAAAAAAAAAAJgCAABkcnMv&#10;ZG93bnJldi54bWxQSwUGAAAAAAQABAD1AAAAigMAAAAA&#10;" filled="f" stroked="f">
                  <v:textbox inset="5.85pt,.7pt,5.85pt,.7pt">
                    <w:txbxContent>
                      <w:p w14:paraId="61A49AD8" w14:textId="77777777" w:rsidR="00FA54D3" w:rsidRPr="00746EEB" w:rsidRDefault="00FA54D3" w:rsidP="002B29DC">
                        <w:pPr>
                          <w:jc w:val="center"/>
                          <w:rPr>
                            <w:rFonts w:ascii="Arial" w:eastAsia="MS Gothic" w:hAnsi="Arial"/>
                            <w:sz w:val="18"/>
                            <w:szCs w:val="18"/>
                          </w:rPr>
                        </w:pPr>
                        <w:r>
                          <w:rPr>
                            <w:rFonts w:ascii="Arial" w:eastAsia="MS Gothic" w:hAnsi="Arial" w:hint="eastAsia"/>
                            <w:sz w:val="18"/>
                            <w:szCs w:val="18"/>
                          </w:rPr>
                          <w:t>MSB</w:t>
                        </w:r>
                      </w:p>
                    </w:txbxContent>
                  </v:textbox>
                </v:shape>
                <v:shape id="Text Box 11" o:spid="_x0000_s1120" type="#_x0000_t202" style="position:absolute;left:36709;top:97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0yf8UA&#10;AADbAAAADwAAAGRycy9kb3ducmV2LnhtbESPQWvCQBSE74L/YXlCb3WjxSCpa0gErfRSq6X0+Mw+&#10;k2D2bchuNfbXdwsFj8PMfMMs0t404kKdqy0rmIwjEMSF1TWXCj4O68c5COeRNTaWScGNHKTL4WCB&#10;ibZXfqfL3pciQNglqKDyvk2kdEVFBt3YtsTBO9nOoA+yK6Xu8BrgppHTKIqlwZrDQoUtrSoqzvtv&#10;o+CndtnL7i33x3z2tYl2r7H7zGKlHkZ99gzCU+/v4f/2ViuYPcHfl/A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TJ/xQAAANsAAAAPAAAAAAAAAAAAAAAAAJgCAABkcnMv&#10;ZG93bnJldi54bWxQSwUGAAAAAAQABAD1AAAAigMAAAAA&#10;" filled="f" stroked="f">
                  <v:textbox inset="5.85pt,.7pt,5.85pt,.7pt">
                    <w:txbxContent>
                      <w:p w14:paraId="02D540B7" w14:textId="77777777" w:rsidR="00FA54D3" w:rsidRPr="00746EEB" w:rsidRDefault="00FA54D3" w:rsidP="002B29DC">
                        <w:pPr>
                          <w:jc w:val="center"/>
                          <w:rPr>
                            <w:rFonts w:ascii="Arial" w:eastAsia="MS Gothic" w:hAnsi="Arial"/>
                            <w:sz w:val="18"/>
                            <w:szCs w:val="18"/>
                          </w:rPr>
                        </w:pPr>
                        <w:r>
                          <w:rPr>
                            <w:rFonts w:ascii="Arial" w:eastAsia="MS Gothic" w:hAnsi="Arial" w:hint="eastAsia"/>
                            <w:sz w:val="18"/>
                            <w:szCs w:val="18"/>
                          </w:rPr>
                          <w:t>LSB</w:t>
                        </w:r>
                      </w:p>
                    </w:txbxContent>
                  </v:textbox>
                </v:shape>
                <v:shape id="Text Box 12" o:spid="_x0000_s1121" type="#_x0000_t202" style="position:absolute;left:28771;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SqC8UA&#10;AADbAAAADwAAAGRycy9kb3ducmV2LnhtbESPQWvCQBSE74L/YXlCb3Wj1CCpa0gErfRSq6X0+Mw+&#10;k2D2bchuNfbXdwsFj8PMfMMs0t404kKdqy0rmIwjEMSF1TWXCj4O68c5COeRNTaWScGNHKTL4WCB&#10;ibZXfqfL3pciQNglqKDyvk2kdEVFBt3YtsTBO9nOoA+yK6Xu8BrgppHTKIqlwZrDQoUtrSoqzvtv&#10;o+CndtnL7i33x3z2tYl2r7H7zGKlHkZ99gzCU+/v4f/2ViuYPcHfl/A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oLxQAAANsAAAAPAAAAAAAAAAAAAAAAAJgCAABkcnMv&#10;ZG93bnJldi54bWxQSwUGAAAAAAQABAD1AAAAigMAAAAA&#10;" filled="f" stroked="f">
                  <v:textbox inset="5.85pt,.7pt,5.85pt,.7pt">
                    <w:txbxContent>
                      <w:p w14:paraId="4A2063B4" w14:textId="77777777" w:rsidR="00FA54D3" w:rsidRPr="00746EEB" w:rsidRDefault="00FA54D3"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1</w:t>
                        </w:r>
                      </w:p>
                    </w:txbxContent>
                  </v:textbox>
                </v:shape>
                <v:shape id="Text Box 13" o:spid="_x0000_s1122" type="#_x0000_t202" style="position:absolute;left:33140;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PkMUA&#10;AADbAAAADwAAAGRycy9kb3ducmV2LnhtbESPT2vCQBTE74V+h+UVequbCgkSXSUWasWLfyri8Zl9&#10;JqHZtyG7avTTu4LQ4zAzv2FGk87U4kytqywr+OxFIIhzqysuFGx/vz8GIJxH1lhbJgVXcjAZv76M&#10;MNX2wms6b3whAoRdigpK75tUSpeXZND1bEMcvKNtDfog20LqFi8BbmrZj6JEGqw4LJTY0FdJ+d/m&#10;ZBTcKpf9rJZTf5jG+1m0WiRulyVKvb912RCEp87/h5/tuVYQx/D4En6AH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A+QxQAAANsAAAAPAAAAAAAAAAAAAAAAAJgCAABkcnMv&#10;ZG93bnJldi54bWxQSwUGAAAAAAQABAD1AAAAigMAAAAA&#10;" filled="f" stroked="f">
                  <v:textbox inset="5.85pt,.7pt,5.85pt,.7pt">
                    <w:txbxContent>
                      <w:p w14:paraId="579DC536" w14:textId="77777777" w:rsidR="00FA54D3" w:rsidRPr="00746EEB" w:rsidRDefault="00FA54D3" w:rsidP="002B29DC">
                        <w:pPr>
                          <w:jc w:val="center"/>
                          <w:rPr>
                            <w:rFonts w:ascii="Arial" w:eastAsia="MS Gothic" w:hAnsi="Arial"/>
                            <w:sz w:val="18"/>
                            <w:szCs w:val="18"/>
                          </w:rPr>
                        </w:pPr>
                        <w:r w:rsidRPr="00746EEB">
                          <w:rPr>
                            <w:rFonts w:ascii="Arial" w:eastAsia="MS Gothic" w:hAnsi="Arial"/>
                            <w:sz w:val="18"/>
                            <w:szCs w:val="18"/>
                          </w:rPr>
                          <w:t>+</w:t>
                        </w:r>
                        <w:r>
                          <w:rPr>
                            <w:rFonts w:ascii="Arial" w:eastAsia="MS Gothic" w:hAnsi="Arial"/>
                            <w:sz w:val="18"/>
                            <w:szCs w:val="18"/>
                          </w:rPr>
                          <w:t>2</w:t>
                        </w:r>
                      </w:p>
                    </w:txbxContent>
                  </v:textbox>
                </v:shape>
                <v:shape id="AutoShape 14" o:spid="_x0000_s1123" type="#_x0000_t32" style="position:absolute;left:26511;top:5721;width:8915;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xsGMUAAADbAAAADwAAAGRycy9kb3ducmV2LnhtbESPUWvCQBCE34X+h2MLfZG6saCU1FNK&#10;sSDWSqv+gG1umwvN7aW5a4z/3isIPg4z8w0zW/SuVh23ofKiYTzKQLEU3lRSajjsX+8fQYVIYqj2&#10;whpOHGAxvxnMKDf+KJ/c7WKpEkRCThpsjE2OGArLjsLINyzJ+/ato5hkW6Jp6ZjgrsaHLJuio0rS&#10;gqWGXywXP7s/p+F9+PuxxdVb/4WFlQ7Xm9N6udH67rZ/fgIVuY/X8KW9MhomU/j/kn4A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xsGMUAAADbAAAADwAAAAAAAAAA&#10;AAAAAAChAgAAZHJzL2Rvd25yZXYueG1sUEsFBgAAAAAEAAQA+QAAAJMDAAAAAA==&#10;" strokecolor="#7f7f7f">
                  <v:stroke endarrow="block"/>
                </v:shape>
                <v:shape id="AutoShape 15" o:spid="_x0000_s1124" type="#_x0000_t32" style="position:absolute;left:31057;top:5721;width:26;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dZsMAAADbAAAADwAAAGRycy9kb3ducmV2LnhtbESPT2vCQBTE74LfYXlCb2a3hZo2ugml&#10;YOmx/qHn1+wzic2+TbOrpn56VxA8DjPzG2ZRDLYVR+p941jDY6JAEJfONFxp2G6W0xcQPiAbbB2T&#10;hn/yUOTj0QIz4068ouM6VCJC2GeooQ6hy6T0ZU0WfeI64ujtXG8xRNlX0vR4inDbyielZtJiw3Gh&#10;xo7eayp/1werwe3pVWHqf1Yq3dHfmT46//Wt9cNkeJuDCDSEe/jW/jQanlO4fok/QOY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yXWbDAAAA2wAAAA8AAAAAAAAAAAAA&#10;AAAAoQIAAGRycy9kb3ducmV2LnhtbFBLBQYAAAAABAAEAPkAAACRAwAAAAA=&#10;" strokecolor="#bfbfbf">
                  <v:stroke endarrow="block"/>
                </v:shape>
                <v:rect id="Rectangle 16" o:spid="_x0000_s1125" style="position:absolute;left:33343;top:3429;width:45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0zHMIA&#10;AADbAAAADwAAAGRycy9kb3ducmV2LnhtbERPTWvCQBC9F/oflhG8lGaj0CKpG0kFoQcVqh7a25gd&#10;k2B2JmS3mv579yB4fLzv+WJwrbpQ7xthA5MkBUVcim24MnDYr15noHxAttgKk4F/8rDIn5/mmFm5&#10;8jdddqFSMYR9hgbqELpMa1/W5NAn0hFH7iS9wxBhX2nb4zWGu1ZP0/RdO2w4NtTY0bKm8rz7cwY2&#10;sjlMX37k91gW+6r53M6KiayNGY+G4gNUoCE8xHf3lzXwFsfGL/EH6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TMcwgAAANsAAAAPAAAAAAAAAAAAAAAAAJgCAABkcnMvZG93&#10;bnJldi54bWxQSwUGAAAAAAQABAD1AAAAhwMAAAAA&#10;" fillcolor="silver">
                  <v:textbox inset="5.85pt,.7pt,5.85pt,.7pt">
                    <w:txbxContent>
                      <w:p w14:paraId="5AA38AC6"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x56</w:t>
                        </w:r>
                      </w:p>
                    </w:txbxContent>
                  </v:textbox>
                </v:rect>
                <v:rect id="Rectangle 17" o:spid="_x0000_s1126" style="position:absolute;left:24225;top:12312;width:4572;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h8YA&#10;AADbAAAADwAAAGRycy9kb3ducmV2LnhtbESPT2vCQBTE74V+h+UVvBTdKLRodJW0IPRQC/456O2Z&#10;fSbB7Hshu9X47d1CweMwM79hZovO1epCra+EDQwHCSjiXGzFhYHddtkfg/IB2WItTAZu5GExf36a&#10;YWrlymu6bEKhIoR9igbKEJpUa5+X5NAPpCGO3klahyHKttC2xWuEu1qPkuRdO6w4LpTY0GdJ+Xnz&#10;6wysZLUbve7lcMyzbVF9/IyzoXwb03vpsimoQF14hP/bX9bA2wT+vsQfo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Wh8YAAADbAAAADwAAAAAAAAAAAAAAAACYAgAAZHJz&#10;L2Rvd25yZXYueG1sUEsFBgAAAAAEAAQA9QAAAIsDAAAAAA==&#10;" fillcolor="silver">
                  <v:textbox inset="5.85pt,.7pt,5.85pt,.7pt">
                    <w:txbxContent>
                      <w:p w14:paraId="4F0FA5D2" w14:textId="77777777" w:rsidR="00FA54D3" w:rsidRPr="00746EEB" w:rsidRDefault="00FA54D3" w:rsidP="002B29DC">
                        <w:pPr>
                          <w:rPr>
                            <w:rFonts w:ascii="Arial" w:eastAsia="MS Gothic" w:hAnsi="Arial"/>
                            <w:sz w:val="18"/>
                            <w:szCs w:val="18"/>
                          </w:rPr>
                        </w:pPr>
                        <w:r w:rsidRPr="00746EEB">
                          <w:rPr>
                            <w:rFonts w:ascii="Arial" w:eastAsia="MS Gothic" w:hAnsi="Arial"/>
                            <w:sz w:val="18"/>
                            <w:szCs w:val="18"/>
                          </w:rPr>
                          <w:t>0</w:t>
                        </w:r>
                        <w:r>
                          <w:rPr>
                            <w:rFonts w:ascii="Arial" w:eastAsia="MS Gothic" w:hAnsi="Arial"/>
                            <w:sz w:val="18"/>
                            <w:szCs w:val="18"/>
                          </w:rPr>
                          <w:t>x56</w:t>
                        </w:r>
                      </w:p>
                    </w:txbxContent>
                  </v:textbox>
                </v:rect>
                <v:shape id="Text Box 18" o:spid="_x0000_s1127" type="#_x0000_t202" style="position:absolute;left:24301;top:968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mtcMA&#10;AADbAAAADwAAAGRycy9kb3ducmV2LnhtbERPTWvCQBC9C/0PyxS8mY1Cg6SuEgu1pZdqLOJxmp0m&#10;wexsyK5J2l/fPQgeH+97tRlNI3rqXG1ZwTyKQRAXVtdcKvg6vs6WIJxH1thYJgW/5GCzfpisMNV2&#10;4AP1uS9FCGGXooLK+zaV0hUVGXSRbYkD92M7gz7ArpS6wyGEm0Yu4jiRBmsODRW29FJRccmvRsFf&#10;7bK3/efWf2+fzrt4/5G4U5YoNX0cs2cQnkZ/F9/c71pBEtaH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NmtcMAAADbAAAADwAAAAAAAAAAAAAAAACYAgAAZHJzL2Rv&#10;d25yZXYueG1sUEsFBgAAAAAEAAQA9QAAAIgDAAAAAA==&#10;" filled="f" stroked="f">
                  <v:textbox inset="5.85pt,.7pt,5.85pt,.7pt">
                    <w:txbxContent>
                      <w:p w14:paraId="2659459A" w14:textId="77777777" w:rsidR="00FA54D3" w:rsidRPr="00746EEB" w:rsidRDefault="00FA54D3" w:rsidP="002B29DC">
                        <w:pPr>
                          <w:jc w:val="center"/>
                          <w:rPr>
                            <w:rFonts w:ascii="Arial" w:eastAsia="MS Gothic" w:hAnsi="Arial"/>
                            <w:sz w:val="18"/>
                            <w:szCs w:val="18"/>
                          </w:rPr>
                        </w:pPr>
                        <w:r w:rsidRPr="00746EEB">
                          <w:rPr>
                            <w:rFonts w:ascii="Arial" w:eastAsia="MS Gothic" w:hAnsi="Arial"/>
                            <w:sz w:val="18"/>
                            <w:szCs w:val="18"/>
                          </w:rPr>
                          <w:t>+0</w:t>
                        </w:r>
                      </w:p>
                    </w:txbxContent>
                  </v:textbox>
                </v:shape>
                <v:shape id="AutoShape 19" o:spid="_x0000_s1128" type="#_x0000_t32" style="position:absolute;left:26587;top:5721;width:9042;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46vb0AAADbAAAADwAAAGRycy9kb3ducmV2LnhtbESPwQrCMBBE74L/EFbwpmk9qFSjiCB6&#10;1OoHLM2aFptNaaJWv94IgsdhZt4wy3Vna/Gg1leOFaTjBARx4XTFRsHlvBvNQfiArLF2TApe5GG9&#10;6veWmGn35BM98mBEhLDPUEEZQpNJ6YuSLPqxa4ijd3WtxRBla6Ru8RnhtpaTJJlKixXHhRIb2pZU&#10;3PK7VVAf8XR/h5mbv28+r3hv/DY1Sg0H3WYBIlAX/uFf+6AVTFP4fok/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oeOr29AAAA2wAAAA8AAAAAAAAAAAAAAAAAoQIA&#10;AGRycy9kb3ducmV2LnhtbFBLBQYAAAAABAAEAPkAAACLAwAAAAA=&#10;" strokecolor="#7f7f7f">
                  <v:stroke endarrow="block"/>
                </v:shape>
                <w10:anchorlock/>
              </v:group>
            </w:pict>
          </mc:Fallback>
        </mc:AlternateContent>
      </w:r>
    </w:p>
    <w:p w14:paraId="435E2815" w14:textId="16A08094" w:rsidR="002B29DC" w:rsidRPr="00FD773D" w:rsidRDefault="002D3A5B" w:rsidP="002D3A5B">
      <w:pPr>
        <w:pStyle w:val="Caption"/>
        <w:rPr>
          <w:rFonts w:eastAsia="Meiryo"/>
        </w:rPr>
      </w:pPr>
      <w:bookmarkStart w:id="187" w:name="_Toc517343833"/>
      <w:r w:rsidRPr="00FD773D">
        <w:t xml:space="preserve">Figure </w:t>
      </w:r>
      <w:r w:rsidR="00EA66D6" w:rsidRPr="00FD773D">
        <w:fldChar w:fldCharType="begin"/>
      </w:r>
      <w:r w:rsidR="00EA66D6" w:rsidRPr="00FD773D">
        <w:instrText xml:space="preserve"> STYLEREF 1 \s </w:instrText>
      </w:r>
      <w:r w:rsidR="00EA66D6" w:rsidRPr="00FD773D">
        <w:fldChar w:fldCharType="separate"/>
      </w:r>
      <w:r w:rsidR="00EA66D6" w:rsidRPr="00FD773D">
        <w:rPr>
          <w:noProof/>
        </w:rPr>
        <w:t>2</w:t>
      </w:r>
      <w:r w:rsidR="00EA66D6" w:rsidRPr="00FD773D">
        <w:fldChar w:fldCharType="end"/>
      </w:r>
      <w:r w:rsidR="00EA66D6" w:rsidRPr="00FD773D">
        <w:noBreakHyphen/>
      </w:r>
      <w:r w:rsidR="00EA66D6" w:rsidRPr="00FD773D">
        <w:fldChar w:fldCharType="begin"/>
      </w:r>
      <w:r w:rsidR="00EA66D6" w:rsidRPr="00FD773D">
        <w:instrText xml:space="preserve"> SEQ Figure \* ARABIC \s 1 </w:instrText>
      </w:r>
      <w:r w:rsidR="00EA66D6" w:rsidRPr="00FD773D">
        <w:fldChar w:fldCharType="separate"/>
      </w:r>
      <w:r w:rsidR="00EA66D6" w:rsidRPr="00FD773D">
        <w:rPr>
          <w:noProof/>
        </w:rPr>
        <w:t>3</w:t>
      </w:r>
      <w:r w:rsidR="00EA66D6" w:rsidRPr="00FD773D">
        <w:fldChar w:fldCharType="end"/>
      </w:r>
      <w:r w:rsidR="002B29DC" w:rsidRPr="00FD773D">
        <w:rPr>
          <w:rFonts w:eastAsia="Meiryo"/>
        </w:rPr>
        <w:tab/>
        <w:t>PCM 24-bit Data Access (Little Endian Mode)</w:t>
      </w:r>
      <w:bookmarkEnd w:id="187"/>
    </w:p>
    <w:p w14:paraId="0E349076" w14:textId="77777777" w:rsidR="002B29DC" w:rsidRPr="00FD773D" w:rsidRDefault="002B29DC" w:rsidP="002B29DC">
      <w:pPr>
        <w:pStyle w:val="BodyText"/>
        <w:rPr>
          <w:rFonts w:ascii="Verdana" w:eastAsia="Meiryo" w:hAnsi="Verdana"/>
        </w:rPr>
      </w:pPr>
      <w:r w:rsidRPr="00FD773D">
        <w:rPr>
          <w:rFonts w:ascii="Verdana" w:eastAsia="Meiryo" w:hAnsi="Verdana"/>
        </w:rPr>
        <w:br w:type="page"/>
      </w:r>
    </w:p>
    <w:p w14:paraId="1196C8C0" w14:textId="77777777" w:rsidR="002B29DC" w:rsidRPr="00FD773D" w:rsidRDefault="002B29DC" w:rsidP="002B29DC">
      <w:pPr>
        <w:pStyle w:val="BodyText"/>
        <w:rPr>
          <w:rFonts w:ascii="Verdana" w:eastAsia="Meiryo"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
        <w:gridCol w:w="1594"/>
        <w:gridCol w:w="1246"/>
        <w:gridCol w:w="701"/>
      </w:tblGrid>
      <w:tr w:rsidR="002B29DC" w:rsidRPr="00FD773D" w14:paraId="12F8DBF3" w14:textId="77777777" w:rsidTr="005A0A5C">
        <w:trPr>
          <w:jc w:val="center"/>
        </w:trPr>
        <w:tc>
          <w:tcPr>
            <w:tcW w:w="822" w:type="dxa"/>
            <w:tcBorders>
              <w:top w:val="nil"/>
              <w:left w:val="nil"/>
              <w:bottom w:val="nil"/>
              <w:right w:val="nil"/>
            </w:tcBorders>
          </w:tcPr>
          <w:p w14:paraId="60A024F8" w14:textId="77777777" w:rsidR="002B29DC" w:rsidRPr="00FD773D" w:rsidRDefault="002B29DC" w:rsidP="00D15B83">
            <w:pPr>
              <w:rPr>
                <w:sz w:val="18"/>
                <w:szCs w:val="18"/>
              </w:rPr>
            </w:pPr>
          </w:p>
        </w:tc>
        <w:tc>
          <w:tcPr>
            <w:tcW w:w="2840" w:type="dxa"/>
            <w:gridSpan w:val="2"/>
            <w:tcBorders>
              <w:top w:val="nil"/>
              <w:left w:val="nil"/>
              <w:bottom w:val="nil"/>
              <w:right w:val="nil"/>
            </w:tcBorders>
          </w:tcPr>
          <w:p w14:paraId="7AB73946" w14:textId="77777777" w:rsidR="002B29DC" w:rsidRPr="00FD773D" w:rsidRDefault="002B29DC" w:rsidP="00D15B83">
            <w:pPr>
              <w:jc w:val="center"/>
              <w:rPr>
                <w:sz w:val="18"/>
                <w:szCs w:val="18"/>
              </w:rPr>
            </w:pPr>
            <w:r w:rsidRPr="00FD773D">
              <w:rPr>
                <w:sz w:val="18"/>
                <w:szCs w:val="18"/>
              </w:rPr>
              <w:t>Output PCM Data</w:t>
            </w:r>
          </w:p>
        </w:tc>
        <w:tc>
          <w:tcPr>
            <w:tcW w:w="701" w:type="dxa"/>
            <w:tcBorders>
              <w:top w:val="nil"/>
              <w:left w:val="nil"/>
              <w:bottom w:val="nil"/>
              <w:right w:val="nil"/>
            </w:tcBorders>
          </w:tcPr>
          <w:p w14:paraId="621D23F2" w14:textId="77777777" w:rsidR="002B29DC" w:rsidRPr="00FD773D" w:rsidRDefault="002B29DC" w:rsidP="00D15B83">
            <w:pPr>
              <w:rPr>
                <w:sz w:val="18"/>
                <w:szCs w:val="18"/>
              </w:rPr>
            </w:pPr>
          </w:p>
        </w:tc>
      </w:tr>
      <w:tr w:rsidR="002B29DC" w:rsidRPr="00FD773D" w14:paraId="5AC42897" w14:textId="77777777" w:rsidTr="005A0A5C">
        <w:trPr>
          <w:jc w:val="center"/>
        </w:trPr>
        <w:tc>
          <w:tcPr>
            <w:tcW w:w="822" w:type="dxa"/>
            <w:tcBorders>
              <w:top w:val="nil"/>
              <w:left w:val="nil"/>
              <w:bottom w:val="nil"/>
              <w:right w:val="nil"/>
            </w:tcBorders>
          </w:tcPr>
          <w:p w14:paraId="701AB55E" w14:textId="77777777" w:rsidR="002B29DC" w:rsidRPr="00FD773D" w:rsidRDefault="002B29DC" w:rsidP="00D15B83">
            <w:pPr>
              <w:jc w:val="right"/>
              <w:rPr>
                <w:sz w:val="18"/>
                <w:szCs w:val="18"/>
              </w:rPr>
            </w:pPr>
            <w:r w:rsidRPr="00FD773D">
              <w:rPr>
                <w:sz w:val="18"/>
                <w:szCs w:val="18"/>
              </w:rPr>
              <w:t>MSB</w:t>
            </w:r>
          </w:p>
        </w:tc>
        <w:tc>
          <w:tcPr>
            <w:tcW w:w="1594" w:type="dxa"/>
            <w:tcBorders>
              <w:top w:val="nil"/>
              <w:left w:val="nil"/>
              <w:bottom w:val="nil"/>
              <w:right w:val="nil"/>
            </w:tcBorders>
          </w:tcPr>
          <w:p w14:paraId="4BACCAEA" w14:textId="77777777" w:rsidR="002B29DC" w:rsidRPr="00FD773D" w:rsidRDefault="002B29DC" w:rsidP="00D15B83">
            <w:pPr>
              <w:rPr>
                <w:sz w:val="18"/>
                <w:szCs w:val="18"/>
              </w:rPr>
            </w:pPr>
          </w:p>
        </w:tc>
        <w:tc>
          <w:tcPr>
            <w:tcW w:w="1246" w:type="dxa"/>
            <w:tcBorders>
              <w:top w:val="nil"/>
              <w:left w:val="nil"/>
              <w:bottom w:val="nil"/>
              <w:right w:val="nil"/>
            </w:tcBorders>
          </w:tcPr>
          <w:p w14:paraId="3EF13EE9" w14:textId="77777777" w:rsidR="002B29DC" w:rsidRPr="00FD773D" w:rsidRDefault="002B29DC" w:rsidP="00D15B83">
            <w:pPr>
              <w:jc w:val="right"/>
              <w:rPr>
                <w:sz w:val="18"/>
                <w:szCs w:val="18"/>
              </w:rPr>
            </w:pPr>
          </w:p>
        </w:tc>
        <w:tc>
          <w:tcPr>
            <w:tcW w:w="701" w:type="dxa"/>
            <w:tcBorders>
              <w:top w:val="nil"/>
              <w:left w:val="nil"/>
              <w:bottom w:val="nil"/>
              <w:right w:val="nil"/>
            </w:tcBorders>
          </w:tcPr>
          <w:p w14:paraId="48074A8F" w14:textId="77777777" w:rsidR="002B29DC" w:rsidRPr="00FD773D" w:rsidRDefault="002B29DC" w:rsidP="00D15B83">
            <w:pPr>
              <w:rPr>
                <w:sz w:val="18"/>
                <w:szCs w:val="18"/>
              </w:rPr>
            </w:pPr>
            <w:r w:rsidRPr="00FD773D">
              <w:rPr>
                <w:sz w:val="18"/>
                <w:szCs w:val="18"/>
              </w:rPr>
              <w:t>LSB</w:t>
            </w:r>
          </w:p>
        </w:tc>
      </w:tr>
      <w:tr w:rsidR="002B29DC" w:rsidRPr="00FD773D" w14:paraId="4B7D3CB5" w14:textId="77777777" w:rsidTr="004E49F4">
        <w:trPr>
          <w:jc w:val="center"/>
        </w:trPr>
        <w:tc>
          <w:tcPr>
            <w:tcW w:w="822" w:type="dxa"/>
            <w:tcBorders>
              <w:top w:val="nil"/>
              <w:left w:val="nil"/>
              <w:bottom w:val="nil"/>
              <w:right w:val="single" w:sz="4" w:space="0" w:color="auto"/>
            </w:tcBorders>
          </w:tcPr>
          <w:p w14:paraId="3255FE20" w14:textId="77777777" w:rsidR="002B29DC" w:rsidRPr="00FD773D" w:rsidRDefault="002B29DC" w:rsidP="00D15B83">
            <w:pPr>
              <w:rPr>
                <w:sz w:val="18"/>
                <w:szCs w:val="18"/>
              </w:rPr>
            </w:pPr>
          </w:p>
        </w:tc>
        <w:tc>
          <w:tcPr>
            <w:tcW w:w="2840"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802E03A" w14:textId="77777777" w:rsidR="002B29DC" w:rsidRPr="00FD773D" w:rsidRDefault="002B29DC" w:rsidP="00D15B83">
            <w:pPr>
              <w:jc w:val="center"/>
              <w:rPr>
                <w:sz w:val="18"/>
                <w:szCs w:val="18"/>
              </w:rPr>
            </w:pPr>
            <w:r w:rsidRPr="00FD773D">
              <w:rPr>
                <w:sz w:val="18"/>
                <w:szCs w:val="18"/>
              </w:rPr>
              <w:t>Channel-0 Data0</w:t>
            </w:r>
          </w:p>
        </w:tc>
        <w:tc>
          <w:tcPr>
            <w:tcW w:w="701" w:type="dxa"/>
            <w:tcBorders>
              <w:top w:val="nil"/>
              <w:left w:val="single" w:sz="4" w:space="0" w:color="auto"/>
              <w:bottom w:val="nil"/>
              <w:right w:val="nil"/>
            </w:tcBorders>
          </w:tcPr>
          <w:p w14:paraId="1160D94E" w14:textId="77777777" w:rsidR="002B29DC" w:rsidRPr="00FD773D" w:rsidRDefault="002B29DC" w:rsidP="00D15B83">
            <w:pPr>
              <w:rPr>
                <w:sz w:val="18"/>
                <w:szCs w:val="18"/>
              </w:rPr>
            </w:pPr>
            <w:r w:rsidRPr="00FD773D">
              <w:rPr>
                <w:noProof/>
                <w:sz w:val="18"/>
                <w:szCs w:val="18"/>
                <w:lang w:eastAsia="en-US"/>
              </w:rPr>
              <mc:AlternateContent>
                <mc:Choice Requires="wps">
                  <w:drawing>
                    <wp:anchor distT="0" distB="0" distL="114300" distR="114300" simplePos="0" relativeHeight="251638784" behindDoc="0" locked="0" layoutInCell="1" allowOverlap="1" wp14:anchorId="3F732DC2" wp14:editId="4DC897DD">
                      <wp:simplePos x="0" y="0"/>
                      <wp:positionH relativeFrom="column">
                        <wp:posOffset>39497</wp:posOffset>
                      </wp:positionH>
                      <wp:positionV relativeFrom="paragraph">
                        <wp:posOffset>2337</wp:posOffset>
                      </wp:positionV>
                      <wp:extent cx="0" cy="3899001"/>
                      <wp:effectExtent l="76200" t="38100" r="57150" b="6350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900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36B12" id="Straight Connector 4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2pt" to="3.1pt,3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">
                      <v:stroke startarrow="block" endarrow="block"/>
                    </v:line>
                  </w:pict>
                </mc:Fallback>
              </mc:AlternateContent>
            </w:r>
          </w:p>
        </w:tc>
      </w:tr>
      <w:tr w:rsidR="002B29DC" w:rsidRPr="00FD773D" w14:paraId="7E171FB2" w14:textId="77777777" w:rsidTr="004E49F4">
        <w:trPr>
          <w:trHeight w:val="120"/>
          <w:jc w:val="center"/>
        </w:trPr>
        <w:tc>
          <w:tcPr>
            <w:tcW w:w="822" w:type="dxa"/>
            <w:tcBorders>
              <w:top w:val="nil"/>
              <w:left w:val="nil"/>
              <w:bottom w:val="nil"/>
              <w:right w:val="single" w:sz="4" w:space="0" w:color="auto"/>
            </w:tcBorders>
          </w:tcPr>
          <w:p w14:paraId="1E8ECE83" w14:textId="77777777" w:rsidR="002B29DC" w:rsidRPr="00FD773D" w:rsidRDefault="002B29DC" w:rsidP="00D15B83">
            <w:pPr>
              <w:jc w:val="right"/>
              <w:rPr>
                <w:sz w:val="18"/>
                <w:szCs w:val="18"/>
              </w:rPr>
            </w:pPr>
            <w:r w:rsidRPr="00FD773D">
              <w:rPr>
                <w:sz w:val="18"/>
                <w:szCs w:val="18"/>
              </w:rPr>
              <w:t>+1</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7953A80" w14:textId="77777777" w:rsidR="002B29DC" w:rsidRPr="00FD773D" w:rsidRDefault="002B29DC" w:rsidP="00D15B83">
            <w:pPr>
              <w:jc w:val="center"/>
              <w:rPr>
                <w:sz w:val="18"/>
                <w:szCs w:val="18"/>
              </w:rPr>
            </w:pPr>
            <w:r w:rsidRPr="00FD773D">
              <w:rPr>
                <w:sz w:val="18"/>
                <w:szCs w:val="18"/>
              </w:rPr>
              <w:t>Channel-1 Data0</w:t>
            </w:r>
          </w:p>
        </w:tc>
        <w:tc>
          <w:tcPr>
            <w:tcW w:w="701" w:type="dxa"/>
            <w:tcBorders>
              <w:top w:val="nil"/>
              <w:left w:val="single" w:sz="4" w:space="0" w:color="auto"/>
              <w:bottom w:val="nil"/>
              <w:right w:val="nil"/>
            </w:tcBorders>
          </w:tcPr>
          <w:p w14:paraId="62F22234" w14:textId="77777777" w:rsidR="002B29DC" w:rsidRPr="00FD773D" w:rsidRDefault="002B29DC" w:rsidP="00D15B83">
            <w:pPr>
              <w:rPr>
                <w:sz w:val="18"/>
                <w:szCs w:val="18"/>
              </w:rPr>
            </w:pPr>
          </w:p>
        </w:tc>
      </w:tr>
      <w:tr w:rsidR="002B29DC" w:rsidRPr="00FD773D" w14:paraId="4F768081" w14:textId="77777777" w:rsidTr="004E49F4">
        <w:trPr>
          <w:jc w:val="center"/>
        </w:trPr>
        <w:tc>
          <w:tcPr>
            <w:tcW w:w="822" w:type="dxa"/>
            <w:tcBorders>
              <w:top w:val="nil"/>
              <w:left w:val="nil"/>
              <w:bottom w:val="nil"/>
              <w:right w:val="single" w:sz="4" w:space="0" w:color="auto"/>
            </w:tcBorders>
          </w:tcPr>
          <w:p w14:paraId="5827E4B3" w14:textId="77777777" w:rsidR="002B29DC" w:rsidRPr="00FD773D" w:rsidRDefault="002B29DC" w:rsidP="00D15B83">
            <w:pPr>
              <w:jc w:val="right"/>
              <w:rPr>
                <w:sz w:val="18"/>
                <w:szCs w:val="18"/>
              </w:rPr>
            </w:pPr>
            <w:r w:rsidRPr="00FD773D">
              <w:rPr>
                <w:sz w:val="18"/>
                <w:szCs w:val="18"/>
              </w:rPr>
              <w:t>+2</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7D9CBE" w14:textId="13967056" w:rsidR="002B29DC" w:rsidRPr="00FD773D" w:rsidRDefault="00B04457" w:rsidP="00D15B83">
            <w:pPr>
              <w:jc w:val="center"/>
              <w:rPr>
                <w:sz w:val="18"/>
                <w:szCs w:val="18"/>
              </w:rPr>
            </w:pPr>
            <w:r w:rsidRPr="00FD773D">
              <w:rPr>
                <w:sz w:val="18"/>
                <w:szCs w:val="18"/>
              </w:rPr>
              <w:t>Channel-2 Data0</w:t>
            </w:r>
          </w:p>
        </w:tc>
        <w:tc>
          <w:tcPr>
            <w:tcW w:w="701" w:type="dxa"/>
            <w:tcBorders>
              <w:top w:val="nil"/>
              <w:left w:val="single" w:sz="4" w:space="0" w:color="auto"/>
              <w:bottom w:val="nil"/>
              <w:right w:val="nil"/>
            </w:tcBorders>
          </w:tcPr>
          <w:p w14:paraId="26F2E637" w14:textId="77777777" w:rsidR="002B29DC" w:rsidRPr="00FD773D" w:rsidRDefault="002B29DC" w:rsidP="00D15B83">
            <w:pPr>
              <w:rPr>
                <w:sz w:val="18"/>
                <w:szCs w:val="18"/>
              </w:rPr>
            </w:pPr>
          </w:p>
        </w:tc>
      </w:tr>
      <w:tr w:rsidR="002B29DC" w:rsidRPr="00FD773D" w14:paraId="2B463763" w14:textId="77777777" w:rsidTr="004E49F4">
        <w:trPr>
          <w:trHeight w:val="120"/>
          <w:jc w:val="center"/>
        </w:trPr>
        <w:tc>
          <w:tcPr>
            <w:tcW w:w="822" w:type="dxa"/>
            <w:tcBorders>
              <w:top w:val="nil"/>
              <w:left w:val="nil"/>
              <w:bottom w:val="nil"/>
              <w:right w:val="single" w:sz="4" w:space="0" w:color="auto"/>
            </w:tcBorders>
          </w:tcPr>
          <w:p w14:paraId="102CBB5E" w14:textId="77777777" w:rsidR="002B29DC" w:rsidRPr="00FD773D" w:rsidRDefault="002B29DC" w:rsidP="00D15B83">
            <w:pPr>
              <w:jc w:val="right"/>
              <w:rPr>
                <w:sz w:val="18"/>
                <w:szCs w:val="18"/>
              </w:rPr>
            </w:pPr>
            <w:r w:rsidRPr="00FD773D">
              <w:rPr>
                <w:sz w:val="18"/>
                <w:szCs w:val="18"/>
              </w:rPr>
              <w:t>+3</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F1CCB35" w14:textId="40609FB5" w:rsidR="002B29DC" w:rsidRPr="00FD773D" w:rsidRDefault="00B04457" w:rsidP="00D15B83">
            <w:pPr>
              <w:jc w:val="center"/>
              <w:rPr>
                <w:sz w:val="18"/>
                <w:szCs w:val="18"/>
              </w:rPr>
            </w:pPr>
            <w:r w:rsidRPr="00FD773D">
              <w:rPr>
                <w:sz w:val="18"/>
                <w:szCs w:val="18"/>
              </w:rPr>
              <w:t>Channel-3 Data0</w:t>
            </w:r>
          </w:p>
        </w:tc>
        <w:tc>
          <w:tcPr>
            <w:tcW w:w="701" w:type="dxa"/>
            <w:tcBorders>
              <w:top w:val="nil"/>
              <w:left w:val="single" w:sz="4" w:space="0" w:color="auto"/>
              <w:bottom w:val="nil"/>
              <w:right w:val="nil"/>
            </w:tcBorders>
          </w:tcPr>
          <w:p w14:paraId="2EAC83BA" w14:textId="77777777" w:rsidR="002B29DC" w:rsidRPr="00FD773D" w:rsidRDefault="002B29DC" w:rsidP="00D15B83">
            <w:pPr>
              <w:rPr>
                <w:sz w:val="18"/>
                <w:szCs w:val="18"/>
              </w:rPr>
            </w:pPr>
          </w:p>
        </w:tc>
      </w:tr>
      <w:tr w:rsidR="005A0A5C" w:rsidRPr="00FD773D" w14:paraId="34040927" w14:textId="77777777" w:rsidTr="004E49F4">
        <w:trPr>
          <w:trHeight w:val="188"/>
          <w:jc w:val="center"/>
        </w:trPr>
        <w:tc>
          <w:tcPr>
            <w:tcW w:w="822" w:type="dxa"/>
            <w:tcBorders>
              <w:top w:val="nil"/>
              <w:left w:val="nil"/>
              <w:bottom w:val="nil"/>
              <w:right w:val="single" w:sz="4" w:space="0" w:color="auto"/>
            </w:tcBorders>
          </w:tcPr>
          <w:p w14:paraId="3FC78903" w14:textId="217885DA" w:rsidR="005A0A5C" w:rsidRPr="00FD773D" w:rsidRDefault="005A0A5C" w:rsidP="005A0A5C">
            <w:pPr>
              <w:jc w:val="right"/>
              <w:rPr>
                <w:sz w:val="18"/>
                <w:szCs w:val="18"/>
              </w:rPr>
            </w:pPr>
            <w:r w:rsidRPr="00FD773D">
              <w:rPr>
                <w:sz w:val="18"/>
                <w:szCs w:val="18"/>
              </w:rPr>
              <w:t>+4</w:t>
            </w:r>
          </w:p>
        </w:tc>
        <w:tc>
          <w:tcPr>
            <w:tcW w:w="2840" w:type="dxa"/>
            <w:gridSpan w:val="2"/>
            <w:tcBorders>
              <w:top w:val="single" w:sz="4" w:space="0" w:color="auto"/>
              <w:left w:val="single" w:sz="4" w:space="0" w:color="auto"/>
              <w:right w:val="single" w:sz="4" w:space="0" w:color="auto"/>
            </w:tcBorders>
            <w:shd w:val="clear" w:color="auto" w:fill="DEEAF6" w:themeFill="accent1" w:themeFillTint="33"/>
          </w:tcPr>
          <w:p w14:paraId="6B743776" w14:textId="698E6882" w:rsidR="005A0A5C" w:rsidRPr="00FD773D" w:rsidRDefault="00B04457" w:rsidP="005A0A5C">
            <w:pPr>
              <w:jc w:val="center"/>
              <w:rPr>
                <w:sz w:val="18"/>
                <w:szCs w:val="18"/>
              </w:rPr>
            </w:pPr>
            <w:r w:rsidRPr="00FD773D">
              <w:rPr>
                <w:sz w:val="18"/>
                <w:szCs w:val="18"/>
              </w:rPr>
              <w:t>Channel-4</w:t>
            </w:r>
            <w:r w:rsidR="005A0A5C" w:rsidRPr="00FD773D">
              <w:rPr>
                <w:sz w:val="18"/>
                <w:szCs w:val="18"/>
              </w:rPr>
              <w:t xml:space="preserve"> Data</w:t>
            </w:r>
            <w:r w:rsidRPr="00FD773D">
              <w:rPr>
                <w:sz w:val="18"/>
                <w:szCs w:val="18"/>
              </w:rPr>
              <w:t>0</w:t>
            </w:r>
          </w:p>
        </w:tc>
        <w:tc>
          <w:tcPr>
            <w:tcW w:w="701" w:type="dxa"/>
            <w:tcBorders>
              <w:top w:val="nil"/>
              <w:left w:val="single" w:sz="4" w:space="0" w:color="auto"/>
              <w:bottom w:val="nil"/>
              <w:right w:val="nil"/>
            </w:tcBorders>
          </w:tcPr>
          <w:p w14:paraId="648095E9" w14:textId="77777777" w:rsidR="005A0A5C" w:rsidRPr="00FD773D" w:rsidRDefault="005A0A5C" w:rsidP="005A0A5C">
            <w:pPr>
              <w:rPr>
                <w:sz w:val="18"/>
                <w:szCs w:val="18"/>
              </w:rPr>
            </w:pPr>
          </w:p>
        </w:tc>
      </w:tr>
      <w:tr w:rsidR="005A0A5C" w:rsidRPr="00FD773D" w14:paraId="1687AB3F" w14:textId="77777777" w:rsidTr="004E49F4">
        <w:trPr>
          <w:trHeight w:val="188"/>
          <w:jc w:val="center"/>
        </w:trPr>
        <w:tc>
          <w:tcPr>
            <w:tcW w:w="822" w:type="dxa"/>
            <w:tcBorders>
              <w:top w:val="nil"/>
              <w:left w:val="nil"/>
              <w:bottom w:val="nil"/>
              <w:right w:val="single" w:sz="4" w:space="0" w:color="auto"/>
            </w:tcBorders>
          </w:tcPr>
          <w:p w14:paraId="28C9387F" w14:textId="3895DD41" w:rsidR="005A0A5C" w:rsidRPr="00FD773D" w:rsidRDefault="00933193" w:rsidP="005A0A5C">
            <w:pPr>
              <w:jc w:val="right"/>
              <w:rPr>
                <w:sz w:val="18"/>
                <w:szCs w:val="18"/>
              </w:rPr>
            </w:pPr>
            <w:r w:rsidRPr="00FD773D">
              <w:rPr>
                <w:sz w:val="18"/>
                <w:szCs w:val="18"/>
              </w:rPr>
              <w:t>+5</w:t>
            </w:r>
          </w:p>
        </w:tc>
        <w:tc>
          <w:tcPr>
            <w:tcW w:w="2840" w:type="dxa"/>
            <w:gridSpan w:val="2"/>
            <w:tcBorders>
              <w:top w:val="single" w:sz="4" w:space="0" w:color="auto"/>
              <w:left w:val="single" w:sz="4" w:space="0" w:color="auto"/>
              <w:right w:val="single" w:sz="4" w:space="0" w:color="auto"/>
            </w:tcBorders>
            <w:shd w:val="clear" w:color="auto" w:fill="D5DCE4" w:themeFill="text2" w:themeFillTint="33"/>
          </w:tcPr>
          <w:p w14:paraId="4A891C74" w14:textId="63BDE4E4" w:rsidR="005A0A5C" w:rsidRPr="00FD773D" w:rsidRDefault="005A0A5C" w:rsidP="00933193">
            <w:pPr>
              <w:jc w:val="center"/>
              <w:rPr>
                <w:sz w:val="18"/>
                <w:szCs w:val="18"/>
              </w:rPr>
            </w:pPr>
            <w:r w:rsidRPr="00FD773D">
              <w:rPr>
                <w:sz w:val="18"/>
                <w:szCs w:val="18"/>
              </w:rPr>
              <w:t>Channel-</w:t>
            </w:r>
            <w:r w:rsidR="00B04457" w:rsidRPr="00FD773D">
              <w:rPr>
                <w:sz w:val="18"/>
                <w:szCs w:val="18"/>
              </w:rPr>
              <w:t>5</w:t>
            </w:r>
            <w:r w:rsidRPr="00FD773D">
              <w:rPr>
                <w:sz w:val="18"/>
                <w:szCs w:val="18"/>
              </w:rPr>
              <w:t xml:space="preserve"> Data</w:t>
            </w:r>
            <w:r w:rsidR="00B04457" w:rsidRPr="00FD773D">
              <w:rPr>
                <w:sz w:val="18"/>
                <w:szCs w:val="18"/>
              </w:rPr>
              <w:t>0</w:t>
            </w:r>
          </w:p>
        </w:tc>
        <w:tc>
          <w:tcPr>
            <w:tcW w:w="701" w:type="dxa"/>
            <w:tcBorders>
              <w:top w:val="nil"/>
              <w:left w:val="single" w:sz="4" w:space="0" w:color="auto"/>
              <w:bottom w:val="nil"/>
              <w:right w:val="nil"/>
            </w:tcBorders>
          </w:tcPr>
          <w:p w14:paraId="09157073" w14:textId="77777777" w:rsidR="005A0A5C" w:rsidRPr="00FD773D" w:rsidRDefault="005A0A5C" w:rsidP="005A0A5C">
            <w:pPr>
              <w:rPr>
                <w:sz w:val="18"/>
                <w:szCs w:val="18"/>
              </w:rPr>
            </w:pPr>
          </w:p>
        </w:tc>
      </w:tr>
      <w:tr w:rsidR="005A0A5C" w:rsidRPr="00FD773D" w14:paraId="0C4301E7" w14:textId="77777777" w:rsidTr="004E49F4">
        <w:trPr>
          <w:trHeight w:val="188"/>
          <w:jc w:val="center"/>
        </w:trPr>
        <w:tc>
          <w:tcPr>
            <w:tcW w:w="822" w:type="dxa"/>
            <w:tcBorders>
              <w:top w:val="nil"/>
              <w:left w:val="nil"/>
              <w:bottom w:val="nil"/>
              <w:right w:val="single" w:sz="4" w:space="0" w:color="auto"/>
            </w:tcBorders>
          </w:tcPr>
          <w:p w14:paraId="1C602681" w14:textId="6855CE3F" w:rsidR="005A0A5C" w:rsidRPr="00FD773D" w:rsidRDefault="00933193" w:rsidP="005A0A5C">
            <w:pPr>
              <w:jc w:val="right"/>
              <w:rPr>
                <w:sz w:val="18"/>
                <w:szCs w:val="18"/>
              </w:rPr>
            </w:pPr>
            <w:r w:rsidRPr="00FD773D">
              <w:rPr>
                <w:sz w:val="18"/>
                <w:szCs w:val="18"/>
              </w:rPr>
              <w:t>+6</w:t>
            </w:r>
          </w:p>
        </w:tc>
        <w:tc>
          <w:tcPr>
            <w:tcW w:w="2840" w:type="dxa"/>
            <w:gridSpan w:val="2"/>
            <w:tcBorders>
              <w:top w:val="single" w:sz="4" w:space="0" w:color="auto"/>
              <w:left w:val="single" w:sz="4" w:space="0" w:color="auto"/>
              <w:right w:val="single" w:sz="4" w:space="0" w:color="auto"/>
            </w:tcBorders>
            <w:shd w:val="clear" w:color="auto" w:fill="B4C6E7" w:themeFill="accent5" w:themeFillTint="66"/>
          </w:tcPr>
          <w:p w14:paraId="2FB1D3CB" w14:textId="1469DC59" w:rsidR="005A0A5C" w:rsidRPr="00FD773D" w:rsidRDefault="00B04457" w:rsidP="00B04457">
            <w:pPr>
              <w:jc w:val="center"/>
              <w:rPr>
                <w:sz w:val="18"/>
                <w:szCs w:val="18"/>
              </w:rPr>
            </w:pPr>
            <w:r w:rsidRPr="00FD773D">
              <w:rPr>
                <w:sz w:val="18"/>
                <w:szCs w:val="18"/>
              </w:rPr>
              <w:t xml:space="preserve">Channel-6 </w:t>
            </w:r>
            <w:r w:rsidR="005A0A5C" w:rsidRPr="00FD773D">
              <w:rPr>
                <w:sz w:val="18"/>
                <w:szCs w:val="18"/>
              </w:rPr>
              <w:t>Data</w:t>
            </w:r>
            <w:r w:rsidRPr="00FD773D">
              <w:rPr>
                <w:sz w:val="18"/>
                <w:szCs w:val="18"/>
              </w:rPr>
              <w:t>0</w:t>
            </w:r>
          </w:p>
        </w:tc>
        <w:tc>
          <w:tcPr>
            <w:tcW w:w="701" w:type="dxa"/>
            <w:tcBorders>
              <w:top w:val="nil"/>
              <w:left w:val="single" w:sz="4" w:space="0" w:color="auto"/>
              <w:bottom w:val="nil"/>
              <w:right w:val="nil"/>
            </w:tcBorders>
          </w:tcPr>
          <w:p w14:paraId="5416DDAC" w14:textId="77777777" w:rsidR="005A0A5C" w:rsidRPr="00FD773D" w:rsidRDefault="005A0A5C" w:rsidP="005A0A5C">
            <w:pPr>
              <w:rPr>
                <w:sz w:val="18"/>
                <w:szCs w:val="18"/>
              </w:rPr>
            </w:pPr>
          </w:p>
        </w:tc>
      </w:tr>
      <w:tr w:rsidR="005A0A5C" w:rsidRPr="00FD773D" w14:paraId="20F88AC3" w14:textId="77777777" w:rsidTr="004E49F4">
        <w:trPr>
          <w:trHeight w:val="188"/>
          <w:jc w:val="center"/>
        </w:trPr>
        <w:tc>
          <w:tcPr>
            <w:tcW w:w="822" w:type="dxa"/>
            <w:tcBorders>
              <w:top w:val="nil"/>
              <w:left w:val="nil"/>
              <w:bottom w:val="nil"/>
              <w:right w:val="single" w:sz="4" w:space="0" w:color="auto"/>
            </w:tcBorders>
          </w:tcPr>
          <w:p w14:paraId="67F2A191" w14:textId="3ED62A3E" w:rsidR="005A0A5C" w:rsidRPr="00FD773D" w:rsidRDefault="00933193" w:rsidP="005A0A5C">
            <w:pPr>
              <w:jc w:val="right"/>
              <w:rPr>
                <w:sz w:val="18"/>
                <w:szCs w:val="18"/>
              </w:rPr>
            </w:pPr>
            <w:r w:rsidRPr="00FD773D">
              <w:rPr>
                <w:sz w:val="18"/>
                <w:szCs w:val="18"/>
              </w:rPr>
              <w:t>+7</w:t>
            </w:r>
          </w:p>
        </w:tc>
        <w:tc>
          <w:tcPr>
            <w:tcW w:w="2840" w:type="dxa"/>
            <w:gridSpan w:val="2"/>
            <w:tcBorders>
              <w:top w:val="single" w:sz="4" w:space="0" w:color="auto"/>
              <w:left w:val="single" w:sz="4" w:space="0" w:color="auto"/>
              <w:right w:val="single" w:sz="4" w:space="0" w:color="auto"/>
            </w:tcBorders>
            <w:shd w:val="clear" w:color="auto" w:fill="F4B083" w:themeFill="accent2" w:themeFillTint="99"/>
          </w:tcPr>
          <w:p w14:paraId="622D2538" w14:textId="2272A408" w:rsidR="005A0A5C" w:rsidRPr="00FD773D" w:rsidRDefault="005A0A5C" w:rsidP="00933193">
            <w:pPr>
              <w:jc w:val="center"/>
              <w:rPr>
                <w:sz w:val="18"/>
                <w:szCs w:val="18"/>
              </w:rPr>
            </w:pPr>
            <w:r w:rsidRPr="00FD773D">
              <w:rPr>
                <w:sz w:val="18"/>
                <w:szCs w:val="18"/>
              </w:rPr>
              <w:t>Channel-</w:t>
            </w:r>
            <w:r w:rsidR="00B04457" w:rsidRPr="00FD773D">
              <w:rPr>
                <w:sz w:val="18"/>
                <w:szCs w:val="18"/>
              </w:rPr>
              <w:t>7</w:t>
            </w:r>
            <w:r w:rsidRPr="00FD773D">
              <w:rPr>
                <w:sz w:val="18"/>
                <w:szCs w:val="18"/>
              </w:rPr>
              <w:t xml:space="preserve"> Data</w:t>
            </w:r>
            <w:r w:rsidR="00B04457" w:rsidRPr="00FD773D">
              <w:rPr>
                <w:sz w:val="18"/>
                <w:szCs w:val="18"/>
              </w:rPr>
              <w:t>0</w:t>
            </w:r>
          </w:p>
        </w:tc>
        <w:tc>
          <w:tcPr>
            <w:tcW w:w="701" w:type="dxa"/>
            <w:tcBorders>
              <w:top w:val="nil"/>
              <w:left w:val="single" w:sz="4" w:space="0" w:color="auto"/>
              <w:bottom w:val="nil"/>
              <w:right w:val="nil"/>
            </w:tcBorders>
          </w:tcPr>
          <w:p w14:paraId="78F9C49C" w14:textId="77777777" w:rsidR="005A0A5C" w:rsidRPr="00FD773D" w:rsidRDefault="005A0A5C" w:rsidP="005A0A5C">
            <w:pPr>
              <w:rPr>
                <w:sz w:val="18"/>
                <w:szCs w:val="18"/>
              </w:rPr>
            </w:pPr>
          </w:p>
        </w:tc>
      </w:tr>
      <w:tr w:rsidR="005A0A5C" w:rsidRPr="00FD773D" w14:paraId="215FD4B6" w14:textId="77777777" w:rsidTr="005A0A5C">
        <w:trPr>
          <w:trHeight w:val="270"/>
          <w:jc w:val="center"/>
        </w:trPr>
        <w:tc>
          <w:tcPr>
            <w:tcW w:w="822" w:type="dxa"/>
            <w:tcBorders>
              <w:top w:val="nil"/>
              <w:left w:val="nil"/>
              <w:bottom w:val="nil"/>
              <w:right w:val="single" w:sz="4" w:space="0" w:color="auto"/>
            </w:tcBorders>
          </w:tcPr>
          <w:p w14:paraId="0978DFD2" w14:textId="77777777" w:rsidR="005A0A5C" w:rsidRPr="00FD773D" w:rsidRDefault="005A0A5C" w:rsidP="005A0A5C">
            <w:pPr>
              <w:jc w:val="right"/>
              <w:rPr>
                <w:sz w:val="18"/>
                <w:szCs w:val="18"/>
              </w:rPr>
            </w:pPr>
          </w:p>
        </w:tc>
        <w:tc>
          <w:tcPr>
            <w:tcW w:w="2840" w:type="dxa"/>
            <w:gridSpan w:val="2"/>
            <w:vMerge w:val="restart"/>
            <w:tcBorders>
              <w:left w:val="single" w:sz="4" w:space="0" w:color="auto"/>
              <w:right w:val="single" w:sz="4" w:space="0" w:color="auto"/>
            </w:tcBorders>
            <w:vAlign w:val="center"/>
          </w:tcPr>
          <w:p w14:paraId="7D2F40AB" w14:textId="7623C65E" w:rsidR="005A0A5C" w:rsidRPr="00FD773D" w:rsidRDefault="005A0A5C" w:rsidP="005A0A5C">
            <w:pPr>
              <w:jc w:val="center"/>
              <w:rPr>
                <w:sz w:val="18"/>
                <w:szCs w:val="18"/>
              </w:rPr>
            </w:pPr>
            <w:r w:rsidRPr="00FD773D">
              <w:rPr>
                <w:sz w:val="18"/>
                <w:szCs w:val="18"/>
              </w:rPr>
              <w:t>. . .</w:t>
            </w:r>
          </w:p>
        </w:tc>
        <w:tc>
          <w:tcPr>
            <w:tcW w:w="701" w:type="dxa"/>
            <w:tcBorders>
              <w:top w:val="nil"/>
              <w:left w:val="single" w:sz="4" w:space="0" w:color="auto"/>
              <w:bottom w:val="nil"/>
              <w:right w:val="nil"/>
            </w:tcBorders>
          </w:tcPr>
          <w:p w14:paraId="18D0E7F8" w14:textId="2C5A36BC" w:rsidR="005A0A5C" w:rsidRPr="00FD773D" w:rsidRDefault="0047291A" w:rsidP="005A0A5C">
            <w:pPr>
              <w:rPr>
                <w:sz w:val="18"/>
                <w:szCs w:val="18"/>
              </w:rPr>
            </w:pPr>
            <w:r w:rsidRPr="00FD773D">
              <w:rPr>
                <w:noProof/>
                <w:sz w:val="18"/>
                <w:szCs w:val="18"/>
                <w:lang w:eastAsia="en-US"/>
              </w:rPr>
              <mc:AlternateContent>
                <mc:Choice Requires="wps">
                  <w:drawing>
                    <wp:anchor distT="0" distB="0" distL="114300" distR="114300" simplePos="0" relativeHeight="251659264" behindDoc="0" locked="0" layoutInCell="1" allowOverlap="1" wp14:anchorId="208154E6" wp14:editId="12A7A1FA">
                      <wp:simplePos x="0" y="0"/>
                      <wp:positionH relativeFrom="column">
                        <wp:posOffset>-62306</wp:posOffset>
                      </wp:positionH>
                      <wp:positionV relativeFrom="paragraph">
                        <wp:posOffset>123317</wp:posOffset>
                      </wp:positionV>
                      <wp:extent cx="401955" cy="14748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147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F664" w14:textId="5BB98921" w:rsidR="00FA54D3" w:rsidRDefault="00FA54D3" w:rsidP="002B29DC">
                                  <w:pPr>
                                    <w:jc w:val="center"/>
                                  </w:pPr>
                                  <w:r>
                                    <w:rPr>
                                      <w:rFonts w:ascii="Arial" w:eastAsia="MS Gothic" w:hAnsi="Arial"/>
                                      <w:sz w:val="18"/>
                                      <w:szCs w:val="18"/>
                                    </w:rPr>
                                    <w:t>1024</w:t>
                                  </w:r>
                                  <w:r w:rsidRPr="002F73BD">
                                    <w:rPr>
                                      <w:rFonts w:ascii="Arial" w:eastAsia="MS Gothic" w:hAnsi="Arial"/>
                                      <w:sz w:val="18"/>
                                      <w:szCs w:val="18"/>
                                    </w:rPr>
                                    <w:t>sample</w:t>
                                  </w:r>
                                  <w:r>
                                    <w:rPr>
                                      <w:rFonts w:ascii="Arial" w:eastAsia="MS Gothic" w:hAnsi="Arial"/>
                                      <w:sz w:val="18"/>
                                      <w:szCs w:val="18"/>
                                    </w:rPr>
                                    <w:t xml:space="preserve"> </w:t>
                                  </w:r>
                                  <w:r w:rsidRPr="002F73BD">
                                    <w:rPr>
                                      <w:rFonts w:ascii="Arial" w:eastAsia="MS Gothic" w:hAnsi="Arial"/>
                                      <w:sz w:val="18"/>
                                      <w:szCs w:val="18"/>
                                    </w:rPr>
                                    <w:t>x</w:t>
                                  </w:r>
                                  <w:r>
                                    <w:rPr>
                                      <w:rFonts w:ascii="Arial" w:eastAsia="MS Gothic" w:hAnsi="Arial"/>
                                      <w:sz w:val="18"/>
                                      <w:szCs w:val="18"/>
                                    </w:rPr>
                                    <w:t xml:space="preserve"> 8</w:t>
                                  </w:r>
                                  <w:r w:rsidRPr="002F73BD">
                                    <w:rPr>
                                      <w:rFonts w:ascii="Arial" w:eastAsia="MS Gothic" w:hAnsi="Arial"/>
                                      <w:sz w:val="18"/>
                                      <w:szCs w:val="18"/>
                                    </w:rPr>
                                    <w:t>ch</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154E6" id="Text Box 44" o:spid="_x0000_s1129" type="#_x0000_t202" style="position:absolute;left:0;text-align:left;margin-left:-4.9pt;margin-top:9.7pt;width:31.65pt;height:11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" filled="f" stroked="f">
                      <v:textbox style="layout-flow:vertical-ideographic" inset="5.85pt,.7pt,5.85pt,.7pt">
                        <w:txbxContent>
                          <w:p w14:paraId="49CFF664" w14:textId="5BB98921" w:rsidR="00FA54D3" w:rsidRDefault="00FA54D3" w:rsidP="002B29DC">
                            <w:pPr>
                              <w:jc w:val="center"/>
                            </w:pPr>
                            <w:r>
                              <w:rPr>
                                <w:rFonts w:ascii="Arial" w:eastAsia="MS Gothic" w:hAnsi="Arial"/>
                                <w:sz w:val="18"/>
                                <w:szCs w:val="18"/>
                              </w:rPr>
                              <w:t>1024</w:t>
                            </w:r>
                            <w:r w:rsidRPr="002F73BD">
                              <w:rPr>
                                <w:rFonts w:ascii="Arial" w:eastAsia="MS Gothic" w:hAnsi="Arial"/>
                                <w:sz w:val="18"/>
                                <w:szCs w:val="18"/>
                              </w:rPr>
                              <w:t>sample</w:t>
                            </w:r>
                            <w:r>
                              <w:rPr>
                                <w:rFonts w:ascii="Arial" w:eastAsia="MS Gothic" w:hAnsi="Arial"/>
                                <w:sz w:val="18"/>
                                <w:szCs w:val="18"/>
                              </w:rPr>
                              <w:t xml:space="preserve"> </w:t>
                            </w:r>
                            <w:r w:rsidRPr="002F73BD">
                              <w:rPr>
                                <w:rFonts w:ascii="Arial" w:eastAsia="MS Gothic" w:hAnsi="Arial"/>
                                <w:sz w:val="18"/>
                                <w:szCs w:val="18"/>
                              </w:rPr>
                              <w:t>x</w:t>
                            </w:r>
                            <w:r>
                              <w:rPr>
                                <w:rFonts w:ascii="Arial" w:eastAsia="MS Gothic" w:hAnsi="Arial"/>
                                <w:sz w:val="18"/>
                                <w:szCs w:val="18"/>
                              </w:rPr>
                              <w:t xml:space="preserve"> 8</w:t>
                            </w:r>
                            <w:r w:rsidRPr="002F73BD">
                              <w:rPr>
                                <w:rFonts w:ascii="Arial" w:eastAsia="MS Gothic" w:hAnsi="Arial"/>
                                <w:sz w:val="18"/>
                                <w:szCs w:val="18"/>
                              </w:rPr>
                              <w:t>ch</w:t>
                            </w:r>
                          </w:p>
                        </w:txbxContent>
                      </v:textbox>
                    </v:shape>
                  </w:pict>
                </mc:Fallback>
              </mc:AlternateContent>
            </w:r>
          </w:p>
        </w:tc>
      </w:tr>
      <w:tr w:rsidR="005A0A5C" w:rsidRPr="00FD773D" w14:paraId="44E370BE" w14:textId="77777777" w:rsidTr="005A0A5C">
        <w:trPr>
          <w:trHeight w:val="270"/>
          <w:jc w:val="center"/>
        </w:trPr>
        <w:tc>
          <w:tcPr>
            <w:tcW w:w="822" w:type="dxa"/>
            <w:tcBorders>
              <w:top w:val="nil"/>
              <w:left w:val="nil"/>
              <w:bottom w:val="nil"/>
              <w:right w:val="single" w:sz="4" w:space="0" w:color="auto"/>
            </w:tcBorders>
          </w:tcPr>
          <w:p w14:paraId="7FA95E6A" w14:textId="77777777" w:rsidR="005A0A5C" w:rsidRPr="00FD773D" w:rsidRDefault="005A0A5C" w:rsidP="005A0A5C">
            <w:pPr>
              <w:jc w:val="right"/>
              <w:rPr>
                <w:sz w:val="18"/>
                <w:szCs w:val="18"/>
              </w:rPr>
            </w:pPr>
          </w:p>
        </w:tc>
        <w:tc>
          <w:tcPr>
            <w:tcW w:w="2840" w:type="dxa"/>
            <w:gridSpan w:val="2"/>
            <w:vMerge/>
            <w:tcBorders>
              <w:left w:val="single" w:sz="4" w:space="0" w:color="auto"/>
              <w:right w:val="single" w:sz="4" w:space="0" w:color="auto"/>
            </w:tcBorders>
            <w:vAlign w:val="center"/>
          </w:tcPr>
          <w:p w14:paraId="1F98118E" w14:textId="77777777" w:rsidR="005A0A5C" w:rsidRPr="00FD773D" w:rsidRDefault="005A0A5C" w:rsidP="005A0A5C">
            <w:pPr>
              <w:jc w:val="center"/>
              <w:rPr>
                <w:sz w:val="18"/>
                <w:szCs w:val="18"/>
              </w:rPr>
            </w:pPr>
          </w:p>
        </w:tc>
        <w:tc>
          <w:tcPr>
            <w:tcW w:w="701" w:type="dxa"/>
            <w:tcBorders>
              <w:top w:val="nil"/>
              <w:left w:val="single" w:sz="4" w:space="0" w:color="auto"/>
              <w:bottom w:val="nil"/>
              <w:right w:val="nil"/>
            </w:tcBorders>
          </w:tcPr>
          <w:p w14:paraId="27E6309B" w14:textId="3B25988D" w:rsidR="005A0A5C" w:rsidRPr="00FD773D" w:rsidRDefault="005A0A5C" w:rsidP="005A0A5C">
            <w:pPr>
              <w:rPr>
                <w:sz w:val="18"/>
                <w:szCs w:val="18"/>
              </w:rPr>
            </w:pPr>
          </w:p>
        </w:tc>
      </w:tr>
      <w:tr w:rsidR="0084451F" w:rsidRPr="00FD773D" w14:paraId="732D4D3C" w14:textId="77777777" w:rsidTr="005A0A5C">
        <w:trPr>
          <w:trHeight w:val="270"/>
          <w:jc w:val="center"/>
        </w:trPr>
        <w:tc>
          <w:tcPr>
            <w:tcW w:w="822" w:type="dxa"/>
            <w:tcBorders>
              <w:top w:val="nil"/>
              <w:left w:val="nil"/>
              <w:bottom w:val="nil"/>
              <w:right w:val="single" w:sz="4" w:space="0" w:color="auto"/>
            </w:tcBorders>
          </w:tcPr>
          <w:p w14:paraId="667CFFF5" w14:textId="77777777" w:rsidR="0084451F" w:rsidRPr="00FD773D" w:rsidRDefault="0084451F" w:rsidP="005A0A5C">
            <w:pPr>
              <w:jc w:val="right"/>
              <w:rPr>
                <w:sz w:val="18"/>
                <w:szCs w:val="18"/>
              </w:rPr>
            </w:pPr>
          </w:p>
        </w:tc>
        <w:tc>
          <w:tcPr>
            <w:tcW w:w="2840" w:type="dxa"/>
            <w:gridSpan w:val="2"/>
            <w:vMerge/>
            <w:tcBorders>
              <w:left w:val="single" w:sz="4" w:space="0" w:color="auto"/>
              <w:right w:val="single" w:sz="4" w:space="0" w:color="auto"/>
            </w:tcBorders>
            <w:vAlign w:val="center"/>
          </w:tcPr>
          <w:p w14:paraId="6474381D" w14:textId="77777777" w:rsidR="0084451F" w:rsidRPr="00FD773D" w:rsidRDefault="0084451F" w:rsidP="005A0A5C">
            <w:pPr>
              <w:jc w:val="center"/>
              <w:rPr>
                <w:sz w:val="18"/>
                <w:szCs w:val="18"/>
              </w:rPr>
            </w:pPr>
          </w:p>
        </w:tc>
        <w:tc>
          <w:tcPr>
            <w:tcW w:w="701" w:type="dxa"/>
            <w:tcBorders>
              <w:top w:val="nil"/>
              <w:left w:val="single" w:sz="4" w:space="0" w:color="auto"/>
              <w:bottom w:val="nil"/>
              <w:right w:val="nil"/>
            </w:tcBorders>
          </w:tcPr>
          <w:p w14:paraId="59998FC5" w14:textId="0C3BC116" w:rsidR="0084451F" w:rsidRPr="00FD773D" w:rsidRDefault="0084451F" w:rsidP="005A0A5C">
            <w:pPr>
              <w:rPr>
                <w:sz w:val="18"/>
                <w:szCs w:val="18"/>
              </w:rPr>
            </w:pPr>
          </w:p>
        </w:tc>
      </w:tr>
      <w:tr w:rsidR="005A0A5C" w:rsidRPr="00FD773D" w14:paraId="2644F58B" w14:textId="77777777" w:rsidTr="005A0A5C">
        <w:trPr>
          <w:trHeight w:val="270"/>
          <w:jc w:val="center"/>
        </w:trPr>
        <w:tc>
          <w:tcPr>
            <w:tcW w:w="822" w:type="dxa"/>
            <w:tcBorders>
              <w:top w:val="nil"/>
              <w:left w:val="nil"/>
              <w:bottom w:val="nil"/>
              <w:right w:val="single" w:sz="4" w:space="0" w:color="auto"/>
            </w:tcBorders>
          </w:tcPr>
          <w:p w14:paraId="747005C2" w14:textId="77777777" w:rsidR="005A0A5C" w:rsidRPr="00FD773D" w:rsidRDefault="005A0A5C" w:rsidP="005A0A5C">
            <w:pPr>
              <w:jc w:val="right"/>
              <w:rPr>
                <w:sz w:val="18"/>
                <w:szCs w:val="18"/>
              </w:rPr>
            </w:pPr>
          </w:p>
        </w:tc>
        <w:tc>
          <w:tcPr>
            <w:tcW w:w="2840" w:type="dxa"/>
            <w:gridSpan w:val="2"/>
            <w:vMerge/>
            <w:tcBorders>
              <w:left w:val="single" w:sz="4" w:space="0" w:color="auto"/>
              <w:right w:val="single" w:sz="4" w:space="0" w:color="auto"/>
            </w:tcBorders>
          </w:tcPr>
          <w:p w14:paraId="0899D3CC" w14:textId="77777777" w:rsidR="005A0A5C" w:rsidRPr="00FD773D" w:rsidRDefault="005A0A5C" w:rsidP="005A0A5C">
            <w:pPr>
              <w:jc w:val="center"/>
              <w:rPr>
                <w:sz w:val="18"/>
                <w:szCs w:val="18"/>
              </w:rPr>
            </w:pPr>
          </w:p>
        </w:tc>
        <w:tc>
          <w:tcPr>
            <w:tcW w:w="701" w:type="dxa"/>
            <w:tcBorders>
              <w:top w:val="nil"/>
              <w:left w:val="single" w:sz="4" w:space="0" w:color="auto"/>
              <w:bottom w:val="nil"/>
              <w:right w:val="nil"/>
            </w:tcBorders>
          </w:tcPr>
          <w:p w14:paraId="105EF761" w14:textId="7828A057" w:rsidR="005A0A5C" w:rsidRPr="00FD773D" w:rsidRDefault="005A0A5C" w:rsidP="005A0A5C">
            <w:pPr>
              <w:rPr>
                <w:sz w:val="18"/>
                <w:szCs w:val="18"/>
              </w:rPr>
            </w:pPr>
          </w:p>
        </w:tc>
      </w:tr>
      <w:tr w:rsidR="005A0A5C" w:rsidRPr="00FD773D" w14:paraId="5874C666" w14:textId="77777777" w:rsidTr="004E49F4">
        <w:trPr>
          <w:trHeight w:val="224"/>
          <w:jc w:val="center"/>
        </w:trPr>
        <w:tc>
          <w:tcPr>
            <w:tcW w:w="822" w:type="dxa"/>
            <w:tcBorders>
              <w:top w:val="nil"/>
              <w:left w:val="nil"/>
              <w:bottom w:val="nil"/>
              <w:right w:val="single" w:sz="4" w:space="0" w:color="auto"/>
            </w:tcBorders>
          </w:tcPr>
          <w:p w14:paraId="3E8C9CE7" w14:textId="793D4B29" w:rsidR="005A0A5C" w:rsidRPr="00FD773D" w:rsidRDefault="00B04457" w:rsidP="005A0A5C">
            <w:pPr>
              <w:jc w:val="right"/>
              <w:rPr>
                <w:sz w:val="18"/>
                <w:szCs w:val="18"/>
              </w:rPr>
            </w:pPr>
            <w:r w:rsidRPr="00FD773D">
              <w:rPr>
                <w:sz w:val="18"/>
                <w:szCs w:val="18"/>
              </w:rPr>
              <w:t>+408</w:t>
            </w:r>
            <w:r w:rsidR="00764855" w:rsidRPr="00FD773D">
              <w:rPr>
                <w:sz w:val="18"/>
                <w:szCs w:val="18"/>
              </w:rPr>
              <w:t>8</w:t>
            </w:r>
          </w:p>
        </w:tc>
        <w:tc>
          <w:tcPr>
            <w:tcW w:w="2840" w:type="dxa"/>
            <w:gridSpan w:val="2"/>
            <w:tcBorders>
              <w:left w:val="single" w:sz="4" w:space="0" w:color="auto"/>
              <w:right w:val="single" w:sz="4" w:space="0" w:color="auto"/>
            </w:tcBorders>
            <w:shd w:val="clear" w:color="auto" w:fill="E2EFD9" w:themeFill="accent6" w:themeFillTint="33"/>
          </w:tcPr>
          <w:p w14:paraId="336C27BB" w14:textId="1EFF56BC" w:rsidR="005A0A5C" w:rsidRPr="00FD773D" w:rsidRDefault="00B04457" w:rsidP="005A0A5C">
            <w:pPr>
              <w:jc w:val="center"/>
              <w:rPr>
                <w:sz w:val="18"/>
                <w:szCs w:val="18"/>
              </w:rPr>
            </w:pPr>
            <w:r w:rsidRPr="00FD773D">
              <w:rPr>
                <w:sz w:val="18"/>
                <w:szCs w:val="18"/>
              </w:rPr>
              <w:t>Channel-0 Data511</w:t>
            </w:r>
          </w:p>
        </w:tc>
        <w:tc>
          <w:tcPr>
            <w:tcW w:w="701" w:type="dxa"/>
            <w:tcBorders>
              <w:top w:val="nil"/>
              <w:left w:val="single" w:sz="4" w:space="0" w:color="auto"/>
              <w:bottom w:val="nil"/>
              <w:right w:val="nil"/>
            </w:tcBorders>
          </w:tcPr>
          <w:p w14:paraId="573CF44B" w14:textId="77777777" w:rsidR="005A0A5C" w:rsidRPr="00FD773D" w:rsidRDefault="005A0A5C" w:rsidP="005A0A5C">
            <w:pPr>
              <w:rPr>
                <w:sz w:val="18"/>
                <w:szCs w:val="18"/>
              </w:rPr>
            </w:pPr>
          </w:p>
        </w:tc>
      </w:tr>
      <w:tr w:rsidR="005A0A5C" w:rsidRPr="00FD773D" w14:paraId="3585EE61" w14:textId="77777777" w:rsidTr="004E49F4">
        <w:trPr>
          <w:trHeight w:val="170"/>
          <w:jc w:val="center"/>
        </w:trPr>
        <w:tc>
          <w:tcPr>
            <w:tcW w:w="822" w:type="dxa"/>
            <w:tcBorders>
              <w:top w:val="nil"/>
              <w:left w:val="nil"/>
              <w:bottom w:val="nil"/>
              <w:right w:val="single" w:sz="4" w:space="0" w:color="auto"/>
            </w:tcBorders>
          </w:tcPr>
          <w:p w14:paraId="12EC1924" w14:textId="762BBEA8" w:rsidR="005A0A5C" w:rsidRPr="00FD773D" w:rsidRDefault="00764855" w:rsidP="005A0A5C">
            <w:pPr>
              <w:jc w:val="right"/>
              <w:rPr>
                <w:sz w:val="18"/>
                <w:szCs w:val="18"/>
              </w:rPr>
            </w:pPr>
            <w:r w:rsidRPr="00FD773D">
              <w:rPr>
                <w:sz w:val="18"/>
                <w:szCs w:val="18"/>
              </w:rPr>
              <w:t>+4089</w:t>
            </w:r>
          </w:p>
        </w:tc>
        <w:tc>
          <w:tcPr>
            <w:tcW w:w="2840" w:type="dxa"/>
            <w:gridSpan w:val="2"/>
            <w:tcBorders>
              <w:left w:val="single" w:sz="4" w:space="0" w:color="auto"/>
              <w:right w:val="single" w:sz="4" w:space="0" w:color="auto"/>
            </w:tcBorders>
            <w:shd w:val="clear" w:color="auto" w:fill="D9E2F3" w:themeFill="accent5" w:themeFillTint="33"/>
          </w:tcPr>
          <w:p w14:paraId="068D24A4" w14:textId="468148B9" w:rsidR="005A0A5C" w:rsidRPr="00FD773D" w:rsidRDefault="00933193" w:rsidP="005A0A5C">
            <w:pPr>
              <w:jc w:val="center"/>
              <w:rPr>
                <w:sz w:val="18"/>
                <w:szCs w:val="18"/>
              </w:rPr>
            </w:pPr>
            <w:r w:rsidRPr="00FD773D">
              <w:rPr>
                <w:sz w:val="18"/>
                <w:szCs w:val="18"/>
              </w:rPr>
              <w:t>Channel-1</w:t>
            </w:r>
            <w:r w:rsidR="00B04457" w:rsidRPr="00FD773D">
              <w:rPr>
                <w:sz w:val="18"/>
                <w:szCs w:val="18"/>
              </w:rPr>
              <w:t xml:space="preserve"> Data511</w:t>
            </w:r>
          </w:p>
        </w:tc>
        <w:tc>
          <w:tcPr>
            <w:tcW w:w="701" w:type="dxa"/>
            <w:tcBorders>
              <w:top w:val="nil"/>
              <w:left w:val="single" w:sz="4" w:space="0" w:color="auto"/>
              <w:bottom w:val="nil"/>
              <w:right w:val="nil"/>
            </w:tcBorders>
          </w:tcPr>
          <w:p w14:paraId="6FC361A5" w14:textId="47173312" w:rsidR="005A0A5C" w:rsidRPr="00FD773D" w:rsidRDefault="005A0A5C" w:rsidP="005A0A5C">
            <w:pPr>
              <w:rPr>
                <w:sz w:val="18"/>
                <w:szCs w:val="18"/>
              </w:rPr>
            </w:pPr>
          </w:p>
        </w:tc>
      </w:tr>
      <w:tr w:rsidR="005A0A5C" w:rsidRPr="00FD773D" w14:paraId="275EE8F5" w14:textId="77777777" w:rsidTr="004E49F4">
        <w:trPr>
          <w:trHeight w:val="95"/>
          <w:jc w:val="center"/>
        </w:trPr>
        <w:tc>
          <w:tcPr>
            <w:tcW w:w="822" w:type="dxa"/>
            <w:tcBorders>
              <w:top w:val="nil"/>
              <w:left w:val="nil"/>
              <w:bottom w:val="nil"/>
              <w:right w:val="single" w:sz="4" w:space="0" w:color="auto"/>
            </w:tcBorders>
          </w:tcPr>
          <w:p w14:paraId="6E16C764" w14:textId="6AB0E319" w:rsidR="005A0A5C" w:rsidRPr="00FD773D" w:rsidRDefault="00D71B4B" w:rsidP="005A0A5C">
            <w:pPr>
              <w:jc w:val="right"/>
              <w:rPr>
                <w:sz w:val="18"/>
                <w:szCs w:val="18"/>
              </w:rPr>
            </w:pPr>
            <w:r w:rsidRPr="00FD773D">
              <w:rPr>
                <w:sz w:val="18"/>
                <w:szCs w:val="18"/>
              </w:rPr>
              <w:t>+409</w:t>
            </w:r>
            <w:r w:rsidR="00764855" w:rsidRPr="00FD773D">
              <w:rPr>
                <w:sz w:val="18"/>
                <w:szCs w:val="18"/>
              </w:rPr>
              <w:t>0</w:t>
            </w:r>
          </w:p>
        </w:tc>
        <w:tc>
          <w:tcPr>
            <w:tcW w:w="2840" w:type="dxa"/>
            <w:gridSpan w:val="2"/>
            <w:tcBorders>
              <w:left w:val="single" w:sz="4" w:space="0" w:color="auto"/>
              <w:bottom w:val="single" w:sz="4" w:space="0" w:color="auto"/>
              <w:right w:val="single" w:sz="4" w:space="0" w:color="auto"/>
            </w:tcBorders>
            <w:shd w:val="clear" w:color="auto" w:fill="FFF2CC" w:themeFill="accent4" w:themeFillTint="33"/>
          </w:tcPr>
          <w:p w14:paraId="7AEC4475" w14:textId="0F0C9AD0" w:rsidR="005A0A5C" w:rsidRPr="00FD773D" w:rsidRDefault="00933193" w:rsidP="00B04457">
            <w:pPr>
              <w:jc w:val="center"/>
              <w:rPr>
                <w:sz w:val="18"/>
                <w:szCs w:val="18"/>
              </w:rPr>
            </w:pPr>
            <w:r w:rsidRPr="00FD773D">
              <w:rPr>
                <w:sz w:val="18"/>
                <w:szCs w:val="18"/>
              </w:rPr>
              <w:t>Channel-</w:t>
            </w:r>
            <w:r w:rsidR="00B04457" w:rsidRPr="00FD773D">
              <w:rPr>
                <w:sz w:val="18"/>
                <w:szCs w:val="18"/>
              </w:rPr>
              <w:t>2</w:t>
            </w:r>
            <w:r w:rsidRPr="00FD773D">
              <w:rPr>
                <w:sz w:val="18"/>
                <w:szCs w:val="18"/>
              </w:rPr>
              <w:t xml:space="preserve"> Data51</w:t>
            </w:r>
            <w:r w:rsidR="00B04457" w:rsidRPr="00FD773D">
              <w:rPr>
                <w:sz w:val="18"/>
                <w:szCs w:val="18"/>
              </w:rPr>
              <w:t>1</w:t>
            </w:r>
          </w:p>
        </w:tc>
        <w:tc>
          <w:tcPr>
            <w:tcW w:w="701" w:type="dxa"/>
            <w:tcBorders>
              <w:top w:val="nil"/>
              <w:left w:val="single" w:sz="4" w:space="0" w:color="auto"/>
              <w:bottom w:val="nil"/>
              <w:right w:val="nil"/>
            </w:tcBorders>
          </w:tcPr>
          <w:p w14:paraId="550B2388" w14:textId="77777777" w:rsidR="005A0A5C" w:rsidRPr="00FD773D" w:rsidRDefault="005A0A5C" w:rsidP="005A0A5C">
            <w:pPr>
              <w:rPr>
                <w:sz w:val="18"/>
                <w:szCs w:val="18"/>
              </w:rPr>
            </w:pPr>
          </w:p>
        </w:tc>
      </w:tr>
      <w:tr w:rsidR="005A0A5C" w:rsidRPr="00FD773D" w14:paraId="11C9FB40" w14:textId="77777777" w:rsidTr="004E49F4">
        <w:trPr>
          <w:trHeight w:val="161"/>
          <w:jc w:val="center"/>
        </w:trPr>
        <w:tc>
          <w:tcPr>
            <w:tcW w:w="822" w:type="dxa"/>
            <w:tcBorders>
              <w:top w:val="nil"/>
              <w:left w:val="nil"/>
              <w:bottom w:val="nil"/>
              <w:right w:val="single" w:sz="4" w:space="0" w:color="auto"/>
            </w:tcBorders>
          </w:tcPr>
          <w:p w14:paraId="7F1BBC97" w14:textId="336A6445" w:rsidR="005A0A5C" w:rsidRPr="00FD773D" w:rsidRDefault="005A0A5C" w:rsidP="00D71B4B">
            <w:pPr>
              <w:jc w:val="right"/>
              <w:rPr>
                <w:sz w:val="18"/>
                <w:szCs w:val="18"/>
              </w:rPr>
            </w:pPr>
            <w:r w:rsidRPr="00FD773D">
              <w:rPr>
                <w:sz w:val="18"/>
                <w:szCs w:val="18"/>
              </w:rPr>
              <w:t>+</w:t>
            </w:r>
            <w:r w:rsidR="00D71B4B" w:rsidRPr="00FD773D">
              <w:rPr>
                <w:sz w:val="18"/>
                <w:szCs w:val="18"/>
              </w:rPr>
              <w:t>409</w:t>
            </w:r>
            <w:r w:rsidR="00764855" w:rsidRPr="00FD773D">
              <w:rPr>
                <w:sz w:val="18"/>
                <w:szCs w:val="18"/>
              </w:rPr>
              <w:t>1</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61EF8E5" w14:textId="49F12901" w:rsidR="005A0A5C" w:rsidRPr="00FD773D" w:rsidRDefault="00933193" w:rsidP="005A0A5C">
            <w:pPr>
              <w:jc w:val="center"/>
              <w:rPr>
                <w:sz w:val="18"/>
                <w:szCs w:val="18"/>
              </w:rPr>
            </w:pPr>
            <w:r w:rsidRPr="00FD773D">
              <w:rPr>
                <w:sz w:val="18"/>
                <w:szCs w:val="18"/>
              </w:rPr>
              <w:t>C</w:t>
            </w:r>
            <w:r w:rsidR="00B04457" w:rsidRPr="00FD773D">
              <w:rPr>
                <w:sz w:val="18"/>
                <w:szCs w:val="18"/>
              </w:rPr>
              <w:t>hannel-3</w:t>
            </w:r>
            <w:r w:rsidRPr="00FD773D">
              <w:rPr>
                <w:sz w:val="18"/>
                <w:szCs w:val="18"/>
              </w:rPr>
              <w:t xml:space="preserve"> Data51</w:t>
            </w:r>
            <w:r w:rsidR="00B04457" w:rsidRPr="00FD773D">
              <w:rPr>
                <w:sz w:val="18"/>
                <w:szCs w:val="18"/>
              </w:rPr>
              <w:t>1</w:t>
            </w:r>
          </w:p>
        </w:tc>
        <w:tc>
          <w:tcPr>
            <w:tcW w:w="701" w:type="dxa"/>
            <w:tcBorders>
              <w:top w:val="nil"/>
              <w:left w:val="single" w:sz="4" w:space="0" w:color="auto"/>
              <w:bottom w:val="nil"/>
              <w:right w:val="nil"/>
            </w:tcBorders>
          </w:tcPr>
          <w:p w14:paraId="4D3F55C3" w14:textId="77777777" w:rsidR="005A0A5C" w:rsidRPr="00FD773D" w:rsidRDefault="005A0A5C" w:rsidP="005A0A5C">
            <w:pPr>
              <w:rPr>
                <w:sz w:val="18"/>
                <w:szCs w:val="18"/>
              </w:rPr>
            </w:pPr>
          </w:p>
        </w:tc>
      </w:tr>
      <w:tr w:rsidR="005A0A5C" w:rsidRPr="00FD773D" w14:paraId="21743A06" w14:textId="77777777" w:rsidTr="004E49F4">
        <w:trPr>
          <w:trHeight w:val="120"/>
          <w:jc w:val="center"/>
        </w:trPr>
        <w:tc>
          <w:tcPr>
            <w:tcW w:w="822" w:type="dxa"/>
            <w:tcBorders>
              <w:top w:val="nil"/>
              <w:left w:val="nil"/>
              <w:bottom w:val="nil"/>
              <w:right w:val="single" w:sz="4" w:space="0" w:color="auto"/>
            </w:tcBorders>
          </w:tcPr>
          <w:p w14:paraId="0CB87ED3" w14:textId="1288DACF" w:rsidR="005A0A5C" w:rsidRPr="00FD773D" w:rsidRDefault="00D71B4B" w:rsidP="005A0A5C">
            <w:pPr>
              <w:jc w:val="right"/>
              <w:rPr>
                <w:sz w:val="18"/>
                <w:szCs w:val="18"/>
              </w:rPr>
            </w:pPr>
            <w:r w:rsidRPr="00FD773D">
              <w:rPr>
                <w:sz w:val="18"/>
                <w:szCs w:val="18"/>
              </w:rPr>
              <w:t>+409</w:t>
            </w:r>
            <w:r w:rsidR="00764855" w:rsidRPr="00FD773D">
              <w:rPr>
                <w:sz w:val="18"/>
                <w:szCs w:val="18"/>
              </w:rPr>
              <w:t>2</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CE61D73" w14:textId="15B50CA6" w:rsidR="005A0A5C" w:rsidRPr="00FD773D" w:rsidRDefault="00B04457" w:rsidP="005A0A5C">
            <w:pPr>
              <w:jc w:val="center"/>
              <w:rPr>
                <w:sz w:val="18"/>
                <w:szCs w:val="18"/>
              </w:rPr>
            </w:pPr>
            <w:r w:rsidRPr="00FD773D">
              <w:rPr>
                <w:sz w:val="18"/>
                <w:szCs w:val="18"/>
              </w:rPr>
              <w:t>Channel-4</w:t>
            </w:r>
            <w:r w:rsidR="00933193" w:rsidRPr="00FD773D">
              <w:rPr>
                <w:sz w:val="18"/>
                <w:szCs w:val="18"/>
              </w:rPr>
              <w:t xml:space="preserve"> Data511</w:t>
            </w:r>
          </w:p>
        </w:tc>
        <w:tc>
          <w:tcPr>
            <w:tcW w:w="701" w:type="dxa"/>
            <w:tcBorders>
              <w:top w:val="nil"/>
              <w:left w:val="single" w:sz="4" w:space="0" w:color="auto"/>
              <w:bottom w:val="nil"/>
              <w:right w:val="nil"/>
            </w:tcBorders>
          </w:tcPr>
          <w:p w14:paraId="4304927A" w14:textId="77777777" w:rsidR="005A0A5C" w:rsidRPr="00FD773D" w:rsidRDefault="005A0A5C" w:rsidP="005A0A5C">
            <w:pPr>
              <w:rPr>
                <w:sz w:val="18"/>
                <w:szCs w:val="18"/>
              </w:rPr>
            </w:pPr>
          </w:p>
        </w:tc>
      </w:tr>
      <w:tr w:rsidR="005A0A5C" w:rsidRPr="00FD773D" w14:paraId="69CC956F" w14:textId="77777777" w:rsidTr="004E49F4">
        <w:trPr>
          <w:trHeight w:val="120"/>
          <w:jc w:val="center"/>
        </w:trPr>
        <w:tc>
          <w:tcPr>
            <w:tcW w:w="822" w:type="dxa"/>
            <w:tcBorders>
              <w:top w:val="nil"/>
              <w:left w:val="nil"/>
              <w:bottom w:val="nil"/>
              <w:right w:val="single" w:sz="4" w:space="0" w:color="auto"/>
            </w:tcBorders>
          </w:tcPr>
          <w:p w14:paraId="02E2BAA5" w14:textId="563BDDAF" w:rsidR="005A0A5C" w:rsidRPr="00FD773D" w:rsidRDefault="00D71B4B" w:rsidP="005A0A5C">
            <w:pPr>
              <w:jc w:val="right"/>
              <w:rPr>
                <w:sz w:val="18"/>
                <w:szCs w:val="18"/>
              </w:rPr>
            </w:pPr>
            <w:r w:rsidRPr="00FD773D">
              <w:rPr>
                <w:sz w:val="18"/>
                <w:szCs w:val="18"/>
              </w:rPr>
              <w:t>+409</w:t>
            </w:r>
            <w:r w:rsidR="00764855" w:rsidRPr="00FD773D">
              <w:rPr>
                <w:sz w:val="18"/>
                <w:szCs w:val="18"/>
              </w:rPr>
              <w:t>3</w:t>
            </w:r>
          </w:p>
        </w:tc>
        <w:tc>
          <w:tcPr>
            <w:tcW w:w="2840"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14:paraId="4F1F03D6" w14:textId="37B939E5" w:rsidR="005A0A5C" w:rsidRPr="00FD773D" w:rsidRDefault="00B04457" w:rsidP="005A0A5C">
            <w:pPr>
              <w:jc w:val="center"/>
              <w:rPr>
                <w:sz w:val="18"/>
                <w:szCs w:val="18"/>
              </w:rPr>
            </w:pPr>
            <w:r w:rsidRPr="00FD773D">
              <w:rPr>
                <w:sz w:val="18"/>
                <w:szCs w:val="18"/>
              </w:rPr>
              <w:t>Channel-5</w:t>
            </w:r>
            <w:r w:rsidR="00933193" w:rsidRPr="00FD773D">
              <w:rPr>
                <w:sz w:val="18"/>
                <w:szCs w:val="18"/>
              </w:rPr>
              <w:t xml:space="preserve"> Data511</w:t>
            </w:r>
          </w:p>
        </w:tc>
        <w:tc>
          <w:tcPr>
            <w:tcW w:w="701" w:type="dxa"/>
            <w:tcBorders>
              <w:top w:val="nil"/>
              <w:left w:val="single" w:sz="4" w:space="0" w:color="auto"/>
              <w:bottom w:val="nil"/>
              <w:right w:val="nil"/>
            </w:tcBorders>
          </w:tcPr>
          <w:p w14:paraId="73E315EA" w14:textId="77777777" w:rsidR="005A0A5C" w:rsidRPr="00FD773D" w:rsidRDefault="005A0A5C" w:rsidP="005A0A5C">
            <w:pPr>
              <w:rPr>
                <w:sz w:val="18"/>
                <w:szCs w:val="18"/>
              </w:rPr>
            </w:pPr>
          </w:p>
        </w:tc>
      </w:tr>
      <w:tr w:rsidR="005A0A5C" w:rsidRPr="00FD773D" w14:paraId="5FEEC94A" w14:textId="77777777" w:rsidTr="004E49F4">
        <w:trPr>
          <w:trHeight w:val="197"/>
          <w:jc w:val="center"/>
        </w:trPr>
        <w:tc>
          <w:tcPr>
            <w:tcW w:w="822" w:type="dxa"/>
            <w:tcBorders>
              <w:top w:val="nil"/>
              <w:left w:val="nil"/>
              <w:bottom w:val="nil"/>
              <w:right w:val="single" w:sz="4" w:space="0" w:color="auto"/>
            </w:tcBorders>
          </w:tcPr>
          <w:p w14:paraId="688DC506" w14:textId="5A035EE7" w:rsidR="005A0A5C" w:rsidRPr="00FD773D" w:rsidRDefault="005A0A5C" w:rsidP="00D71B4B">
            <w:pPr>
              <w:jc w:val="right"/>
              <w:rPr>
                <w:sz w:val="18"/>
                <w:szCs w:val="18"/>
              </w:rPr>
            </w:pPr>
            <w:r w:rsidRPr="00FD773D">
              <w:rPr>
                <w:sz w:val="18"/>
                <w:szCs w:val="18"/>
              </w:rPr>
              <w:t>+</w:t>
            </w:r>
            <w:r w:rsidR="00D71B4B" w:rsidRPr="00FD773D">
              <w:rPr>
                <w:sz w:val="18"/>
                <w:szCs w:val="18"/>
              </w:rPr>
              <w:t>409</w:t>
            </w:r>
            <w:r w:rsidR="00764855" w:rsidRPr="00FD773D">
              <w:rPr>
                <w:sz w:val="18"/>
                <w:szCs w:val="18"/>
              </w:rPr>
              <w:t>4</w:t>
            </w:r>
          </w:p>
        </w:tc>
        <w:tc>
          <w:tcPr>
            <w:tcW w:w="2840" w:type="dxa"/>
            <w:gridSpan w:val="2"/>
            <w:tcBorders>
              <w:top w:val="single" w:sz="4" w:space="0" w:color="auto"/>
              <w:left w:val="single" w:sz="4" w:space="0" w:color="auto"/>
              <w:bottom w:val="single" w:sz="4" w:space="0" w:color="auto"/>
              <w:right w:val="single" w:sz="4" w:space="0" w:color="auto"/>
            </w:tcBorders>
            <w:shd w:val="clear" w:color="auto" w:fill="B4C6E7" w:themeFill="accent5" w:themeFillTint="66"/>
          </w:tcPr>
          <w:p w14:paraId="21CC6121" w14:textId="52A99A42" w:rsidR="005A0A5C" w:rsidRPr="00FD773D" w:rsidRDefault="00933193" w:rsidP="00B04457">
            <w:pPr>
              <w:jc w:val="center"/>
              <w:rPr>
                <w:sz w:val="18"/>
                <w:szCs w:val="18"/>
              </w:rPr>
            </w:pPr>
            <w:r w:rsidRPr="00FD773D">
              <w:rPr>
                <w:sz w:val="18"/>
                <w:szCs w:val="18"/>
              </w:rPr>
              <w:t>C</w:t>
            </w:r>
            <w:r w:rsidR="00B04457" w:rsidRPr="00FD773D">
              <w:rPr>
                <w:sz w:val="18"/>
                <w:szCs w:val="18"/>
              </w:rPr>
              <w:t>hannel-6</w:t>
            </w:r>
            <w:r w:rsidRPr="00FD773D">
              <w:rPr>
                <w:sz w:val="18"/>
                <w:szCs w:val="18"/>
              </w:rPr>
              <w:t xml:space="preserve"> Data5</w:t>
            </w:r>
            <w:r w:rsidR="00B04457" w:rsidRPr="00FD773D">
              <w:rPr>
                <w:sz w:val="18"/>
                <w:szCs w:val="18"/>
              </w:rPr>
              <w:t>11</w:t>
            </w:r>
          </w:p>
        </w:tc>
        <w:tc>
          <w:tcPr>
            <w:tcW w:w="701" w:type="dxa"/>
            <w:tcBorders>
              <w:top w:val="nil"/>
              <w:left w:val="single" w:sz="4" w:space="0" w:color="auto"/>
              <w:bottom w:val="nil"/>
              <w:right w:val="nil"/>
            </w:tcBorders>
          </w:tcPr>
          <w:p w14:paraId="38B702AF" w14:textId="77777777" w:rsidR="005A0A5C" w:rsidRPr="00FD773D" w:rsidRDefault="005A0A5C" w:rsidP="005A0A5C">
            <w:pPr>
              <w:rPr>
                <w:sz w:val="18"/>
                <w:szCs w:val="18"/>
              </w:rPr>
            </w:pPr>
          </w:p>
        </w:tc>
      </w:tr>
      <w:tr w:rsidR="005A0A5C" w:rsidRPr="00FD773D" w14:paraId="788F7633" w14:textId="77777777" w:rsidTr="004E49F4">
        <w:trPr>
          <w:trHeight w:val="65"/>
          <w:jc w:val="center"/>
        </w:trPr>
        <w:tc>
          <w:tcPr>
            <w:tcW w:w="822" w:type="dxa"/>
            <w:tcBorders>
              <w:top w:val="nil"/>
              <w:left w:val="nil"/>
              <w:bottom w:val="nil"/>
              <w:right w:val="single" w:sz="4" w:space="0" w:color="auto"/>
            </w:tcBorders>
          </w:tcPr>
          <w:p w14:paraId="66AD144A" w14:textId="24742C67" w:rsidR="005A0A5C" w:rsidRPr="00FD773D" w:rsidRDefault="00D71B4B" w:rsidP="005A0A5C">
            <w:pPr>
              <w:jc w:val="right"/>
              <w:rPr>
                <w:sz w:val="18"/>
                <w:szCs w:val="18"/>
              </w:rPr>
            </w:pPr>
            <w:r w:rsidRPr="00FD773D">
              <w:rPr>
                <w:sz w:val="18"/>
                <w:szCs w:val="18"/>
              </w:rPr>
              <w:t>+409</w:t>
            </w:r>
            <w:r w:rsidR="00764855" w:rsidRPr="00FD773D">
              <w:rPr>
                <w:sz w:val="18"/>
                <w:szCs w:val="18"/>
              </w:rPr>
              <w:t>5</w:t>
            </w:r>
          </w:p>
        </w:tc>
        <w:tc>
          <w:tcPr>
            <w:tcW w:w="2840" w:type="dxa"/>
            <w:gridSpan w:val="2"/>
            <w:tcBorders>
              <w:top w:val="single" w:sz="4" w:space="0" w:color="auto"/>
              <w:left w:val="single" w:sz="4" w:space="0" w:color="auto"/>
              <w:right w:val="single" w:sz="4" w:space="0" w:color="auto"/>
            </w:tcBorders>
            <w:shd w:val="clear" w:color="auto" w:fill="F4B083" w:themeFill="accent2" w:themeFillTint="99"/>
          </w:tcPr>
          <w:p w14:paraId="065D9849" w14:textId="5877FE27" w:rsidR="005A0A5C" w:rsidRPr="00FD773D" w:rsidRDefault="00B04457" w:rsidP="005A0A5C">
            <w:pPr>
              <w:jc w:val="center"/>
              <w:rPr>
                <w:sz w:val="18"/>
                <w:szCs w:val="18"/>
              </w:rPr>
            </w:pPr>
            <w:r w:rsidRPr="00FD773D">
              <w:rPr>
                <w:sz w:val="18"/>
                <w:szCs w:val="18"/>
              </w:rPr>
              <w:t>Channel-7</w:t>
            </w:r>
            <w:r w:rsidR="00933193" w:rsidRPr="00FD773D">
              <w:rPr>
                <w:sz w:val="18"/>
                <w:szCs w:val="18"/>
              </w:rPr>
              <w:t xml:space="preserve"> Data51</w:t>
            </w:r>
            <w:r w:rsidRPr="00FD773D">
              <w:rPr>
                <w:sz w:val="18"/>
                <w:szCs w:val="18"/>
              </w:rPr>
              <w:t>1</w:t>
            </w:r>
          </w:p>
        </w:tc>
        <w:tc>
          <w:tcPr>
            <w:tcW w:w="701" w:type="dxa"/>
            <w:tcBorders>
              <w:top w:val="nil"/>
              <w:left w:val="single" w:sz="4" w:space="0" w:color="auto"/>
              <w:bottom w:val="nil"/>
              <w:right w:val="nil"/>
            </w:tcBorders>
          </w:tcPr>
          <w:p w14:paraId="4FA7EF2D" w14:textId="77777777" w:rsidR="005A0A5C" w:rsidRPr="00FD773D" w:rsidRDefault="005A0A5C" w:rsidP="005A0A5C">
            <w:pPr>
              <w:rPr>
                <w:noProof/>
                <w:sz w:val="18"/>
                <w:szCs w:val="18"/>
              </w:rPr>
            </w:pPr>
          </w:p>
        </w:tc>
      </w:tr>
      <w:tr w:rsidR="00933193" w:rsidRPr="00FD773D" w14:paraId="7C2D3604" w14:textId="77777777" w:rsidTr="0084451F">
        <w:trPr>
          <w:trHeight w:val="65"/>
          <w:jc w:val="center"/>
        </w:trPr>
        <w:tc>
          <w:tcPr>
            <w:tcW w:w="822" w:type="dxa"/>
            <w:tcBorders>
              <w:top w:val="nil"/>
              <w:left w:val="nil"/>
              <w:bottom w:val="nil"/>
              <w:right w:val="single" w:sz="4" w:space="0" w:color="auto"/>
            </w:tcBorders>
          </w:tcPr>
          <w:p w14:paraId="32B66F19" w14:textId="77777777" w:rsidR="00933193" w:rsidRPr="00FD773D" w:rsidRDefault="00933193" w:rsidP="005A0A5C">
            <w:pPr>
              <w:jc w:val="right"/>
              <w:rPr>
                <w:sz w:val="18"/>
                <w:szCs w:val="18"/>
              </w:rPr>
            </w:pPr>
          </w:p>
        </w:tc>
        <w:tc>
          <w:tcPr>
            <w:tcW w:w="2840" w:type="dxa"/>
            <w:gridSpan w:val="2"/>
            <w:vMerge w:val="restart"/>
            <w:tcBorders>
              <w:left w:val="single" w:sz="4" w:space="0" w:color="auto"/>
              <w:right w:val="single" w:sz="4" w:space="0" w:color="auto"/>
            </w:tcBorders>
            <w:vAlign w:val="center"/>
          </w:tcPr>
          <w:p w14:paraId="38FDAA2D" w14:textId="77777777" w:rsidR="00933193" w:rsidRPr="00FD773D" w:rsidRDefault="00933193" w:rsidP="0084451F">
            <w:pPr>
              <w:jc w:val="center"/>
              <w:rPr>
                <w:sz w:val="18"/>
                <w:szCs w:val="18"/>
              </w:rPr>
            </w:pPr>
          </w:p>
          <w:p w14:paraId="1BD0F391" w14:textId="767652D7" w:rsidR="00933193" w:rsidRPr="00FD773D" w:rsidRDefault="00933193" w:rsidP="0084451F">
            <w:pPr>
              <w:jc w:val="center"/>
              <w:rPr>
                <w:sz w:val="18"/>
                <w:szCs w:val="18"/>
              </w:rPr>
            </w:pPr>
            <w:r w:rsidRPr="00FD773D">
              <w:rPr>
                <w:sz w:val="18"/>
                <w:szCs w:val="18"/>
              </w:rPr>
              <w:t>・・・</w:t>
            </w:r>
          </w:p>
        </w:tc>
        <w:tc>
          <w:tcPr>
            <w:tcW w:w="701" w:type="dxa"/>
            <w:tcBorders>
              <w:top w:val="nil"/>
              <w:left w:val="single" w:sz="4" w:space="0" w:color="auto"/>
              <w:bottom w:val="nil"/>
              <w:right w:val="nil"/>
            </w:tcBorders>
          </w:tcPr>
          <w:p w14:paraId="3A1CC137" w14:textId="77777777" w:rsidR="00933193" w:rsidRPr="00FD773D" w:rsidRDefault="00933193" w:rsidP="005A0A5C">
            <w:pPr>
              <w:rPr>
                <w:noProof/>
                <w:sz w:val="18"/>
                <w:szCs w:val="18"/>
              </w:rPr>
            </w:pPr>
          </w:p>
        </w:tc>
      </w:tr>
      <w:tr w:rsidR="0084451F" w:rsidRPr="00FD773D" w14:paraId="0AE7E627" w14:textId="77777777" w:rsidTr="005A0A5C">
        <w:trPr>
          <w:trHeight w:val="65"/>
          <w:jc w:val="center"/>
        </w:trPr>
        <w:tc>
          <w:tcPr>
            <w:tcW w:w="822" w:type="dxa"/>
            <w:tcBorders>
              <w:top w:val="nil"/>
              <w:left w:val="nil"/>
              <w:bottom w:val="nil"/>
              <w:right w:val="single" w:sz="4" w:space="0" w:color="auto"/>
            </w:tcBorders>
          </w:tcPr>
          <w:p w14:paraId="3917E495" w14:textId="77777777" w:rsidR="0084451F" w:rsidRPr="00FD773D" w:rsidRDefault="0084451F" w:rsidP="005A0A5C">
            <w:pPr>
              <w:jc w:val="right"/>
              <w:rPr>
                <w:sz w:val="18"/>
                <w:szCs w:val="18"/>
              </w:rPr>
            </w:pPr>
          </w:p>
        </w:tc>
        <w:tc>
          <w:tcPr>
            <w:tcW w:w="2840" w:type="dxa"/>
            <w:gridSpan w:val="2"/>
            <w:vMerge/>
            <w:tcBorders>
              <w:left w:val="single" w:sz="4" w:space="0" w:color="auto"/>
              <w:right w:val="single" w:sz="4" w:space="0" w:color="auto"/>
            </w:tcBorders>
          </w:tcPr>
          <w:p w14:paraId="64A8F8AD" w14:textId="77777777" w:rsidR="0084451F" w:rsidRPr="00FD773D" w:rsidRDefault="0084451F" w:rsidP="005A0A5C">
            <w:pPr>
              <w:jc w:val="center"/>
              <w:rPr>
                <w:sz w:val="18"/>
                <w:szCs w:val="18"/>
              </w:rPr>
            </w:pPr>
          </w:p>
        </w:tc>
        <w:tc>
          <w:tcPr>
            <w:tcW w:w="701" w:type="dxa"/>
            <w:tcBorders>
              <w:top w:val="nil"/>
              <w:left w:val="single" w:sz="4" w:space="0" w:color="auto"/>
              <w:bottom w:val="nil"/>
              <w:right w:val="nil"/>
            </w:tcBorders>
          </w:tcPr>
          <w:p w14:paraId="4158E8CD" w14:textId="77777777" w:rsidR="0084451F" w:rsidRPr="00FD773D" w:rsidRDefault="0084451F" w:rsidP="005A0A5C">
            <w:pPr>
              <w:rPr>
                <w:noProof/>
                <w:sz w:val="18"/>
                <w:szCs w:val="18"/>
              </w:rPr>
            </w:pPr>
          </w:p>
        </w:tc>
      </w:tr>
      <w:tr w:rsidR="00933193" w:rsidRPr="00FD773D" w14:paraId="2B5A15B3" w14:textId="77777777" w:rsidTr="005A0A5C">
        <w:trPr>
          <w:trHeight w:val="65"/>
          <w:jc w:val="center"/>
        </w:trPr>
        <w:tc>
          <w:tcPr>
            <w:tcW w:w="822" w:type="dxa"/>
            <w:tcBorders>
              <w:top w:val="nil"/>
              <w:left w:val="nil"/>
              <w:bottom w:val="nil"/>
              <w:right w:val="single" w:sz="4" w:space="0" w:color="auto"/>
            </w:tcBorders>
          </w:tcPr>
          <w:p w14:paraId="6D7E2BE4" w14:textId="77777777" w:rsidR="00933193" w:rsidRPr="00FD773D" w:rsidRDefault="00933193" w:rsidP="005A0A5C">
            <w:pPr>
              <w:jc w:val="right"/>
              <w:rPr>
                <w:sz w:val="18"/>
                <w:szCs w:val="18"/>
              </w:rPr>
            </w:pPr>
          </w:p>
        </w:tc>
        <w:tc>
          <w:tcPr>
            <w:tcW w:w="2840" w:type="dxa"/>
            <w:gridSpan w:val="2"/>
            <w:vMerge/>
            <w:tcBorders>
              <w:left w:val="single" w:sz="4" w:space="0" w:color="auto"/>
              <w:right w:val="single" w:sz="4" w:space="0" w:color="auto"/>
            </w:tcBorders>
          </w:tcPr>
          <w:p w14:paraId="1C66AE29" w14:textId="0BB4FA94" w:rsidR="00933193" w:rsidRPr="00FD773D" w:rsidRDefault="00933193" w:rsidP="005A0A5C">
            <w:pPr>
              <w:jc w:val="center"/>
              <w:rPr>
                <w:sz w:val="18"/>
                <w:szCs w:val="18"/>
              </w:rPr>
            </w:pPr>
          </w:p>
        </w:tc>
        <w:tc>
          <w:tcPr>
            <w:tcW w:w="701" w:type="dxa"/>
            <w:tcBorders>
              <w:top w:val="nil"/>
              <w:left w:val="single" w:sz="4" w:space="0" w:color="auto"/>
              <w:bottom w:val="nil"/>
              <w:right w:val="nil"/>
            </w:tcBorders>
          </w:tcPr>
          <w:p w14:paraId="2A3416C4" w14:textId="77777777" w:rsidR="00933193" w:rsidRPr="00FD773D" w:rsidRDefault="00933193" w:rsidP="005A0A5C">
            <w:pPr>
              <w:rPr>
                <w:noProof/>
                <w:sz w:val="18"/>
                <w:szCs w:val="18"/>
              </w:rPr>
            </w:pPr>
          </w:p>
        </w:tc>
      </w:tr>
      <w:tr w:rsidR="00933193" w:rsidRPr="00FD773D" w14:paraId="3A6A4C7A" w14:textId="77777777" w:rsidTr="005A0A5C">
        <w:trPr>
          <w:trHeight w:val="65"/>
          <w:jc w:val="center"/>
        </w:trPr>
        <w:tc>
          <w:tcPr>
            <w:tcW w:w="822" w:type="dxa"/>
            <w:tcBorders>
              <w:top w:val="nil"/>
              <w:left w:val="nil"/>
              <w:bottom w:val="nil"/>
              <w:right w:val="single" w:sz="4" w:space="0" w:color="auto"/>
            </w:tcBorders>
          </w:tcPr>
          <w:p w14:paraId="39FF4C38" w14:textId="77777777" w:rsidR="00933193" w:rsidRPr="00FD773D" w:rsidRDefault="00933193" w:rsidP="005A0A5C">
            <w:pPr>
              <w:jc w:val="right"/>
              <w:rPr>
                <w:sz w:val="18"/>
                <w:szCs w:val="18"/>
              </w:rPr>
            </w:pPr>
          </w:p>
        </w:tc>
        <w:tc>
          <w:tcPr>
            <w:tcW w:w="2840" w:type="dxa"/>
            <w:gridSpan w:val="2"/>
            <w:vMerge/>
            <w:tcBorders>
              <w:left w:val="single" w:sz="4" w:space="0" w:color="auto"/>
              <w:right w:val="single" w:sz="4" w:space="0" w:color="auto"/>
            </w:tcBorders>
          </w:tcPr>
          <w:p w14:paraId="121BD22B" w14:textId="77777777" w:rsidR="00933193" w:rsidRPr="00FD773D" w:rsidRDefault="00933193" w:rsidP="005A0A5C">
            <w:pPr>
              <w:jc w:val="center"/>
              <w:rPr>
                <w:sz w:val="18"/>
                <w:szCs w:val="18"/>
              </w:rPr>
            </w:pPr>
          </w:p>
        </w:tc>
        <w:tc>
          <w:tcPr>
            <w:tcW w:w="701" w:type="dxa"/>
            <w:tcBorders>
              <w:top w:val="nil"/>
              <w:left w:val="single" w:sz="4" w:space="0" w:color="auto"/>
              <w:bottom w:val="nil"/>
              <w:right w:val="nil"/>
            </w:tcBorders>
          </w:tcPr>
          <w:p w14:paraId="505A7C95" w14:textId="77777777" w:rsidR="00933193" w:rsidRPr="00FD773D" w:rsidRDefault="00933193" w:rsidP="005A0A5C">
            <w:pPr>
              <w:rPr>
                <w:noProof/>
                <w:sz w:val="18"/>
                <w:szCs w:val="18"/>
              </w:rPr>
            </w:pPr>
          </w:p>
        </w:tc>
      </w:tr>
      <w:tr w:rsidR="005A0A5C" w:rsidRPr="00FD773D" w14:paraId="4BE96A22" w14:textId="77777777" w:rsidTr="004E49F4">
        <w:trPr>
          <w:jc w:val="center"/>
        </w:trPr>
        <w:tc>
          <w:tcPr>
            <w:tcW w:w="822" w:type="dxa"/>
            <w:tcBorders>
              <w:top w:val="nil"/>
              <w:left w:val="nil"/>
              <w:bottom w:val="nil"/>
              <w:right w:val="single" w:sz="4" w:space="0" w:color="auto"/>
            </w:tcBorders>
          </w:tcPr>
          <w:p w14:paraId="5BD4026C" w14:textId="74FDA223" w:rsidR="005A0A5C" w:rsidRPr="00FD773D" w:rsidRDefault="00D71B4B" w:rsidP="005A0A5C">
            <w:pPr>
              <w:jc w:val="right"/>
              <w:rPr>
                <w:sz w:val="18"/>
                <w:szCs w:val="18"/>
              </w:rPr>
            </w:pPr>
            <w:r w:rsidRPr="00FD773D">
              <w:rPr>
                <w:sz w:val="18"/>
                <w:szCs w:val="18"/>
              </w:rPr>
              <w:t>+8190</w:t>
            </w:r>
          </w:p>
        </w:tc>
        <w:tc>
          <w:tcPr>
            <w:tcW w:w="2840" w:type="dxa"/>
            <w:gridSpan w:val="2"/>
            <w:tcBorders>
              <w:top w:val="single" w:sz="4" w:space="0" w:color="auto"/>
              <w:left w:val="single" w:sz="4" w:space="0" w:color="auto"/>
              <w:bottom w:val="single" w:sz="4" w:space="0" w:color="auto"/>
              <w:right w:val="single" w:sz="4" w:space="0" w:color="auto"/>
            </w:tcBorders>
            <w:shd w:val="clear" w:color="auto" w:fill="B4C6E7" w:themeFill="accent5" w:themeFillTint="66"/>
          </w:tcPr>
          <w:p w14:paraId="6F6DCB2A" w14:textId="38C3C233" w:rsidR="005A0A5C" w:rsidRPr="00FD773D" w:rsidRDefault="00B04457" w:rsidP="005A0A5C">
            <w:pPr>
              <w:jc w:val="center"/>
              <w:rPr>
                <w:sz w:val="18"/>
                <w:szCs w:val="18"/>
              </w:rPr>
            </w:pPr>
            <w:r w:rsidRPr="00FD773D">
              <w:rPr>
                <w:sz w:val="18"/>
                <w:szCs w:val="18"/>
              </w:rPr>
              <w:t>Channel-6</w:t>
            </w:r>
            <w:r w:rsidR="005A0A5C" w:rsidRPr="00FD773D">
              <w:rPr>
                <w:sz w:val="18"/>
                <w:szCs w:val="18"/>
              </w:rPr>
              <w:t xml:space="preserve"> Data1023</w:t>
            </w:r>
          </w:p>
        </w:tc>
        <w:tc>
          <w:tcPr>
            <w:tcW w:w="701" w:type="dxa"/>
            <w:tcBorders>
              <w:top w:val="nil"/>
              <w:left w:val="single" w:sz="4" w:space="0" w:color="auto"/>
              <w:bottom w:val="nil"/>
              <w:right w:val="nil"/>
            </w:tcBorders>
          </w:tcPr>
          <w:p w14:paraId="6217F39B" w14:textId="77777777" w:rsidR="005A0A5C" w:rsidRPr="00FD773D" w:rsidRDefault="005A0A5C" w:rsidP="005A0A5C">
            <w:pPr>
              <w:rPr>
                <w:sz w:val="18"/>
                <w:szCs w:val="18"/>
              </w:rPr>
            </w:pPr>
          </w:p>
        </w:tc>
      </w:tr>
      <w:tr w:rsidR="005A0A5C" w:rsidRPr="00FD773D" w14:paraId="32EC4486" w14:textId="77777777" w:rsidTr="004E49F4">
        <w:trPr>
          <w:trHeight w:val="65"/>
          <w:jc w:val="center"/>
        </w:trPr>
        <w:tc>
          <w:tcPr>
            <w:tcW w:w="822" w:type="dxa"/>
            <w:tcBorders>
              <w:top w:val="nil"/>
              <w:left w:val="nil"/>
              <w:bottom w:val="nil"/>
              <w:right w:val="single" w:sz="4" w:space="0" w:color="auto"/>
            </w:tcBorders>
          </w:tcPr>
          <w:p w14:paraId="5499789C" w14:textId="625F5E3B" w:rsidR="005A0A5C" w:rsidRPr="00FD773D" w:rsidRDefault="00D71B4B" w:rsidP="005A0A5C">
            <w:pPr>
              <w:jc w:val="right"/>
              <w:rPr>
                <w:sz w:val="18"/>
                <w:szCs w:val="18"/>
              </w:rPr>
            </w:pPr>
            <w:r w:rsidRPr="00FD773D">
              <w:rPr>
                <w:sz w:val="18"/>
                <w:szCs w:val="18"/>
              </w:rPr>
              <w:t>+8191</w:t>
            </w:r>
          </w:p>
        </w:tc>
        <w:tc>
          <w:tcPr>
            <w:tcW w:w="2840" w:type="dxa"/>
            <w:gridSpan w:val="2"/>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EB4E5D8" w14:textId="72AA0FA1" w:rsidR="005A0A5C" w:rsidRPr="00FD773D" w:rsidRDefault="00B04457" w:rsidP="005A0A5C">
            <w:pPr>
              <w:jc w:val="center"/>
              <w:rPr>
                <w:sz w:val="18"/>
                <w:szCs w:val="18"/>
              </w:rPr>
            </w:pPr>
            <w:r w:rsidRPr="00FD773D">
              <w:rPr>
                <w:sz w:val="18"/>
                <w:szCs w:val="18"/>
              </w:rPr>
              <w:t>Channel-7</w:t>
            </w:r>
            <w:r w:rsidR="005A0A5C" w:rsidRPr="00FD773D">
              <w:rPr>
                <w:sz w:val="18"/>
                <w:szCs w:val="18"/>
              </w:rPr>
              <w:t xml:space="preserve"> Data1023</w:t>
            </w:r>
          </w:p>
        </w:tc>
        <w:tc>
          <w:tcPr>
            <w:tcW w:w="701" w:type="dxa"/>
            <w:tcBorders>
              <w:top w:val="nil"/>
              <w:left w:val="single" w:sz="4" w:space="0" w:color="auto"/>
              <w:bottom w:val="nil"/>
              <w:right w:val="nil"/>
            </w:tcBorders>
          </w:tcPr>
          <w:p w14:paraId="1CE25BE6" w14:textId="77777777" w:rsidR="005A0A5C" w:rsidRPr="00FD773D" w:rsidRDefault="005A0A5C" w:rsidP="005A0A5C">
            <w:pPr>
              <w:rPr>
                <w:sz w:val="18"/>
                <w:szCs w:val="18"/>
              </w:rPr>
            </w:pPr>
          </w:p>
        </w:tc>
      </w:tr>
      <w:tr w:rsidR="005A0A5C" w:rsidRPr="00FD773D" w14:paraId="7A9FEDD8" w14:textId="77777777" w:rsidTr="005A0A5C">
        <w:trPr>
          <w:jc w:val="center"/>
        </w:trPr>
        <w:tc>
          <w:tcPr>
            <w:tcW w:w="4363" w:type="dxa"/>
            <w:gridSpan w:val="4"/>
            <w:tcBorders>
              <w:top w:val="nil"/>
              <w:left w:val="nil"/>
              <w:bottom w:val="nil"/>
              <w:right w:val="nil"/>
            </w:tcBorders>
          </w:tcPr>
          <w:p w14:paraId="2D0D8479" w14:textId="2EC945C9" w:rsidR="005A0A5C" w:rsidRPr="00FD773D" w:rsidRDefault="005A0A5C" w:rsidP="00A5526E">
            <w:pPr>
              <w:rPr>
                <w:sz w:val="18"/>
                <w:szCs w:val="18"/>
              </w:rPr>
            </w:pPr>
            <w:r w:rsidRPr="00FD773D">
              <w:rPr>
                <w:sz w:val="18"/>
                <w:szCs w:val="18"/>
              </w:rPr>
              <w:t>[</w:t>
            </w:r>
            <w:r w:rsidR="00A5526E" w:rsidRPr="00FD773D">
              <w:rPr>
                <w:sz w:val="18"/>
                <w:szCs w:val="18"/>
              </w:rPr>
              <w:t>Sample</w:t>
            </w:r>
            <w:r w:rsidRPr="00FD773D">
              <w:rPr>
                <w:sz w:val="18"/>
                <w:szCs w:val="18"/>
              </w:rPr>
              <w:t>]</w:t>
            </w:r>
          </w:p>
        </w:tc>
      </w:tr>
      <w:tr w:rsidR="005A0A5C" w:rsidRPr="00FD773D" w14:paraId="637EAEE3" w14:textId="77777777" w:rsidTr="005A0A5C">
        <w:trPr>
          <w:jc w:val="center"/>
        </w:trPr>
        <w:tc>
          <w:tcPr>
            <w:tcW w:w="4363" w:type="dxa"/>
            <w:gridSpan w:val="4"/>
            <w:tcBorders>
              <w:top w:val="nil"/>
              <w:left w:val="nil"/>
              <w:bottom w:val="nil"/>
              <w:right w:val="nil"/>
            </w:tcBorders>
          </w:tcPr>
          <w:p w14:paraId="64747A24" w14:textId="77777777" w:rsidR="005A0A5C" w:rsidRPr="00FD773D" w:rsidRDefault="005A0A5C" w:rsidP="005A0A5C">
            <w:pPr>
              <w:pStyle w:val="Caption"/>
              <w:jc w:val="center"/>
              <w:rPr>
                <w:rFonts w:eastAsia="Meiryo"/>
                <w:b/>
                <w:sz w:val="18"/>
                <w:szCs w:val="18"/>
              </w:rPr>
            </w:pPr>
            <w:r w:rsidRPr="00FD773D">
              <w:rPr>
                <w:rFonts w:eastAsia="Meiryo"/>
                <w:sz w:val="18"/>
                <w:szCs w:val="18"/>
              </w:rPr>
              <w:t>Stereo Output Format</w:t>
            </w:r>
          </w:p>
        </w:tc>
      </w:tr>
    </w:tbl>
    <w:p w14:paraId="0E082551" w14:textId="6312F81B" w:rsidR="002B29DC" w:rsidRPr="00FD773D" w:rsidRDefault="002D3A5B" w:rsidP="002D3A5B">
      <w:pPr>
        <w:pStyle w:val="Caption"/>
        <w:rPr>
          <w:rFonts w:eastAsia="Meiryo"/>
        </w:rPr>
      </w:pPr>
      <w:bookmarkStart w:id="188" w:name="_Ref454359050"/>
      <w:bookmarkStart w:id="189" w:name="_Toc517343834"/>
      <w:r w:rsidRPr="00FD773D">
        <w:t xml:space="preserve">Figure </w:t>
      </w:r>
      <w:r w:rsidR="00EA66D6" w:rsidRPr="00FD773D">
        <w:fldChar w:fldCharType="begin"/>
      </w:r>
      <w:r w:rsidR="00EA66D6" w:rsidRPr="00FD773D">
        <w:instrText xml:space="preserve"> STYLEREF 1 \s </w:instrText>
      </w:r>
      <w:r w:rsidR="00EA66D6" w:rsidRPr="00FD773D">
        <w:fldChar w:fldCharType="separate"/>
      </w:r>
      <w:r w:rsidR="00EA66D6" w:rsidRPr="00FD773D">
        <w:rPr>
          <w:noProof/>
        </w:rPr>
        <w:t>2</w:t>
      </w:r>
      <w:r w:rsidR="00EA66D6" w:rsidRPr="00FD773D">
        <w:fldChar w:fldCharType="end"/>
      </w:r>
      <w:r w:rsidR="00EA66D6" w:rsidRPr="00FD773D">
        <w:noBreakHyphen/>
      </w:r>
      <w:r w:rsidR="00EA66D6" w:rsidRPr="00FD773D">
        <w:fldChar w:fldCharType="begin"/>
      </w:r>
      <w:r w:rsidR="00EA66D6" w:rsidRPr="00FD773D">
        <w:instrText xml:space="preserve"> SEQ Figure \* ARABIC \s 1 </w:instrText>
      </w:r>
      <w:r w:rsidR="00EA66D6" w:rsidRPr="00FD773D">
        <w:fldChar w:fldCharType="separate"/>
      </w:r>
      <w:r w:rsidR="00EA66D6" w:rsidRPr="00FD773D">
        <w:rPr>
          <w:noProof/>
        </w:rPr>
        <w:t>4</w:t>
      </w:r>
      <w:r w:rsidR="00EA66D6" w:rsidRPr="00FD773D">
        <w:fldChar w:fldCharType="end"/>
      </w:r>
      <w:bookmarkEnd w:id="188"/>
      <w:r w:rsidR="002B29DC" w:rsidRPr="00FD773D">
        <w:rPr>
          <w:rFonts w:eastAsia="Meiryo"/>
        </w:rPr>
        <w:tab/>
        <w:t>Output Format</w:t>
      </w:r>
      <w:r w:rsidR="00B04457" w:rsidRPr="00FD773D">
        <w:rPr>
          <w:rFonts w:eastAsia="Meiryo"/>
        </w:rPr>
        <w:t>s</w:t>
      </w:r>
      <w:bookmarkEnd w:id="189"/>
    </w:p>
    <w:p w14:paraId="58B8A236" w14:textId="77777777" w:rsidR="00B21F1A" w:rsidRPr="00FD773D" w:rsidRDefault="00B21F1A" w:rsidP="00B21F1A">
      <w:pPr>
        <w:rPr>
          <w:lang w:val="x-none" w:eastAsia="x-none"/>
        </w:rPr>
      </w:pPr>
    </w:p>
    <w:p w14:paraId="698C48A6" w14:textId="77777777" w:rsidR="002B29DC" w:rsidRPr="00FD773D" w:rsidRDefault="002B29DC" w:rsidP="002B29DC">
      <w:r w:rsidRPr="00FD773D">
        <w:br w:type="page"/>
      </w:r>
    </w:p>
    <w:p w14:paraId="6F32BB1D" w14:textId="77777777" w:rsidR="00D15B83" w:rsidRPr="00FD773D" w:rsidRDefault="00D15B83" w:rsidP="00DC074C"/>
    <w:p w14:paraId="45CBF94C" w14:textId="77777777" w:rsidR="002B29DC" w:rsidRPr="00FD773D" w:rsidRDefault="002B29DC" w:rsidP="00DD63CE">
      <w:pPr>
        <w:pStyle w:val="Heading2"/>
        <w:widowControl/>
        <w:numPr>
          <w:ilvl w:val="1"/>
          <w:numId w:val="7"/>
        </w:numPr>
        <w:autoSpaceDE/>
        <w:autoSpaceDN/>
        <w:snapToGrid/>
        <w:spacing w:before="200" w:after="100" w:line="300" w:lineRule="exact"/>
        <w:jc w:val="left"/>
        <w:textAlignment w:val="baseline"/>
      </w:pPr>
      <w:bookmarkStart w:id="190" w:name="_Toc527033967"/>
      <w:r w:rsidRPr="00FD773D">
        <w:t>Error Processing</w:t>
      </w:r>
      <w:bookmarkEnd w:id="190"/>
    </w:p>
    <w:p w14:paraId="3D27AF27" w14:textId="4082E922" w:rsidR="002B29DC" w:rsidRPr="00FD773D" w:rsidRDefault="002B29DC" w:rsidP="00E96864">
      <w:r w:rsidRPr="00FD773D">
        <w:t xml:space="preserve">This software's functions return the error codes listed in </w:t>
      </w:r>
      <w:r w:rsidR="00DC74BA" w:rsidRPr="00FD773D">
        <w:fldChar w:fldCharType="begin"/>
      </w:r>
      <w:r w:rsidR="00DC74BA" w:rsidRPr="00FD773D">
        <w:instrText xml:space="preserve"> REF _Ref454359134 \h </w:instrText>
      </w:r>
      <w:r w:rsidR="00E96864" w:rsidRPr="00FD773D">
        <w:instrText xml:space="preserve"> \* MERGEFORMAT </w:instrText>
      </w:r>
      <w:r w:rsidR="00DC74BA" w:rsidRPr="00FD773D">
        <w:fldChar w:fldCharType="separate"/>
      </w:r>
      <w:r w:rsidR="00D37968" w:rsidRPr="00FD773D">
        <w:t xml:space="preserve">Table </w:t>
      </w:r>
      <w:r w:rsidR="00D37968" w:rsidRPr="00FD773D">
        <w:rPr>
          <w:noProof/>
        </w:rPr>
        <w:t>2</w:t>
      </w:r>
      <w:r w:rsidR="00D37968" w:rsidRPr="00FD773D">
        <w:rPr>
          <w:noProof/>
        </w:rPr>
        <w:noBreakHyphen/>
        <w:t>20</w:t>
      </w:r>
      <w:r w:rsidR="00DC74BA" w:rsidRPr="00FD773D">
        <w:fldChar w:fldCharType="end"/>
      </w:r>
      <w:r w:rsidRPr="00FD773D">
        <w:t>.</w:t>
      </w:r>
    </w:p>
    <w:p w14:paraId="36773D24" w14:textId="77777777" w:rsidR="002B29DC" w:rsidRPr="00FD773D" w:rsidRDefault="002B29DC" w:rsidP="00D15B83">
      <w:r w:rsidRPr="00FD773D">
        <w:br w:type="page"/>
      </w:r>
    </w:p>
    <w:p w14:paraId="2DFFAF49" w14:textId="77777777" w:rsidR="00D15B83" w:rsidRPr="00FD773D" w:rsidRDefault="00D15B83" w:rsidP="00DC074C"/>
    <w:p w14:paraId="17715CFB" w14:textId="77777777" w:rsidR="002B29DC" w:rsidRPr="00FD773D" w:rsidRDefault="002B29DC" w:rsidP="00DD63CE">
      <w:pPr>
        <w:pStyle w:val="Heading3"/>
        <w:widowControl/>
        <w:numPr>
          <w:ilvl w:val="2"/>
          <w:numId w:val="7"/>
        </w:numPr>
        <w:autoSpaceDE/>
        <w:autoSpaceDN/>
        <w:adjustRightInd/>
        <w:snapToGrid/>
        <w:spacing w:before="200" w:after="100" w:line="300" w:lineRule="exact"/>
        <w:ind w:rightChars="0" w:right="200"/>
        <w:jc w:val="left"/>
      </w:pPr>
      <w:bookmarkStart w:id="191" w:name="_Ref440649260"/>
      <w:bookmarkStart w:id="192" w:name="_Toc527033968"/>
      <w:r w:rsidRPr="00FD773D">
        <w:t>Error codes</w:t>
      </w:r>
      <w:bookmarkEnd w:id="191"/>
      <w:bookmarkEnd w:id="192"/>
    </w:p>
    <w:p w14:paraId="7308C6EC" w14:textId="01EEE514" w:rsidR="002B29DC" w:rsidRPr="00FD773D" w:rsidRDefault="002B29DC" w:rsidP="00E96864">
      <w:r w:rsidRPr="00FD773D">
        <w:t>Below are the error codes for this software.</w:t>
      </w:r>
    </w:p>
    <w:p w14:paraId="7458D422" w14:textId="78D4CFA3" w:rsidR="004D193F" w:rsidRPr="00FD773D" w:rsidRDefault="004D193F" w:rsidP="004D193F">
      <w:pPr>
        <w:pStyle w:val="Caption"/>
        <w:rPr>
          <w:rFonts w:eastAsia="Meiryo"/>
          <w:lang w:val="en-US"/>
        </w:rPr>
      </w:pPr>
      <w:bookmarkStart w:id="193" w:name="_Toc517343858"/>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18</w:t>
      </w:r>
      <w:r w:rsidR="003A2569" w:rsidRPr="00FD773D">
        <w:fldChar w:fldCharType="end"/>
      </w:r>
      <w:r w:rsidRPr="00FD773D">
        <w:rPr>
          <w:rFonts w:eastAsia="Meiryo"/>
        </w:rPr>
        <w:tab/>
        <w:t>Error Codes</w:t>
      </w:r>
      <w:r w:rsidRPr="00FD773D">
        <w:rPr>
          <w:rFonts w:eastAsia="Meiryo"/>
          <w:lang w:val="en-US"/>
        </w:rPr>
        <w:t xml:space="preserve"> for </w:t>
      </w:r>
      <w:r w:rsidR="00E07536" w:rsidRPr="00FD773D">
        <w:rPr>
          <w:rFonts w:eastAsia="Meiryo"/>
          <w:lang w:val="en-US"/>
        </w:rPr>
        <w:t>TDM R</w:t>
      </w:r>
      <w:r w:rsidRPr="00FD773D">
        <w:rPr>
          <w:rFonts w:eastAsia="Meiryo"/>
          <w:lang w:val="en-US"/>
        </w:rPr>
        <w:t>enderer</w:t>
      </w:r>
      <w:bookmarkEnd w:id="193"/>
    </w:p>
    <w:tbl>
      <w:tblPr>
        <w:tblW w:w="9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41"/>
        <w:gridCol w:w="1180"/>
        <w:gridCol w:w="4890"/>
      </w:tblGrid>
      <w:tr w:rsidR="004D193F" w:rsidRPr="00FD773D" w14:paraId="5AEFFB1C" w14:textId="77777777" w:rsidTr="007707A7">
        <w:trPr>
          <w:cantSplit/>
          <w:trHeight w:val="263"/>
          <w:tblHeader/>
        </w:trPr>
        <w:tc>
          <w:tcPr>
            <w:tcW w:w="3641" w:type="dxa"/>
            <w:tcBorders>
              <w:bottom w:val="double" w:sz="4" w:space="0" w:color="auto"/>
            </w:tcBorders>
            <w:tcMar>
              <w:top w:w="23" w:type="dxa"/>
              <w:left w:w="23" w:type="dxa"/>
              <w:bottom w:w="23" w:type="dxa"/>
              <w:right w:w="23" w:type="dxa"/>
            </w:tcMar>
          </w:tcPr>
          <w:p w14:paraId="296DC0FF" w14:textId="77777777" w:rsidR="004D193F" w:rsidRPr="00FD773D" w:rsidRDefault="004D193F" w:rsidP="004D193F">
            <w:pPr>
              <w:jc w:val="center"/>
              <w:textAlignment w:val="baseline"/>
              <w:rPr>
                <w:sz w:val="18"/>
                <w:szCs w:val="18"/>
              </w:rPr>
            </w:pPr>
            <w:r w:rsidRPr="00FD773D">
              <w:rPr>
                <w:sz w:val="18"/>
                <w:szCs w:val="18"/>
              </w:rPr>
              <w:t>Error code (32bit)</w:t>
            </w:r>
          </w:p>
        </w:tc>
        <w:tc>
          <w:tcPr>
            <w:tcW w:w="1180" w:type="dxa"/>
            <w:tcBorders>
              <w:bottom w:val="double" w:sz="4" w:space="0" w:color="auto"/>
            </w:tcBorders>
          </w:tcPr>
          <w:p w14:paraId="7291B799" w14:textId="77777777" w:rsidR="004D193F" w:rsidRPr="00FD773D" w:rsidRDefault="004D193F" w:rsidP="004D193F">
            <w:pPr>
              <w:jc w:val="center"/>
              <w:textAlignment w:val="baseline"/>
              <w:rPr>
                <w:sz w:val="18"/>
                <w:szCs w:val="18"/>
              </w:rPr>
            </w:pPr>
            <w:r w:rsidRPr="00FD773D">
              <w:rPr>
                <w:sz w:val="18"/>
                <w:szCs w:val="18"/>
              </w:rPr>
              <w:t>Value</w:t>
            </w:r>
          </w:p>
        </w:tc>
        <w:tc>
          <w:tcPr>
            <w:tcW w:w="4890" w:type="dxa"/>
            <w:tcBorders>
              <w:bottom w:val="double" w:sz="4" w:space="0" w:color="auto"/>
            </w:tcBorders>
          </w:tcPr>
          <w:p w14:paraId="5B3D54ED" w14:textId="77777777" w:rsidR="004D193F" w:rsidRPr="00FD773D" w:rsidRDefault="004D193F" w:rsidP="004D193F">
            <w:pPr>
              <w:jc w:val="center"/>
              <w:textAlignment w:val="baseline"/>
              <w:rPr>
                <w:sz w:val="18"/>
                <w:szCs w:val="18"/>
              </w:rPr>
            </w:pPr>
            <w:r w:rsidRPr="00FD773D">
              <w:rPr>
                <w:sz w:val="18"/>
                <w:szCs w:val="18"/>
              </w:rPr>
              <w:t>Description</w:t>
            </w:r>
          </w:p>
        </w:tc>
      </w:tr>
      <w:tr w:rsidR="004D193F" w:rsidRPr="00FD773D" w14:paraId="3EB430C2" w14:textId="77777777" w:rsidTr="007707A7">
        <w:trPr>
          <w:cantSplit/>
          <w:trHeight w:val="462"/>
          <w:tblHeader/>
        </w:trPr>
        <w:tc>
          <w:tcPr>
            <w:tcW w:w="3641" w:type="dxa"/>
            <w:tcBorders>
              <w:top w:val="double" w:sz="4" w:space="0" w:color="auto"/>
            </w:tcBorders>
          </w:tcPr>
          <w:p w14:paraId="368BB8FD" w14:textId="77777777" w:rsidR="00365F72" w:rsidRPr="00FD773D" w:rsidRDefault="004D193F" w:rsidP="00156A82">
            <w:pPr>
              <w:overflowPunct w:val="0"/>
              <w:snapToGrid/>
              <w:spacing w:line="320" w:lineRule="exact"/>
              <w:ind w:firstLineChars="50" w:firstLine="90"/>
              <w:jc w:val="left"/>
              <w:textAlignment w:val="baseline"/>
              <w:rPr>
                <w:sz w:val="18"/>
                <w:szCs w:val="18"/>
              </w:rPr>
            </w:pPr>
            <w:r w:rsidRPr="00FD773D">
              <w:rPr>
                <w:sz w:val="18"/>
                <w:szCs w:val="18"/>
              </w:rPr>
              <w:t xml:space="preserve">[1] </w:t>
            </w:r>
          </w:p>
          <w:p w14:paraId="43815A68" w14:textId="2944A113" w:rsidR="004D193F" w:rsidRPr="00FD773D" w:rsidRDefault="004D193F" w:rsidP="00156A82">
            <w:pPr>
              <w:overflowPunct w:val="0"/>
              <w:snapToGrid/>
              <w:spacing w:line="320" w:lineRule="exact"/>
              <w:ind w:firstLineChars="50" w:firstLine="90"/>
              <w:jc w:val="left"/>
              <w:textAlignment w:val="baseline"/>
              <w:rPr>
                <w:sz w:val="18"/>
                <w:szCs w:val="18"/>
              </w:rPr>
            </w:pPr>
            <w:r w:rsidRPr="00FD773D">
              <w:rPr>
                <w:sz w:val="18"/>
                <w:szCs w:val="18"/>
              </w:rPr>
              <w:t>XA_NO_ERROR</w:t>
            </w:r>
          </w:p>
        </w:tc>
        <w:tc>
          <w:tcPr>
            <w:tcW w:w="1180" w:type="dxa"/>
            <w:tcBorders>
              <w:top w:val="double" w:sz="4" w:space="0" w:color="auto"/>
            </w:tcBorders>
            <w:vAlign w:val="center"/>
          </w:tcPr>
          <w:p w14:paraId="54761D93" w14:textId="77777777" w:rsidR="004D193F" w:rsidRPr="00FD773D" w:rsidRDefault="004D193F" w:rsidP="00156A82">
            <w:pPr>
              <w:spacing w:line="360" w:lineRule="atLeast"/>
              <w:jc w:val="left"/>
              <w:textAlignment w:val="baseline"/>
              <w:rPr>
                <w:sz w:val="18"/>
                <w:szCs w:val="18"/>
              </w:rPr>
            </w:pPr>
            <w:r w:rsidRPr="00FD773D">
              <w:rPr>
                <w:sz w:val="18"/>
                <w:szCs w:val="18"/>
              </w:rPr>
              <w:t>0x00000000</w:t>
            </w:r>
          </w:p>
        </w:tc>
        <w:tc>
          <w:tcPr>
            <w:tcW w:w="4890" w:type="dxa"/>
            <w:tcBorders>
              <w:top w:val="double" w:sz="4" w:space="0" w:color="auto"/>
            </w:tcBorders>
          </w:tcPr>
          <w:p w14:paraId="5259696B" w14:textId="77777777" w:rsidR="004D193F" w:rsidRPr="00FD773D" w:rsidRDefault="004D193F" w:rsidP="00156A82">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The processing results are normal.</w:t>
            </w:r>
          </w:p>
          <w:p w14:paraId="4B2DFF9E" w14:textId="77777777" w:rsidR="004D193F" w:rsidRPr="00FD773D" w:rsidRDefault="004D193F" w:rsidP="00156A82">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The process has terminated normally.</w:t>
            </w:r>
          </w:p>
        </w:tc>
      </w:tr>
      <w:tr w:rsidR="004D193F" w:rsidRPr="00FD773D" w14:paraId="06629857" w14:textId="77777777" w:rsidTr="007707A7">
        <w:trPr>
          <w:cantSplit/>
          <w:trHeight w:val="291"/>
          <w:tblHeader/>
        </w:trPr>
        <w:tc>
          <w:tcPr>
            <w:tcW w:w="3641" w:type="dxa"/>
          </w:tcPr>
          <w:p w14:paraId="48E4143E" w14:textId="77777777" w:rsidR="00365F72" w:rsidRPr="00FD773D" w:rsidRDefault="004D193F" w:rsidP="00156A82">
            <w:pPr>
              <w:overflowPunct w:val="0"/>
              <w:snapToGrid/>
              <w:spacing w:line="320" w:lineRule="exact"/>
              <w:ind w:firstLineChars="50" w:firstLine="90"/>
              <w:jc w:val="left"/>
              <w:textAlignment w:val="baseline"/>
              <w:rPr>
                <w:sz w:val="18"/>
                <w:szCs w:val="18"/>
              </w:rPr>
            </w:pPr>
            <w:r w:rsidRPr="00FD773D">
              <w:rPr>
                <w:sz w:val="18"/>
                <w:szCs w:val="18"/>
              </w:rPr>
              <w:t>[2]</w:t>
            </w:r>
          </w:p>
          <w:p w14:paraId="21BF4C95" w14:textId="460D812E" w:rsidR="004D193F" w:rsidRPr="00FD773D" w:rsidRDefault="004D193F" w:rsidP="00156A82">
            <w:pPr>
              <w:overflowPunct w:val="0"/>
              <w:snapToGrid/>
              <w:spacing w:line="320" w:lineRule="exact"/>
              <w:ind w:firstLineChars="50" w:firstLine="90"/>
              <w:jc w:val="left"/>
              <w:textAlignment w:val="baseline"/>
              <w:rPr>
                <w:sz w:val="18"/>
                <w:szCs w:val="18"/>
              </w:rPr>
            </w:pPr>
            <w:r w:rsidRPr="00FD773D">
              <w:rPr>
                <w:sz w:val="18"/>
                <w:szCs w:val="18"/>
              </w:rPr>
              <w:t>XA_API_FATAL_MEM_ALLOC</w:t>
            </w:r>
          </w:p>
        </w:tc>
        <w:tc>
          <w:tcPr>
            <w:tcW w:w="1180" w:type="dxa"/>
            <w:vAlign w:val="center"/>
          </w:tcPr>
          <w:p w14:paraId="42E9BC42" w14:textId="77777777" w:rsidR="004D193F" w:rsidRPr="00FD773D" w:rsidRDefault="004D193F" w:rsidP="00156A82">
            <w:pPr>
              <w:spacing w:line="360" w:lineRule="atLeast"/>
              <w:jc w:val="left"/>
              <w:textAlignment w:val="baseline"/>
              <w:rPr>
                <w:sz w:val="18"/>
                <w:szCs w:val="18"/>
              </w:rPr>
            </w:pPr>
            <w:r w:rsidRPr="00FD773D">
              <w:rPr>
                <w:sz w:val="18"/>
                <w:szCs w:val="18"/>
              </w:rPr>
              <w:t>0xFFFF8000</w:t>
            </w:r>
          </w:p>
        </w:tc>
        <w:tc>
          <w:tcPr>
            <w:tcW w:w="4890" w:type="dxa"/>
          </w:tcPr>
          <w:p w14:paraId="1BE7F86F" w14:textId="77777777" w:rsidR="004D193F" w:rsidRPr="00FD773D" w:rsidRDefault="004D193F" w:rsidP="00156A82">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Abnormality has occurred, which disables process continuation. An address of API structure was specified at the argument is NULL, the program execution is incorrect.</w:t>
            </w:r>
          </w:p>
          <w:p w14:paraId="2D32869A" w14:textId="77777777" w:rsidR="004D193F" w:rsidRPr="00FD773D" w:rsidRDefault="004D193F" w:rsidP="00156A82">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Because it becomes the common API error, please check the correct procedure.</w:t>
            </w:r>
          </w:p>
        </w:tc>
      </w:tr>
      <w:tr w:rsidR="004D193F" w:rsidRPr="00FD773D" w14:paraId="083CA9FA" w14:textId="77777777" w:rsidTr="007707A7">
        <w:trPr>
          <w:cantSplit/>
          <w:trHeight w:val="291"/>
          <w:tblHeader/>
        </w:trPr>
        <w:tc>
          <w:tcPr>
            <w:tcW w:w="3641" w:type="dxa"/>
          </w:tcPr>
          <w:p w14:paraId="0F21A00D" w14:textId="77777777" w:rsidR="00365F72" w:rsidRPr="00FD773D" w:rsidRDefault="004D193F" w:rsidP="00156A82">
            <w:pPr>
              <w:overflowPunct w:val="0"/>
              <w:snapToGrid/>
              <w:spacing w:line="320" w:lineRule="exact"/>
              <w:ind w:firstLineChars="50" w:firstLine="90"/>
              <w:jc w:val="left"/>
              <w:textAlignment w:val="baseline"/>
              <w:rPr>
                <w:sz w:val="18"/>
                <w:szCs w:val="18"/>
              </w:rPr>
            </w:pPr>
            <w:r w:rsidRPr="00FD773D">
              <w:rPr>
                <w:sz w:val="18"/>
                <w:szCs w:val="18"/>
              </w:rPr>
              <w:t xml:space="preserve">[3] </w:t>
            </w:r>
          </w:p>
          <w:p w14:paraId="0F7B05A5" w14:textId="1805BA23" w:rsidR="004D193F" w:rsidRPr="00FD773D" w:rsidRDefault="004D193F" w:rsidP="00156A82">
            <w:pPr>
              <w:overflowPunct w:val="0"/>
              <w:snapToGrid/>
              <w:spacing w:line="320" w:lineRule="exact"/>
              <w:ind w:firstLineChars="50" w:firstLine="90"/>
              <w:jc w:val="left"/>
              <w:textAlignment w:val="baseline"/>
              <w:rPr>
                <w:sz w:val="18"/>
                <w:szCs w:val="18"/>
              </w:rPr>
            </w:pPr>
            <w:r w:rsidRPr="00FD773D">
              <w:rPr>
                <w:sz w:val="18"/>
                <w:szCs w:val="18"/>
              </w:rPr>
              <w:t>XA_API_FATAL_MEM_ALIGN</w:t>
            </w:r>
          </w:p>
        </w:tc>
        <w:tc>
          <w:tcPr>
            <w:tcW w:w="1180" w:type="dxa"/>
            <w:vAlign w:val="center"/>
          </w:tcPr>
          <w:p w14:paraId="7D943BB7" w14:textId="77777777" w:rsidR="004D193F" w:rsidRPr="00FD773D" w:rsidRDefault="004D193F" w:rsidP="00156A82">
            <w:pPr>
              <w:spacing w:line="360" w:lineRule="atLeast"/>
              <w:jc w:val="left"/>
              <w:textAlignment w:val="baseline"/>
              <w:rPr>
                <w:sz w:val="18"/>
                <w:szCs w:val="18"/>
              </w:rPr>
            </w:pPr>
            <w:r w:rsidRPr="00FD773D">
              <w:rPr>
                <w:sz w:val="18"/>
                <w:szCs w:val="18"/>
              </w:rPr>
              <w:t>0xFFFF8001</w:t>
            </w:r>
          </w:p>
        </w:tc>
        <w:tc>
          <w:tcPr>
            <w:tcW w:w="4890" w:type="dxa"/>
          </w:tcPr>
          <w:p w14:paraId="3AC3E533" w14:textId="77777777" w:rsidR="004D193F" w:rsidRPr="00FD773D" w:rsidRDefault="004D193F" w:rsidP="00156A82">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Abnormality has occurred, which disables process continuation. An address of API structure was specified at the argument does not 4 byte align. Because it becomes the common API error, please check the correct procedure.</w:t>
            </w:r>
          </w:p>
        </w:tc>
      </w:tr>
      <w:tr w:rsidR="004D193F" w:rsidRPr="00FD773D" w14:paraId="51F1B9DF" w14:textId="77777777" w:rsidTr="007707A7">
        <w:trPr>
          <w:cantSplit/>
          <w:trHeight w:val="291"/>
          <w:tblHeader/>
        </w:trPr>
        <w:tc>
          <w:tcPr>
            <w:tcW w:w="3641" w:type="dxa"/>
          </w:tcPr>
          <w:p w14:paraId="2EC29906" w14:textId="77777777" w:rsidR="00365F72" w:rsidRPr="00FD773D" w:rsidRDefault="004D193F" w:rsidP="00156A82">
            <w:pPr>
              <w:overflowPunct w:val="0"/>
              <w:snapToGrid/>
              <w:spacing w:line="320" w:lineRule="exact"/>
              <w:ind w:firstLineChars="50" w:firstLine="90"/>
              <w:jc w:val="left"/>
              <w:textAlignment w:val="baseline"/>
              <w:rPr>
                <w:sz w:val="18"/>
                <w:szCs w:val="18"/>
              </w:rPr>
            </w:pPr>
            <w:r w:rsidRPr="00FD773D">
              <w:rPr>
                <w:sz w:val="18"/>
                <w:szCs w:val="18"/>
              </w:rPr>
              <w:t xml:space="preserve">[4] </w:t>
            </w:r>
          </w:p>
          <w:p w14:paraId="1A518422" w14:textId="7A753984" w:rsidR="004D193F" w:rsidRPr="00FD773D" w:rsidRDefault="004D193F" w:rsidP="00156A82">
            <w:pPr>
              <w:overflowPunct w:val="0"/>
              <w:snapToGrid/>
              <w:spacing w:line="320" w:lineRule="exact"/>
              <w:ind w:firstLineChars="50" w:firstLine="90"/>
              <w:jc w:val="left"/>
              <w:textAlignment w:val="baseline"/>
              <w:rPr>
                <w:sz w:val="18"/>
                <w:szCs w:val="18"/>
              </w:rPr>
            </w:pPr>
            <w:r w:rsidRPr="00FD773D">
              <w:rPr>
                <w:sz w:val="18"/>
                <w:szCs w:val="18"/>
              </w:rPr>
              <w:t>XA_API_FATAL_INVALID_CMD</w:t>
            </w:r>
          </w:p>
        </w:tc>
        <w:tc>
          <w:tcPr>
            <w:tcW w:w="1180" w:type="dxa"/>
            <w:vAlign w:val="center"/>
          </w:tcPr>
          <w:p w14:paraId="4446DB8D" w14:textId="77777777" w:rsidR="004D193F" w:rsidRPr="00FD773D" w:rsidRDefault="004D193F" w:rsidP="00156A82">
            <w:pPr>
              <w:spacing w:line="360" w:lineRule="atLeast"/>
              <w:jc w:val="left"/>
              <w:textAlignment w:val="baseline"/>
              <w:rPr>
                <w:sz w:val="18"/>
                <w:szCs w:val="18"/>
              </w:rPr>
            </w:pPr>
            <w:r w:rsidRPr="00FD773D">
              <w:rPr>
                <w:sz w:val="18"/>
                <w:szCs w:val="18"/>
              </w:rPr>
              <w:t>0xFFFF8002</w:t>
            </w:r>
          </w:p>
        </w:tc>
        <w:tc>
          <w:tcPr>
            <w:tcW w:w="4890" w:type="dxa"/>
          </w:tcPr>
          <w:p w14:paraId="6D6189D6" w14:textId="77777777" w:rsidR="004D193F" w:rsidRPr="00FD773D" w:rsidRDefault="004D193F" w:rsidP="00156A82">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Abnormality has occurred, which disables process continuation. The command was specified at the argument does not support. Because it becomes the common API error, please check the correct procedure.</w:t>
            </w:r>
          </w:p>
        </w:tc>
      </w:tr>
      <w:tr w:rsidR="004D193F" w:rsidRPr="00FD773D" w14:paraId="53060D4D" w14:textId="77777777" w:rsidTr="007707A7">
        <w:trPr>
          <w:cantSplit/>
          <w:trHeight w:val="291"/>
          <w:tblHeader/>
        </w:trPr>
        <w:tc>
          <w:tcPr>
            <w:tcW w:w="3641" w:type="dxa"/>
          </w:tcPr>
          <w:p w14:paraId="7E2C81F3" w14:textId="77777777" w:rsidR="00365F72" w:rsidRPr="00FD773D" w:rsidRDefault="004D193F" w:rsidP="00156A82">
            <w:pPr>
              <w:overflowPunct w:val="0"/>
              <w:snapToGrid/>
              <w:spacing w:line="320" w:lineRule="exact"/>
              <w:ind w:firstLineChars="50" w:firstLine="90"/>
              <w:jc w:val="left"/>
              <w:textAlignment w:val="baseline"/>
              <w:rPr>
                <w:sz w:val="18"/>
                <w:szCs w:val="18"/>
              </w:rPr>
            </w:pPr>
            <w:r w:rsidRPr="00FD773D">
              <w:rPr>
                <w:sz w:val="18"/>
                <w:szCs w:val="18"/>
              </w:rPr>
              <w:t xml:space="preserve">[5] </w:t>
            </w:r>
          </w:p>
          <w:p w14:paraId="417485D7" w14:textId="0C823101" w:rsidR="004D193F" w:rsidRPr="00FD773D" w:rsidRDefault="004D193F" w:rsidP="00156A82">
            <w:pPr>
              <w:overflowPunct w:val="0"/>
              <w:snapToGrid/>
              <w:spacing w:line="320" w:lineRule="exact"/>
              <w:ind w:firstLineChars="50" w:firstLine="90"/>
              <w:jc w:val="left"/>
              <w:textAlignment w:val="baseline"/>
              <w:rPr>
                <w:sz w:val="18"/>
                <w:szCs w:val="18"/>
              </w:rPr>
            </w:pPr>
            <w:r w:rsidRPr="00FD773D">
              <w:rPr>
                <w:sz w:val="18"/>
                <w:szCs w:val="18"/>
              </w:rPr>
              <w:t>XA_API_FATAL_INVALID_CMD_TYPE</w:t>
            </w:r>
          </w:p>
        </w:tc>
        <w:tc>
          <w:tcPr>
            <w:tcW w:w="1180" w:type="dxa"/>
            <w:vAlign w:val="center"/>
          </w:tcPr>
          <w:p w14:paraId="2E3F5D2D" w14:textId="77777777" w:rsidR="004D193F" w:rsidRPr="00FD773D" w:rsidRDefault="004D193F" w:rsidP="00156A82">
            <w:pPr>
              <w:spacing w:line="360" w:lineRule="atLeast"/>
              <w:jc w:val="left"/>
              <w:textAlignment w:val="baseline"/>
              <w:rPr>
                <w:sz w:val="18"/>
                <w:szCs w:val="18"/>
              </w:rPr>
            </w:pPr>
            <w:r w:rsidRPr="00FD773D">
              <w:rPr>
                <w:sz w:val="18"/>
                <w:szCs w:val="18"/>
              </w:rPr>
              <w:t>0xFFFF8003</w:t>
            </w:r>
          </w:p>
        </w:tc>
        <w:tc>
          <w:tcPr>
            <w:tcW w:w="4890" w:type="dxa"/>
          </w:tcPr>
          <w:p w14:paraId="4FE6598B" w14:textId="77777777" w:rsidR="004D193F" w:rsidRPr="00FD773D" w:rsidRDefault="004D193F" w:rsidP="00156A82">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Abnormality has occurred, which disables process continuation. The subcommand was specified at the argument does not support. Because it becomes the common API error, please check the correct procedure.</w:t>
            </w:r>
          </w:p>
        </w:tc>
      </w:tr>
      <w:tr w:rsidR="004D193F" w:rsidRPr="00FD773D" w14:paraId="796DA7FD" w14:textId="77777777" w:rsidTr="007707A7">
        <w:trPr>
          <w:cantSplit/>
          <w:trHeight w:val="291"/>
          <w:tblHeader/>
        </w:trPr>
        <w:tc>
          <w:tcPr>
            <w:tcW w:w="3641" w:type="dxa"/>
          </w:tcPr>
          <w:p w14:paraId="799EB23A" w14:textId="77777777" w:rsidR="00365F72" w:rsidRPr="00FD773D" w:rsidRDefault="004D193F" w:rsidP="00156A82">
            <w:pPr>
              <w:overflowPunct w:val="0"/>
              <w:snapToGrid/>
              <w:spacing w:line="320" w:lineRule="exact"/>
              <w:ind w:firstLineChars="50" w:firstLine="90"/>
              <w:jc w:val="left"/>
              <w:textAlignment w:val="baseline"/>
              <w:rPr>
                <w:sz w:val="18"/>
                <w:szCs w:val="18"/>
              </w:rPr>
            </w:pPr>
            <w:r w:rsidRPr="00FD773D">
              <w:rPr>
                <w:sz w:val="18"/>
                <w:szCs w:val="18"/>
              </w:rPr>
              <w:t>[</w:t>
            </w:r>
            <w:r w:rsidR="004914C5" w:rsidRPr="00FD773D">
              <w:rPr>
                <w:sz w:val="18"/>
                <w:szCs w:val="18"/>
              </w:rPr>
              <w:t>6</w:t>
            </w:r>
            <w:r w:rsidRPr="00FD773D">
              <w:rPr>
                <w:sz w:val="18"/>
                <w:szCs w:val="18"/>
              </w:rPr>
              <w:t xml:space="preserve">] </w:t>
            </w:r>
          </w:p>
          <w:p w14:paraId="5BF7D60C" w14:textId="5828441E" w:rsidR="004D193F" w:rsidRPr="00FD773D" w:rsidRDefault="004D193F" w:rsidP="00156A82">
            <w:pPr>
              <w:overflowPunct w:val="0"/>
              <w:snapToGrid/>
              <w:spacing w:line="320" w:lineRule="exact"/>
              <w:ind w:firstLineChars="50" w:firstLine="90"/>
              <w:jc w:val="left"/>
              <w:textAlignment w:val="baseline"/>
              <w:rPr>
                <w:sz w:val="18"/>
                <w:szCs w:val="18"/>
              </w:rPr>
            </w:pPr>
            <w:r w:rsidRPr="00FD773D">
              <w:rPr>
                <w:sz w:val="18"/>
                <w:szCs w:val="18"/>
              </w:rPr>
              <w:t>XA_</w:t>
            </w:r>
            <w:r w:rsidR="00E07536" w:rsidRPr="00FD773D">
              <w:rPr>
                <w:sz w:val="18"/>
                <w:szCs w:val="18"/>
              </w:rPr>
              <w:t>TDM_RDR</w:t>
            </w:r>
            <w:r w:rsidRPr="00FD773D">
              <w:rPr>
                <w:sz w:val="18"/>
                <w:szCs w:val="18"/>
              </w:rPr>
              <w:t>_EXEC_FATAL_STATE</w:t>
            </w:r>
          </w:p>
        </w:tc>
        <w:tc>
          <w:tcPr>
            <w:tcW w:w="1180" w:type="dxa"/>
            <w:vAlign w:val="center"/>
          </w:tcPr>
          <w:p w14:paraId="4DDB7A14" w14:textId="59197A42" w:rsidR="004D193F" w:rsidRPr="00FD773D" w:rsidRDefault="005256B6" w:rsidP="00156A82">
            <w:pPr>
              <w:spacing w:line="360" w:lineRule="atLeast"/>
              <w:jc w:val="left"/>
              <w:textAlignment w:val="baseline"/>
              <w:rPr>
                <w:sz w:val="18"/>
                <w:szCs w:val="18"/>
              </w:rPr>
            </w:pPr>
            <w:r w:rsidRPr="00FD773D">
              <w:rPr>
                <w:sz w:val="18"/>
                <w:szCs w:val="18"/>
              </w:rPr>
              <w:t>0xFFFF908</w:t>
            </w:r>
            <w:r w:rsidR="004D193F" w:rsidRPr="00FD773D">
              <w:rPr>
                <w:sz w:val="18"/>
                <w:szCs w:val="18"/>
              </w:rPr>
              <w:t>0</w:t>
            </w:r>
          </w:p>
        </w:tc>
        <w:tc>
          <w:tcPr>
            <w:tcW w:w="4890" w:type="dxa"/>
          </w:tcPr>
          <w:p w14:paraId="77E7246F" w14:textId="3A62A766" w:rsidR="004D193F" w:rsidRPr="00FD773D" w:rsidRDefault="004D193F" w:rsidP="00156A82">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 xml:space="preserve">Abnormality has occurred, which disables process continuation. </w:t>
            </w:r>
            <w:r w:rsidR="00DC191D" w:rsidRPr="00FD773D">
              <w:rPr>
                <w:sz w:val="18"/>
                <w:szCs w:val="18"/>
              </w:rPr>
              <w:t>The command does not follow procedure</w:t>
            </w:r>
            <w:r w:rsidRPr="00FD773D">
              <w:rPr>
                <w:sz w:val="18"/>
                <w:szCs w:val="18"/>
              </w:rPr>
              <w:t>. Because it becomes the common API error, please check the correct procedure.</w:t>
            </w:r>
          </w:p>
        </w:tc>
      </w:tr>
      <w:tr w:rsidR="00B753A3" w:rsidRPr="00FD773D" w14:paraId="72A2180F" w14:textId="77777777" w:rsidTr="007707A7">
        <w:trPr>
          <w:cantSplit/>
          <w:trHeight w:val="291"/>
          <w:tblHeader/>
        </w:trPr>
        <w:tc>
          <w:tcPr>
            <w:tcW w:w="3641" w:type="dxa"/>
          </w:tcPr>
          <w:p w14:paraId="1BCA2637" w14:textId="77777777" w:rsidR="00365F72" w:rsidRPr="00FD773D" w:rsidRDefault="00B753A3" w:rsidP="00156A82">
            <w:pPr>
              <w:overflowPunct w:val="0"/>
              <w:snapToGrid/>
              <w:spacing w:line="320" w:lineRule="exact"/>
              <w:ind w:firstLineChars="50" w:firstLine="90"/>
              <w:jc w:val="left"/>
              <w:textAlignment w:val="baseline"/>
              <w:rPr>
                <w:sz w:val="18"/>
                <w:szCs w:val="18"/>
              </w:rPr>
            </w:pPr>
            <w:r w:rsidRPr="00FD773D">
              <w:rPr>
                <w:sz w:val="18"/>
                <w:szCs w:val="18"/>
              </w:rPr>
              <w:t>[</w:t>
            </w:r>
            <w:r w:rsidR="004914C5" w:rsidRPr="00FD773D">
              <w:rPr>
                <w:sz w:val="18"/>
                <w:szCs w:val="18"/>
              </w:rPr>
              <w:t>7</w:t>
            </w:r>
            <w:r w:rsidRPr="00FD773D">
              <w:rPr>
                <w:sz w:val="18"/>
                <w:szCs w:val="18"/>
              </w:rPr>
              <w:t xml:space="preserve">] </w:t>
            </w:r>
          </w:p>
          <w:p w14:paraId="4C1622F6" w14:textId="3528D45D" w:rsidR="00B753A3" w:rsidRPr="00FD773D" w:rsidRDefault="00B753A3" w:rsidP="00156A82">
            <w:pPr>
              <w:overflowPunct w:val="0"/>
              <w:snapToGrid/>
              <w:spacing w:line="320" w:lineRule="exact"/>
              <w:ind w:firstLineChars="50" w:firstLine="90"/>
              <w:jc w:val="left"/>
              <w:textAlignment w:val="baseline"/>
              <w:rPr>
                <w:sz w:val="18"/>
                <w:szCs w:val="18"/>
              </w:rPr>
            </w:pPr>
            <w:r w:rsidRPr="00FD773D">
              <w:rPr>
                <w:sz w:val="18"/>
                <w:szCs w:val="18"/>
              </w:rPr>
              <w:t>XA_TDM_RDR_EXEC_FATAL_INPUT</w:t>
            </w:r>
          </w:p>
        </w:tc>
        <w:tc>
          <w:tcPr>
            <w:tcW w:w="1180" w:type="dxa"/>
            <w:vAlign w:val="center"/>
          </w:tcPr>
          <w:p w14:paraId="08480D63" w14:textId="6C592D74" w:rsidR="00B753A3" w:rsidRPr="00FD773D" w:rsidRDefault="00B753A3" w:rsidP="00156A82">
            <w:pPr>
              <w:spacing w:line="360" w:lineRule="atLeast"/>
              <w:jc w:val="left"/>
              <w:textAlignment w:val="baseline"/>
              <w:rPr>
                <w:sz w:val="18"/>
                <w:szCs w:val="18"/>
              </w:rPr>
            </w:pPr>
            <w:r w:rsidRPr="00FD773D">
              <w:rPr>
                <w:sz w:val="18"/>
                <w:szCs w:val="18"/>
              </w:rPr>
              <w:t>0xFFFF9081</w:t>
            </w:r>
          </w:p>
        </w:tc>
        <w:tc>
          <w:tcPr>
            <w:tcW w:w="4890" w:type="dxa"/>
          </w:tcPr>
          <w:p w14:paraId="4F365685" w14:textId="42F9D428" w:rsidR="00B753A3" w:rsidRPr="00FD773D" w:rsidRDefault="004F5467" w:rsidP="00156A82">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Abnormality has occurred, which disables process continuation. The input size is not align with sample size. Because it becomes the common API error, please check the correct size of input buffers.</w:t>
            </w:r>
          </w:p>
        </w:tc>
      </w:tr>
      <w:tr w:rsidR="00B753A3" w:rsidRPr="00FD773D" w14:paraId="4613568C" w14:textId="77777777" w:rsidTr="007707A7">
        <w:trPr>
          <w:cantSplit/>
          <w:trHeight w:val="291"/>
          <w:tblHeader/>
        </w:trPr>
        <w:tc>
          <w:tcPr>
            <w:tcW w:w="3641" w:type="dxa"/>
          </w:tcPr>
          <w:p w14:paraId="7A67B917" w14:textId="77777777" w:rsidR="00365F72" w:rsidRPr="00FD773D" w:rsidRDefault="00B753A3" w:rsidP="00156A82">
            <w:pPr>
              <w:pStyle w:val="BodyTextIndent"/>
              <w:ind w:left="0" w:firstLineChars="50" w:firstLine="90"/>
              <w:rPr>
                <w:rFonts w:ascii="Verdana" w:hAnsi="Verdana"/>
                <w:sz w:val="18"/>
                <w:szCs w:val="18"/>
              </w:rPr>
            </w:pPr>
            <w:r w:rsidRPr="00FD773D">
              <w:rPr>
                <w:rFonts w:ascii="Verdana" w:hAnsi="Verdana"/>
                <w:sz w:val="18"/>
                <w:szCs w:val="18"/>
              </w:rPr>
              <w:t>[</w:t>
            </w:r>
            <w:r w:rsidR="004914C5" w:rsidRPr="00FD773D">
              <w:rPr>
                <w:rFonts w:ascii="Verdana" w:hAnsi="Verdana"/>
                <w:sz w:val="18"/>
                <w:szCs w:val="18"/>
              </w:rPr>
              <w:t>8</w:t>
            </w:r>
            <w:r w:rsidRPr="00FD773D">
              <w:rPr>
                <w:rFonts w:ascii="Verdana" w:hAnsi="Verdana"/>
                <w:sz w:val="18"/>
                <w:szCs w:val="18"/>
              </w:rPr>
              <w:t xml:space="preserve">] </w:t>
            </w:r>
          </w:p>
          <w:p w14:paraId="4C2B694A" w14:textId="7834A83B" w:rsidR="00B753A3" w:rsidRPr="00FD773D" w:rsidRDefault="00B753A3" w:rsidP="00365F72">
            <w:pPr>
              <w:pStyle w:val="BodyTextIndent"/>
              <w:ind w:left="0"/>
              <w:rPr>
                <w:rFonts w:ascii="Verdana" w:hAnsi="Verdana"/>
                <w:sz w:val="18"/>
                <w:szCs w:val="18"/>
              </w:rPr>
            </w:pPr>
            <w:r w:rsidRPr="00FD773D">
              <w:rPr>
                <w:rFonts w:ascii="Verdana" w:hAnsi="Verdana"/>
                <w:sz w:val="18"/>
                <w:szCs w:val="18"/>
              </w:rPr>
              <w:t>XA_TDM_RDR_EXEC_FATAL_INTERNAL</w:t>
            </w:r>
          </w:p>
        </w:tc>
        <w:tc>
          <w:tcPr>
            <w:tcW w:w="1180" w:type="dxa"/>
            <w:vAlign w:val="center"/>
          </w:tcPr>
          <w:p w14:paraId="38730FF4" w14:textId="71B39EE2" w:rsidR="00B753A3" w:rsidRPr="00FD773D" w:rsidRDefault="00B753A3" w:rsidP="00156A82">
            <w:pPr>
              <w:spacing w:line="360" w:lineRule="atLeast"/>
              <w:jc w:val="left"/>
              <w:textAlignment w:val="baseline"/>
              <w:rPr>
                <w:sz w:val="18"/>
                <w:szCs w:val="18"/>
              </w:rPr>
            </w:pPr>
            <w:r w:rsidRPr="00FD773D">
              <w:rPr>
                <w:sz w:val="18"/>
                <w:szCs w:val="18"/>
              </w:rPr>
              <w:t>0xFFFF9082</w:t>
            </w:r>
          </w:p>
        </w:tc>
        <w:tc>
          <w:tcPr>
            <w:tcW w:w="4890" w:type="dxa"/>
          </w:tcPr>
          <w:p w14:paraId="3137D5D7" w14:textId="5BFDC5B4" w:rsidR="00B753A3" w:rsidRPr="00FD773D" w:rsidRDefault="00302FFC" w:rsidP="00156A82">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Abnormality has occurred, which disables process continuation. Some of setting becomes incorrect after combination (out of memory, hardware module</w:t>
            </w:r>
            <w:r w:rsidR="00AC636D" w:rsidRPr="00FD773D">
              <w:rPr>
                <w:sz w:val="18"/>
                <w:szCs w:val="18"/>
              </w:rPr>
              <w:t>s are</w:t>
            </w:r>
            <w:r w:rsidRPr="00FD773D">
              <w:rPr>
                <w:sz w:val="18"/>
                <w:szCs w:val="18"/>
              </w:rPr>
              <w:t xml:space="preserve"> not available...). Because it becomes the common API error, please check the correct parameters and make sure the resource is </w:t>
            </w:r>
            <w:r w:rsidR="00172B29" w:rsidRPr="00FD773D">
              <w:rPr>
                <w:sz w:val="18"/>
                <w:szCs w:val="18"/>
              </w:rPr>
              <w:t>validity.</w:t>
            </w:r>
          </w:p>
        </w:tc>
      </w:tr>
    </w:tbl>
    <w:p w14:paraId="07F433CD" w14:textId="6ED7EF9C" w:rsidR="004D193F" w:rsidRPr="00FD773D" w:rsidRDefault="004D193F" w:rsidP="00156A82">
      <w:pPr>
        <w:widowControl/>
        <w:autoSpaceDE/>
        <w:autoSpaceDN/>
        <w:adjustRightInd/>
        <w:snapToGrid/>
        <w:jc w:val="left"/>
      </w:pP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5"/>
        <w:gridCol w:w="1170"/>
        <w:gridCol w:w="4887"/>
      </w:tblGrid>
      <w:tr w:rsidR="007707A7" w:rsidRPr="00FD773D" w14:paraId="27FA1C81" w14:textId="77777777" w:rsidTr="00F214CC">
        <w:trPr>
          <w:cantSplit/>
          <w:trHeight w:val="288"/>
          <w:tblHeader/>
        </w:trPr>
        <w:tc>
          <w:tcPr>
            <w:tcW w:w="3605" w:type="dxa"/>
          </w:tcPr>
          <w:p w14:paraId="1726C976" w14:textId="77777777" w:rsidR="00365F72" w:rsidRPr="00FD773D" w:rsidRDefault="007707A7" w:rsidP="00156A82">
            <w:pPr>
              <w:pStyle w:val="BodyTextIndent"/>
              <w:ind w:left="0" w:firstLineChars="50" w:firstLine="90"/>
              <w:rPr>
                <w:rFonts w:ascii="Verdana" w:hAnsi="Verdana"/>
                <w:sz w:val="18"/>
                <w:szCs w:val="18"/>
              </w:rPr>
            </w:pPr>
            <w:r w:rsidRPr="00FD773D">
              <w:rPr>
                <w:rFonts w:ascii="Verdana" w:hAnsi="Verdana"/>
                <w:sz w:val="18"/>
                <w:szCs w:val="18"/>
              </w:rPr>
              <w:lastRenderedPageBreak/>
              <w:t>[</w:t>
            </w:r>
            <w:r w:rsidR="004914C5" w:rsidRPr="00FD773D">
              <w:rPr>
                <w:rFonts w:ascii="Verdana" w:hAnsi="Verdana"/>
                <w:sz w:val="18"/>
                <w:szCs w:val="18"/>
              </w:rPr>
              <w:t>9</w:t>
            </w:r>
            <w:r w:rsidRPr="00FD773D">
              <w:rPr>
                <w:rFonts w:ascii="Verdana" w:hAnsi="Verdana"/>
                <w:sz w:val="18"/>
                <w:szCs w:val="18"/>
              </w:rPr>
              <w:t xml:space="preserve">] </w:t>
            </w:r>
          </w:p>
          <w:p w14:paraId="7EF0AD7D" w14:textId="460B683E" w:rsidR="007707A7" w:rsidRPr="00FD773D" w:rsidRDefault="007707A7" w:rsidP="00156A82">
            <w:pPr>
              <w:pStyle w:val="BodyTextIndent"/>
              <w:ind w:left="0" w:firstLineChars="50" w:firstLine="90"/>
              <w:rPr>
                <w:rFonts w:ascii="Verdana" w:hAnsi="Verdana"/>
                <w:sz w:val="18"/>
                <w:szCs w:val="18"/>
              </w:rPr>
            </w:pPr>
            <w:r w:rsidRPr="00FD773D">
              <w:rPr>
                <w:rFonts w:ascii="Verdana" w:hAnsi="Verdana"/>
                <w:sz w:val="18"/>
                <w:szCs w:val="18"/>
              </w:rPr>
              <w:t>XA_TDM_RDR_CONFIG_FATAL_STATE</w:t>
            </w:r>
          </w:p>
        </w:tc>
        <w:tc>
          <w:tcPr>
            <w:tcW w:w="1170" w:type="dxa"/>
            <w:vAlign w:val="center"/>
          </w:tcPr>
          <w:p w14:paraId="723C8BC5" w14:textId="5BBF1E93" w:rsidR="007707A7" w:rsidRPr="00FD773D" w:rsidRDefault="007707A7" w:rsidP="00156A82">
            <w:pPr>
              <w:pStyle w:val="NormalIndent"/>
              <w:ind w:left="0"/>
              <w:jc w:val="left"/>
              <w:rPr>
                <w:rFonts w:ascii="Verdana" w:eastAsia="Meiryo" w:hAnsi="Verdana"/>
                <w:sz w:val="18"/>
                <w:szCs w:val="18"/>
              </w:rPr>
            </w:pPr>
            <w:r w:rsidRPr="00FD773D">
              <w:rPr>
                <w:rFonts w:ascii="Verdana" w:eastAsia="Meiryo" w:hAnsi="Verdana"/>
                <w:sz w:val="18"/>
                <w:szCs w:val="18"/>
              </w:rPr>
              <w:t>0xFFFF8880</w:t>
            </w:r>
          </w:p>
        </w:tc>
        <w:tc>
          <w:tcPr>
            <w:tcW w:w="4887" w:type="dxa"/>
          </w:tcPr>
          <w:p w14:paraId="5ECE35FD" w14:textId="4E04E4C3" w:rsidR="007707A7" w:rsidRPr="00FD773D" w:rsidRDefault="007707A7"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Abnormality has occurred, which disables process continuation. The command does not follow procedure. Because it becomes the common API error, please check the correct procedure.</w:t>
            </w:r>
          </w:p>
        </w:tc>
      </w:tr>
      <w:tr w:rsidR="004E440F" w:rsidRPr="00FD773D" w14:paraId="353F241E" w14:textId="77777777" w:rsidTr="00F214CC">
        <w:trPr>
          <w:cantSplit/>
          <w:trHeight w:val="288"/>
          <w:tblHeader/>
        </w:trPr>
        <w:tc>
          <w:tcPr>
            <w:tcW w:w="3605" w:type="dxa"/>
          </w:tcPr>
          <w:p w14:paraId="3EAAEB17" w14:textId="77777777" w:rsidR="00365F72" w:rsidRPr="00FD773D" w:rsidRDefault="004E440F" w:rsidP="00156A82">
            <w:pPr>
              <w:pStyle w:val="BodyTextIndent"/>
              <w:ind w:left="0" w:firstLineChars="50" w:firstLine="90"/>
              <w:rPr>
                <w:rFonts w:ascii="Verdana" w:hAnsi="Verdana"/>
                <w:sz w:val="18"/>
                <w:szCs w:val="18"/>
              </w:rPr>
            </w:pPr>
            <w:r w:rsidRPr="00FD773D">
              <w:rPr>
                <w:rFonts w:ascii="Verdana" w:hAnsi="Verdana"/>
                <w:sz w:val="18"/>
                <w:szCs w:val="18"/>
              </w:rPr>
              <w:t xml:space="preserve">[10] </w:t>
            </w:r>
          </w:p>
          <w:p w14:paraId="354FDADD" w14:textId="3E099FA8" w:rsidR="004E440F" w:rsidRPr="00FD773D" w:rsidRDefault="004E440F" w:rsidP="00156A82">
            <w:pPr>
              <w:pStyle w:val="BodyTextIndent"/>
              <w:ind w:left="0" w:firstLineChars="50" w:firstLine="90"/>
              <w:rPr>
                <w:rFonts w:ascii="Verdana" w:hAnsi="Verdana"/>
                <w:sz w:val="18"/>
                <w:szCs w:val="18"/>
              </w:rPr>
            </w:pPr>
            <w:r w:rsidRPr="00FD773D">
              <w:rPr>
                <w:rFonts w:ascii="Verdana" w:hAnsi="Verdana"/>
                <w:sz w:val="18"/>
                <w:szCs w:val="18"/>
              </w:rPr>
              <w:t>XA_TDM_RDR_CONFIG_FATAL_PCM_WIDTH</w:t>
            </w:r>
          </w:p>
        </w:tc>
        <w:tc>
          <w:tcPr>
            <w:tcW w:w="1170" w:type="dxa"/>
            <w:vAlign w:val="center"/>
          </w:tcPr>
          <w:p w14:paraId="538C1C56" w14:textId="741479B2" w:rsidR="004E440F" w:rsidRPr="00FD773D" w:rsidRDefault="004E440F" w:rsidP="00156A82">
            <w:pPr>
              <w:pStyle w:val="NormalIndent"/>
              <w:ind w:left="0"/>
              <w:jc w:val="left"/>
              <w:rPr>
                <w:rFonts w:ascii="Verdana" w:eastAsia="Meiryo" w:hAnsi="Verdana"/>
                <w:sz w:val="18"/>
                <w:szCs w:val="18"/>
              </w:rPr>
            </w:pPr>
            <w:r w:rsidRPr="00FD773D">
              <w:rPr>
                <w:sz w:val="18"/>
                <w:szCs w:val="18"/>
              </w:rPr>
              <w:t>0xFFFF8881</w:t>
            </w:r>
          </w:p>
        </w:tc>
        <w:tc>
          <w:tcPr>
            <w:tcW w:w="4887" w:type="dxa"/>
          </w:tcPr>
          <w:p w14:paraId="77F6F3E1" w14:textId="77777777"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Renderer specifications out of the range.</w:t>
            </w:r>
          </w:p>
          <w:p w14:paraId="4127F718" w14:textId="57F6ED42"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pcm width value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r w:rsidRPr="00FD773D">
              <w:rPr>
                <w:rFonts w:ascii="Verdana" w:hAnsi="Verdana"/>
                <w:sz w:val="18"/>
                <w:szCs w:val="18"/>
              </w:rPr>
              <w:t>)</w:t>
            </w:r>
          </w:p>
        </w:tc>
      </w:tr>
      <w:tr w:rsidR="004E440F" w:rsidRPr="00FD773D" w14:paraId="1C703419" w14:textId="77777777" w:rsidTr="00F214CC">
        <w:trPr>
          <w:cantSplit/>
          <w:trHeight w:val="288"/>
          <w:tblHeader/>
        </w:trPr>
        <w:tc>
          <w:tcPr>
            <w:tcW w:w="3605" w:type="dxa"/>
          </w:tcPr>
          <w:p w14:paraId="123EC2C1" w14:textId="77777777" w:rsidR="00365F72" w:rsidRPr="00FD773D" w:rsidRDefault="004E440F" w:rsidP="00156A82">
            <w:pPr>
              <w:pStyle w:val="BodyTextIndent"/>
              <w:ind w:left="0" w:firstLineChars="50" w:firstLine="90"/>
              <w:rPr>
                <w:rFonts w:ascii="Verdana" w:hAnsi="Verdana"/>
                <w:sz w:val="18"/>
                <w:szCs w:val="18"/>
              </w:rPr>
            </w:pPr>
            <w:r w:rsidRPr="00FD773D">
              <w:rPr>
                <w:rFonts w:ascii="Verdana" w:hAnsi="Verdana"/>
                <w:sz w:val="18"/>
                <w:szCs w:val="18"/>
              </w:rPr>
              <w:t xml:space="preserve">[11] </w:t>
            </w:r>
          </w:p>
          <w:p w14:paraId="4124426D" w14:textId="0CC22DF9" w:rsidR="004E440F" w:rsidRPr="00FD773D" w:rsidRDefault="004E440F" w:rsidP="00156A82">
            <w:pPr>
              <w:pStyle w:val="BodyTextIndent"/>
              <w:ind w:left="0" w:firstLineChars="50" w:firstLine="90"/>
              <w:rPr>
                <w:rFonts w:ascii="Verdana" w:hAnsi="Verdana"/>
                <w:sz w:val="18"/>
                <w:szCs w:val="18"/>
              </w:rPr>
            </w:pPr>
            <w:r w:rsidRPr="00FD773D">
              <w:rPr>
                <w:rFonts w:ascii="Verdana" w:hAnsi="Verdana"/>
                <w:sz w:val="18"/>
                <w:szCs w:val="18"/>
              </w:rPr>
              <w:t>XA_TDM_RDR_CONFIG_FATAL_CHANNEL_MODE</w:t>
            </w:r>
          </w:p>
        </w:tc>
        <w:tc>
          <w:tcPr>
            <w:tcW w:w="1170" w:type="dxa"/>
            <w:vAlign w:val="center"/>
          </w:tcPr>
          <w:p w14:paraId="271526F7" w14:textId="64035958" w:rsidR="004E440F" w:rsidRPr="00FD773D" w:rsidRDefault="004E440F" w:rsidP="00156A82">
            <w:pPr>
              <w:jc w:val="left"/>
              <w:rPr>
                <w:sz w:val="18"/>
                <w:szCs w:val="18"/>
              </w:rPr>
            </w:pPr>
            <w:r w:rsidRPr="00FD773D">
              <w:rPr>
                <w:sz w:val="18"/>
                <w:szCs w:val="18"/>
              </w:rPr>
              <w:t>0xFFFF8882</w:t>
            </w:r>
          </w:p>
        </w:tc>
        <w:tc>
          <w:tcPr>
            <w:tcW w:w="4887" w:type="dxa"/>
          </w:tcPr>
          <w:p w14:paraId="7184A3A0" w14:textId="1044DDD5"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Renderer specifications out of the range.</w:t>
            </w:r>
          </w:p>
          <w:p w14:paraId="08861F6C" w14:textId="2BA74007"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channel mode value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r w:rsidRPr="00FD773D">
              <w:rPr>
                <w:rFonts w:ascii="Verdana" w:hAnsi="Verdana"/>
                <w:sz w:val="18"/>
                <w:szCs w:val="18"/>
              </w:rPr>
              <w:t>)</w:t>
            </w:r>
          </w:p>
        </w:tc>
      </w:tr>
      <w:tr w:rsidR="004E440F" w:rsidRPr="00FD773D" w14:paraId="3146B489" w14:textId="77777777" w:rsidTr="00F214CC">
        <w:trPr>
          <w:cantSplit/>
          <w:trHeight w:val="288"/>
          <w:tblHeader/>
        </w:trPr>
        <w:tc>
          <w:tcPr>
            <w:tcW w:w="3605" w:type="dxa"/>
          </w:tcPr>
          <w:p w14:paraId="106A645B" w14:textId="77777777" w:rsidR="00365F72" w:rsidRPr="00FD773D" w:rsidRDefault="004E440F" w:rsidP="00156A82">
            <w:pPr>
              <w:pStyle w:val="BodyTextIndent"/>
              <w:ind w:left="0" w:firstLineChars="50" w:firstLine="90"/>
              <w:rPr>
                <w:rFonts w:ascii="Verdana" w:hAnsi="Verdana"/>
                <w:sz w:val="18"/>
                <w:szCs w:val="18"/>
              </w:rPr>
            </w:pPr>
            <w:r w:rsidRPr="00FD773D">
              <w:rPr>
                <w:rFonts w:ascii="Verdana" w:hAnsi="Verdana"/>
                <w:sz w:val="18"/>
                <w:szCs w:val="18"/>
              </w:rPr>
              <w:t xml:space="preserve">[12] </w:t>
            </w:r>
          </w:p>
          <w:p w14:paraId="178B6FF6" w14:textId="5C98A1B1" w:rsidR="004E440F" w:rsidRPr="00FD773D" w:rsidRDefault="004E440F" w:rsidP="00156A82">
            <w:pPr>
              <w:pStyle w:val="BodyTextIndent"/>
              <w:ind w:left="0" w:firstLineChars="50" w:firstLine="90"/>
              <w:rPr>
                <w:rFonts w:ascii="Verdana" w:hAnsi="Verdana"/>
                <w:sz w:val="18"/>
                <w:szCs w:val="18"/>
              </w:rPr>
            </w:pPr>
            <w:r w:rsidRPr="00FD773D">
              <w:rPr>
                <w:rFonts w:ascii="Verdana" w:hAnsi="Verdana"/>
                <w:sz w:val="18"/>
                <w:szCs w:val="18"/>
              </w:rPr>
              <w:t>XA_TDM_RDR_CONFIG_FATAL_SAMPLE_RATE</w:t>
            </w:r>
          </w:p>
        </w:tc>
        <w:tc>
          <w:tcPr>
            <w:tcW w:w="1170" w:type="dxa"/>
            <w:vAlign w:val="center"/>
          </w:tcPr>
          <w:p w14:paraId="5B52F1C7" w14:textId="37F0D580" w:rsidR="004E440F" w:rsidRPr="00FD773D" w:rsidRDefault="004E440F" w:rsidP="00156A82">
            <w:pPr>
              <w:jc w:val="left"/>
              <w:rPr>
                <w:sz w:val="18"/>
                <w:szCs w:val="18"/>
              </w:rPr>
            </w:pPr>
            <w:r w:rsidRPr="00FD773D">
              <w:rPr>
                <w:sz w:val="18"/>
                <w:szCs w:val="18"/>
              </w:rPr>
              <w:t>0xFFFF8883</w:t>
            </w:r>
          </w:p>
        </w:tc>
        <w:tc>
          <w:tcPr>
            <w:tcW w:w="4887" w:type="dxa"/>
          </w:tcPr>
          <w:p w14:paraId="18124F17" w14:textId="193CD7CE"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Renderer specifications out of the range.</w:t>
            </w:r>
          </w:p>
          <w:p w14:paraId="1170D922" w14:textId="7FF44E3C"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sample rate value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r w:rsidRPr="00FD773D">
              <w:rPr>
                <w:rFonts w:ascii="Verdana" w:hAnsi="Verdana"/>
                <w:sz w:val="18"/>
                <w:szCs w:val="18"/>
              </w:rPr>
              <w:t>)</w:t>
            </w:r>
          </w:p>
        </w:tc>
      </w:tr>
      <w:tr w:rsidR="004E440F" w:rsidRPr="00FD773D" w14:paraId="60BA81C6" w14:textId="77777777" w:rsidTr="00F214CC">
        <w:trPr>
          <w:cantSplit/>
          <w:trHeight w:val="288"/>
          <w:tblHeader/>
        </w:trPr>
        <w:tc>
          <w:tcPr>
            <w:tcW w:w="3605" w:type="dxa"/>
          </w:tcPr>
          <w:p w14:paraId="667FEAB3" w14:textId="77777777" w:rsidR="00365F72" w:rsidRPr="00FD773D" w:rsidRDefault="004E440F" w:rsidP="00156A82">
            <w:pPr>
              <w:pStyle w:val="BodyTextIndent"/>
              <w:ind w:left="0" w:firstLineChars="50" w:firstLine="90"/>
              <w:rPr>
                <w:rFonts w:ascii="Verdana" w:hAnsi="Verdana"/>
                <w:sz w:val="18"/>
                <w:szCs w:val="18"/>
              </w:rPr>
            </w:pPr>
            <w:r w:rsidRPr="00FD773D">
              <w:rPr>
                <w:rFonts w:ascii="Verdana" w:hAnsi="Verdana"/>
                <w:sz w:val="18"/>
                <w:szCs w:val="18"/>
              </w:rPr>
              <w:t xml:space="preserve">[13] </w:t>
            </w:r>
          </w:p>
          <w:p w14:paraId="0088B4AE" w14:textId="545BC857" w:rsidR="004E440F" w:rsidRPr="00FD773D" w:rsidRDefault="004E440F" w:rsidP="00156A82">
            <w:pPr>
              <w:pStyle w:val="BodyTextIndent"/>
              <w:ind w:left="0" w:firstLineChars="50" w:firstLine="90"/>
              <w:rPr>
                <w:rFonts w:ascii="Verdana" w:hAnsi="Verdana"/>
                <w:sz w:val="18"/>
                <w:szCs w:val="18"/>
              </w:rPr>
            </w:pPr>
            <w:r w:rsidRPr="00FD773D">
              <w:rPr>
                <w:rFonts w:ascii="Verdana" w:hAnsi="Verdana"/>
                <w:sz w:val="18"/>
                <w:szCs w:val="18"/>
              </w:rPr>
              <w:t>XA_TDM_RDR_CONFIG_FATAL_FRAME_SIZE</w:t>
            </w:r>
          </w:p>
        </w:tc>
        <w:tc>
          <w:tcPr>
            <w:tcW w:w="1170" w:type="dxa"/>
            <w:vAlign w:val="center"/>
          </w:tcPr>
          <w:p w14:paraId="17882093" w14:textId="5A818912" w:rsidR="004E440F" w:rsidRPr="00FD773D" w:rsidRDefault="004E440F" w:rsidP="00156A82">
            <w:pPr>
              <w:jc w:val="left"/>
              <w:rPr>
                <w:sz w:val="18"/>
                <w:szCs w:val="18"/>
              </w:rPr>
            </w:pPr>
            <w:r w:rsidRPr="00FD773D">
              <w:rPr>
                <w:sz w:val="18"/>
                <w:szCs w:val="18"/>
              </w:rPr>
              <w:t>0xFFFF8884</w:t>
            </w:r>
          </w:p>
        </w:tc>
        <w:tc>
          <w:tcPr>
            <w:tcW w:w="4887" w:type="dxa"/>
          </w:tcPr>
          <w:p w14:paraId="5C566511" w14:textId="15BCABE0"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Renderer specifications out of the range.</w:t>
            </w:r>
          </w:p>
          <w:p w14:paraId="79703552" w14:textId="3CE30D36"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frame size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r w:rsidRPr="00FD773D">
              <w:rPr>
                <w:rFonts w:ascii="Verdana" w:hAnsi="Verdana"/>
                <w:sz w:val="18"/>
                <w:szCs w:val="18"/>
              </w:rPr>
              <w:t>)</w:t>
            </w:r>
          </w:p>
        </w:tc>
      </w:tr>
      <w:tr w:rsidR="004E440F" w:rsidRPr="00FD773D" w14:paraId="0D14074A" w14:textId="77777777" w:rsidTr="00F214CC">
        <w:trPr>
          <w:cantSplit/>
          <w:trHeight w:val="431"/>
          <w:tblHeader/>
        </w:trPr>
        <w:tc>
          <w:tcPr>
            <w:tcW w:w="3605" w:type="dxa"/>
          </w:tcPr>
          <w:p w14:paraId="6021A059" w14:textId="77777777" w:rsidR="00365F72" w:rsidRPr="00FD773D" w:rsidRDefault="004E440F" w:rsidP="00156A82">
            <w:pPr>
              <w:pStyle w:val="BodyTextIndent"/>
              <w:ind w:left="0" w:firstLineChars="50" w:firstLine="90"/>
              <w:rPr>
                <w:sz w:val="18"/>
                <w:szCs w:val="18"/>
              </w:rPr>
            </w:pPr>
            <w:r w:rsidRPr="00FD773D">
              <w:rPr>
                <w:rFonts w:ascii="Verdana" w:hAnsi="Verdana"/>
                <w:sz w:val="18"/>
                <w:szCs w:val="18"/>
              </w:rPr>
              <w:t>[14]</w:t>
            </w:r>
            <w:r w:rsidRPr="00FD773D">
              <w:rPr>
                <w:sz w:val="18"/>
                <w:szCs w:val="18"/>
              </w:rPr>
              <w:t xml:space="preserve"> </w:t>
            </w:r>
          </w:p>
          <w:p w14:paraId="14F2DDA3" w14:textId="05116202" w:rsidR="004E440F" w:rsidRPr="00FD773D" w:rsidRDefault="004E440F" w:rsidP="00156A82">
            <w:pPr>
              <w:pStyle w:val="BodyTextIndent"/>
              <w:ind w:left="0" w:firstLineChars="50" w:firstLine="90"/>
              <w:rPr>
                <w:rFonts w:ascii="Verdana" w:hAnsi="Verdana"/>
                <w:sz w:val="18"/>
                <w:szCs w:val="18"/>
              </w:rPr>
            </w:pPr>
            <w:r w:rsidRPr="00FD773D">
              <w:rPr>
                <w:rFonts w:ascii="Verdana" w:hAnsi="Verdana"/>
                <w:sz w:val="18"/>
                <w:szCs w:val="18"/>
              </w:rPr>
              <w:t>XA_TDM_RDR_CONFIG_FATAL_INVALID_OUTPUT</w:t>
            </w:r>
          </w:p>
        </w:tc>
        <w:tc>
          <w:tcPr>
            <w:tcW w:w="1170" w:type="dxa"/>
            <w:vAlign w:val="center"/>
          </w:tcPr>
          <w:p w14:paraId="14E281B2" w14:textId="2911F483" w:rsidR="004E440F" w:rsidRPr="00FD773D" w:rsidRDefault="004E440F" w:rsidP="00156A82">
            <w:pPr>
              <w:jc w:val="left"/>
              <w:rPr>
                <w:sz w:val="18"/>
                <w:szCs w:val="18"/>
              </w:rPr>
            </w:pPr>
            <w:r w:rsidRPr="00FD773D">
              <w:rPr>
                <w:sz w:val="18"/>
                <w:szCs w:val="18"/>
              </w:rPr>
              <w:t>0xFFFF8885</w:t>
            </w:r>
          </w:p>
        </w:tc>
        <w:tc>
          <w:tcPr>
            <w:tcW w:w="4887" w:type="dxa"/>
          </w:tcPr>
          <w:p w14:paraId="36965CC9" w14:textId="4BE817AC"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Renderer specifications out of the range.</w:t>
            </w:r>
          </w:p>
          <w:p w14:paraId="1DE8F537" w14:textId="2FD3F6E0"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output value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p>
        </w:tc>
      </w:tr>
      <w:tr w:rsidR="004E440F" w:rsidRPr="00FD773D" w14:paraId="6DDC167A" w14:textId="77777777" w:rsidTr="00F214CC">
        <w:trPr>
          <w:cantSplit/>
          <w:trHeight w:val="431"/>
          <w:tblHeader/>
        </w:trPr>
        <w:tc>
          <w:tcPr>
            <w:tcW w:w="3605" w:type="dxa"/>
          </w:tcPr>
          <w:p w14:paraId="06E99AE1" w14:textId="77777777" w:rsidR="00365F72" w:rsidRPr="00FD773D" w:rsidRDefault="004E440F" w:rsidP="00156A82">
            <w:pPr>
              <w:pStyle w:val="BodyTextIndent"/>
              <w:ind w:left="0" w:firstLineChars="50" w:firstLine="90"/>
            </w:pPr>
            <w:r w:rsidRPr="00FD773D">
              <w:rPr>
                <w:rFonts w:ascii="Verdana" w:hAnsi="Verdana"/>
                <w:sz w:val="18"/>
                <w:szCs w:val="18"/>
              </w:rPr>
              <w:t>[15]</w:t>
            </w:r>
            <w:r w:rsidRPr="00FD773D">
              <w:t xml:space="preserve"> </w:t>
            </w:r>
          </w:p>
          <w:p w14:paraId="7657915F" w14:textId="4AE76D66" w:rsidR="004E440F" w:rsidRPr="00FD773D" w:rsidRDefault="004E440F" w:rsidP="00156A82">
            <w:pPr>
              <w:pStyle w:val="BodyTextIndent"/>
              <w:ind w:left="0" w:firstLineChars="50" w:firstLine="90"/>
              <w:rPr>
                <w:rFonts w:ascii="Verdana" w:hAnsi="Verdana"/>
                <w:sz w:val="18"/>
                <w:szCs w:val="18"/>
              </w:rPr>
            </w:pPr>
            <w:r w:rsidRPr="00FD773D">
              <w:rPr>
                <w:rFonts w:ascii="Verdana" w:hAnsi="Verdana"/>
                <w:sz w:val="18"/>
                <w:szCs w:val="18"/>
              </w:rPr>
              <w:t>XA_TDM_RDR_CONFIG_FATAL_DMACHANNEL</w:t>
            </w:r>
          </w:p>
        </w:tc>
        <w:tc>
          <w:tcPr>
            <w:tcW w:w="1170" w:type="dxa"/>
            <w:vAlign w:val="center"/>
          </w:tcPr>
          <w:p w14:paraId="1870CFA4" w14:textId="53B098E9" w:rsidR="004E440F" w:rsidRPr="00FD773D" w:rsidRDefault="004E440F" w:rsidP="00156A82">
            <w:pPr>
              <w:jc w:val="left"/>
              <w:rPr>
                <w:sz w:val="18"/>
                <w:szCs w:val="18"/>
              </w:rPr>
            </w:pPr>
            <w:r w:rsidRPr="00FD773D">
              <w:rPr>
                <w:sz w:val="18"/>
                <w:szCs w:val="18"/>
              </w:rPr>
              <w:t>0xFFFF8886</w:t>
            </w:r>
          </w:p>
        </w:tc>
        <w:tc>
          <w:tcPr>
            <w:tcW w:w="4887" w:type="dxa"/>
          </w:tcPr>
          <w:p w14:paraId="66750FBE" w14:textId="525DE210"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Renderer specifications out of the range.</w:t>
            </w:r>
          </w:p>
          <w:p w14:paraId="3ADA903C" w14:textId="707CB011"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adma channel value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r w:rsidRPr="00FD773D">
              <w:rPr>
                <w:rFonts w:ascii="Verdana" w:hAnsi="Verdana"/>
                <w:sz w:val="18"/>
                <w:szCs w:val="18"/>
              </w:rPr>
              <w:t>)</w:t>
            </w:r>
          </w:p>
        </w:tc>
      </w:tr>
      <w:tr w:rsidR="004E440F" w:rsidRPr="00FD773D" w14:paraId="0CE224E7" w14:textId="77777777" w:rsidTr="00F214CC">
        <w:trPr>
          <w:cantSplit/>
          <w:trHeight w:val="431"/>
          <w:tblHeader/>
        </w:trPr>
        <w:tc>
          <w:tcPr>
            <w:tcW w:w="3605" w:type="dxa"/>
          </w:tcPr>
          <w:p w14:paraId="2B5CBCB8" w14:textId="77777777" w:rsidR="00365F72" w:rsidRPr="00FD773D" w:rsidRDefault="004E440F" w:rsidP="00156A82">
            <w:pPr>
              <w:pStyle w:val="BodyTextIndent"/>
              <w:ind w:left="0" w:firstLineChars="50" w:firstLine="90"/>
              <w:rPr>
                <w:rFonts w:ascii="Verdana" w:hAnsi="Verdana"/>
                <w:sz w:val="18"/>
                <w:szCs w:val="18"/>
              </w:rPr>
            </w:pPr>
            <w:r w:rsidRPr="00FD773D">
              <w:rPr>
                <w:rFonts w:ascii="Verdana" w:hAnsi="Verdana"/>
                <w:sz w:val="18"/>
                <w:szCs w:val="18"/>
              </w:rPr>
              <w:t xml:space="preserve">[16] </w:t>
            </w:r>
          </w:p>
          <w:p w14:paraId="677A4B19" w14:textId="1FC0B071" w:rsidR="004E440F" w:rsidRPr="00FD773D" w:rsidRDefault="004E440F" w:rsidP="00156A82">
            <w:pPr>
              <w:pStyle w:val="BodyTextIndent"/>
              <w:ind w:left="0" w:firstLineChars="50" w:firstLine="90"/>
              <w:rPr>
                <w:rFonts w:ascii="Verdana" w:hAnsi="Verdana"/>
                <w:sz w:val="18"/>
                <w:szCs w:val="18"/>
              </w:rPr>
            </w:pPr>
            <w:r w:rsidRPr="00FD773D">
              <w:rPr>
                <w:rFonts w:ascii="Verdana" w:hAnsi="Verdana"/>
                <w:sz w:val="18"/>
                <w:szCs w:val="18"/>
              </w:rPr>
              <w:t>XA_TDM_RDR_CONFIG_FATAL_VOLUME_RATE</w:t>
            </w:r>
          </w:p>
        </w:tc>
        <w:tc>
          <w:tcPr>
            <w:tcW w:w="1170" w:type="dxa"/>
            <w:vAlign w:val="center"/>
          </w:tcPr>
          <w:p w14:paraId="599FE88E" w14:textId="0FA7BBC6" w:rsidR="004E440F" w:rsidRPr="00FD773D" w:rsidRDefault="004E440F" w:rsidP="00156A82">
            <w:pPr>
              <w:jc w:val="left"/>
              <w:rPr>
                <w:sz w:val="18"/>
                <w:szCs w:val="18"/>
              </w:rPr>
            </w:pPr>
            <w:r w:rsidRPr="00FD773D">
              <w:rPr>
                <w:sz w:val="18"/>
                <w:szCs w:val="18"/>
              </w:rPr>
              <w:t>0xFFFF8887</w:t>
            </w:r>
          </w:p>
        </w:tc>
        <w:tc>
          <w:tcPr>
            <w:tcW w:w="4887" w:type="dxa"/>
          </w:tcPr>
          <w:p w14:paraId="55B8FBE4" w14:textId="77777777"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Renderer specifications out of the range.</w:t>
            </w:r>
          </w:p>
          <w:p w14:paraId="66A96DB2" w14:textId="323B57C0" w:rsidR="004E440F" w:rsidRPr="00FD773D" w:rsidRDefault="004E440F"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volume rate value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r w:rsidRPr="00FD773D">
              <w:rPr>
                <w:rFonts w:ascii="Verdana" w:hAnsi="Verdana"/>
                <w:sz w:val="18"/>
                <w:szCs w:val="18"/>
              </w:rPr>
              <w:t>)</w:t>
            </w:r>
          </w:p>
        </w:tc>
      </w:tr>
      <w:tr w:rsidR="007707A7" w:rsidRPr="00FD773D" w14:paraId="06D55AD2" w14:textId="77777777" w:rsidTr="00F214CC">
        <w:trPr>
          <w:cantSplit/>
          <w:trHeight w:val="431"/>
          <w:tblHeader/>
        </w:trPr>
        <w:tc>
          <w:tcPr>
            <w:tcW w:w="3605" w:type="dxa"/>
          </w:tcPr>
          <w:p w14:paraId="2AC335A6" w14:textId="2F5E7ACF" w:rsidR="007707A7" w:rsidRPr="00FD773D" w:rsidRDefault="007707A7" w:rsidP="00156A82">
            <w:pPr>
              <w:pStyle w:val="BodyTextIndent"/>
              <w:ind w:left="0" w:firstLineChars="50" w:firstLine="90"/>
              <w:rPr>
                <w:rFonts w:ascii="Verdana" w:hAnsi="Verdana"/>
                <w:sz w:val="18"/>
                <w:szCs w:val="18"/>
              </w:rPr>
            </w:pPr>
            <w:r w:rsidRPr="00FD773D">
              <w:rPr>
                <w:rFonts w:ascii="Verdana" w:hAnsi="Verdana"/>
                <w:sz w:val="18"/>
                <w:szCs w:val="18"/>
              </w:rPr>
              <w:t>[</w:t>
            </w:r>
            <w:r w:rsidR="004914C5" w:rsidRPr="00FD773D">
              <w:rPr>
                <w:rFonts w:ascii="Verdana" w:hAnsi="Verdana"/>
                <w:sz w:val="18"/>
                <w:szCs w:val="18"/>
              </w:rPr>
              <w:t>17</w:t>
            </w:r>
            <w:r w:rsidRPr="00FD773D">
              <w:rPr>
                <w:rFonts w:ascii="Verdana" w:hAnsi="Verdana"/>
                <w:sz w:val="18"/>
                <w:szCs w:val="18"/>
              </w:rPr>
              <w:t>]</w:t>
            </w:r>
          </w:p>
        </w:tc>
        <w:tc>
          <w:tcPr>
            <w:tcW w:w="1170" w:type="dxa"/>
            <w:vAlign w:val="center"/>
          </w:tcPr>
          <w:p w14:paraId="1DEDDF1F" w14:textId="4AB13AFA" w:rsidR="007707A7" w:rsidRPr="00FD773D" w:rsidRDefault="007707A7" w:rsidP="00156A82">
            <w:pPr>
              <w:jc w:val="left"/>
              <w:rPr>
                <w:sz w:val="18"/>
                <w:szCs w:val="18"/>
              </w:rPr>
            </w:pPr>
            <w:r w:rsidRPr="00FD773D">
              <w:rPr>
                <w:sz w:val="18"/>
                <w:szCs w:val="18"/>
              </w:rPr>
              <w:t>Others</w:t>
            </w:r>
          </w:p>
        </w:tc>
        <w:tc>
          <w:tcPr>
            <w:tcW w:w="4887" w:type="dxa"/>
          </w:tcPr>
          <w:p w14:paraId="49957C7B" w14:textId="0C305CE5" w:rsidR="007707A7" w:rsidRPr="00FD773D" w:rsidRDefault="007707A7" w:rsidP="00156A82">
            <w:pPr>
              <w:pStyle w:val="BodyTextIndent"/>
              <w:ind w:leftChars="39" w:left="80" w:rightChars="71" w:right="142" w:hangingChars="1" w:hanging="2"/>
              <w:rPr>
                <w:rFonts w:ascii="Verdana" w:hAnsi="Verdana"/>
                <w:sz w:val="18"/>
                <w:szCs w:val="18"/>
              </w:rPr>
            </w:pPr>
            <w:r w:rsidRPr="00FD773D">
              <w:rPr>
                <w:rFonts w:ascii="Verdana" w:hAnsi="Verdana"/>
                <w:sz w:val="18"/>
                <w:szCs w:val="18"/>
              </w:rPr>
              <w:t>Reserved</w:t>
            </w:r>
          </w:p>
        </w:tc>
      </w:tr>
    </w:tbl>
    <w:p w14:paraId="350E416C" w14:textId="77777777" w:rsidR="00AF5BEC" w:rsidRPr="00FD773D" w:rsidRDefault="00AF5BEC">
      <w:pPr>
        <w:widowControl/>
        <w:autoSpaceDE/>
        <w:autoSpaceDN/>
        <w:adjustRightInd/>
        <w:snapToGrid/>
        <w:jc w:val="left"/>
      </w:pPr>
    </w:p>
    <w:p w14:paraId="32C43F5A" w14:textId="21E2A904" w:rsidR="004D193F" w:rsidRPr="00FD773D" w:rsidRDefault="004D193F">
      <w:pPr>
        <w:widowControl/>
        <w:autoSpaceDE/>
        <w:autoSpaceDN/>
        <w:adjustRightInd/>
        <w:snapToGrid/>
        <w:jc w:val="left"/>
      </w:pPr>
      <w:r w:rsidRPr="00FD773D">
        <w:br w:type="page"/>
      </w:r>
    </w:p>
    <w:p w14:paraId="0F7AD419" w14:textId="77777777" w:rsidR="002B29DC" w:rsidRPr="00FD773D" w:rsidRDefault="002B29DC" w:rsidP="00E96864"/>
    <w:p w14:paraId="7267BD84" w14:textId="760DD282" w:rsidR="00D15B83" w:rsidRPr="00FD773D" w:rsidRDefault="00DC74BA" w:rsidP="00DC74BA">
      <w:pPr>
        <w:pStyle w:val="Caption"/>
        <w:rPr>
          <w:rFonts w:eastAsia="Meiryo"/>
          <w:lang w:val="en-US"/>
        </w:rPr>
      </w:pPr>
      <w:bookmarkStart w:id="194" w:name="_Ref454359134"/>
      <w:bookmarkStart w:id="195" w:name="_Toc517343859"/>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2</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19</w:t>
      </w:r>
      <w:r w:rsidR="003A2569" w:rsidRPr="00FD773D">
        <w:fldChar w:fldCharType="end"/>
      </w:r>
      <w:bookmarkEnd w:id="194"/>
      <w:r w:rsidR="002B29DC" w:rsidRPr="00FD773D">
        <w:rPr>
          <w:rFonts w:eastAsia="Meiryo"/>
        </w:rPr>
        <w:tab/>
        <w:t>Error Codes</w:t>
      </w:r>
      <w:r w:rsidR="00E07536" w:rsidRPr="00FD773D">
        <w:rPr>
          <w:rFonts w:eastAsia="Meiryo"/>
          <w:lang w:val="en-US"/>
        </w:rPr>
        <w:t xml:space="preserve"> for TDM C</w:t>
      </w:r>
      <w:r w:rsidR="00AF5BEC" w:rsidRPr="00FD773D">
        <w:rPr>
          <w:rFonts w:eastAsia="Meiryo"/>
          <w:lang w:val="en-US"/>
        </w:rPr>
        <w:t>apture</w:t>
      </w:r>
      <w:bookmarkEnd w:id="195"/>
    </w:p>
    <w:tbl>
      <w:tblPr>
        <w:tblW w:w="9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41"/>
        <w:gridCol w:w="1180"/>
        <w:gridCol w:w="4890"/>
      </w:tblGrid>
      <w:tr w:rsidR="00CE779F" w:rsidRPr="00FD773D" w14:paraId="4084DB43" w14:textId="77777777" w:rsidTr="001C7B0C">
        <w:trPr>
          <w:cantSplit/>
          <w:trHeight w:val="263"/>
          <w:tblHeader/>
        </w:trPr>
        <w:tc>
          <w:tcPr>
            <w:tcW w:w="3641" w:type="dxa"/>
            <w:tcBorders>
              <w:bottom w:val="double" w:sz="4" w:space="0" w:color="auto"/>
            </w:tcBorders>
            <w:tcMar>
              <w:top w:w="23" w:type="dxa"/>
              <w:left w:w="23" w:type="dxa"/>
              <w:bottom w:w="23" w:type="dxa"/>
              <w:right w:w="23" w:type="dxa"/>
            </w:tcMar>
          </w:tcPr>
          <w:p w14:paraId="6818C527" w14:textId="77777777" w:rsidR="00CE779F" w:rsidRPr="00FD773D" w:rsidRDefault="00CE779F" w:rsidP="001C7B0C">
            <w:pPr>
              <w:jc w:val="center"/>
              <w:textAlignment w:val="baseline"/>
              <w:rPr>
                <w:sz w:val="18"/>
                <w:szCs w:val="18"/>
              </w:rPr>
            </w:pPr>
            <w:r w:rsidRPr="00FD773D">
              <w:rPr>
                <w:sz w:val="18"/>
                <w:szCs w:val="18"/>
              </w:rPr>
              <w:t>Error code (32bit)</w:t>
            </w:r>
          </w:p>
        </w:tc>
        <w:tc>
          <w:tcPr>
            <w:tcW w:w="1180" w:type="dxa"/>
            <w:tcBorders>
              <w:bottom w:val="double" w:sz="4" w:space="0" w:color="auto"/>
            </w:tcBorders>
          </w:tcPr>
          <w:p w14:paraId="19504E19" w14:textId="77777777" w:rsidR="00CE779F" w:rsidRPr="00FD773D" w:rsidRDefault="00CE779F" w:rsidP="001C7B0C">
            <w:pPr>
              <w:jc w:val="center"/>
              <w:textAlignment w:val="baseline"/>
              <w:rPr>
                <w:sz w:val="18"/>
                <w:szCs w:val="18"/>
              </w:rPr>
            </w:pPr>
            <w:r w:rsidRPr="00FD773D">
              <w:rPr>
                <w:sz w:val="18"/>
                <w:szCs w:val="18"/>
              </w:rPr>
              <w:t>Value</w:t>
            </w:r>
          </w:p>
        </w:tc>
        <w:tc>
          <w:tcPr>
            <w:tcW w:w="4890" w:type="dxa"/>
            <w:tcBorders>
              <w:bottom w:val="double" w:sz="4" w:space="0" w:color="auto"/>
            </w:tcBorders>
          </w:tcPr>
          <w:p w14:paraId="38D0E242" w14:textId="77777777" w:rsidR="00CE779F" w:rsidRPr="00FD773D" w:rsidRDefault="00CE779F" w:rsidP="001C7B0C">
            <w:pPr>
              <w:jc w:val="center"/>
              <w:textAlignment w:val="baseline"/>
              <w:rPr>
                <w:sz w:val="18"/>
                <w:szCs w:val="18"/>
              </w:rPr>
            </w:pPr>
            <w:r w:rsidRPr="00FD773D">
              <w:rPr>
                <w:sz w:val="18"/>
                <w:szCs w:val="18"/>
              </w:rPr>
              <w:t>Description</w:t>
            </w:r>
          </w:p>
        </w:tc>
      </w:tr>
      <w:tr w:rsidR="00CE779F" w:rsidRPr="00FD773D" w14:paraId="6A4902EE" w14:textId="77777777" w:rsidTr="001C7B0C">
        <w:trPr>
          <w:cantSplit/>
          <w:trHeight w:val="462"/>
          <w:tblHeader/>
        </w:trPr>
        <w:tc>
          <w:tcPr>
            <w:tcW w:w="3641" w:type="dxa"/>
            <w:tcBorders>
              <w:top w:val="double" w:sz="4" w:space="0" w:color="auto"/>
            </w:tcBorders>
          </w:tcPr>
          <w:p w14:paraId="3E3DB179" w14:textId="77777777" w:rsidR="00365F72" w:rsidRPr="00FD773D" w:rsidRDefault="00CE779F" w:rsidP="001C7B0C">
            <w:pPr>
              <w:overflowPunct w:val="0"/>
              <w:snapToGrid/>
              <w:spacing w:line="320" w:lineRule="exact"/>
              <w:ind w:firstLineChars="50" w:firstLine="90"/>
              <w:jc w:val="left"/>
              <w:textAlignment w:val="baseline"/>
              <w:rPr>
                <w:sz w:val="18"/>
                <w:szCs w:val="18"/>
              </w:rPr>
            </w:pPr>
            <w:r w:rsidRPr="00FD773D">
              <w:rPr>
                <w:sz w:val="18"/>
                <w:szCs w:val="18"/>
              </w:rPr>
              <w:t xml:space="preserve">[1] </w:t>
            </w:r>
          </w:p>
          <w:p w14:paraId="43DC78A6" w14:textId="5FCE414D" w:rsidR="00CE779F" w:rsidRPr="00FD773D" w:rsidRDefault="00CE779F" w:rsidP="001C7B0C">
            <w:pPr>
              <w:overflowPunct w:val="0"/>
              <w:snapToGrid/>
              <w:spacing w:line="320" w:lineRule="exact"/>
              <w:ind w:firstLineChars="50" w:firstLine="90"/>
              <w:jc w:val="left"/>
              <w:textAlignment w:val="baseline"/>
              <w:rPr>
                <w:sz w:val="18"/>
                <w:szCs w:val="18"/>
              </w:rPr>
            </w:pPr>
            <w:r w:rsidRPr="00FD773D">
              <w:rPr>
                <w:sz w:val="18"/>
                <w:szCs w:val="18"/>
              </w:rPr>
              <w:t>XA_NO_ERROR</w:t>
            </w:r>
          </w:p>
        </w:tc>
        <w:tc>
          <w:tcPr>
            <w:tcW w:w="1180" w:type="dxa"/>
            <w:tcBorders>
              <w:top w:val="double" w:sz="4" w:space="0" w:color="auto"/>
            </w:tcBorders>
            <w:vAlign w:val="center"/>
          </w:tcPr>
          <w:p w14:paraId="7C0D53F0" w14:textId="77777777" w:rsidR="00CE779F" w:rsidRPr="00FD773D" w:rsidRDefault="00CE779F" w:rsidP="001C7B0C">
            <w:pPr>
              <w:spacing w:line="360" w:lineRule="atLeast"/>
              <w:jc w:val="center"/>
              <w:textAlignment w:val="baseline"/>
              <w:rPr>
                <w:sz w:val="18"/>
                <w:szCs w:val="18"/>
              </w:rPr>
            </w:pPr>
            <w:r w:rsidRPr="00FD773D">
              <w:rPr>
                <w:sz w:val="18"/>
                <w:szCs w:val="18"/>
              </w:rPr>
              <w:t>0x00000000</w:t>
            </w:r>
          </w:p>
        </w:tc>
        <w:tc>
          <w:tcPr>
            <w:tcW w:w="4890" w:type="dxa"/>
            <w:tcBorders>
              <w:top w:val="double" w:sz="4" w:space="0" w:color="auto"/>
            </w:tcBorders>
          </w:tcPr>
          <w:p w14:paraId="265A2403" w14:textId="77777777" w:rsidR="00CE779F" w:rsidRPr="00FD773D" w:rsidRDefault="00CE779F" w:rsidP="001C7B0C">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The processing results are normal.</w:t>
            </w:r>
          </w:p>
          <w:p w14:paraId="6B244A73" w14:textId="77777777" w:rsidR="00CE779F" w:rsidRPr="00FD773D" w:rsidRDefault="00CE779F" w:rsidP="001C7B0C">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The process has terminated normally.</w:t>
            </w:r>
          </w:p>
        </w:tc>
      </w:tr>
      <w:tr w:rsidR="00CE779F" w:rsidRPr="00FD773D" w14:paraId="05B85FE4" w14:textId="77777777" w:rsidTr="001C7B0C">
        <w:trPr>
          <w:cantSplit/>
          <w:trHeight w:val="291"/>
          <w:tblHeader/>
        </w:trPr>
        <w:tc>
          <w:tcPr>
            <w:tcW w:w="3641" w:type="dxa"/>
          </w:tcPr>
          <w:p w14:paraId="06AC18B8" w14:textId="77777777" w:rsidR="00365F72" w:rsidRPr="00FD773D" w:rsidRDefault="00CE779F" w:rsidP="001C7B0C">
            <w:pPr>
              <w:overflowPunct w:val="0"/>
              <w:snapToGrid/>
              <w:spacing w:line="320" w:lineRule="exact"/>
              <w:ind w:firstLineChars="50" w:firstLine="90"/>
              <w:jc w:val="left"/>
              <w:textAlignment w:val="baseline"/>
              <w:rPr>
                <w:sz w:val="18"/>
                <w:szCs w:val="18"/>
              </w:rPr>
            </w:pPr>
            <w:r w:rsidRPr="00FD773D">
              <w:rPr>
                <w:sz w:val="18"/>
                <w:szCs w:val="18"/>
              </w:rPr>
              <w:t xml:space="preserve">[2] </w:t>
            </w:r>
          </w:p>
          <w:p w14:paraId="0E0246B2" w14:textId="133CF3FC" w:rsidR="00CE779F" w:rsidRPr="00FD773D" w:rsidRDefault="00CE779F" w:rsidP="001C7B0C">
            <w:pPr>
              <w:overflowPunct w:val="0"/>
              <w:snapToGrid/>
              <w:spacing w:line="320" w:lineRule="exact"/>
              <w:ind w:firstLineChars="50" w:firstLine="90"/>
              <w:jc w:val="left"/>
              <w:textAlignment w:val="baseline"/>
              <w:rPr>
                <w:sz w:val="18"/>
                <w:szCs w:val="18"/>
              </w:rPr>
            </w:pPr>
            <w:r w:rsidRPr="00FD773D">
              <w:rPr>
                <w:sz w:val="18"/>
                <w:szCs w:val="18"/>
              </w:rPr>
              <w:t>XA_API_FATAL_MEM_ALLOC</w:t>
            </w:r>
          </w:p>
        </w:tc>
        <w:tc>
          <w:tcPr>
            <w:tcW w:w="1180" w:type="dxa"/>
            <w:vAlign w:val="center"/>
          </w:tcPr>
          <w:p w14:paraId="085ED32A" w14:textId="77777777" w:rsidR="00CE779F" w:rsidRPr="00FD773D" w:rsidRDefault="00CE779F" w:rsidP="001C7B0C">
            <w:pPr>
              <w:spacing w:line="360" w:lineRule="atLeast"/>
              <w:jc w:val="center"/>
              <w:textAlignment w:val="baseline"/>
              <w:rPr>
                <w:sz w:val="18"/>
                <w:szCs w:val="18"/>
              </w:rPr>
            </w:pPr>
            <w:r w:rsidRPr="00FD773D">
              <w:rPr>
                <w:sz w:val="18"/>
                <w:szCs w:val="18"/>
              </w:rPr>
              <w:t>0xFFFF8000</w:t>
            </w:r>
          </w:p>
        </w:tc>
        <w:tc>
          <w:tcPr>
            <w:tcW w:w="4890" w:type="dxa"/>
          </w:tcPr>
          <w:p w14:paraId="38D7A416" w14:textId="77777777" w:rsidR="00CE779F" w:rsidRPr="00FD773D" w:rsidRDefault="00CE779F" w:rsidP="001C7B0C">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Abnormality has occurred, which disables process continuation. An address of API structure was specified at the argument is NULL, the program execution is incorrect.</w:t>
            </w:r>
          </w:p>
          <w:p w14:paraId="43BEB1D0" w14:textId="77777777" w:rsidR="00CE779F" w:rsidRPr="00FD773D" w:rsidRDefault="00CE779F" w:rsidP="001C7B0C">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Because it becomes the common API error, please check the correct procedure.</w:t>
            </w:r>
          </w:p>
        </w:tc>
      </w:tr>
      <w:tr w:rsidR="00CE779F" w:rsidRPr="00FD773D" w14:paraId="466E7435" w14:textId="77777777" w:rsidTr="001C7B0C">
        <w:trPr>
          <w:cantSplit/>
          <w:trHeight w:val="291"/>
          <w:tblHeader/>
        </w:trPr>
        <w:tc>
          <w:tcPr>
            <w:tcW w:w="3641" w:type="dxa"/>
          </w:tcPr>
          <w:p w14:paraId="2468B34F" w14:textId="77777777" w:rsidR="00365F72" w:rsidRPr="00FD773D" w:rsidRDefault="00CE779F" w:rsidP="001C7B0C">
            <w:pPr>
              <w:overflowPunct w:val="0"/>
              <w:snapToGrid/>
              <w:spacing w:line="320" w:lineRule="exact"/>
              <w:ind w:firstLineChars="50" w:firstLine="90"/>
              <w:jc w:val="left"/>
              <w:textAlignment w:val="baseline"/>
              <w:rPr>
                <w:sz w:val="18"/>
                <w:szCs w:val="18"/>
              </w:rPr>
            </w:pPr>
            <w:r w:rsidRPr="00FD773D">
              <w:rPr>
                <w:sz w:val="18"/>
                <w:szCs w:val="18"/>
              </w:rPr>
              <w:t xml:space="preserve">[3] </w:t>
            </w:r>
          </w:p>
          <w:p w14:paraId="0D4373D1" w14:textId="5FB3B058" w:rsidR="00CE779F" w:rsidRPr="00FD773D" w:rsidRDefault="00CE779F" w:rsidP="001C7B0C">
            <w:pPr>
              <w:overflowPunct w:val="0"/>
              <w:snapToGrid/>
              <w:spacing w:line="320" w:lineRule="exact"/>
              <w:ind w:firstLineChars="50" w:firstLine="90"/>
              <w:jc w:val="left"/>
              <w:textAlignment w:val="baseline"/>
              <w:rPr>
                <w:sz w:val="18"/>
                <w:szCs w:val="18"/>
              </w:rPr>
            </w:pPr>
            <w:r w:rsidRPr="00FD773D">
              <w:rPr>
                <w:sz w:val="18"/>
                <w:szCs w:val="18"/>
              </w:rPr>
              <w:t>XA_API_FATAL_MEM_ALIGN</w:t>
            </w:r>
          </w:p>
        </w:tc>
        <w:tc>
          <w:tcPr>
            <w:tcW w:w="1180" w:type="dxa"/>
            <w:vAlign w:val="center"/>
          </w:tcPr>
          <w:p w14:paraId="6FBEBF10" w14:textId="77777777" w:rsidR="00CE779F" w:rsidRPr="00FD773D" w:rsidRDefault="00CE779F" w:rsidP="001C7B0C">
            <w:pPr>
              <w:spacing w:line="360" w:lineRule="atLeast"/>
              <w:jc w:val="center"/>
              <w:textAlignment w:val="baseline"/>
              <w:rPr>
                <w:sz w:val="18"/>
                <w:szCs w:val="18"/>
              </w:rPr>
            </w:pPr>
            <w:r w:rsidRPr="00FD773D">
              <w:rPr>
                <w:sz w:val="18"/>
                <w:szCs w:val="18"/>
              </w:rPr>
              <w:t>0xFFFF8001</w:t>
            </w:r>
          </w:p>
        </w:tc>
        <w:tc>
          <w:tcPr>
            <w:tcW w:w="4890" w:type="dxa"/>
          </w:tcPr>
          <w:p w14:paraId="03B4B41D" w14:textId="77777777" w:rsidR="00CE779F" w:rsidRPr="00FD773D" w:rsidRDefault="00CE779F" w:rsidP="001C7B0C">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Abnormality has occurred, which disables process continuation. An address of API structure was specified at the argument does not 4 byte align. Because it becomes the common API error, please check the correct procedure.</w:t>
            </w:r>
          </w:p>
        </w:tc>
      </w:tr>
      <w:tr w:rsidR="00CE779F" w:rsidRPr="00FD773D" w14:paraId="4C9E12CF" w14:textId="77777777" w:rsidTr="001C7B0C">
        <w:trPr>
          <w:cantSplit/>
          <w:trHeight w:val="291"/>
          <w:tblHeader/>
        </w:trPr>
        <w:tc>
          <w:tcPr>
            <w:tcW w:w="3641" w:type="dxa"/>
          </w:tcPr>
          <w:p w14:paraId="0B810739" w14:textId="77777777" w:rsidR="00365F72" w:rsidRPr="00FD773D" w:rsidRDefault="00CE779F" w:rsidP="001C7B0C">
            <w:pPr>
              <w:overflowPunct w:val="0"/>
              <w:snapToGrid/>
              <w:spacing w:line="320" w:lineRule="exact"/>
              <w:ind w:firstLineChars="50" w:firstLine="90"/>
              <w:jc w:val="left"/>
              <w:textAlignment w:val="baseline"/>
              <w:rPr>
                <w:sz w:val="18"/>
                <w:szCs w:val="18"/>
              </w:rPr>
            </w:pPr>
            <w:r w:rsidRPr="00FD773D">
              <w:rPr>
                <w:sz w:val="18"/>
                <w:szCs w:val="18"/>
              </w:rPr>
              <w:t xml:space="preserve">[4] </w:t>
            </w:r>
          </w:p>
          <w:p w14:paraId="166CED86" w14:textId="6FFED4B8" w:rsidR="00CE779F" w:rsidRPr="00FD773D" w:rsidRDefault="00CE779F" w:rsidP="001C7B0C">
            <w:pPr>
              <w:overflowPunct w:val="0"/>
              <w:snapToGrid/>
              <w:spacing w:line="320" w:lineRule="exact"/>
              <w:ind w:firstLineChars="50" w:firstLine="90"/>
              <w:jc w:val="left"/>
              <w:textAlignment w:val="baseline"/>
              <w:rPr>
                <w:sz w:val="18"/>
                <w:szCs w:val="18"/>
              </w:rPr>
            </w:pPr>
            <w:r w:rsidRPr="00FD773D">
              <w:rPr>
                <w:sz w:val="18"/>
                <w:szCs w:val="18"/>
              </w:rPr>
              <w:t>XA_API_FATAL_INVALID_CMD</w:t>
            </w:r>
          </w:p>
        </w:tc>
        <w:tc>
          <w:tcPr>
            <w:tcW w:w="1180" w:type="dxa"/>
            <w:vAlign w:val="center"/>
          </w:tcPr>
          <w:p w14:paraId="6BE0E01B" w14:textId="77777777" w:rsidR="00CE779F" w:rsidRPr="00FD773D" w:rsidRDefault="00CE779F" w:rsidP="001C7B0C">
            <w:pPr>
              <w:spacing w:line="360" w:lineRule="atLeast"/>
              <w:jc w:val="center"/>
              <w:textAlignment w:val="baseline"/>
              <w:rPr>
                <w:sz w:val="18"/>
                <w:szCs w:val="18"/>
              </w:rPr>
            </w:pPr>
            <w:r w:rsidRPr="00FD773D">
              <w:rPr>
                <w:sz w:val="18"/>
                <w:szCs w:val="18"/>
              </w:rPr>
              <w:t>0xFFFF8002</w:t>
            </w:r>
          </w:p>
        </w:tc>
        <w:tc>
          <w:tcPr>
            <w:tcW w:w="4890" w:type="dxa"/>
          </w:tcPr>
          <w:p w14:paraId="2D024F04" w14:textId="77777777" w:rsidR="00CE779F" w:rsidRPr="00FD773D" w:rsidRDefault="00CE779F" w:rsidP="001C7B0C">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Abnormality has occurred, which disables process continuation. The command was specified at the argument does not support. Because it becomes the common API error, please check the correct procedure.</w:t>
            </w:r>
          </w:p>
        </w:tc>
      </w:tr>
      <w:tr w:rsidR="00CE779F" w:rsidRPr="00FD773D" w14:paraId="0A5F02FE" w14:textId="77777777" w:rsidTr="001C7B0C">
        <w:trPr>
          <w:cantSplit/>
          <w:trHeight w:val="291"/>
          <w:tblHeader/>
        </w:trPr>
        <w:tc>
          <w:tcPr>
            <w:tcW w:w="3641" w:type="dxa"/>
          </w:tcPr>
          <w:p w14:paraId="1E338DD5" w14:textId="77777777" w:rsidR="00365F72" w:rsidRPr="00FD773D" w:rsidRDefault="00CE779F" w:rsidP="001C7B0C">
            <w:pPr>
              <w:overflowPunct w:val="0"/>
              <w:snapToGrid/>
              <w:spacing w:line="320" w:lineRule="exact"/>
              <w:ind w:firstLineChars="50" w:firstLine="90"/>
              <w:jc w:val="left"/>
              <w:textAlignment w:val="baseline"/>
              <w:rPr>
                <w:sz w:val="18"/>
                <w:szCs w:val="18"/>
              </w:rPr>
            </w:pPr>
            <w:r w:rsidRPr="00FD773D">
              <w:rPr>
                <w:sz w:val="18"/>
                <w:szCs w:val="18"/>
              </w:rPr>
              <w:t xml:space="preserve">[5] </w:t>
            </w:r>
          </w:p>
          <w:p w14:paraId="67447E8A" w14:textId="3AD4E8F0" w:rsidR="00CE779F" w:rsidRPr="00FD773D" w:rsidRDefault="00CE779F" w:rsidP="001C7B0C">
            <w:pPr>
              <w:overflowPunct w:val="0"/>
              <w:snapToGrid/>
              <w:spacing w:line="320" w:lineRule="exact"/>
              <w:ind w:firstLineChars="50" w:firstLine="90"/>
              <w:jc w:val="left"/>
              <w:textAlignment w:val="baseline"/>
              <w:rPr>
                <w:sz w:val="18"/>
                <w:szCs w:val="18"/>
              </w:rPr>
            </w:pPr>
            <w:r w:rsidRPr="00FD773D">
              <w:rPr>
                <w:sz w:val="18"/>
                <w:szCs w:val="18"/>
              </w:rPr>
              <w:t>XA_API_FATAL_INVALID_CMD_TYPE</w:t>
            </w:r>
          </w:p>
        </w:tc>
        <w:tc>
          <w:tcPr>
            <w:tcW w:w="1180" w:type="dxa"/>
            <w:vAlign w:val="center"/>
          </w:tcPr>
          <w:p w14:paraId="49B77130" w14:textId="77777777" w:rsidR="00CE779F" w:rsidRPr="00FD773D" w:rsidRDefault="00CE779F" w:rsidP="001C7B0C">
            <w:pPr>
              <w:spacing w:line="360" w:lineRule="atLeast"/>
              <w:jc w:val="center"/>
              <w:textAlignment w:val="baseline"/>
              <w:rPr>
                <w:sz w:val="18"/>
                <w:szCs w:val="18"/>
              </w:rPr>
            </w:pPr>
            <w:r w:rsidRPr="00FD773D">
              <w:rPr>
                <w:sz w:val="18"/>
                <w:szCs w:val="18"/>
              </w:rPr>
              <w:t>0xFFFF8003</w:t>
            </w:r>
          </w:p>
        </w:tc>
        <w:tc>
          <w:tcPr>
            <w:tcW w:w="4890" w:type="dxa"/>
          </w:tcPr>
          <w:p w14:paraId="1D7E1E59" w14:textId="77777777" w:rsidR="00CE779F" w:rsidRPr="00FD773D" w:rsidRDefault="00CE779F" w:rsidP="001C7B0C">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Abnormality has occurred, which disables process continuation. The subcommand was specified at the argument does not support. Because it becomes the common API error, please check the correct procedure.</w:t>
            </w:r>
          </w:p>
        </w:tc>
      </w:tr>
      <w:tr w:rsidR="00CE779F" w:rsidRPr="00FD773D" w14:paraId="348C9E07" w14:textId="77777777" w:rsidTr="001C7B0C">
        <w:trPr>
          <w:cantSplit/>
          <w:trHeight w:val="291"/>
          <w:tblHeader/>
        </w:trPr>
        <w:tc>
          <w:tcPr>
            <w:tcW w:w="3641" w:type="dxa"/>
          </w:tcPr>
          <w:p w14:paraId="14F920BF" w14:textId="77777777" w:rsidR="00365F72" w:rsidRPr="00FD773D" w:rsidRDefault="00CE779F" w:rsidP="001C7B0C">
            <w:pPr>
              <w:overflowPunct w:val="0"/>
              <w:snapToGrid/>
              <w:spacing w:line="320" w:lineRule="exact"/>
              <w:ind w:firstLineChars="50" w:firstLine="90"/>
              <w:jc w:val="left"/>
              <w:textAlignment w:val="baseline"/>
              <w:rPr>
                <w:sz w:val="18"/>
                <w:szCs w:val="18"/>
              </w:rPr>
            </w:pPr>
            <w:r w:rsidRPr="00FD773D">
              <w:rPr>
                <w:sz w:val="18"/>
                <w:szCs w:val="18"/>
              </w:rPr>
              <w:t xml:space="preserve">[6] </w:t>
            </w:r>
          </w:p>
          <w:p w14:paraId="7A0288C3" w14:textId="346A05E5" w:rsidR="00CE779F" w:rsidRPr="00FD773D" w:rsidRDefault="00CE779F" w:rsidP="001C7B0C">
            <w:pPr>
              <w:overflowPunct w:val="0"/>
              <w:snapToGrid/>
              <w:spacing w:line="320" w:lineRule="exact"/>
              <w:ind w:firstLineChars="50" w:firstLine="90"/>
              <w:jc w:val="left"/>
              <w:textAlignment w:val="baseline"/>
              <w:rPr>
                <w:sz w:val="18"/>
                <w:szCs w:val="18"/>
              </w:rPr>
            </w:pPr>
            <w:r w:rsidRPr="00FD773D">
              <w:rPr>
                <w:sz w:val="18"/>
                <w:szCs w:val="18"/>
              </w:rPr>
              <w:t>XA_TDM_CAP_EXEC_FATAL_STATE</w:t>
            </w:r>
          </w:p>
        </w:tc>
        <w:tc>
          <w:tcPr>
            <w:tcW w:w="1180" w:type="dxa"/>
            <w:vAlign w:val="center"/>
          </w:tcPr>
          <w:p w14:paraId="4E458D69" w14:textId="1F13657A" w:rsidR="00CE779F" w:rsidRPr="00FD773D" w:rsidRDefault="00CE779F" w:rsidP="007B28AF">
            <w:pPr>
              <w:spacing w:line="360" w:lineRule="atLeast"/>
              <w:jc w:val="center"/>
              <w:textAlignment w:val="baseline"/>
              <w:rPr>
                <w:sz w:val="18"/>
                <w:szCs w:val="18"/>
              </w:rPr>
            </w:pPr>
            <w:r w:rsidRPr="00FD773D">
              <w:rPr>
                <w:sz w:val="18"/>
                <w:szCs w:val="18"/>
              </w:rPr>
              <w:t>0xFFFF90</w:t>
            </w:r>
            <w:r w:rsidR="007B28AF" w:rsidRPr="00FD773D">
              <w:rPr>
                <w:sz w:val="18"/>
                <w:szCs w:val="18"/>
              </w:rPr>
              <w:t>C0</w:t>
            </w:r>
          </w:p>
        </w:tc>
        <w:tc>
          <w:tcPr>
            <w:tcW w:w="4890" w:type="dxa"/>
          </w:tcPr>
          <w:p w14:paraId="5D4ED6A0" w14:textId="77777777" w:rsidR="00CE779F" w:rsidRPr="00FD773D" w:rsidRDefault="00CE779F" w:rsidP="001C7B0C">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Abnormality has occurred, which disables process continuation. The command does not follow procedure. Because it becomes the common API error, please check the correct procedure.</w:t>
            </w:r>
          </w:p>
        </w:tc>
      </w:tr>
      <w:tr w:rsidR="00CE779F" w:rsidRPr="00FD773D" w14:paraId="16875596" w14:textId="77777777" w:rsidTr="001C7B0C">
        <w:trPr>
          <w:cantSplit/>
          <w:trHeight w:val="291"/>
          <w:tblHeader/>
        </w:trPr>
        <w:tc>
          <w:tcPr>
            <w:tcW w:w="3641" w:type="dxa"/>
          </w:tcPr>
          <w:p w14:paraId="6270F91B" w14:textId="77777777" w:rsidR="00365F72" w:rsidRPr="00FD773D" w:rsidRDefault="00CE779F" w:rsidP="00CE779F">
            <w:pPr>
              <w:pStyle w:val="BodyTextIndent"/>
              <w:ind w:left="0" w:firstLineChars="50" w:firstLine="90"/>
              <w:rPr>
                <w:rFonts w:ascii="Verdana" w:hAnsi="Verdana"/>
                <w:sz w:val="18"/>
                <w:szCs w:val="18"/>
              </w:rPr>
            </w:pPr>
            <w:r w:rsidRPr="00FD773D">
              <w:rPr>
                <w:rFonts w:ascii="Verdana" w:hAnsi="Verdana"/>
                <w:sz w:val="18"/>
                <w:szCs w:val="18"/>
              </w:rPr>
              <w:t xml:space="preserve">[8] </w:t>
            </w:r>
          </w:p>
          <w:p w14:paraId="33E56E7B" w14:textId="231175A0" w:rsidR="00CE779F" w:rsidRPr="00FD773D" w:rsidRDefault="00CE779F" w:rsidP="00CE779F">
            <w:pPr>
              <w:pStyle w:val="BodyTextIndent"/>
              <w:ind w:left="0" w:firstLineChars="50" w:firstLine="90"/>
              <w:rPr>
                <w:rFonts w:ascii="Verdana" w:hAnsi="Verdana"/>
                <w:sz w:val="18"/>
                <w:szCs w:val="18"/>
              </w:rPr>
            </w:pPr>
            <w:r w:rsidRPr="00FD773D">
              <w:rPr>
                <w:rFonts w:ascii="Verdana" w:hAnsi="Verdana"/>
                <w:sz w:val="18"/>
                <w:szCs w:val="18"/>
              </w:rPr>
              <w:t>XA_TDM_CAP_EXEC_FATAL_INTERNAL</w:t>
            </w:r>
          </w:p>
        </w:tc>
        <w:tc>
          <w:tcPr>
            <w:tcW w:w="1180" w:type="dxa"/>
            <w:vAlign w:val="center"/>
          </w:tcPr>
          <w:p w14:paraId="03CC3C21" w14:textId="373F749D" w:rsidR="00CE779F" w:rsidRPr="00FD773D" w:rsidRDefault="00CE779F" w:rsidP="007B28AF">
            <w:pPr>
              <w:spacing w:line="360" w:lineRule="atLeast"/>
              <w:jc w:val="center"/>
              <w:textAlignment w:val="baseline"/>
              <w:rPr>
                <w:sz w:val="18"/>
                <w:szCs w:val="18"/>
              </w:rPr>
            </w:pPr>
            <w:r w:rsidRPr="00FD773D">
              <w:rPr>
                <w:sz w:val="18"/>
                <w:szCs w:val="18"/>
              </w:rPr>
              <w:t>0xFFFF90</w:t>
            </w:r>
            <w:r w:rsidR="007B28AF" w:rsidRPr="00FD773D">
              <w:rPr>
                <w:sz w:val="18"/>
                <w:szCs w:val="18"/>
              </w:rPr>
              <w:t>C1</w:t>
            </w:r>
          </w:p>
        </w:tc>
        <w:tc>
          <w:tcPr>
            <w:tcW w:w="4890" w:type="dxa"/>
          </w:tcPr>
          <w:p w14:paraId="4D2B707D" w14:textId="77777777" w:rsidR="00CE779F" w:rsidRPr="00FD773D" w:rsidRDefault="00CE779F" w:rsidP="001C7B0C">
            <w:pPr>
              <w:overflowPunct w:val="0"/>
              <w:snapToGrid/>
              <w:spacing w:line="320" w:lineRule="exact"/>
              <w:ind w:leftChars="39" w:left="80" w:rightChars="71" w:right="142" w:hangingChars="1" w:hanging="2"/>
              <w:jc w:val="left"/>
              <w:textAlignment w:val="baseline"/>
              <w:rPr>
                <w:sz w:val="18"/>
                <w:szCs w:val="18"/>
              </w:rPr>
            </w:pPr>
            <w:r w:rsidRPr="00FD773D">
              <w:rPr>
                <w:sz w:val="18"/>
                <w:szCs w:val="18"/>
              </w:rPr>
              <w:t>Abnormality has occurred, which disables process continuation. Some of setting becomes incorrect after combination (out of memory, hardware module not available...). Because it becomes the common API error, please check the correct parameters and make sure the resource is validity.</w:t>
            </w:r>
          </w:p>
        </w:tc>
      </w:tr>
    </w:tbl>
    <w:p w14:paraId="2B9199EF" w14:textId="77777777" w:rsidR="000B515E" w:rsidRPr="00FD773D" w:rsidRDefault="000B515E">
      <w:r w:rsidRPr="00FD773D">
        <w:br w:type="page"/>
      </w:r>
    </w:p>
    <w:p w14:paraId="32D25E5F" w14:textId="77777777" w:rsidR="00877956" w:rsidRPr="00FD773D" w:rsidRDefault="00877956" w:rsidP="00DC074C"/>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67"/>
        <w:gridCol w:w="1248"/>
        <w:gridCol w:w="4847"/>
      </w:tblGrid>
      <w:tr w:rsidR="00856FAD" w:rsidRPr="00FD773D" w14:paraId="6033280A" w14:textId="77777777" w:rsidTr="000B515E">
        <w:trPr>
          <w:cantSplit/>
          <w:trHeight w:val="288"/>
          <w:tblHeader/>
        </w:trPr>
        <w:tc>
          <w:tcPr>
            <w:tcW w:w="3567" w:type="dxa"/>
          </w:tcPr>
          <w:p w14:paraId="6FDA356B" w14:textId="77777777" w:rsidR="00365F72" w:rsidRPr="00FD773D" w:rsidRDefault="00856FAD" w:rsidP="00856FAD">
            <w:pPr>
              <w:pStyle w:val="BodyTextIndent"/>
              <w:ind w:left="0" w:firstLineChars="50" w:firstLine="90"/>
              <w:rPr>
                <w:rFonts w:ascii="Verdana" w:hAnsi="Verdana"/>
                <w:sz w:val="18"/>
                <w:szCs w:val="18"/>
              </w:rPr>
            </w:pPr>
            <w:r w:rsidRPr="00FD773D">
              <w:rPr>
                <w:rFonts w:ascii="Verdana" w:hAnsi="Verdana"/>
                <w:sz w:val="18"/>
                <w:szCs w:val="18"/>
              </w:rPr>
              <w:t xml:space="preserve">[9] </w:t>
            </w:r>
          </w:p>
          <w:p w14:paraId="6ED97651" w14:textId="21402FDA" w:rsidR="00856FAD" w:rsidRPr="00FD773D" w:rsidRDefault="00856FAD" w:rsidP="00856FAD">
            <w:pPr>
              <w:pStyle w:val="BodyTextIndent"/>
              <w:ind w:left="0" w:firstLineChars="50" w:firstLine="90"/>
              <w:rPr>
                <w:rFonts w:ascii="Verdana" w:hAnsi="Verdana"/>
                <w:sz w:val="18"/>
                <w:szCs w:val="18"/>
              </w:rPr>
            </w:pPr>
            <w:r w:rsidRPr="00FD773D">
              <w:rPr>
                <w:rFonts w:ascii="Verdana" w:hAnsi="Verdana"/>
                <w:sz w:val="18"/>
                <w:szCs w:val="18"/>
              </w:rPr>
              <w:t>XA_TDM_CAP_CONFIG_FATAL_STATE</w:t>
            </w:r>
          </w:p>
        </w:tc>
        <w:tc>
          <w:tcPr>
            <w:tcW w:w="1248" w:type="dxa"/>
            <w:vAlign w:val="center"/>
          </w:tcPr>
          <w:p w14:paraId="279CEE86" w14:textId="1C32EB7B" w:rsidR="00856FAD" w:rsidRPr="00FD773D" w:rsidRDefault="00856FAD" w:rsidP="00F25356">
            <w:pPr>
              <w:pStyle w:val="NormalIndent"/>
              <w:ind w:left="0"/>
              <w:jc w:val="center"/>
              <w:rPr>
                <w:rFonts w:ascii="Verdana" w:eastAsia="Meiryo" w:hAnsi="Verdana"/>
                <w:sz w:val="18"/>
                <w:szCs w:val="18"/>
              </w:rPr>
            </w:pPr>
            <w:r w:rsidRPr="00FD773D">
              <w:rPr>
                <w:rFonts w:ascii="Verdana" w:eastAsia="Meiryo" w:hAnsi="Verdana"/>
                <w:sz w:val="18"/>
                <w:szCs w:val="18"/>
              </w:rPr>
              <w:t>0xFFFF88</w:t>
            </w:r>
            <w:r w:rsidR="00F25356" w:rsidRPr="00FD773D">
              <w:rPr>
                <w:rFonts w:ascii="Verdana" w:eastAsia="Meiryo" w:hAnsi="Verdana"/>
                <w:sz w:val="18"/>
                <w:szCs w:val="18"/>
              </w:rPr>
              <w:t>C</w:t>
            </w:r>
            <w:r w:rsidRPr="00FD773D">
              <w:rPr>
                <w:rFonts w:ascii="Verdana" w:eastAsia="Meiryo" w:hAnsi="Verdana"/>
                <w:sz w:val="18"/>
                <w:szCs w:val="18"/>
              </w:rPr>
              <w:t>0</w:t>
            </w:r>
          </w:p>
        </w:tc>
        <w:tc>
          <w:tcPr>
            <w:tcW w:w="4847" w:type="dxa"/>
          </w:tcPr>
          <w:p w14:paraId="5E4A372A" w14:textId="4341457D"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Abnormality has occurred, which disables process continuation. The command does not follow procedure. Because it becomes the common API error, please check the correct procedure.</w:t>
            </w:r>
          </w:p>
        </w:tc>
      </w:tr>
      <w:tr w:rsidR="00856FAD" w:rsidRPr="00FD773D" w14:paraId="1FC55EAD" w14:textId="77777777" w:rsidTr="000B515E">
        <w:trPr>
          <w:cantSplit/>
          <w:trHeight w:val="288"/>
          <w:tblHeader/>
        </w:trPr>
        <w:tc>
          <w:tcPr>
            <w:tcW w:w="3567" w:type="dxa"/>
          </w:tcPr>
          <w:p w14:paraId="367879EA" w14:textId="77777777" w:rsidR="00365F72" w:rsidRPr="00FD773D" w:rsidRDefault="00856FAD" w:rsidP="00072644">
            <w:pPr>
              <w:pStyle w:val="BodyTextIndent"/>
              <w:ind w:left="0" w:firstLineChars="50" w:firstLine="90"/>
              <w:rPr>
                <w:rFonts w:ascii="Verdana" w:hAnsi="Verdana"/>
                <w:sz w:val="18"/>
                <w:szCs w:val="18"/>
              </w:rPr>
            </w:pPr>
            <w:r w:rsidRPr="00FD773D">
              <w:rPr>
                <w:rFonts w:ascii="Verdana" w:hAnsi="Verdana"/>
                <w:sz w:val="18"/>
                <w:szCs w:val="18"/>
              </w:rPr>
              <w:t>[</w:t>
            </w:r>
            <w:r w:rsidR="00072644" w:rsidRPr="00FD773D">
              <w:rPr>
                <w:rFonts w:ascii="Verdana" w:hAnsi="Verdana"/>
                <w:sz w:val="18"/>
                <w:szCs w:val="18"/>
              </w:rPr>
              <w:t>10</w:t>
            </w:r>
            <w:r w:rsidRPr="00FD773D">
              <w:rPr>
                <w:rFonts w:ascii="Verdana" w:hAnsi="Verdana"/>
                <w:sz w:val="18"/>
                <w:szCs w:val="18"/>
              </w:rPr>
              <w:t xml:space="preserve">] </w:t>
            </w:r>
          </w:p>
          <w:p w14:paraId="14D90130" w14:textId="46E9D6EE" w:rsidR="00856FAD" w:rsidRPr="00FD773D" w:rsidRDefault="00856FAD" w:rsidP="00072644">
            <w:pPr>
              <w:pStyle w:val="BodyTextIndent"/>
              <w:ind w:left="0" w:firstLineChars="50" w:firstLine="90"/>
              <w:rPr>
                <w:rFonts w:ascii="Verdana" w:hAnsi="Verdana"/>
                <w:sz w:val="18"/>
                <w:szCs w:val="18"/>
              </w:rPr>
            </w:pPr>
            <w:r w:rsidRPr="00FD773D">
              <w:rPr>
                <w:rFonts w:ascii="Verdana" w:hAnsi="Verdana"/>
                <w:sz w:val="18"/>
                <w:szCs w:val="18"/>
              </w:rPr>
              <w:t>XA_TDM_CAP_CONFIG_FATAL_PCM_WIDTH</w:t>
            </w:r>
          </w:p>
        </w:tc>
        <w:tc>
          <w:tcPr>
            <w:tcW w:w="1248" w:type="dxa"/>
            <w:vAlign w:val="center"/>
          </w:tcPr>
          <w:p w14:paraId="640F52FF" w14:textId="2751D7C3" w:rsidR="00856FAD" w:rsidRPr="00FD773D" w:rsidRDefault="00856FAD" w:rsidP="00F25356">
            <w:pPr>
              <w:pStyle w:val="NormalIndent"/>
              <w:ind w:left="0"/>
              <w:jc w:val="center"/>
              <w:rPr>
                <w:rFonts w:ascii="Verdana" w:eastAsia="Meiryo" w:hAnsi="Verdana"/>
                <w:sz w:val="18"/>
                <w:szCs w:val="18"/>
              </w:rPr>
            </w:pPr>
            <w:r w:rsidRPr="00FD773D">
              <w:rPr>
                <w:sz w:val="18"/>
                <w:szCs w:val="18"/>
              </w:rPr>
              <w:t>0xFFFF88</w:t>
            </w:r>
            <w:r w:rsidR="00F25356" w:rsidRPr="00FD773D">
              <w:rPr>
                <w:sz w:val="18"/>
                <w:szCs w:val="18"/>
              </w:rPr>
              <w:t>C</w:t>
            </w:r>
            <w:r w:rsidRPr="00FD773D">
              <w:rPr>
                <w:sz w:val="18"/>
                <w:szCs w:val="18"/>
              </w:rPr>
              <w:t>1</w:t>
            </w:r>
          </w:p>
        </w:tc>
        <w:tc>
          <w:tcPr>
            <w:tcW w:w="4847" w:type="dxa"/>
          </w:tcPr>
          <w:p w14:paraId="64BF701F" w14:textId="77777777"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Capture specifications out of the range.</w:t>
            </w:r>
          </w:p>
          <w:p w14:paraId="3AEFE232" w14:textId="1F3D455B"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pcm width value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r w:rsidRPr="00FD773D">
              <w:rPr>
                <w:rFonts w:ascii="Verdana" w:hAnsi="Verdana"/>
                <w:sz w:val="18"/>
                <w:szCs w:val="18"/>
              </w:rPr>
              <w:t>)</w:t>
            </w:r>
          </w:p>
        </w:tc>
      </w:tr>
      <w:tr w:rsidR="00856FAD" w:rsidRPr="00FD773D" w14:paraId="1C98BC3C" w14:textId="77777777" w:rsidTr="000B515E">
        <w:trPr>
          <w:cantSplit/>
          <w:trHeight w:val="288"/>
          <w:tblHeader/>
        </w:trPr>
        <w:tc>
          <w:tcPr>
            <w:tcW w:w="3567" w:type="dxa"/>
          </w:tcPr>
          <w:p w14:paraId="13E748E6" w14:textId="77777777" w:rsidR="00365F72" w:rsidRPr="00FD773D" w:rsidRDefault="00856FAD" w:rsidP="00072644">
            <w:pPr>
              <w:pStyle w:val="BodyTextIndent"/>
              <w:ind w:left="0" w:firstLineChars="50" w:firstLine="90"/>
              <w:rPr>
                <w:rFonts w:ascii="Verdana" w:hAnsi="Verdana"/>
                <w:sz w:val="18"/>
                <w:szCs w:val="18"/>
              </w:rPr>
            </w:pPr>
            <w:r w:rsidRPr="00FD773D">
              <w:rPr>
                <w:rFonts w:ascii="Verdana" w:hAnsi="Verdana"/>
                <w:sz w:val="18"/>
                <w:szCs w:val="18"/>
              </w:rPr>
              <w:t>[</w:t>
            </w:r>
            <w:r w:rsidR="00072644" w:rsidRPr="00FD773D">
              <w:rPr>
                <w:rFonts w:ascii="Verdana" w:hAnsi="Verdana"/>
                <w:sz w:val="18"/>
                <w:szCs w:val="18"/>
              </w:rPr>
              <w:t>11</w:t>
            </w:r>
            <w:r w:rsidRPr="00FD773D">
              <w:rPr>
                <w:rFonts w:ascii="Verdana" w:hAnsi="Verdana"/>
                <w:sz w:val="18"/>
                <w:szCs w:val="18"/>
              </w:rPr>
              <w:t xml:space="preserve">] </w:t>
            </w:r>
          </w:p>
          <w:p w14:paraId="2593E30C" w14:textId="2AE44A44" w:rsidR="00856FAD" w:rsidRPr="00FD773D" w:rsidRDefault="00856FAD" w:rsidP="00072644">
            <w:pPr>
              <w:pStyle w:val="BodyTextIndent"/>
              <w:ind w:left="0" w:firstLineChars="50" w:firstLine="90"/>
              <w:rPr>
                <w:rFonts w:ascii="Verdana" w:hAnsi="Verdana"/>
                <w:sz w:val="18"/>
                <w:szCs w:val="18"/>
              </w:rPr>
            </w:pPr>
            <w:r w:rsidRPr="00FD773D">
              <w:rPr>
                <w:rFonts w:ascii="Verdana" w:hAnsi="Verdana"/>
                <w:sz w:val="18"/>
                <w:szCs w:val="18"/>
              </w:rPr>
              <w:t>XA_TDM_CAP_CONFIG_FATAL_CHANNEL_MODE</w:t>
            </w:r>
          </w:p>
        </w:tc>
        <w:tc>
          <w:tcPr>
            <w:tcW w:w="1248" w:type="dxa"/>
            <w:vAlign w:val="center"/>
          </w:tcPr>
          <w:p w14:paraId="357A0DEA" w14:textId="6B7A24FE" w:rsidR="00856FAD" w:rsidRPr="00FD773D" w:rsidRDefault="00856FAD" w:rsidP="00F25356">
            <w:pPr>
              <w:jc w:val="center"/>
              <w:rPr>
                <w:sz w:val="18"/>
                <w:szCs w:val="18"/>
              </w:rPr>
            </w:pPr>
            <w:r w:rsidRPr="00FD773D">
              <w:rPr>
                <w:sz w:val="18"/>
                <w:szCs w:val="18"/>
              </w:rPr>
              <w:t>0xFFFF88</w:t>
            </w:r>
            <w:r w:rsidR="00F25356" w:rsidRPr="00FD773D">
              <w:rPr>
                <w:sz w:val="18"/>
                <w:szCs w:val="18"/>
              </w:rPr>
              <w:t>C</w:t>
            </w:r>
            <w:r w:rsidRPr="00FD773D">
              <w:rPr>
                <w:sz w:val="18"/>
                <w:szCs w:val="18"/>
              </w:rPr>
              <w:t>2</w:t>
            </w:r>
          </w:p>
        </w:tc>
        <w:tc>
          <w:tcPr>
            <w:tcW w:w="4847" w:type="dxa"/>
          </w:tcPr>
          <w:p w14:paraId="26749995" w14:textId="7A6B3E46"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Capture specifications out of the range.</w:t>
            </w:r>
          </w:p>
          <w:p w14:paraId="6234BF38" w14:textId="5DE456CF"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channel mode value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r w:rsidRPr="00FD773D">
              <w:rPr>
                <w:rFonts w:ascii="Verdana" w:hAnsi="Verdana"/>
                <w:sz w:val="18"/>
                <w:szCs w:val="18"/>
              </w:rPr>
              <w:t>)</w:t>
            </w:r>
          </w:p>
        </w:tc>
      </w:tr>
      <w:tr w:rsidR="00856FAD" w:rsidRPr="00FD773D" w14:paraId="022E0ABF" w14:textId="77777777" w:rsidTr="000B515E">
        <w:trPr>
          <w:cantSplit/>
          <w:trHeight w:val="288"/>
          <w:tblHeader/>
        </w:trPr>
        <w:tc>
          <w:tcPr>
            <w:tcW w:w="3567" w:type="dxa"/>
          </w:tcPr>
          <w:p w14:paraId="1301DAB6" w14:textId="77777777" w:rsidR="00365F72" w:rsidRPr="00FD773D" w:rsidRDefault="00856FAD" w:rsidP="00FA4BE3">
            <w:pPr>
              <w:pStyle w:val="BodyTextIndent"/>
              <w:ind w:left="0" w:firstLineChars="50" w:firstLine="90"/>
              <w:rPr>
                <w:rFonts w:ascii="Verdana" w:hAnsi="Verdana"/>
                <w:sz w:val="18"/>
                <w:szCs w:val="18"/>
              </w:rPr>
            </w:pPr>
            <w:r w:rsidRPr="00FD773D">
              <w:rPr>
                <w:rFonts w:ascii="Verdana" w:hAnsi="Verdana"/>
                <w:sz w:val="18"/>
                <w:szCs w:val="18"/>
              </w:rPr>
              <w:t>[</w:t>
            </w:r>
            <w:r w:rsidR="00FA4BE3" w:rsidRPr="00FD773D">
              <w:rPr>
                <w:rFonts w:ascii="Verdana" w:hAnsi="Verdana"/>
                <w:sz w:val="18"/>
                <w:szCs w:val="18"/>
              </w:rPr>
              <w:t>12</w:t>
            </w:r>
            <w:r w:rsidRPr="00FD773D">
              <w:rPr>
                <w:rFonts w:ascii="Verdana" w:hAnsi="Verdana"/>
                <w:sz w:val="18"/>
                <w:szCs w:val="18"/>
              </w:rPr>
              <w:t xml:space="preserve">] </w:t>
            </w:r>
          </w:p>
          <w:p w14:paraId="2A7A0B10" w14:textId="493040F2" w:rsidR="00856FAD" w:rsidRPr="00FD773D" w:rsidRDefault="00856FAD" w:rsidP="00FA4BE3">
            <w:pPr>
              <w:pStyle w:val="BodyTextIndent"/>
              <w:ind w:left="0" w:firstLineChars="50" w:firstLine="90"/>
              <w:rPr>
                <w:rFonts w:ascii="Verdana" w:hAnsi="Verdana"/>
                <w:sz w:val="18"/>
                <w:szCs w:val="18"/>
              </w:rPr>
            </w:pPr>
            <w:r w:rsidRPr="00FD773D">
              <w:rPr>
                <w:rFonts w:ascii="Verdana" w:hAnsi="Verdana"/>
                <w:sz w:val="18"/>
                <w:szCs w:val="18"/>
              </w:rPr>
              <w:t>XA_TDM_CAP_CONFIG_FATAL_SAMPLE_RATE</w:t>
            </w:r>
          </w:p>
        </w:tc>
        <w:tc>
          <w:tcPr>
            <w:tcW w:w="1248" w:type="dxa"/>
            <w:vAlign w:val="center"/>
          </w:tcPr>
          <w:p w14:paraId="2707204F" w14:textId="7BEDD4FE" w:rsidR="00856FAD" w:rsidRPr="00FD773D" w:rsidRDefault="00856FAD" w:rsidP="00F25356">
            <w:pPr>
              <w:jc w:val="center"/>
              <w:rPr>
                <w:sz w:val="18"/>
                <w:szCs w:val="18"/>
              </w:rPr>
            </w:pPr>
            <w:r w:rsidRPr="00FD773D">
              <w:rPr>
                <w:sz w:val="18"/>
                <w:szCs w:val="18"/>
              </w:rPr>
              <w:t>0xFFFF88</w:t>
            </w:r>
            <w:r w:rsidR="00F25356" w:rsidRPr="00FD773D">
              <w:rPr>
                <w:sz w:val="18"/>
                <w:szCs w:val="18"/>
              </w:rPr>
              <w:t>C</w:t>
            </w:r>
            <w:r w:rsidRPr="00FD773D">
              <w:rPr>
                <w:sz w:val="18"/>
                <w:szCs w:val="18"/>
              </w:rPr>
              <w:t>3</w:t>
            </w:r>
          </w:p>
        </w:tc>
        <w:tc>
          <w:tcPr>
            <w:tcW w:w="4847" w:type="dxa"/>
          </w:tcPr>
          <w:p w14:paraId="576F32B7" w14:textId="4DBA3DF9"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Capture specifications out of the range.</w:t>
            </w:r>
          </w:p>
          <w:p w14:paraId="5FF98346" w14:textId="73F4ADC2"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sample rate value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r w:rsidRPr="00FD773D">
              <w:rPr>
                <w:rFonts w:ascii="Verdana" w:hAnsi="Verdana"/>
                <w:sz w:val="18"/>
                <w:szCs w:val="18"/>
              </w:rPr>
              <w:t>)</w:t>
            </w:r>
          </w:p>
        </w:tc>
      </w:tr>
      <w:tr w:rsidR="00856FAD" w:rsidRPr="00FD773D" w14:paraId="4AFE83C4" w14:textId="77777777" w:rsidTr="000B515E">
        <w:trPr>
          <w:cantSplit/>
          <w:trHeight w:val="288"/>
          <w:tblHeader/>
        </w:trPr>
        <w:tc>
          <w:tcPr>
            <w:tcW w:w="3567" w:type="dxa"/>
          </w:tcPr>
          <w:p w14:paraId="5B387308" w14:textId="77777777" w:rsidR="00365F72" w:rsidRPr="00FD773D" w:rsidRDefault="00856FAD" w:rsidP="00FA4BE3">
            <w:pPr>
              <w:pStyle w:val="BodyTextIndent"/>
              <w:ind w:left="0" w:firstLineChars="50" w:firstLine="90"/>
              <w:rPr>
                <w:rFonts w:ascii="Verdana" w:hAnsi="Verdana"/>
                <w:sz w:val="18"/>
                <w:szCs w:val="18"/>
              </w:rPr>
            </w:pPr>
            <w:r w:rsidRPr="00FD773D">
              <w:rPr>
                <w:rFonts w:ascii="Verdana" w:hAnsi="Verdana"/>
                <w:sz w:val="18"/>
                <w:szCs w:val="18"/>
              </w:rPr>
              <w:t>[</w:t>
            </w:r>
            <w:r w:rsidR="00FA4BE3" w:rsidRPr="00FD773D">
              <w:rPr>
                <w:rFonts w:ascii="Verdana" w:hAnsi="Verdana"/>
                <w:sz w:val="18"/>
                <w:szCs w:val="18"/>
              </w:rPr>
              <w:t>13</w:t>
            </w:r>
            <w:r w:rsidRPr="00FD773D">
              <w:rPr>
                <w:rFonts w:ascii="Verdana" w:hAnsi="Verdana"/>
                <w:sz w:val="18"/>
                <w:szCs w:val="18"/>
              </w:rPr>
              <w:t xml:space="preserve">] </w:t>
            </w:r>
          </w:p>
          <w:p w14:paraId="3B5EED98" w14:textId="1FA1E20F" w:rsidR="00856FAD" w:rsidRPr="00FD773D" w:rsidRDefault="00856FAD" w:rsidP="00FA4BE3">
            <w:pPr>
              <w:pStyle w:val="BodyTextIndent"/>
              <w:ind w:left="0" w:firstLineChars="50" w:firstLine="90"/>
              <w:rPr>
                <w:rFonts w:ascii="Verdana" w:hAnsi="Verdana"/>
                <w:sz w:val="18"/>
                <w:szCs w:val="18"/>
              </w:rPr>
            </w:pPr>
            <w:r w:rsidRPr="00FD773D">
              <w:rPr>
                <w:rFonts w:ascii="Verdana" w:hAnsi="Verdana"/>
                <w:sz w:val="18"/>
                <w:szCs w:val="18"/>
              </w:rPr>
              <w:t>XA_TDM_CAP_CONFIG_FATAL_FRAME_SIZE</w:t>
            </w:r>
          </w:p>
        </w:tc>
        <w:tc>
          <w:tcPr>
            <w:tcW w:w="1248" w:type="dxa"/>
            <w:vAlign w:val="center"/>
          </w:tcPr>
          <w:p w14:paraId="43CDC081" w14:textId="208D7B2B" w:rsidR="00856FAD" w:rsidRPr="00FD773D" w:rsidRDefault="00856FAD" w:rsidP="00F25356">
            <w:pPr>
              <w:jc w:val="center"/>
              <w:rPr>
                <w:sz w:val="18"/>
                <w:szCs w:val="18"/>
              </w:rPr>
            </w:pPr>
            <w:r w:rsidRPr="00FD773D">
              <w:rPr>
                <w:sz w:val="18"/>
                <w:szCs w:val="18"/>
              </w:rPr>
              <w:t>0xFFFF88</w:t>
            </w:r>
            <w:r w:rsidR="00F25356" w:rsidRPr="00FD773D">
              <w:rPr>
                <w:sz w:val="18"/>
                <w:szCs w:val="18"/>
              </w:rPr>
              <w:t>C</w:t>
            </w:r>
            <w:r w:rsidRPr="00FD773D">
              <w:rPr>
                <w:sz w:val="18"/>
                <w:szCs w:val="18"/>
              </w:rPr>
              <w:t>4</w:t>
            </w:r>
          </w:p>
        </w:tc>
        <w:tc>
          <w:tcPr>
            <w:tcW w:w="4847" w:type="dxa"/>
          </w:tcPr>
          <w:p w14:paraId="475EEF00" w14:textId="1C790D19"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Capture specifications out of the range.</w:t>
            </w:r>
          </w:p>
          <w:p w14:paraId="2003C08C" w14:textId="7775009C"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frame size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r w:rsidRPr="00FD773D">
              <w:rPr>
                <w:rFonts w:ascii="Verdana" w:hAnsi="Verdana"/>
                <w:sz w:val="18"/>
                <w:szCs w:val="18"/>
              </w:rPr>
              <w:t>)</w:t>
            </w:r>
          </w:p>
        </w:tc>
      </w:tr>
      <w:tr w:rsidR="00856FAD" w:rsidRPr="00FD773D" w14:paraId="5AA201DD" w14:textId="77777777" w:rsidTr="000B515E">
        <w:trPr>
          <w:cantSplit/>
          <w:trHeight w:val="288"/>
          <w:tblHeader/>
        </w:trPr>
        <w:tc>
          <w:tcPr>
            <w:tcW w:w="3567" w:type="dxa"/>
          </w:tcPr>
          <w:p w14:paraId="206A1F5C" w14:textId="77777777" w:rsidR="00365F72" w:rsidRPr="00FD773D" w:rsidRDefault="00856FAD" w:rsidP="00856FAD">
            <w:pPr>
              <w:pStyle w:val="BodyTextIndent"/>
              <w:ind w:left="0" w:firstLineChars="50" w:firstLine="90"/>
              <w:rPr>
                <w:rFonts w:ascii="Verdana" w:hAnsi="Verdana"/>
                <w:sz w:val="18"/>
                <w:szCs w:val="18"/>
              </w:rPr>
            </w:pPr>
            <w:r w:rsidRPr="00FD773D">
              <w:rPr>
                <w:rFonts w:ascii="Verdana" w:hAnsi="Verdana"/>
                <w:sz w:val="18"/>
                <w:szCs w:val="18"/>
              </w:rPr>
              <w:t xml:space="preserve">[12] </w:t>
            </w:r>
          </w:p>
          <w:p w14:paraId="2111C5EE" w14:textId="2241D1F5" w:rsidR="00856FAD" w:rsidRPr="00FD773D" w:rsidRDefault="00856FAD" w:rsidP="00856FAD">
            <w:pPr>
              <w:pStyle w:val="BodyTextIndent"/>
              <w:ind w:left="0" w:firstLineChars="50" w:firstLine="90"/>
              <w:rPr>
                <w:rFonts w:ascii="Verdana" w:hAnsi="Verdana"/>
                <w:sz w:val="18"/>
                <w:szCs w:val="18"/>
              </w:rPr>
            </w:pPr>
            <w:r w:rsidRPr="00FD773D">
              <w:rPr>
                <w:rFonts w:ascii="Verdana" w:hAnsi="Verdana"/>
                <w:sz w:val="18"/>
                <w:szCs w:val="18"/>
              </w:rPr>
              <w:t>XA_TDM_CAP_CONFIG_FATAL_INVALID_INPUT</w:t>
            </w:r>
          </w:p>
        </w:tc>
        <w:tc>
          <w:tcPr>
            <w:tcW w:w="1248" w:type="dxa"/>
            <w:vAlign w:val="center"/>
          </w:tcPr>
          <w:p w14:paraId="41E2F921" w14:textId="157ADA4D" w:rsidR="00856FAD" w:rsidRPr="00FD773D" w:rsidRDefault="00856FAD" w:rsidP="00F25356">
            <w:pPr>
              <w:jc w:val="center"/>
              <w:rPr>
                <w:sz w:val="18"/>
                <w:szCs w:val="18"/>
              </w:rPr>
            </w:pPr>
            <w:r w:rsidRPr="00FD773D">
              <w:rPr>
                <w:sz w:val="18"/>
                <w:szCs w:val="18"/>
              </w:rPr>
              <w:t>0xFFFF88</w:t>
            </w:r>
            <w:r w:rsidR="00F25356" w:rsidRPr="00FD773D">
              <w:rPr>
                <w:sz w:val="18"/>
                <w:szCs w:val="18"/>
              </w:rPr>
              <w:t>C</w:t>
            </w:r>
            <w:r w:rsidRPr="00FD773D">
              <w:rPr>
                <w:sz w:val="18"/>
                <w:szCs w:val="18"/>
              </w:rPr>
              <w:t>5</w:t>
            </w:r>
          </w:p>
        </w:tc>
        <w:tc>
          <w:tcPr>
            <w:tcW w:w="4847" w:type="dxa"/>
          </w:tcPr>
          <w:p w14:paraId="3B7C2D46" w14:textId="55DCA45D"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Capture specifications out of the range.</w:t>
            </w:r>
          </w:p>
          <w:p w14:paraId="25E19872" w14:textId="0A095D1F"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input value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r w:rsidRPr="00FD773D">
              <w:rPr>
                <w:rFonts w:ascii="Verdana" w:hAnsi="Verdana"/>
                <w:sz w:val="18"/>
                <w:szCs w:val="18"/>
              </w:rPr>
              <w:t>)</w:t>
            </w:r>
          </w:p>
        </w:tc>
      </w:tr>
      <w:tr w:rsidR="00856FAD" w:rsidRPr="00FD773D" w14:paraId="6A279DDD" w14:textId="77777777" w:rsidTr="000B515E">
        <w:trPr>
          <w:cantSplit/>
          <w:trHeight w:val="288"/>
          <w:tblHeader/>
        </w:trPr>
        <w:tc>
          <w:tcPr>
            <w:tcW w:w="3567" w:type="dxa"/>
          </w:tcPr>
          <w:p w14:paraId="52206D0F" w14:textId="77777777" w:rsidR="00365F72" w:rsidRPr="00FD773D" w:rsidRDefault="00856FAD" w:rsidP="00856FAD">
            <w:pPr>
              <w:pStyle w:val="BodyTextIndent"/>
              <w:ind w:left="0" w:firstLineChars="50" w:firstLine="90"/>
              <w:rPr>
                <w:rFonts w:ascii="Verdana" w:hAnsi="Verdana"/>
                <w:sz w:val="18"/>
                <w:szCs w:val="18"/>
              </w:rPr>
            </w:pPr>
            <w:r w:rsidRPr="00FD773D">
              <w:rPr>
                <w:rFonts w:ascii="Verdana" w:hAnsi="Verdana"/>
                <w:sz w:val="18"/>
                <w:szCs w:val="18"/>
              </w:rPr>
              <w:t xml:space="preserve">[13] </w:t>
            </w:r>
          </w:p>
          <w:p w14:paraId="142E5AD2" w14:textId="4104B61C" w:rsidR="00856FAD" w:rsidRPr="00FD773D" w:rsidRDefault="00856FAD" w:rsidP="00856FAD">
            <w:pPr>
              <w:pStyle w:val="BodyTextIndent"/>
              <w:ind w:left="0" w:firstLineChars="50" w:firstLine="90"/>
              <w:rPr>
                <w:rFonts w:ascii="Verdana" w:hAnsi="Verdana"/>
                <w:sz w:val="18"/>
                <w:szCs w:val="18"/>
              </w:rPr>
            </w:pPr>
            <w:r w:rsidRPr="00FD773D">
              <w:rPr>
                <w:rFonts w:ascii="Verdana" w:hAnsi="Verdana"/>
                <w:sz w:val="18"/>
                <w:szCs w:val="18"/>
              </w:rPr>
              <w:t>XA_TDM_CAP_CONFIG_FATAL_DMACHANNEL</w:t>
            </w:r>
          </w:p>
        </w:tc>
        <w:tc>
          <w:tcPr>
            <w:tcW w:w="1248" w:type="dxa"/>
            <w:vAlign w:val="center"/>
          </w:tcPr>
          <w:p w14:paraId="515EF478" w14:textId="44E5437B" w:rsidR="00856FAD" w:rsidRPr="00FD773D" w:rsidRDefault="00856FAD" w:rsidP="00F25356">
            <w:pPr>
              <w:jc w:val="center"/>
              <w:rPr>
                <w:sz w:val="18"/>
                <w:szCs w:val="18"/>
              </w:rPr>
            </w:pPr>
            <w:r w:rsidRPr="00FD773D">
              <w:rPr>
                <w:sz w:val="18"/>
                <w:szCs w:val="18"/>
              </w:rPr>
              <w:t>0xFFFF88</w:t>
            </w:r>
            <w:r w:rsidR="00F25356" w:rsidRPr="00FD773D">
              <w:rPr>
                <w:sz w:val="18"/>
                <w:szCs w:val="18"/>
              </w:rPr>
              <w:t>C</w:t>
            </w:r>
            <w:r w:rsidRPr="00FD773D">
              <w:rPr>
                <w:sz w:val="18"/>
                <w:szCs w:val="18"/>
              </w:rPr>
              <w:t>6</w:t>
            </w:r>
          </w:p>
        </w:tc>
        <w:tc>
          <w:tcPr>
            <w:tcW w:w="4847" w:type="dxa"/>
          </w:tcPr>
          <w:p w14:paraId="42D572B0" w14:textId="0AD5A177"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Capture specifications out of the range.</w:t>
            </w:r>
          </w:p>
          <w:p w14:paraId="119DB4A3" w14:textId="3346AD4A"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adma channel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r w:rsidRPr="00FD773D">
              <w:rPr>
                <w:rFonts w:ascii="Verdana" w:hAnsi="Verdana"/>
                <w:sz w:val="18"/>
                <w:szCs w:val="18"/>
              </w:rPr>
              <w:t>)</w:t>
            </w:r>
          </w:p>
        </w:tc>
      </w:tr>
      <w:tr w:rsidR="00856FAD" w:rsidRPr="00FD773D" w14:paraId="6AB5862F" w14:textId="77777777" w:rsidTr="000B515E">
        <w:trPr>
          <w:cantSplit/>
          <w:trHeight w:val="431"/>
          <w:tblHeader/>
        </w:trPr>
        <w:tc>
          <w:tcPr>
            <w:tcW w:w="3567" w:type="dxa"/>
          </w:tcPr>
          <w:p w14:paraId="6CCB2BF5" w14:textId="77777777" w:rsidR="00365F72" w:rsidRPr="00FD773D" w:rsidRDefault="00856FAD" w:rsidP="00856FAD">
            <w:pPr>
              <w:pStyle w:val="BodyTextIndent"/>
              <w:ind w:left="0" w:firstLineChars="50" w:firstLine="90"/>
              <w:rPr>
                <w:rFonts w:ascii="Verdana" w:hAnsi="Verdana"/>
                <w:sz w:val="18"/>
                <w:szCs w:val="18"/>
              </w:rPr>
            </w:pPr>
            <w:r w:rsidRPr="00FD773D">
              <w:rPr>
                <w:rFonts w:ascii="Verdana" w:hAnsi="Verdana"/>
                <w:sz w:val="18"/>
                <w:szCs w:val="18"/>
              </w:rPr>
              <w:t xml:space="preserve">[14] </w:t>
            </w:r>
          </w:p>
          <w:p w14:paraId="0CE02086" w14:textId="49624366" w:rsidR="00856FAD" w:rsidRPr="00FD773D" w:rsidRDefault="00856FAD" w:rsidP="00856FAD">
            <w:pPr>
              <w:pStyle w:val="BodyTextIndent"/>
              <w:ind w:left="0" w:firstLineChars="50" w:firstLine="90"/>
              <w:rPr>
                <w:rFonts w:ascii="Verdana" w:hAnsi="Verdana"/>
                <w:sz w:val="18"/>
                <w:szCs w:val="18"/>
              </w:rPr>
            </w:pPr>
            <w:r w:rsidRPr="00FD773D">
              <w:rPr>
                <w:rFonts w:ascii="Verdana" w:hAnsi="Verdana"/>
                <w:sz w:val="18"/>
                <w:szCs w:val="18"/>
              </w:rPr>
              <w:t>XA_TDM_CAP_CONFIG_FATAL_VOLUME_RATE</w:t>
            </w:r>
          </w:p>
        </w:tc>
        <w:tc>
          <w:tcPr>
            <w:tcW w:w="1248" w:type="dxa"/>
            <w:vAlign w:val="center"/>
          </w:tcPr>
          <w:p w14:paraId="0D4C641D" w14:textId="71396E43" w:rsidR="00856FAD" w:rsidRPr="00FD773D" w:rsidRDefault="00856FAD" w:rsidP="00F25356">
            <w:pPr>
              <w:jc w:val="center"/>
              <w:rPr>
                <w:sz w:val="18"/>
                <w:szCs w:val="18"/>
              </w:rPr>
            </w:pPr>
            <w:r w:rsidRPr="00FD773D">
              <w:rPr>
                <w:sz w:val="18"/>
                <w:szCs w:val="18"/>
              </w:rPr>
              <w:t>0xFFFF88</w:t>
            </w:r>
            <w:r w:rsidR="00F25356" w:rsidRPr="00FD773D">
              <w:rPr>
                <w:sz w:val="18"/>
                <w:szCs w:val="18"/>
              </w:rPr>
              <w:t>C</w:t>
            </w:r>
            <w:r w:rsidRPr="00FD773D">
              <w:rPr>
                <w:sz w:val="18"/>
                <w:szCs w:val="18"/>
              </w:rPr>
              <w:t>7</w:t>
            </w:r>
          </w:p>
        </w:tc>
        <w:tc>
          <w:tcPr>
            <w:tcW w:w="4847" w:type="dxa"/>
          </w:tcPr>
          <w:p w14:paraId="219A8264" w14:textId="168FA449"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It is an error for TDM Capture specifications out of the range.</w:t>
            </w:r>
          </w:p>
          <w:p w14:paraId="46A95F30" w14:textId="142B1F7C" w:rsidR="00856FAD" w:rsidRPr="00FD773D" w:rsidRDefault="00856FAD" w:rsidP="00856FAD">
            <w:pPr>
              <w:pStyle w:val="BodyTextIndent"/>
              <w:ind w:leftChars="39" w:left="80" w:rightChars="71" w:right="142" w:hangingChars="1" w:hanging="2"/>
              <w:rPr>
                <w:rFonts w:ascii="Verdana" w:hAnsi="Verdana"/>
                <w:sz w:val="18"/>
                <w:szCs w:val="18"/>
              </w:rPr>
            </w:pPr>
            <w:r w:rsidRPr="00FD773D">
              <w:rPr>
                <w:rFonts w:ascii="Verdana" w:hAnsi="Verdana"/>
                <w:sz w:val="18"/>
                <w:szCs w:val="18"/>
              </w:rPr>
              <w:t xml:space="preserve">The volume rate was specified at the argument does not support. Please set an appropriate value.(Refer to </w:t>
            </w:r>
            <w:r w:rsidRPr="00FD773D">
              <w:rPr>
                <w:rFonts w:ascii="Verdana" w:hAnsi="Verdana"/>
                <w:sz w:val="18"/>
                <w:szCs w:val="18"/>
              </w:rPr>
              <w:fldChar w:fldCharType="begin"/>
            </w:r>
            <w:r w:rsidRPr="00FD773D">
              <w:rPr>
                <w:rFonts w:ascii="Verdana" w:hAnsi="Verdana"/>
                <w:sz w:val="18"/>
                <w:szCs w:val="18"/>
              </w:rPr>
              <w:instrText xml:space="preserve"> REF _Ref438038820 \r \h  \* MERGEFORMAT </w:instrText>
            </w:r>
            <w:r w:rsidRPr="00FD773D">
              <w:rPr>
                <w:rFonts w:ascii="Verdana" w:hAnsi="Verdana"/>
                <w:sz w:val="18"/>
                <w:szCs w:val="18"/>
              </w:rPr>
            </w:r>
            <w:r w:rsidRPr="00FD773D">
              <w:rPr>
                <w:rFonts w:ascii="Verdana" w:hAnsi="Verdana"/>
                <w:sz w:val="18"/>
                <w:szCs w:val="18"/>
              </w:rPr>
              <w:fldChar w:fldCharType="separate"/>
            </w:r>
            <w:r w:rsidRPr="00FD773D">
              <w:rPr>
                <w:rFonts w:ascii="Verdana" w:hAnsi="Verdana"/>
                <w:sz w:val="18"/>
                <w:szCs w:val="18"/>
              </w:rPr>
              <w:t>2.2.2.16</w:t>
            </w:r>
            <w:r w:rsidRPr="00FD773D">
              <w:rPr>
                <w:rFonts w:ascii="Verdana" w:hAnsi="Verdana"/>
                <w:sz w:val="18"/>
                <w:szCs w:val="18"/>
              </w:rPr>
              <w:fldChar w:fldCharType="end"/>
            </w:r>
            <w:r w:rsidRPr="00FD773D">
              <w:rPr>
                <w:rFonts w:ascii="Verdana" w:hAnsi="Verdana"/>
                <w:sz w:val="18"/>
                <w:szCs w:val="18"/>
              </w:rPr>
              <w:t>)</w:t>
            </w:r>
          </w:p>
        </w:tc>
      </w:tr>
      <w:tr w:rsidR="004968A3" w:rsidRPr="00FD773D" w14:paraId="66DE9033" w14:textId="77777777" w:rsidTr="000B515E">
        <w:trPr>
          <w:cantSplit/>
          <w:trHeight w:val="431"/>
          <w:tblHeader/>
        </w:trPr>
        <w:tc>
          <w:tcPr>
            <w:tcW w:w="3567" w:type="dxa"/>
          </w:tcPr>
          <w:p w14:paraId="05C78DE9" w14:textId="0F2F03FB" w:rsidR="004968A3" w:rsidRPr="00FD773D" w:rsidRDefault="004968A3" w:rsidP="004968A3">
            <w:pPr>
              <w:pStyle w:val="BodyTextIndent"/>
              <w:ind w:left="0" w:firstLineChars="50" w:firstLine="90"/>
              <w:rPr>
                <w:rFonts w:ascii="Verdana" w:hAnsi="Verdana"/>
                <w:sz w:val="18"/>
                <w:szCs w:val="18"/>
              </w:rPr>
            </w:pPr>
            <w:r w:rsidRPr="00FD773D">
              <w:rPr>
                <w:rFonts w:ascii="Verdana" w:hAnsi="Verdana"/>
                <w:sz w:val="18"/>
                <w:szCs w:val="18"/>
              </w:rPr>
              <w:t>[15]</w:t>
            </w:r>
          </w:p>
        </w:tc>
        <w:tc>
          <w:tcPr>
            <w:tcW w:w="1248" w:type="dxa"/>
            <w:vAlign w:val="center"/>
          </w:tcPr>
          <w:p w14:paraId="539BE009" w14:textId="4A4222CF" w:rsidR="004968A3" w:rsidRPr="00FD773D" w:rsidRDefault="004968A3" w:rsidP="004968A3">
            <w:pPr>
              <w:jc w:val="center"/>
              <w:rPr>
                <w:sz w:val="18"/>
                <w:szCs w:val="18"/>
              </w:rPr>
            </w:pPr>
            <w:r w:rsidRPr="00FD773D">
              <w:rPr>
                <w:sz w:val="18"/>
                <w:szCs w:val="18"/>
              </w:rPr>
              <w:t>Others</w:t>
            </w:r>
          </w:p>
        </w:tc>
        <w:tc>
          <w:tcPr>
            <w:tcW w:w="4847" w:type="dxa"/>
          </w:tcPr>
          <w:p w14:paraId="1DEEA28C" w14:textId="663E2B19" w:rsidR="004968A3" w:rsidRPr="00FD773D" w:rsidRDefault="004968A3" w:rsidP="004968A3">
            <w:pPr>
              <w:pStyle w:val="BodyTextIndent"/>
              <w:ind w:leftChars="39" w:left="80" w:rightChars="71" w:right="142" w:hangingChars="1" w:hanging="2"/>
              <w:rPr>
                <w:rFonts w:ascii="Verdana" w:hAnsi="Verdana"/>
                <w:sz w:val="18"/>
                <w:szCs w:val="18"/>
              </w:rPr>
            </w:pPr>
            <w:r w:rsidRPr="00FD773D">
              <w:rPr>
                <w:rFonts w:ascii="Verdana" w:hAnsi="Verdana"/>
                <w:sz w:val="18"/>
                <w:szCs w:val="18"/>
              </w:rPr>
              <w:t>Reservered</w:t>
            </w:r>
          </w:p>
        </w:tc>
      </w:tr>
    </w:tbl>
    <w:p w14:paraId="2CB0016E" w14:textId="7AEB0192" w:rsidR="00384EAC" w:rsidRPr="00FD773D" w:rsidRDefault="00384EAC" w:rsidP="002B29DC">
      <w:pPr>
        <w:pStyle w:val="BodyText"/>
        <w:rPr>
          <w:rFonts w:ascii="Verdana" w:eastAsia="Meiryo" w:hAnsi="Verdana"/>
        </w:rPr>
      </w:pPr>
    </w:p>
    <w:p w14:paraId="24A8388C" w14:textId="77777777" w:rsidR="00384EAC" w:rsidRPr="00FD773D" w:rsidRDefault="00384EAC">
      <w:pPr>
        <w:widowControl/>
        <w:autoSpaceDE/>
        <w:autoSpaceDN/>
        <w:adjustRightInd/>
        <w:snapToGrid/>
        <w:jc w:val="left"/>
        <w:rPr>
          <w:sz w:val="21"/>
          <w:lang w:val="x-none" w:eastAsia="x-none"/>
        </w:rPr>
      </w:pPr>
      <w:r w:rsidRPr="00FD773D">
        <w:br w:type="page"/>
      </w:r>
    </w:p>
    <w:p w14:paraId="0C469405" w14:textId="0D50B53C" w:rsidR="00827052" w:rsidRPr="00FD773D" w:rsidRDefault="00AF1043" w:rsidP="00827052">
      <w:pPr>
        <w:pStyle w:val="Heading1"/>
        <w:pageBreakBefore/>
        <w:widowControl/>
        <w:numPr>
          <w:ilvl w:val="0"/>
          <w:numId w:val="7"/>
        </w:numPr>
        <w:wordWrap w:val="0"/>
        <w:autoSpaceDE/>
        <w:autoSpaceDN/>
        <w:snapToGrid/>
        <w:spacing w:before="240" w:after="60" w:line="300" w:lineRule="exact"/>
        <w:jc w:val="left"/>
        <w:textAlignment w:val="center"/>
      </w:pPr>
      <w:bookmarkStart w:id="196" w:name="_Toc527033969"/>
      <w:r w:rsidRPr="00FD773D">
        <w:lastRenderedPageBreak/>
        <w:t>Processing Flow</w:t>
      </w:r>
      <w:bookmarkEnd w:id="196"/>
    </w:p>
    <w:p w14:paraId="502F9F9A" w14:textId="77777777" w:rsidR="00827052" w:rsidRPr="00FD773D" w:rsidRDefault="00827052" w:rsidP="00E354EF"/>
    <w:p w14:paraId="589FF9D6" w14:textId="08260F27" w:rsidR="002B29DC" w:rsidRPr="00FD773D" w:rsidRDefault="004F1658" w:rsidP="00E96864">
      <w:r w:rsidRPr="00FD773D">
        <w:fldChar w:fldCharType="begin"/>
      </w:r>
      <w:r w:rsidRPr="00FD773D">
        <w:instrText xml:space="preserve"> REF _Ref454360779 \h  \* MERGEFORMAT </w:instrText>
      </w:r>
      <w:r w:rsidRPr="00FD773D">
        <w:fldChar w:fldCharType="separate"/>
      </w:r>
      <w:r w:rsidR="00D37968" w:rsidRPr="00FD773D">
        <w:t xml:space="preserve">Figure </w:t>
      </w:r>
      <w:r w:rsidR="00D37968" w:rsidRPr="00FD773D">
        <w:rPr>
          <w:noProof/>
        </w:rPr>
        <w:t>3</w:t>
      </w:r>
      <w:r w:rsidR="00D37968" w:rsidRPr="00FD773D">
        <w:rPr>
          <w:noProof/>
        </w:rPr>
        <w:noBreakHyphen/>
        <w:t>1</w:t>
      </w:r>
      <w:r w:rsidRPr="00FD773D">
        <w:fldChar w:fldCharType="end"/>
      </w:r>
      <w:r w:rsidR="002B29DC" w:rsidRPr="00FD773D">
        <w:t xml:space="preserve"> shows a flow diagram of processing performed by an application which uses this software.</w:t>
      </w:r>
      <w:r w:rsidR="000D6BE7" w:rsidRPr="00FD773D">
        <w:t xml:space="preserve"> It applies for both case: </w:t>
      </w:r>
      <w:r w:rsidR="007F3839" w:rsidRPr="00FD773D">
        <w:t xml:space="preserve">TDM </w:t>
      </w:r>
      <w:r w:rsidR="000D6BE7" w:rsidRPr="00FD773D">
        <w:t xml:space="preserve">renderer and </w:t>
      </w:r>
      <w:r w:rsidR="007F3839" w:rsidRPr="00FD773D">
        <w:t xml:space="preserve">TDM </w:t>
      </w:r>
      <w:r w:rsidR="000D6BE7" w:rsidRPr="00FD773D">
        <w:t>capture.</w:t>
      </w:r>
    </w:p>
    <w:p w14:paraId="0C4072A4" w14:textId="2AA31DFF" w:rsidR="002B29DC" w:rsidRPr="00FD773D" w:rsidRDefault="002B29DC" w:rsidP="00E96864">
      <w:r w:rsidRPr="00FD773D">
        <w:t xml:space="preserve">The basic steps executed by the framework are </w:t>
      </w:r>
      <w:r w:rsidR="005F3643" w:rsidRPr="00FD773D">
        <w:t>white</w:t>
      </w:r>
      <w:r w:rsidRPr="00FD773D">
        <w:t xml:space="preserve">. The steps defined by the user framework are </w:t>
      </w:r>
      <w:r w:rsidR="005F3643" w:rsidRPr="00FD773D">
        <w:t>shaded</w:t>
      </w:r>
      <w:r w:rsidRPr="00FD773D">
        <w:t>. Design the process to suit the target system.</w:t>
      </w:r>
    </w:p>
    <w:p w14:paraId="1F7AC6A3" w14:textId="6A35F02B" w:rsidR="002B29DC" w:rsidRPr="00FD773D" w:rsidRDefault="005F3643" w:rsidP="002B29DC">
      <w:pPr>
        <w:pStyle w:val="af0"/>
        <w:pBdr>
          <w:left w:val="single" w:sz="4" w:space="16" w:color="auto"/>
          <w:bottom w:val="single" w:sz="4" w:space="6" w:color="auto"/>
        </w:pBdr>
        <w:rPr>
          <w:rFonts w:ascii="Verdana" w:eastAsia="Meiryo" w:hAnsi="Verdana"/>
        </w:rPr>
      </w:pPr>
      <w:r w:rsidRPr="00FD773D">
        <w:rPr>
          <w:noProof/>
          <w:lang w:eastAsia="en-US"/>
        </w:rPr>
        <w:lastRenderedPageBreak/>
        <mc:AlternateContent>
          <mc:Choice Requires="wpc">
            <w:drawing>
              <wp:inline distT="0" distB="0" distL="0" distR="0" wp14:anchorId="456D76C3" wp14:editId="1E7784FF">
                <wp:extent cx="5934710" cy="7625715"/>
                <wp:effectExtent l="0" t="0" r="0" b="3810"/>
                <wp:docPr id="549" name="Canvas 5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AutoShape 35"/>
                        <wps:cNvSpPr>
                          <a:spLocks noChangeArrowheads="1"/>
                        </wps:cNvSpPr>
                        <wps:spPr bwMode="auto">
                          <a:xfrm>
                            <a:off x="1219002" y="410001"/>
                            <a:ext cx="3473406" cy="1035902"/>
                          </a:xfrm>
                          <a:prstGeom prst="roundRect">
                            <a:avLst>
                              <a:gd name="adj" fmla="val 6889"/>
                            </a:avLst>
                          </a:prstGeom>
                          <a:noFill/>
                          <a:ln w="22225">
                            <a:solidFill>
                              <a:schemeClr val="accent5">
                                <a:lumMod val="60000"/>
                                <a:lumOff val="40000"/>
                              </a:schemeClr>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1" name="AutoShape 36"/>
                        <wps:cNvSpPr>
                          <a:spLocks noChangeArrowheads="1"/>
                        </wps:cNvSpPr>
                        <wps:spPr bwMode="auto">
                          <a:xfrm>
                            <a:off x="1209602" y="5104910"/>
                            <a:ext cx="3473406" cy="473901"/>
                          </a:xfrm>
                          <a:prstGeom prst="roundRect">
                            <a:avLst>
                              <a:gd name="adj" fmla="val 7491"/>
                            </a:avLst>
                          </a:prstGeom>
                          <a:noFill/>
                          <a:ln w="22225">
                            <a:solidFill>
                              <a:schemeClr val="accent5">
                                <a:lumMod val="60000"/>
                                <a:lumOff val="40000"/>
                              </a:schemeClr>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3" name="AutoShape 37"/>
                        <wps:cNvSpPr>
                          <a:spLocks noChangeArrowheads="1"/>
                        </wps:cNvSpPr>
                        <wps:spPr bwMode="auto">
                          <a:xfrm>
                            <a:off x="1211702" y="5785411"/>
                            <a:ext cx="3473406" cy="1158802"/>
                          </a:xfrm>
                          <a:prstGeom prst="roundRect">
                            <a:avLst>
                              <a:gd name="adj" fmla="val 16667"/>
                            </a:avLst>
                          </a:prstGeom>
                          <a:noFill/>
                          <a:ln w="22225">
                            <a:solidFill>
                              <a:schemeClr val="accent5">
                                <a:lumMod val="60000"/>
                                <a:lumOff val="40000"/>
                              </a:schemeClr>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6" name="AutoShape 35"/>
                        <wps:cNvSpPr>
                          <a:spLocks noChangeArrowheads="1"/>
                        </wps:cNvSpPr>
                        <wps:spPr bwMode="auto">
                          <a:xfrm>
                            <a:off x="1219002" y="2472805"/>
                            <a:ext cx="3473406" cy="995702"/>
                          </a:xfrm>
                          <a:prstGeom prst="roundRect">
                            <a:avLst>
                              <a:gd name="adj" fmla="val 6889"/>
                            </a:avLst>
                          </a:prstGeom>
                          <a:noFill/>
                          <a:ln w="22225">
                            <a:solidFill>
                              <a:schemeClr val="accent5">
                                <a:lumMod val="60000"/>
                                <a:lumOff val="40000"/>
                              </a:schemeClr>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7" name="AutoShape 36"/>
                        <wps:cNvSpPr>
                          <a:spLocks noChangeArrowheads="1"/>
                        </wps:cNvSpPr>
                        <wps:spPr bwMode="auto">
                          <a:xfrm>
                            <a:off x="1209502" y="3524707"/>
                            <a:ext cx="3473406" cy="1520403"/>
                          </a:xfrm>
                          <a:prstGeom prst="roundRect">
                            <a:avLst>
                              <a:gd name="adj" fmla="val 7491"/>
                            </a:avLst>
                          </a:prstGeom>
                          <a:noFill/>
                          <a:ln w="22225">
                            <a:solidFill>
                              <a:schemeClr val="accent5">
                                <a:lumMod val="60000"/>
                                <a:lumOff val="40000"/>
                              </a:schemeClr>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8" name="AutoShape 35"/>
                        <wps:cNvSpPr>
                          <a:spLocks noChangeArrowheads="1"/>
                        </wps:cNvSpPr>
                        <wps:spPr bwMode="auto">
                          <a:xfrm>
                            <a:off x="1209602" y="1493303"/>
                            <a:ext cx="3473406" cy="922002"/>
                          </a:xfrm>
                          <a:prstGeom prst="roundRect">
                            <a:avLst>
                              <a:gd name="adj" fmla="val 6889"/>
                            </a:avLst>
                          </a:prstGeom>
                          <a:noFill/>
                          <a:ln w="22225">
                            <a:solidFill>
                              <a:schemeClr val="accent5">
                                <a:lumMod val="60000"/>
                                <a:lumOff val="40000"/>
                              </a:schemeClr>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9" name="AutoShape 6"/>
                        <wps:cNvSpPr>
                          <a:spLocks noChangeArrowheads="1"/>
                        </wps:cNvSpPr>
                        <wps:spPr bwMode="auto">
                          <a:xfrm>
                            <a:off x="2087804" y="3623507"/>
                            <a:ext cx="1830103" cy="228000"/>
                          </a:xfrm>
                          <a:prstGeom prst="flowChartProcess">
                            <a:avLst/>
                          </a:prstGeom>
                          <a:solidFill>
                            <a:srgbClr val="FFFFFF"/>
                          </a:solidFill>
                          <a:ln w="9525">
                            <a:solidFill>
                              <a:srgbClr val="000000"/>
                            </a:solidFill>
                            <a:miter lim="800000"/>
                            <a:headEnd/>
                            <a:tailEnd/>
                          </a:ln>
                        </wps:spPr>
                        <wps:txbx>
                          <w:txbxContent>
                            <w:p w14:paraId="14B25A51" w14:textId="77777777" w:rsidR="00FA54D3" w:rsidRDefault="00FA54D3" w:rsidP="005F3643">
                              <w:pPr>
                                <w:jc w:val="center"/>
                                <w:rPr>
                                  <w:ins w:id="197" w:author="Comparison" w:date="2017-07-11T15:47:00Z"/>
                                  <w:rFonts w:ascii="Arial" w:eastAsia="MS Gothic" w:hAnsi="Arial"/>
                                  <w:sz w:val="18"/>
                                  <w:szCs w:val="18"/>
                                </w:rPr>
                              </w:pPr>
                              <w:ins w:id="198" w:author="Comparison" w:date="2017-07-11T15:47:00Z">
                                <w:r>
                                  <w:rPr>
                                    <w:rFonts w:ascii="Arial" w:eastAsia="MS Gothic" w:hAnsi="Arial"/>
                                    <w:sz w:val="18"/>
                                    <w:szCs w:val="18"/>
                                  </w:rPr>
                                  <w:t>Initialize Processing</w:t>
                                </w:r>
                              </w:ins>
                            </w:p>
                          </w:txbxContent>
                        </wps:txbx>
                        <wps:bodyPr rot="0" vert="horz" wrap="square" lIns="36000" tIns="0" rIns="36000" bIns="0" anchor="t" anchorCtr="0" upright="1">
                          <a:noAutofit/>
                        </wps:bodyPr>
                      </wps:wsp>
                      <wps:wsp>
                        <wps:cNvPr id="22" name="AutoShape 7"/>
                        <wps:cNvSpPr>
                          <a:spLocks noChangeArrowheads="1"/>
                        </wps:cNvSpPr>
                        <wps:spPr bwMode="auto">
                          <a:xfrm>
                            <a:off x="2617904" y="7053914"/>
                            <a:ext cx="788601" cy="277501"/>
                          </a:xfrm>
                          <a:prstGeom prst="flowChartTerminator">
                            <a:avLst/>
                          </a:prstGeom>
                          <a:solidFill>
                            <a:srgbClr val="FFFFFF"/>
                          </a:solidFill>
                          <a:ln w="9525">
                            <a:solidFill>
                              <a:srgbClr val="000000"/>
                            </a:solidFill>
                            <a:miter lim="800000"/>
                            <a:headEnd/>
                            <a:tailEnd/>
                          </a:ln>
                        </wps:spPr>
                        <wps:txbx>
                          <w:txbxContent>
                            <w:p w14:paraId="193F9C16" w14:textId="77777777" w:rsidR="00FA54D3" w:rsidRDefault="00FA54D3" w:rsidP="005F3643">
                              <w:pPr>
                                <w:jc w:val="center"/>
                                <w:rPr>
                                  <w:ins w:id="199" w:author="Comparison" w:date="2017-07-11T15:47:00Z"/>
                                  <w:rFonts w:ascii="Arial" w:eastAsia="MS Gothic" w:hAnsi="Arial"/>
                                  <w:sz w:val="18"/>
                                  <w:szCs w:val="18"/>
                                </w:rPr>
                              </w:pPr>
                              <w:ins w:id="200" w:author="Comparison" w:date="2017-07-11T15:47:00Z">
                                <w:r>
                                  <w:rPr>
                                    <w:rFonts w:ascii="Arial" w:eastAsia="MS Gothic" w:hAnsi="Arial"/>
                                    <w:sz w:val="18"/>
                                    <w:szCs w:val="18"/>
                                  </w:rPr>
                                  <w:t>END</w:t>
                                </w:r>
                              </w:ins>
                            </w:p>
                          </w:txbxContent>
                        </wps:txbx>
                        <wps:bodyPr rot="0" vert="horz" wrap="square" lIns="36000" tIns="0" rIns="36000" bIns="0" anchor="t" anchorCtr="0" upright="1">
                          <a:noAutofit/>
                        </wps:bodyPr>
                      </wps:wsp>
                      <wps:wsp>
                        <wps:cNvPr id="24" name="AutoShape 9"/>
                        <wps:cNvSpPr>
                          <a:spLocks noChangeArrowheads="1"/>
                        </wps:cNvSpPr>
                        <wps:spPr bwMode="auto">
                          <a:xfrm>
                            <a:off x="2654404" y="94300"/>
                            <a:ext cx="685201" cy="254000"/>
                          </a:xfrm>
                          <a:prstGeom prst="flowChartTerminator">
                            <a:avLst/>
                          </a:prstGeom>
                          <a:solidFill>
                            <a:srgbClr val="FFFFFF"/>
                          </a:solidFill>
                          <a:ln w="9525">
                            <a:solidFill>
                              <a:schemeClr val="tx1">
                                <a:lumMod val="100000"/>
                                <a:lumOff val="0"/>
                              </a:schemeClr>
                            </a:solidFill>
                            <a:miter lim="800000"/>
                            <a:headEnd/>
                            <a:tailEnd/>
                          </a:ln>
                        </wps:spPr>
                        <wps:txbx>
                          <w:txbxContent>
                            <w:p w14:paraId="3853B67C" w14:textId="77777777" w:rsidR="00FA54D3" w:rsidRDefault="00FA54D3" w:rsidP="005F3643">
                              <w:pPr>
                                <w:jc w:val="center"/>
                                <w:rPr>
                                  <w:ins w:id="201" w:author="Comparison" w:date="2017-07-11T15:47:00Z"/>
                                  <w:rFonts w:ascii="Arial" w:eastAsia="MS Gothic" w:hAnsi="Arial"/>
                                  <w:sz w:val="18"/>
                                  <w:szCs w:val="18"/>
                                </w:rPr>
                              </w:pPr>
                              <w:ins w:id="202" w:author="Comparison" w:date="2017-07-11T15:47:00Z">
                                <w:r>
                                  <w:rPr>
                                    <w:rFonts w:ascii="Arial" w:eastAsia="MS Gothic" w:hAnsi="Arial"/>
                                    <w:sz w:val="18"/>
                                    <w:szCs w:val="18"/>
                                  </w:rPr>
                                  <w:t>START</w:t>
                                </w:r>
                              </w:ins>
                            </w:p>
                          </w:txbxContent>
                        </wps:txbx>
                        <wps:bodyPr rot="0" vert="horz" wrap="square" lIns="36000" tIns="0" rIns="36000" bIns="0" anchor="t" anchorCtr="0" upright="1">
                          <a:noAutofit/>
                        </wps:bodyPr>
                      </wps:wsp>
                      <wps:wsp>
                        <wps:cNvPr id="26" name="AutoShape 14"/>
                        <wps:cNvSpPr>
                          <a:spLocks noChangeArrowheads="1"/>
                        </wps:cNvSpPr>
                        <wps:spPr bwMode="auto">
                          <a:xfrm>
                            <a:off x="2092604" y="6043212"/>
                            <a:ext cx="1830103" cy="692401"/>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8C7940" w14:textId="77777777" w:rsidR="00FA54D3" w:rsidRDefault="00FA54D3" w:rsidP="005F3643">
                              <w:pPr>
                                <w:jc w:val="center"/>
                                <w:rPr>
                                  <w:ins w:id="203" w:author="Comparison" w:date="2017-07-11T15:47:00Z"/>
                                  <w:rFonts w:ascii="Arial" w:eastAsia="MS Gothic" w:hAnsi="Arial"/>
                                  <w:sz w:val="18"/>
                                  <w:szCs w:val="18"/>
                                </w:rPr>
                              </w:pPr>
                              <w:ins w:id="204" w:author="Comparison" w:date="2017-07-11T15:47:00Z">
                                <w:r>
                                  <w:rPr>
                                    <w:rFonts w:ascii="Arial" w:eastAsia="MS Gothic" w:hAnsi="Arial"/>
                                    <w:sz w:val="18"/>
                                    <w:szCs w:val="18"/>
                                  </w:rPr>
                                  <w:t>Read from input.</w:t>
                                </w:r>
                              </w:ins>
                            </w:p>
                            <w:p w14:paraId="6E149404" w14:textId="77777777" w:rsidR="00FA54D3" w:rsidRDefault="00FA54D3" w:rsidP="005F3643">
                              <w:pPr>
                                <w:jc w:val="center"/>
                                <w:rPr>
                                  <w:ins w:id="205" w:author="Comparison" w:date="2017-07-11T15:47:00Z"/>
                                  <w:rFonts w:ascii="Arial" w:eastAsia="MS Gothic" w:hAnsi="Arial"/>
                                  <w:sz w:val="18"/>
                                  <w:szCs w:val="18"/>
                                </w:rPr>
                              </w:pPr>
                              <w:ins w:id="206" w:author="Comparison" w:date="2017-07-11T15:47:00Z">
                                <w:r>
                                  <w:rPr>
                                    <w:rFonts w:ascii="Arial" w:eastAsia="MS Gothic" w:hAnsi="Arial"/>
                                    <w:sz w:val="18"/>
                                    <w:szCs w:val="18"/>
                                  </w:rPr>
                                  <w:t>Indicate INPUT_OVER if end of input.</w:t>
                                </w:r>
                              </w:ins>
                            </w:p>
                            <w:p w14:paraId="267F62C1" w14:textId="77777777" w:rsidR="00FA54D3" w:rsidRDefault="00FA54D3" w:rsidP="005F3643">
                              <w:pPr>
                                <w:jc w:val="center"/>
                                <w:rPr>
                                  <w:ins w:id="207" w:author="Comparison" w:date="2017-07-11T15:47:00Z"/>
                                  <w:rFonts w:ascii="Arial" w:eastAsia="MS Gothic" w:hAnsi="Arial"/>
                                  <w:sz w:val="18"/>
                                  <w:szCs w:val="18"/>
                                </w:rPr>
                              </w:pPr>
                              <w:ins w:id="208" w:author="Comparison" w:date="2017-07-11T15:47:00Z">
                                <w:r>
                                  <w:rPr>
                                    <w:rFonts w:ascii="Arial" w:eastAsia="MS Gothic" w:hAnsi="Arial"/>
                                    <w:sz w:val="18"/>
                                    <w:szCs w:val="18"/>
                                  </w:rPr>
                                  <w:t>Process data buffer</w:t>
                                </w:r>
                              </w:ins>
                            </w:p>
                            <w:p w14:paraId="7FFC3EFB" w14:textId="77777777" w:rsidR="00FA54D3" w:rsidRDefault="00FA54D3" w:rsidP="005F3643">
                              <w:pPr>
                                <w:jc w:val="center"/>
                                <w:rPr>
                                  <w:ins w:id="209" w:author="Comparison" w:date="2017-07-11T15:47:00Z"/>
                                  <w:rFonts w:ascii="Arial" w:eastAsia="MS Gothic" w:hAnsi="Arial"/>
                                  <w:sz w:val="18"/>
                                  <w:szCs w:val="18"/>
                                </w:rPr>
                              </w:pPr>
                              <w:ins w:id="210" w:author="Comparison" w:date="2017-07-11T15:47:00Z">
                                <w:r>
                                  <w:rPr>
                                    <w:rFonts w:ascii="Arial" w:eastAsia="MS Gothic" w:hAnsi="Arial"/>
                                    <w:sz w:val="18"/>
                                    <w:szCs w:val="18"/>
                                  </w:rPr>
                                  <w:t>Transfer to output</w:t>
                                </w:r>
                              </w:ins>
                            </w:p>
                            <w:p w14:paraId="0B091E38" w14:textId="77777777" w:rsidR="00FA54D3" w:rsidRDefault="00FA54D3" w:rsidP="005F3643">
                              <w:pPr>
                                <w:jc w:val="center"/>
                                <w:rPr>
                                  <w:ins w:id="211" w:author="Comparison" w:date="2017-07-11T15:47:00Z"/>
                                  <w:rFonts w:ascii="Arial" w:eastAsia="MS Gothic" w:hAnsi="Arial"/>
                                  <w:sz w:val="18"/>
                                  <w:szCs w:val="18"/>
                                </w:rPr>
                              </w:pPr>
                            </w:p>
                          </w:txbxContent>
                        </wps:txbx>
                        <wps:bodyPr rot="0" vert="horz" wrap="square" lIns="36000" tIns="0" rIns="36000" bIns="0" anchor="t" anchorCtr="0" upright="1">
                          <a:noAutofit/>
                        </wps:bodyPr>
                      </wps:wsp>
                      <wps:wsp>
                        <wps:cNvPr id="27" name="AutoShape 15"/>
                        <wps:cNvSpPr>
                          <a:spLocks noChangeArrowheads="1"/>
                        </wps:cNvSpPr>
                        <wps:spPr bwMode="auto">
                          <a:xfrm>
                            <a:off x="2087804" y="4109508"/>
                            <a:ext cx="1830103" cy="345401"/>
                          </a:xfrm>
                          <a:prstGeom prst="flowChartProcess">
                            <a:avLst/>
                          </a:prstGeom>
                          <a:solidFill>
                            <a:srgbClr val="FFFFFF"/>
                          </a:solidFill>
                          <a:ln w="9525">
                            <a:solidFill>
                              <a:srgbClr val="000000"/>
                            </a:solidFill>
                            <a:miter lim="800000"/>
                            <a:headEnd/>
                            <a:tailEnd/>
                          </a:ln>
                        </wps:spPr>
                        <wps:txbx>
                          <w:txbxContent>
                            <w:p w14:paraId="77D907B5" w14:textId="77777777" w:rsidR="00FA54D3" w:rsidRDefault="00FA54D3" w:rsidP="005F3643">
                              <w:pPr>
                                <w:jc w:val="center"/>
                                <w:rPr>
                                  <w:ins w:id="212" w:author="Comparison" w:date="2017-07-11T15:47:00Z"/>
                                  <w:rFonts w:ascii="Arial" w:eastAsia="MS Gothic" w:hAnsi="Arial"/>
                                  <w:sz w:val="18"/>
                                  <w:szCs w:val="18"/>
                                </w:rPr>
                              </w:pPr>
                              <w:ins w:id="213" w:author="Comparison" w:date="2017-07-11T15:47:00Z">
                                <w:r>
                                  <w:rPr>
                                    <w:rFonts w:ascii="Arial" w:eastAsia="MS Gothic" w:hAnsi="Arial"/>
                                    <w:sz w:val="18"/>
                                    <w:szCs w:val="18"/>
                                  </w:rPr>
                                  <w:t>Set the I/O buffer</w:t>
                                </w:r>
                              </w:ins>
                            </w:p>
                            <w:p w14:paraId="5C09A1E3" w14:textId="77777777" w:rsidR="00FA54D3" w:rsidRDefault="00FA54D3" w:rsidP="005F3643">
                              <w:pPr>
                                <w:jc w:val="center"/>
                                <w:rPr>
                                  <w:ins w:id="214" w:author="Comparison" w:date="2017-07-11T15:47:00Z"/>
                                  <w:rFonts w:ascii="Arial" w:eastAsia="MS Gothic" w:hAnsi="Arial"/>
                                  <w:sz w:val="18"/>
                                  <w:szCs w:val="18"/>
                                </w:rPr>
                              </w:pPr>
                              <w:ins w:id="215" w:author="Comparison" w:date="2017-07-11T15:47:00Z">
                                <w:r>
                                  <w:rPr>
                                    <w:rFonts w:ascii="Arial" w:eastAsia="MS Gothic" w:hAnsi="Arial"/>
                                    <w:sz w:val="18"/>
                                    <w:szCs w:val="18"/>
                                  </w:rPr>
                                  <w:t>(Table 2-7 No.8)</w:t>
                                </w:r>
                              </w:ins>
                            </w:p>
                          </w:txbxContent>
                        </wps:txbx>
                        <wps:bodyPr rot="0" vert="horz" wrap="square" lIns="36000" tIns="0" rIns="36000" bIns="0" anchor="t" anchorCtr="0" upright="1">
                          <a:noAutofit/>
                        </wps:bodyPr>
                      </wps:wsp>
                      <wps:wsp>
                        <wps:cNvPr id="28" name="AutoShape 16"/>
                        <wps:cNvCnPr>
                          <a:cxnSpLocks noChangeShapeType="1"/>
                          <a:stCxn id="27" idx="2"/>
                          <a:endCxn id="39" idx="0"/>
                        </wps:cNvCnPr>
                        <wps:spPr bwMode="auto">
                          <a:xfrm flipH="1">
                            <a:off x="3002805" y="4454909"/>
                            <a:ext cx="0" cy="236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17"/>
                        <wps:cNvCnPr>
                          <a:cxnSpLocks noChangeShapeType="1"/>
                          <a:stCxn id="26" idx="2"/>
                          <a:endCxn id="22" idx="0"/>
                        </wps:cNvCnPr>
                        <wps:spPr bwMode="auto">
                          <a:xfrm>
                            <a:off x="3007705" y="6735613"/>
                            <a:ext cx="4500" cy="318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9"/>
                        <wps:cNvSpPr txBox="1">
                          <a:spLocks noChangeArrowheads="1"/>
                        </wps:cNvSpPr>
                        <wps:spPr bwMode="auto">
                          <a:xfrm>
                            <a:off x="1357002" y="3568107"/>
                            <a:ext cx="698501" cy="345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47A79" w14:textId="77777777" w:rsidR="00FA54D3" w:rsidRDefault="00FA54D3" w:rsidP="005F3643">
                              <w:pPr>
                                <w:rPr>
                                  <w:ins w:id="216" w:author="Comparison" w:date="2017-07-11T15:47:00Z"/>
                                  <w:rFonts w:ascii="Arial" w:eastAsia="MS Gothic" w:hAnsi="Arial"/>
                                  <w:sz w:val="18"/>
                                  <w:szCs w:val="18"/>
                                </w:rPr>
                              </w:pPr>
                              <w:ins w:id="217" w:author="Comparison" w:date="2017-07-11T15:47:00Z">
                                <w:r>
                                  <w:rPr>
                                    <w:rFonts w:ascii="Arial" w:eastAsia="MS Gothic" w:hAnsi="Arial"/>
                                    <w:sz w:val="18"/>
                                    <w:szCs w:val="18"/>
                                  </w:rPr>
                                  <w:t>Initialize</w:t>
                                </w:r>
                              </w:ins>
                            </w:p>
                            <w:p w14:paraId="732B5B35" w14:textId="77777777" w:rsidR="00FA54D3" w:rsidRDefault="00FA54D3" w:rsidP="005F3643">
                              <w:pPr>
                                <w:rPr>
                                  <w:ins w:id="218" w:author="Comparison" w:date="2017-07-11T15:47:00Z"/>
                                  <w:rFonts w:ascii="Arial" w:eastAsia="MS Gothic" w:hAnsi="Arial"/>
                                  <w:sz w:val="18"/>
                                  <w:szCs w:val="18"/>
                                </w:rPr>
                              </w:pPr>
                              <w:ins w:id="219" w:author="Comparison" w:date="2017-07-11T15:47:00Z">
                                <w:r>
                                  <w:rPr>
                                    <w:rFonts w:ascii="Arial" w:eastAsia="MS Gothic" w:hAnsi="Arial"/>
                                    <w:sz w:val="18"/>
                                    <w:szCs w:val="18"/>
                                  </w:rPr>
                                  <w:t>plug-in</w:t>
                                </w:r>
                              </w:ins>
                            </w:p>
                          </w:txbxContent>
                        </wps:txbx>
                        <wps:bodyPr rot="0" vert="horz" wrap="square" lIns="0" tIns="0" rIns="0" bIns="0" anchor="t" anchorCtr="0" upright="1">
                          <a:noAutofit/>
                        </wps:bodyPr>
                      </wps:wsp>
                      <wps:wsp>
                        <wps:cNvPr id="33" name="AutoShape 28"/>
                        <wps:cNvCnPr>
                          <a:cxnSpLocks noChangeShapeType="1"/>
                          <a:stCxn id="111" idx="3"/>
                          <a:endCxn id="34" idx="0"/>
                        </wps:cNvCnPr>
                        <wps:spPr bwMode="auto">
                          <a:xfrm>
                            <a:off x="4193507" y="2098204"/>
                            <a:ext cx="1151702" cy="493601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 name="AutoShape 29"/>
                        <wps:cNvSpPr>
                          <a:spLocks noChangeArrowheads="1"/>
                        </wps:cNvSpPr>
                        <wps:spPr bwMode="auto">
                          <a:xfrm>
                            <a:off x="4950908" y="7034214"/>
                            <a:ext cx="788701" cy="277501"/>
                          </a:xfrm>
                          <a:prstGeom prst="flowChartTerminator">
                            <a:avLst/>
                          </a:prstGeom>
                          <a:solidFill>
                            <a:srgbClr val="FFFFFF"/>
                          </a:solidFill>
                          <a:ln w="9525">
                            <a:solidFill>
                              <a:srgbClr val="000000"/>
                            </a:solidFill>
                            <a:miter lim="800000"/>
                            <a:headEnd/>
                            <a:tailEnd/>
                          </a:ln>
                        </wps:spPr>
                        <wps:txbx>
                          <w:txbxContent>
                            <w:p w14:paraId="6156E5C8" w14:textId="77777777" w:rsidR="00FA54D3" w:rsidRDefault="00FA54D3" w:rsidP="005F3643">
                              <w:pPr>
                                <w:jc w:val="center"/>
                                <w:rPr>
                                  <w:ins w:id="220" w:author="Comparison" w:date="2017-07-11T15:47:00Z"/>
                                  <w:rFonts w:ascii="Arial" w:eastAsia="MS Gothic" w:hAnsi="Arial"/>
                                  <w:sz w:val="18"/>
                                  <w:szCs w:val="18"/>
                                </w:rPr>
                              </w:pPr>
                              <w:ins w:id="221" w:author="Comparison" w:date="2017-07-11T15:47:00Z">
                                <w:r>
                                  <w:rPr>
                                    <w:rFonts w:ascii="Arial" w:eastAsia="MS Gothic" w:hAnsi="Arial"/>
                                    <w:sz w:val="18"/>
                                    <w:szCs w:val="18"/>
                                  </w:rPr>
                                  <w:t>Error</w:t>
                                </w:r>
                              </w:ins>
                            </w:p>
                          </w:txbxContent>
                        </wps:txbx>
                        <wps:bodyPr rot="0" vert="horz" wrap="square" lIns="36000" tIns="0" rIns="36000" bIns="0" anchor="t" anchorCtr="0" upright="1">
                          <a:noAutofit/>
                        </wps:bodyPr>
                      </wps:wsp>
                      <wps:wsp>
                        <wps:cNvPr id="37" name="AutoShape 30"/>
                        <wps:cNvCnPr>
                          <a:cxnSpLocks noChangeShapeType="1"/>
                          <a:stCxn id="39" idx="2"/>
                          <a:endCxn id="81" idx="0"/>
                        </wps:cNvCnPr>
                        <wps:spPr bwMode="auto">
                          <a:xfrm>
                            <a:off x="2999105" y="5453311"/>
                            <a:ext cx="4800" cy="589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38"/>
                        <wps:cNvCnPr>
                          <a:cxnSpLocks noChangeShapeType="1"/>
                        </wps:cNvCnPr>
                        <wps:spPr bwMode="auto">
                          <a:xfrm>
                            <a:off x="4144107" y="4838210"/>
                            <a:ext cx="1200302" cy="60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AutoShape 39"/>
                        <wps:cNvSpPr>
                          <a:spLocks noChangeArrowheads="1"/>
                        </wps:cNvSpPr>
                        <wps:spPr bwMode="auto">
                          <a:xfrm>
                            <a:off x="1812203" y="4691009"/>
                            <a:ext cx="2381304" cy="287001"/>
                          </a:xfrm>
                          <a:prstGeom prst="flowChartDecision">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0" name="Text Box 40"/>
                        <wps:cNvSpPr txBox="1">
                          <a:spLocks noChangeArrowheads="1"/>
                        </wps:cNvSpPr>
                        <wps:spPr bwMode="auto">
                          <a:xfrm>
                            <a:off x="4079107" y="4537909"/>
                            <a:ext cx="368901"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A084A" w14:textId="77777777" w:rsidR="00FA54D3" w:rsidRDefault="00FA54D3" w:rsidP="005F3643">
                              <w:pPr>
                                <w:rPr>
                                  <w:ins w:id="222" w:author="Comparison" w:date="2017-07-11T15:47:00Z"/>
                                  <w:rFonts w:ascii="Arial" w:eastAsia="MS Gothic" w:hAnsi="Arial"/>
                                  <w:sz w:val="18"/>
                                  <w:szCs w:val="18"/>
                                </w:rPr>
                              </w:pPr>
                              <w:ins w:id="223" w:author="Comparison" w:date="2017-07-11T15:47:00Z">
                                <w:r>
                                  <w:rPr>
                                    <w:rFonts w:ascii="Arial" w:eastAsia="MS Gothic" w:hAnsi="Arial"/>
                                    <w:sz w:val="18"/>
                                    <w:szCs w:val="18"/>
                                  </w:rPr>
                                  <w:t>Yes</w:t>
                                </w:r>
                              </w:ins>
                            </w:p>
                          </w:txbxContent>
                        </wps:txbx>
                        <wps:bodyPr rot="0" vert="horz" wrap="square" lIns="0" tIns="0" rIns="0" bIns="0" anchor="t" anchorCtr="0" upright="1">
                          <a:noAutofit/>
                        </wps:bodyPr>
                      </wps:wsp>
                      <wps:wsp>
                        <wps:cNvPr id="41" name="Text Box 41"/>
                        <wps:cNvSpPr txBox="1">
                          <a:spLocks noChangeArrowheads="1"/>
                        </wps:cNvSpPr>
                        <wps:spPr bwMode="auto">
                          <a:xfrm>
                            <a:off x="3045305" y="5045510"/>
                            <a:ext cx="368901"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CE888" w14:textId="77777777" w:rsidR="00FA54D3" w:rsidRDefault="00FA54D3" w:rsidP="005F3643">
                              <w:pPr>
                                <w:rPr>
                                  <w:ins w:id="224" w:author="Comparison" w:date="2017-07-11T15:47:00Z"/>
                                  <w:rFonts w:ascii="Arial" w:eastAsia="MS Gothic" w:hAnsi="Arial"/>
                                  <w:sz w:val="18"/>
                                  <w:szCs w:val="18"/>
                                </w:rPr>
                              </w:pPr>
                              <w:ins w:id="225" w:author="Comparison" w:date="2017-07-11T15:47:00Z">
                                <w:r>
                                  <w:rPr>
                                    <w:rFonts w:ascii="Arial" w:eastAsia="MS Gothic" w:hAnsi="Arial"/>
                                    <w:sz w:val="18"/>
                                    <w:szCs w:val="18"/>
                                  </w:rPr>
                                  <w:t>No</w:t>
                                </w:r>
                              </w:ins>
                            </w:p>
                          </w:txbxContent>
                        </wps:txbx>
                        <wps:bodyPr rot="0" vert="horz" wrap="square" lIns="0" tIns="0" rIns="0" bIns="0" anchor="t" anchorCtr="0" upright="1">
                          <a:noAutofit/>
                        </wps:bodyPr>
                      </wps:wsp>
                      <wps:wsp>
                        <wps:cNvPr id="78" name="Text Box 32"/>
                        <wps:cNvSpPr txBox="1">
                          <a:spLocks noChangeArrowheads="1"/>
                        </wps:cNvSpPr>
                        <wps:spPr bwMode="auto">
                          <a:xfrm>
                            <a:off x="2273104" y="4749409"/>
                            <a:ext cx="1540503"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18797" w14:textId="77777777" w:rsidR="00FA54D3" w:rsidRDefault="00FA54D3" w:rsidP="005F3643">
                              <w:pPr>
                                <w:jc w:val="center"/>
                                <w:rPr>
                                  <w:ins w:id="226" w:author="Comparison" w:date="2017-07-11T15:47:00Z"/>
                                  <w:rFonts w:ascii="Arial" w:eastAsia="MS Gothic" w:hAnsi="Arial"/>
                                  <w:sz w:val="18"/>
                                  <w:szCs w:val="18"/>
                                </w:rPr>
                              </w:pPr>
                              <w:ins w:id="227" w:author="Comparison" w:date="2017-07-11T15:47:00Z">
                                <w:r>
                                  <w:rPr>
                                    <w:rFonts w:ascii="Arial" w:eastAsia="MS Gothic" w:hAnsi="Arial"/>
                                    <w:sz w:val="18"/>
                                    <w:szCs w:val="18"/>
                                  </w:rPr>
                                  <w:t>Short of buffer size?</w:t>
                                </w:r>
                              </w:ins>
                            </w:p>
                          </w:txbxContent>
                        </wps:txbx>
                        <wps:bodyPr rot="0" vert="horz" wrap="square" lIns="0" tIns="0" rIns="0" bIns="0" anchor="t" anchorCtr="0" upright="1">
                          <a:noAutofit/>
                        </wps:bodyPr>
                      </wps:wsp>
                      <wps:wsp>
                        <wps:cNvPr id="80" name="AutoShape 24"/>
                        <wps:cNvSpPr>
                          <a:spLocks noChangeArrowheads="1"/>
                        </wps:cNvSpPr>
                        <wps:spPr bwMode="auto">
                          <a:xfrm>
                            <a:off x="2086804" y="3075006"/>
                            <a:ext cx="1830103" cy="257201"/>
                          </a:xfrm>
                          <a:prstGeom prst="flowChartProcess">
                            <a:avLst/>
                          </a:prstGeom>
                          <a:solidFill>
                            <a:srgbClr val="FFFFFF"/>
                          </a:solidFill>
                          <a:ln w="9525">
                            <a:solidFill>
                              <a:srgbClr val="000000"/>
                            </a:solidFill>
                            <a:miter lim="800000"/>
                            <a:headEnd/>
                            <a:tailEnd/>
                          </a:ln>
                        </wps:spPr>
                        <wps:txbx>
                          <w:txbxContent>
                            <w:p w14:paraId="264B920F" w14:textId="77777777" w:rsidR="00FA54D3" w:rsidRDefault="00FA54D3" w:rsidP="005F3643">
                              <w:pPr>
                                <w:jc w:val="center"/>
                                <w:rPr>
                                  <w:ins w:id="228" w:author="Comparison" w:date="2017-07-11T15:47:00Z"/>
                                  <w:rFonts w:ascii="Arial" w:eastAsia="MS Gothic" w:hAnsi="Arial"/>
                                  <w:sz w:val="18"/>
                                  <w:szCs w:val="18"/>
                                </w:rPr>
                              </w:pPr>
                              <w:ins w:id="229" w:author="Comparison" w:date="2017-07-11T15:47:00Z">
                                <w:r>
                                  <w:rPr>
                                    <w:rFonts w:ascii="Arial" w:eastAsia="MS Gothic" w:hAnsi="Arial"/>
                                    <w:sz w:val="18"/>
                                    <w:szCs w:val="18"/>
                                  </w:rPr>
                                  <w:t>Set memory blocks</w:t>
                                </w:r>
                              </w:ins>
                            </w:p>
                          </w:txbxContent>
                        </wps:txbx>
                        <wps:bodyPr rot="0" vert="horz" wrap="square" lIns="36000" tIns="0" rIns="36000" bIns="0" anchor="t" anchorCtr="0" upright="1">
                          <a:noAutofit/>
                        </wps:bodyPr>
                      </wps:wsp>
                      <wps:wsp>
                        <wps:cNvPr id="81" name="AutoShape 25"/>
                        <wps:cNvSpPr>
                          <a:spLocks noChangeArrowheads="1"/>
                        </wps:cNvSpPr>
                        <wps:spPr bwMode="auto">
                          <a:xfrm>
                            <a:off x="2087904" y="5227110"/>
                            <a:ext cx="1830103" cy="226200"/>
                          </a:xfrm>
                          <a:prstGeom prst="flowChartProcess">
                            <a:avLst/>
                          </a:prstGeom>
                          <a:solidFill>
                            <a:schemeClr val="bg1">
                              <a:lumMod val="75000"/>
                              <a:lumOff val="0"/>
                            </a:schemeClr>
                          </a:solidFill>
                          <a:ln w="9525">
                            <a:solidFill>
                              <a:srgbClr val="000000"/>
                            </a:solidFill>
                            <a:miter lim="800000"/>
                            <a:headEnd/>
                            <a:tailEnd/>
                          </a:ln>
                        </wps:spPr>
                        <wps:txbx>
                          <w:txbxContent>
                            <w:p w14:paraId="3C2F19FF" w14:textId="77777777" w:rsidR="00FA54D3" w:rsidRDefault="00FA54D3" w:rsidP="005F3643">
                              <w:pPr>
                                <w:jc w:val="center"/>
                                <w:rPr>
                                  <w:ins w:id="230" w:author="Comparison" w:date="2017-07-11T15:47:00Z"/>
                                  <w:rFonts w:ascii="Arial" w:eastAsia="MS Gothic" w:hAnsi="Arial"/>
                                  <w:sz w:val="18"/>
                                  <w:szCs w:val="18"/>
                                </w:rPr>
                              </w:pPr>
                              <w:ins w:id="231" w:author="Comparison" w:date="2017-07-11T15:47:00Z">
                                <w:r>
                                  <w:rPr>
                                    <w:rFonts w:ascii="Arial" w:eastAsia="MS Gothic" w:hAnsi="Arial"/>
                                    <w:sz w:val="18"/>
                                    <w:szCs w:val="18"/>
                                  </w:rPr>
                                  <w:t>Get configuration parameters.</w:t>
                                </w:r>
                              </w:ins>
                            </w:p>
                          </w:txbxContent>
                        </wps:txbx>
                        <wps:bodyPr rot="0" vert="horz" wrap="square" lIns="36000" tIns="0" rIns="36000" bIns="0" anchor="t" anchorCtr="0" upright="1">
                          <a:noAutofit/>
                        </wps:bodyPr>
                      </wps:wsp>
                      <wps:wsp>
                        <wps:cNvPr id="83" name="AutoShape 4"/>
                        <wps:cNvCnPr>
                          <a:cxnSpLocks noChangeShapeType="1"/>
                          <a:stCxn id="96" idx="2"/>
                          <a:endCxn id="111" idx="0"/>
                        </wps:cNvCnPr>
                        <wps:spPr bwMode="auto">
                          <a:xfrm rot="16200000" flipH="1">
                            <a:off x="2940205" y="1892104"/>
                            <a:ext cx="121500" cy="38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3" name="Text Box 20"/>
                        <wps:cNvSpPr txBox="1">
                          <a:spLocks noChangeArrowheads="1"/>
                        </wps:cNvSpPr>
                        <wps:spPr bwMode="auto">
                          <a:xfrm>
                            <a:off x="1353502" y="441101"/>
                            <a:ext cx="702101"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52F97" w14:textId="77777777" w:rsidR="00FA54D3" w:rsidRDefault="00FA54D3" w:rsidP="005F3643">
                              <w:pPr>
                                <w:rPr>
                                  <w:ins w:id="232" w:author="Comparison" w:date="2017-07-11T15:47:00Z"/>
                                  <w:rFonts w:ascii="Arial" w:eastAsia="MS Gothic" w:hAnsi="Arial"/>
                                  <w:sz w:val="18"/>
                                  <w:szCs w:val="18"/>
                                </w:rPr>
                              </w:pPr>
                              <w:ins w:id="233" w:author="Comparison" w:date="2017-07-11T15:47:00Z">
                                <w:r>
                                  <w:rPr>
                                    <w:rFonts w:ascii="Arial" w:eastAsia="MS Gothic" w:hAnsi="Arial"/>
                                    <w:sz w:val="18"/>
                                    <w:szCs w:val="18"/>
                                  </w:rPr>
                                  <w:t>Start-up</w:t>
                                </w:r>
                              </w:ins>
                            </w:p>
                            <w:p w14:paraId="3FFF9989" w14:textId="77777777" w:rsidR="00FA54D3" w:rsidRDefault="00FA54D3" w:rsidP="005F3643">
                              <w:pPr>
                                <w:rPr>
                                  <w:ins w:id="234" w:author="Comparison" w:date="2017-07-11T15:47:00Z"/>
                                  <w:rFonts w:ascii="Arial" w:eastAsia="MS Gothic" w:hAnsi="Arial"/>
                                  <w:sz w:val="18"/>
                                  <w:szCs w:val="18"/>
                                </w:rPr>
                              </w:pPr>
                              <w:ins w:id="235" w:author="Comparison" w:date="2017-07-11T15:47:00Z">
                                <w:r>
                                  <w:rPr>
                                    <w:rFonts w:ascii="Arial" w:eastAsia="MS Gothic" w:hAnsi="Arial"/>
                                    <w:sz w:val="18"/>
                                    <w:szCs w:val="18"/>
                                  </w:rPr>
                                  <w:t>API</w:t>
                                </w:r>
                              </w:ins>
                            </w:p>
                          </w:txbxContent>
                        </wps:txbx>
                        <wps:bodyPr rot="0" vert="horz" wrap="square" lIns="0" tIns="0" rIns="0" bIns="0" anchor="t" anchorCtr="0" upright="1">
                          <a:noAutofit/>
                        </wps:bodyPr>
                      </wps:wsp>
                      <wps:wsp>
                        <wps:cNvPr id="96" name="AutoShape 26"/>
                        <wps:cNvSpPr>
                          <a:spLocks noChangeArrowheads="1"/>
                        </wps:cNvSpPr>
                        <wps:spPr bwMode="auto">
                          <a:xfrm>
                            <a:off x="2084104" y="1576203"/>
                            <a:ext cx="1830003" cy="257101"/>
                          </a:xfrm>
                          <a:prstGeom prst="flowChartProcess">
                            <a:avLst/>
                          </a:prstGeom>
                          <a:solidFill>
                            <a:schemeClr val="bg1">
                              <a:lumMod val="75000"/>
                              <a:lumOff val="0"/>
                            </a:schemeClr>
                          </a:solidFill>
                          <a:ln w="9525">
                            <a:solidFill>
                              <a:srgbClr val="000000"/>
                            </a:solidFill>
                            <a:miter lim="800000"/>
                            <a:headEnd/>
                            <a:tailEnd/>
                          </a:ln>
                        </wps:spPr>
                        <wps:txbx>
                          <w:txbxContent>
                            <w:p w14:paraId="4BB1E2FA" w14:textId="77777777" w:rsidR="00FA54D3" w:rsidRDefault="00FA54D3" w:rsidP="005F3643">
                              <w:pPr>
                                <w:jc w:val="center"/>
                                <w:rPr>
                                  <w:ins w:id="236" w:author="Comparison" w:date="2017-07-11T15:47:00Z"/>
                                  <w:rFonts w:ascii="Arial" w:eastAsia="MS Gothic" w:hAnsi="Arial"/>
                                  <w:sz w:val="18"/>
                                  <w:szCs w:val="18"/>
                                </w:rPr>
                              </w:pPr>
                              <w:ins w:id="237" w:author="Comparison" w:date="2017-07-11T15:47:00Z">
                                <w:r>
                                  <w:rPr>
                                    <w:rFonts w:ascii="Arial" w:eastAsia="MS Gothic" w:hAnsi="Arial"/>
                                    <w:sz w:val="18"/>
                                    <w:szCs w:val="18"/>
                                  </w:rPr>
                                  <w:t>Set the number of channels and PCM width, sample rate</w:t>
                                </w:r>
                              </w:ins>
                            </w:p>
                          </w:txbxContent>
                        </wps:txbx>
                        <wps:bodyPr rot="0" vert="horz" wrap="square" lIns="36000" tIns="0" rIns="36000" bIns="0" anchor="t" anchorCtr="0" upright="1">
                          <a:noAutofit/>
                        </wps:bodyPr>
                      </wps:wsp>
                      <wps:wsp>
                        <wps:cNvPr id="111" name="AutoShape 27"/>
                        <wps:cNvSpPr>
                          <a:spLocks noChangeArrowheads="1"/>
                        </wps:cNvSpPr>
                        <wps:spPr bwMode="auto">
                          <a:xfrm>
                            <a:off x="1812303" y="1954704"/>
                            <a:ext cx="2381204" cy="287001"/>
                          </a:xfrm>
                          <a:prstGeom prst="flowChartDecision">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112" name="Text Box 31"/>
                        <wps:cNvSpPr txBox="1">
                          <a:spLocks noChangeArrowheads="1"/>
                        </wps:cNvSpPr>
                        <wps:spPr bwMode="auto">
                          <a:xfrm>
                            <a:off x="2237304" y="2013104"/>
                            <a:ext cx="1676803"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D723B" w14:textId="77777777" w:rsidR="00FA54D3" w:rsidRDefault="00FA54D3" w:rsidP="005F3643">
                              <w:pPr>
                                <w:jc w:val="center"/>
                                <w:rPr>
                                  <w:ins w:id="238" w:author="Comparison" w:date="2017-07-11T15:47:00Z"/>
                                  <w:rFonts w:ascii="Arial" w:eastAsia="MS Gothic" w:hAnsi="Arial"/>
                                  <w:sz w:val="18"/>
                                  <w:szCs w:val="18"/>
                                </w:rPr>
                              </w:pPr>
                              <w:ins w:id="239" w:author="Comparison" w:date="2017-07-11T15:47:00Z">
                                <w:r>
                                  <w:rPr>
                                    <w:rFonts w:ascii="Arial" w:eastAsia="MS Gothic" w:hAnsi="Arial"/>
                                    <w:sz w:val="18"/>
                                    <w:szCs w:val="18"/>
                                  </w:rPr>
                                  <w:t>Invalid parameters?</w:t>
                                </w:r>
                              </w:ins>
                            </w:p>
                          </w:txbxContent>
                        </wps:txbx>
                        <wps:bodyPr rot="0" vert="horz" wrap="square" lIns="0" tIns="0" rIns="0" bIns="0" anchor="t" anchorCtr="0" upright="1">
                          <a:noAutofit/>
                        </wps:bodyPr>
                      </wps:wsp>
                      <wps:wsp>
                        <wps:cNvPr id="113" name="Text Box 33"/>
                        <wps:cNvSpPr txBox="1">
                          <a:spLocks noChangeArrowheads="1"/>
                        </wps:cNvSpPr>
                        <wps:spPr bwMode="auto">
                          <a:xfrm>
                            <a:off x="4111607" y="1886104"/>
                            <a:ext cx="369001"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3FA01" w14:textId="77777777" w:rsidR="00FA54D3" w:rsidRDefault="00FA54D3" w:rsidP="005F3643">
                              <w:pPr>
                                <w:rPr>
                                  <w:ins w:id="240" w:author="Comparison" w:date="2017-07-11T15:47:00Z"/>
                                  <w:rFonts w:ascii="Arial" w:eastAsia="MS Gothic" w:hAnsi="Arial"/>
                                  <w:sz w:val="18"/>
                                  <w:szCs w:val="18"/>
                                </w:rPr>
                              </w:pPr>
                              <w:ins w:id="241" w:author="Comparison" w:date="2017-07-11T15:47:00Z">
                                <w:r>
                                  <w:rPr>
                                    <w:rFonts w:ascii="Arial" w:eastAsia="MS Gothic" w:hAnsi="Arial"/>
                                    <w:sz w:val="18"/>
                                    <w:szCs w:val="18"/>
                                  </w:rPr>
                                  <w:t>Yes</w:t>
                                </w:r>
                              </w:ins>
                            </w:p>
                          </w:txbxContent>
                        </wps:txbx>
                        <wps:bodyPr rot="0" vert="horz" wrap="square" lIns="0" tIns="0" rIns="0" bIns="0" anchor="t" anchorCtr="0" upright="1">
                          <a:noAutofit/>
                        </wps:bodyPr>
                      </wps:wsp>
                      <wps:wsp>
                        <wps:cNvPr id="114" name="AutoShape 45"/>
                        <wps:cNvSpPr>
                          <a:spLocks noChangeArrowheads="1"/>
                        </wps:cNvSpPr>
                        <wps:spPr bwMode="auto">
                          <a:xfrm>
                            <a:off x="2087404" y="2579205"/>
                            <a:ext cx="1830103" cy="257201"/>
                          </a:xfrm>
                          <a:prstGeom prst="flowChartProcess">
                            <a:avLst/>
                          </a:prstGeom>
                          <a:solidFill>
                            <a:srgbClr val="FFFFFF"/>
                          </a:solidFill>
                          <a:ln w="9525">
                            <a:solidFill>
                              <a:srgbClr val="000000"/>
                            </a:solidFill>
                            <a:miter lim="800000"/>
                            <a:headEnd/>
                            <a:tailEnd/>
                          </a:ln>
                        </wps:spPr>
                        <wps:txbx>
                          <w:txbxContent>
                            <w:p w14:paraId="0BCAD787" w14:textId="77777777" w:rsidR="00FA54D3" w:rsidRDefault="00FA54D3" w:rsidP="005F3643">
                              <w:pPr>
                                <w:jc w:val="center"/>
                                <w:rPr>
                                  <w:ins w:id="242" w:author="Comparison" w:date="2017-07-11T15:47:00Z"/>
                                  <w:rFonts w:ascii="Arial" w:eastAsia="MS Gothic" w:hAnsi="Arial"/>
                                  <w:sz w:val="18"/>
                                  <w:szCs w:val="18"/>
                                </w:rPr>
                              </w:pPr>
                              <w:ins w:id="243" w:author="Comparison" w:date="2017-07-11T15:47:00Z">
                                <w:r>
                                  <w:rPr>
                                    <w:rFonts w:ascii="Arial" w:eastAsia="MS Gothic" w:hAnsi="Arial"/>
                                    <w:sz w:val="18"/>
                                    <w:szCs w:val="18"/>
                                  </w:rPr>
                                  <w:t>Get memory blocks info</w:t>
                                </w:r>
                              </w:ins>
                            </w:p>
                          </w:txbxContent>
                        </wps:txbx>
                        <wps:bodyPr rot="0" vert="horz" wrap="square" lIns="36000" tIns="0" rIns="36000" bIns="0" anchor="t" anchorCtr="0" upright="1">
                          <a:noAutofit/>
                        </wps:bodyPr>
                      </wps:wsp>
                      <wps:wsp>
                        <wps:cNvPr id="115" name="AutoShape 12"/>
                        <wps:cNvSpPr>
                          <a:spLocks noChangeArrowheads="1"/>
                        </wps:cNvSpPr>
                        <wps:spPr bwMode="auto">
                          <a:xfrm>
                            <a:off x="2084104" y="1121602"/>
                            <a:ext cx="1830003" cy="272401"/>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BB1461" w14:textId="77777777" w:rsidR="00FA54D3" w:rsidRDefault="00FA54D3" w:rsidP="005F3643">
                              <w:pPr>
                                <w:jc w:val="center"/>
                                <w:rPr>
                                  <w:ins w:id="244" w:author="Comparison" w:date="2017-07-11T15:47:00Z"/>
                                  <w:rFonts w:ascii="Arial" w:eastAsia="MS Gothic" w:hAnsi="Arial"/>
                                  <w:sz w:val="18"/>
                                  <w:szCs w:val="18"/>
                                </w:rPr>
                              </w:pPr>
                              <w:ins w:id="245" w:author="Comparison" w:date="2017-07-11T15:47:00Z">
                                <w:r>
                                  <w:rPr>
                                    <w:rFonts w:ascii="Arial" w:eastAsia="MS Gothic" w:hAnsi="Arial"/>
                                    <w:sz w:val="18"/>
                                    <w:szCs w:val="18"/>
                                  </w:rPr>
                                  <w:t>Set the default parameters (API).</w:t>
                                </w:r>
                              </w:ins>
                            </w:p>
                          </w:txbxContent>
                        </wps:txbx>
                        <wps:bodyPr rot="0" vert="horz" wrap="square" lIns="36000" tIns="0" rIns="36000" bIns="0" anchor="t" anchorCtr="0" upright="1">
                          <a:noAutofit/>
                        </wps:bodyPr>
                      </wps:wsp>
                      <wps:wsp>
                        <wps:cNvPr id="116" name="AutoShape 11"/>
                        <wps:cNvSpPr>
                          <a:spLocks noChangeArrowheads="1"/>
                        </wps:cNvSpPr>
                        <wps:spPr bwMode="auto">
                          <a:xfrm>
                            <a:off x="2084104" y="452201"/>
                            <a:ext cx="1830003" cy="23750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709D23C" w14:textId="77777777" w:rsidR="00FA54D3" w:rsidRDefault="00FA54D3" w:rsidP="005F3643">
                              <w:pPr>
                                <w:jc w:val="center"/>
                                <w:rPr>
                                  <w:ins w:id="246" w:author="Comparison" w:date="2017-07-11T15:47:00Z"/>
                                  <w:rFonts w:ascii="Arial" w:eastAsia="MS Gothic" w:hAnsi="Arial"/>
                                  <w:sz w:val="18"/>
                                  <w:szCs w:val="18"/>
                                </w:rPr>
                              </w:pPr>
                              <w:ins w:id="247" w:author="Comparison" w:date="2017-07-11T15:47:00Z">
                                <w:r>
                                  <w:rPr>
                                    <w:rFonts w:ascii="Arial" w:eastAsia="MS Gothic" w:hAnsi="Arial"/>
                                    <w:sz w:val="18"/>
                                    <w:szCs w:val="18"/>
                                  </w:rPr>
                                  <w:t>Get the size of the API structure.</w:t>
                                </w:r>
                              </w:ins>
                            </w:p>
                          </w:txbxContent>
                        </wps:txbx>
                        <wps:bodyPr rot="0" vert="horz" wrap="square" lIns="36000" tIns="0" rIns="36000" bIns="0" anchor="t" anchorCtr="0" upright="1">
                          <a:noAutofit/>
                        </wps:bodyPr>
                      </wps:wsp>
                      <wps:wsp>
                        <wps:cNvPr id="117" name="Straight Connector 460"/>
                        <wps:cNvCnPr>
                          <a:cxnSpLocks noChangeShapeType="1"/>
                          <a:stCxn id="96" idx="0"/>
                          <a:endCxn id="115" idx="2"/>
                        </wps:cNvCnPr>
                        <wps:spPr bwMode="auto">
                          <a:xfrm flipV="1">
                            <a:off x="2999105" y="1394003"/>
                            <a:ext cx="0" cy="182200"/>
                          </a:xfrm>
                          <a:prstGeom prst="line">
                            <a:avLst/>
                          </a:prstGeom>
                          <a:noFill/>
                          <a:ln w="9525">
                            <a:solidFill>
                              <a:schemeClr val="tx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s:wsp>
                        <wps:cNvPr id="118" name="Straight Connector 461"/>
                        <wps:cNvCnPr>
                          <a:cxnSpLocks noChangeShapeType="1"/>
                          <a:stCxn id="115" idx="0"/>
                          <a:endCxn id="116" idx="2"/>
                        </wps:cNvCnPr>
                        <wps:spPr bwMode="auto">
                          <a:xfrm flipV="1">
                            <a:off x="2999105" y="1016702"/>
                            <a:ext cx="0" cy="104900"/>
                          </a:xfrm>
                          <a:prstGeom prst="line">
                            <a:avLst/>
                          </a:prstGeom>
                          <a:noFill/>
                          <a:ln w="9525">
                            <a:solidFill>
                              <a:schemeClr val="tx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s:wsp>
                        <wps:cNvPr id="125" name="Straight Connector 462"/>
                        <wps:cNvCnPr>
                          <a:cxnSpLocks noChangeShapeType="1"/>
                          <a:stCxn id="116" idx="0"/>
                          <a:endCxn id="24" idx="2"/>
                        </wps:cNvCnPr>
                        <wps:spPr bwMode="auto">
                          <a:xfrm flipH="1" flipV="1">
                            <a:off x="2997005" y="348301"/>
                            <a:ext cx="2100" cy="103900"/>
                          </a:xfrm>
                          <a:prstGeom prst="line">
                            <a:avLst/>
                          </a:prstGeom>
                          <a:noFill/>
                          <a:ln w="9525">
                            <a:solidFill>
                              <a:schemeClr val="tx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s:wsp>
                        <wps:cNvPr id="126" name="Text Box 34"/>
                        <wps:cNvSpPr txBox="1">
                          <a:spLocks noChangeArrowheads="1"/>
                        </wps:cNvSpPr>
                        <wps:spPr bwMode="auto">
                          <a:xfrm>
                            <a:off x="3075305" y="2244204"/>
                            <a:ext cx="368901"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33185" w14:textId="77777777" w:rsidR="00FA54D3" w:rsidRDefault="00FA54D3" w:rsidP="005F3643">
                              <w:pPr>
                                <w:rPr>
                                  <w:ins w:id="248" w:author="Comparison" w:date="2017-07-11T15:47:00Z"/>
                                  <w:rFonts w:ascii="Arial" w:eastAsia="MS Gothic" w:hAnsi="Arial"/>
                                  <w:sz w:val="18"/>
                                  <w:szCs w:val="18"/>
                                </w:rPr>
                              </w:pPr>
                              <w:ins w:id="249" w:author="Comparison" w:date="2017-07-11T15:47:00Z">
                                <w:r>
                                  <w:rPr>
                                    <w:rFonts w:ascii="Arial" w:eastAsia="MS Gothic" w:hAnsi="Arial"/>
                                    <w:sz w:val="18"/>
                                    <w:szCs w:val="18"/>
                                  </w:rPr>
                                  <w:t>No</w:t>
                                </w:r>
                              </w:ins>
                            </w:p>
                          </w:txbxContent>
                        </wps:txbx>
                        <wps:bodyPr rot="0" vert="horz" wrap="square" lIns="0" tIns="0" rIns="0" bIns="0" anchor="t" anchorCtr="0" upright="1">
                          <a:noAutofit/>
                        </wps:bodyPr>
                      </wps:wsp>
                      <wps:wsp>
                        <wps:cNvPr id="127" name="Straight Arrow Connector 468"/>
                        <wps:cNvCnPr>
                          <a:cxnSpLocks noChangeShapeType="1"/>
                          <a:stCxn id="111" idx="2"/>
                          <a:endCxn id="114" idx="0"/>
                        </wps:cNvCnPr>
                        <wps:spPr bwMode="auto">
                          <a:xfrm flipH="1">
                            <a:off x="3002405" y="2241704"/>
                            <a:ext cx="500" cy="337501"/>
                          </a:xfrm>
                          <a:prstGeom prst="straightConnector1">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12" name="AutoShape 11"/>
                        <wps:cNvSpPr>
                          <a:spLocks noChangeArrowheads="1"/>
                        </wps:cNvSpPr>
                        <wps:spPr bwMode="auto">
                          <a:xfrm>
                            <a:off x="2084104" y="779202"/>
                            <a:ext cx="1830003" cy="23750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1FA078" w14:textId="77777777" w:rsidR="00FA54D3" w:rsidRDefault="00FA54D3" w:rsidP="005F3643">
                              <w:pPr>
                                <w:jc w:val="center"/>
                                <w:rPr>
                                  <w:ins w:id="250" w:author="Comparison" w:date="2017-07-11T15:47:00Z"/>
                                  <w:rFonts w:ascii="Arial" w:eastAsia="MS Gothic" w:hAnsi="Arial"/>
                                  <w:sz w:val="18"/>
                                  <w:szCs w:val="18"/>
                                </w:rPr>
                              </w:pPr>
                              <w:ins w:id="251" w:author="Comparison" w:date="2017-07-11T15:47:00Z">
                                <w:r>
                                  <w:rPr>
                                    <w:rFonts w:ascii="Arial" w:eastAsia="MS Gothic" w:hAnsi="Arial"/>
                                    <w:sz w:val="18"/>
                                    <w:szCs w:val="18"/>
                                  </w:rPr>
                                  <w:t>Get version info.</w:t>
                                </w:r>
                              </w:ins>
                            </w:p>
                          </w:txbxContent>
                        </wps:txbx>
                        <wps:bodyPr rot="0" vert="horz" wrap="square" lIns="36000" tIns="0" rIns="36000" bIns="0" anchor="t" anchorCtr="0" upright="1">
                          <a:noAutofit/>
                        </wps:bodyPr>
                      </wps:wsp>
                      <wps:wsp>
                        <wps:cNvPr id="513" name="Straight Connector 473"/>
                        <wps:cNvCnPr>
                          <a:cxnSpLocks noChangeShapeType="1"/>
                          <a:stCxn id="116" idx="0"/>
                          <a:endCxn id="116" idx="2"/>
                        </wps:cNvCnPr>
                        <wps:spPr bwMode="auto">
                          <a:xfrm flipV="1">
                            <a:off x="2999105" y="689701"/>
                            <a:ext cx="0" cy="89500"/>
                          </a:xfrm>
                          <a:prstGeom prst="line">
                            <a:avLst/>
                          </a:prstGeom>
                          <a:noFill/>
                          <a:ln w="9525">
                            <a:solidFill>
                              <a:schemeClr val="tx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s:wsp>
                        <wps:cNvPr id="514" name="AutoShape 8"/>
                        <wps:cNvCnPr>
                          <a:cxnSpLocks noChangeShapeType="1"/>
                          <a:stCxn id="114" idx="2"/>
                          <a:endCxn id="80" idx="0"/>
                        </wps:cNvCnPr>
                        <wps:spPr bwMode="auto">
                          <a:xfrm flipH="1">
                            <a:off x="3001805" y="2836406"/>
                            <a:ext cx="600" cy="23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AutoShape 30"/>
                        <wps:cNvCnPr>
                          <a:cxnSpLocks noChangeShapeType="1"/>
                        </wps:cNvCnPr>
                        <wps:spPr bwMode="auto">
                          <a:xfrm>
                            <a:off x="3002805" y="4978010"/>
                            <a:ext cx="100" cy="24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6" name="Text Box 19"/>
                        <wps:cNvSpPr txBox="1">
                          <a:spLocks noChangeArrowheads="1"/>
                        </wps:cNvSpPr>
                        <wps:spPr bwMode="auto">
                          <a:xfrm>
                            <a:off x="1350102" y="5142010"/>
                            <a:ext cx="793201" cy="30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BFDAD" w14:textId="77777777" w:rsidR="00FA54D3" w:rsidRDefault="00FA54D3" w:rsidP="005F3643">
                              <w:pPr>
                                <w:rPr>
                                  <w:ins w:id="252" w:author="Comparison" w:date="2017-07-11T15:47:00Z"/>
                                  <w:rFonts w:ascii="Arial" w:eastAsia="MS Gothic" w:hAnsi="Arial"/>
                                  <w:sz w:val="18"/>
                                  <w:szCs w:val="18"/>
                                </w:rPr>
                              </w:pPr>
                              <w:ins w:id="253" w:author="Comparison" w:date="2017-07-11T15:47:00Z">
                                <w:r>
                                  <w:rPr>
                                    <w:rFonts w:ascii="Arial" w:eastAsia="MS Gothic" w:hAnsi="Arial"/>
                                    <w:sz w:val="18"/>
                                    <w:szCs w:val="18"/>
                                  </w:rPr>
                                  <w:t>Parameters Getting</w:t>
                                </w:r>
                              </w:ins>
                            </w:p>
                          </w:txbxContent>
                        </wps:txbx>
                        <wps:bodyPr rot="0" vert="horz" wrap="square" lIns="0" tIns="0" rIns="0" bIns="0" anchor="t" anchorCtr="0" upright="1">
                          <a:noAutofit/>
                        </wps:bodyPr>
                      </wps:wsp>
                      <wps:wsp>
                        <wps:cNvPr id="517" name="Text Box 19"/>
                        <wps:cNvSpPr txBox="1">
                          <a:spLocks noChangeArrowheads="1"/>
                        </wps:cNvSpPr>
                        <wps:spPr bwMode="auto">
                          <a:xfrm>
                            <a:off x="1359302" y="2497905"/>
                            <a:ext cx="738701" cy="37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FA6C5" w14:textId="77777777" w:rsidR="00FA54D3" w:rsidRDefault="00FA54D3" w:rsidP="005F3643">
                              <w:pPr>
                                <w:rPr>
                                  <w:ins w:id="254" w:author="Comparison" w:date="2017-07-11T15:47:00Z"/>
                                  <w:rFonts w:ascii="Arial" w:eastAsia="MS Gothic" w:hAnsi="Arial"/>
                                  <w:sz w:val="18"/>
                                  <w:szCs w:val="18"/>
                                </w:rPr>
                              </w:pPr>
                              <w:ins w:id="255" w:author="Comparison" w:date="2017-07-11T15:47:00Z">
                                <w:r>
                                  <w:rPr>
                                    <w:rFonts w:ascii="Arial" w:eastAsia="MS Gothic" w:hAnsi="Arial"/>
                                    <w:sz w:val="18"/>
                                    <w:szCs w:val="18"/>
                                  </w:rPr>
                                  <w:t>Memory Allocation</w:t>
                                </w:r>
                              </w:ins>
                            </w:p>
                          </w:txbxContent>
                        </wps:txbx>
                        <wps:bodyPr rot="0" vert="horz" wrap="square" lIns="0" tIns="0" rIns="0" bIns="0" anchor="t" anchorCtr="0" upright="1">
                          <a:noAutofit/>
                        </wps:bodyPr>
                      </wps:wsp>
                      <wps:wsp>
                        <wps:cNvPr id="518" name="Text Box 19"/>
                        <wps:cNvSpPr txBox="1">
                          <a:spLocks noChangeArrowheads="1"/>
                        </wps:cNvSpPr>
                        <wps:spPr bwMode="auto">
                          <a:xfrm>
                            <a:off x="1352902" y="5855712"/>
                            <a:ext cx="790401" cy="18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DB400" w14:textId="77777777" w:rsidR="00FA54D3" w:rsidRDefault="00FA54D3" w:rsidP="005F3643">
                              <w:pPr>
                                <w:rPr>
                                  <w:ins w:id="256" w:author="Comparison" w:date="2017-07-11T15:47:00Z"/>
                                  <w:rFonts w:ascii="Arial" w:eastAsia="MS Gothic" w:hAnsi="Arial"/>
                                  <w:sz w:val="18"/>
                                  <w:szCs w:val="18"/>
                                </w:rPr>
                              </w:pPr>
                              <w:ins w:id="257" w:author="Comparison" w:date="2017-07-11T15:47:00Z">
                                <w:r>
                                  <w:rPr>
                                    <w:rFonts w:ascii="Arial" w:eastAsia="MS Gothic" w:hAnsi="Arial"/>
                                    <w:sz w:val="18"/>
                                    <w:szCs w:val="18"/>
                                  </w:rPr>
                                  <w:t>Execution</w:t>
                                </w:r>
                              </w:ins>
                            </w:p>
                          </w:txbxContent>
                        </wps:txbx>
                        <wps:bodyPr rot="0" vert="horz" wrap="square" lIns="0" tIns="0" rIns="0" bIns="0" anchor="t" anchorCtr="0" upright="1">
                          <a:noAutofit/>
                        </wps:bodyPr>
                      </wps:wsp>
                      <wps:wsp>
                        <wps:cNvPr id="519" name="Text Box 19"/>
                        <wps:cNvSpPr txBox="1">
                          <a:spLocks noChangeArrowheads="1"/>
                        </wps:cNvSpPr>
                        <wps:spPr bwMode="auto">
                          <a:xfrm>
                            <a:off x="1350102" y="1511803"/>
                            <a:ext cx="738701" cy="374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F3512" w14:textId="77777777" w:rsidR="00FA54D3" w:rsidRDefault="00FA54D3" w:rsidP="005F3643">
                              <w:pPr>
                                <w:rPr>
                                  <w:ins w:id="258" w:author="Comparison" w:date="2017-07-11T15:47:00Z"/>
                                  <w:rFonts w:ascii="Arial" w:eastAsia="MS Gothic" w:hAnsi="Arial"/>
                                  <w:sz w:val="18"/>
                                  <w:szCs w:val="18"/>
                                </w:rPr>
                              </w:pPr>
                              <w:ins w:id="259" w:author="Comparison" w:date="2017-07-11T15:47:00Z">
                                <w:r>
                                  <w:rPr>
                                    <w:rFonts w:ascii="Arial" w:eastAsia="MS Gothic" w:hAnsi="Arial"/>
                                    <w:sz w:val="18"/>
                                    <w:szCs w:val="18"/>
                                  </w:rPr>
                                  <w:t>Parameters Setting</w:t>
                                </w:r>
                              </w:ins>
                            </w:p>
                          </w:txbxContent>
                        </wps:txbx>
                        <wps:bodyPr rot="0" vert="horz" wrap="square" lIns="0" tIns="0" rIns="0" bIns="0" anchor="t" anchorCtr="0" upright="1">
                          <a:noAutofit/>
                        </wps:bodyPr>
                      </wps:wsp>
                      <wps:wsp>
                        <wps:cNvPr id="520" name="AutoShape 8"/>
                        <wps:cNvCnPr>
                          <a:cxnSpLocks noChangeShapeType="1"/>
                        </wps:cNvCnPr>
                        <wps:spPr bwMode="auto">
                          <a:xfrm>
                            <a:off x="3001805" y="3332207"/>
                            <a:ext cx="1000" cy="29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 name="AutoShape 8"/>
                        <wps:cNvCnPr>
                          <a:cxnSpLocks noChangeShapeType="1"/>
                        </wps:cNvCnPr>
                        <wps:spPr bwMode="auto">
                          <a:xfrm>
                            <a:off x="3002805" y="3851508"/>
                            <a:ext cx="0" cy="258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56D76C3" id="Canvas 549" o:spid="_x0000_s1130" editas="canvas" style="width:467.3pt;height:600.45pt;mso-position-horizontal-relative:char;mso-position-vertical-relative:line" coordsize="59347,76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">
                <v:shape id="_x0000_s1131" type="#_x0000_t75" style="position:absolute;width:59347;height:76257;visibility:visible;mso-wrap-style:square">
                  <v:fill o:detectmouseclick="t"/>
                  <v:path o:connecttype="none"/>
                </v:shape>
                <v:roundrect id="AutoShape 35" o:spid="_x0000_s1132" style="position:absolute;left:12190;top:4100;width:34734;height:10359;visibility:visible;mso-wrap-style:square;v-text-anchor:top" arcsize="4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sfMMA&#10;AADaAAAADwAAAGRycy9kb3ducmV2LnhtbERPy04CMRTdm/gPzTVhJx3AGBkpxJDwCGx0gMDyOr3O&#10;jLa3w7TAwNfbhYnLk/MeTVprxJkaXzlW0OsmIIhzpysuFGw3s8cXED4gazSOScGVPEzG93cjTLW7&#10;8Aeds1CIGMI+RQVlCHUqpc9Lsui7riaO3JdrLIYIm0LqBi8x3BrZT5JnabHi2FBiTdOS8p/sZBWc&#10;3gffg2G4fR6zvVnteouDma+flOo8tG+vIAK14V/8515qBXFrvBJvgB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RsfMMAAADaAAAADwAAAAAAAAAAAAAAAACYAgAAZHJzL2Rv&#10;d25yZXYueG1sUEsFBgAAAAAEAAQA9QAAAIgDAAAAAA==&#10;" filled="f" strokecolor="#8eaadb [1944]" strokeweight="1.75pt">
                  <v:stroke dashstyle="1 1"/>
                  <v:textbox inset="5.85pt,.7pt,5.85pt,.7pt"/>
                </v:roundrect>
                <v:roundrect id="AutoShape 36" o:spid="_x0000_s1133" style="position:absolute;left:12096;top:51049;width:34734;height:4739;visibility:visible;mso-wrap-style:square;v-text-anchor:top" arcsize="4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gpgcMA&#10;AADbAAAADwAAAGRycy9kb3ducmV2LnhtbERPTWvCQBC9C/0PywjedGMOVlI3QQuFlIJQ9eBxzE6T&#10;YHY27G407a/vFgre5vE+Z1OMphM3cr61rGC5SEAQV1a3XCs4Hd/maxA+IGvsLJOCb/JQ5E+TDWba&#10;3vmTbodQixjCPkMFTQh9JqWvGjLoF7YnjtyXdQZDhK6W2uE9hptOpkmykgZbjg0N9vTaUHU9DEZB&#10;et1ty264lBdqz+/uJx2eP/Z7pWbTcfsCItAYHuJ/d6nj/CX8/R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gpgcMAAADbAAAADwAAAAAAAAAAAAAAAACYAgAAZHJzL2Rv&#10;d25yZXYueG1sUEsFBgAAAAAEAAQA9QAAAIgDAAAAAA==&#10;" filled="f" strokecolor="#8eaadb [1944]" strokeweight="1.75pt">
                  <v:stroke dashstyle="1 1"/>
                  <v:textbox inset="5.85pt,.7pt,5.85pt,.7pt"/>
                </v:roundrect>
                <v:roundrect id="AutoShape 37" o:spid="_x0000_s1134" style="position:absolute;left:12117;top:57854;width:34734;height:115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kNL8A&#10;AADbAAAADwAAAGRycy9kb3ducmV2LnhtbERPzYrCMBC+L/gOYQQvi6a6rEg1iijKHrz48wBDMrbF&#10;ZlKSWOvbG0HY23x8v7NYdbYWLflQOVYwHmUgiLUzFRcKLufdcAYiRGSDtWNS8KQAq2Xva4G5cQ8+&#10;UnuKhUghHHJUUMbY5FIGXZLFMHINceKuzluMCfpCGo+PFG5rOcmyqbRYcWoosaFNSfp2ulsFWpvD&#10;9O6v32O53/7ipdi1aGulBv1uPQcRqYv/4o/7z6T5P/D+JR0gl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2+Q0vwAAANsAAAAPAAAAAAAAAAAAAAAAAJgCAABkcnMvZG93bnJl&#10;di54bWxQSwUGAAAAAAQABAD1AAAAhAMAAAAA&#10;" filled="f" strokecolor="#8eaadb [1944]" strokeweight="1.75pt">
                  <v:stroke dashstyle="1 1"/>
                  <v:textbox inset="5.85pt,.7pt,5.85pt,.7pt"/>
                </v:roundrect>
                <v:roundrect id="AutoShape 35" o:spid="_x0000_s1135" style="position:absolute;left:12190;top:24728;width:34734;height:9957;visibility:visible;mso-wrap-style:square;v-text-anchor:top" arcsize="4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8+TsUA&#10;AADbAAAADwAAAGRycy9kb3ducmV2LnhtbERPS0/CQBC+m/AfNkPiTbZYQrCwNMTER/QCVSPHsTu2&#10;xd3Z2l2g+utdEhJv8+V7ziLvrREH6nzjWMF4lIAgLp1uuFLw+nJ3NQPhA7JG45gU/JCHfDm4WGCm&#10;3ZE3dChCJWII+wwV1CG0mZS+rMmiH7mWOHKfrrMYIuwqqTs8xnBr5HWSTKXFhmNDjS3d1lR+FXur&#10;YL9Od+lN+P34Lt7N09v4YWvunydKXQ771RxEoD78i8/uRx3nT+H0Szx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nz5OxQAAANsAAAAPAAAAAAAAAAAAAAAAAJgCAABkcnMv&#10;ZG93bnJldi54bWxQSwUGAAAAAAQABAD1AAAAigMAAAAA&#10;" filled="f" strokecolor="#8eaadb [1944]" strokeweight="1.75pt">
                  <v:stroke dashstyle="1 1"/>
                  <v:textbox inset="5.85pt,.7pt,5.85pt,.7pt"/>
                </v:roundrect>
                <v:roundrect id="AutoShape 36" o:spid="_x0000_s1136" style="position:absolute;left:12095;top:35247;width:34734;height:15204;visibility:visible;mso-wrap-style:square;v-text-anchor:top" arcsize="4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0UbsIA&#10;AADbAAAADwAAAGRycy9kb3ducmV2LnhtbERPTYvCMBC9C/sfwix409QedOkaRRcWKoKg7mGPYzPb&#10;FptJSVKt/nojCHubx/uc+bI3jbiQ87VlBZNxAoK4sLrmUsHP8Xv0AcIHZI2NZVJwIw/Lxdtgjpm2&#10;V97T5RBKEUPYZ6igCqHNpPRFRQb92LbEkfuzzmCI0JVSO7zGcNPINEmm0mDNsaHClr4qKs6HzihI&#10;z+tV3nSn/ET178bd02623e2UGr73q08QgfrwL365cx3nz+D5Szx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RRuwgAAANsAAAAPAAAAAAAAAAAAAAAAAJgCAABkcnMvZG93&#10;bnJldi54bWxQSwUGAAAAAAQABAD1AAAAhwMAAAAA&#10;" filled="f" strokecolor="#8eaadb [1944]" strokeweight="1.75pt">
                  <v:stroke dashstyle="1 1"/>
                  <v:textbox inset="5.85pt,.7pt,5.85pt,.7pt"/>
                </v:roundrect>
                <v:roundrect id="AutoShape 35" o:spid="_x0000_s1137" style="position:absolute;left:12096;top:14933;width:34734;height:9220;visibility:visible;mso-wrap-style:square;v-text-anchor:top" arcsize="45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Pp8cA&#10;AADbAAAADwAAAGRycy9kb3ducmV2LnhtbESPQU/CQBCF7yb+h82YcJMtYoxUFmJMQKMXLRA4jt2x&#10;re7Olu4C1V/vHEy8zeS9ee+b6bz3Th2pi01gA6NhBoq4DLbhysB6tbi8BRUTskUXmAx8U4T57Pxs&#10;irkNJ36jY5EqJSEcczRQp9TmWseyJo9xGFpi0T5C5zHJ2lXadniScO/0VZbdaI8NS0ONLT3UVH4V&#10;B2/g8Dr+HE/Sz/u+2Lrnzehx55Yv18YMLvr7O1CJ+vRv/rt+soIvsPKLDK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MD6fHAAAA2wAAAA8AAAAAAAAAAAAAAAAAmAIAAGRy&#10;cy9kb3ducmV2LnhtbFBLBQYAAAAABAAEAPUAAACMAwAAAAA=&#10;" filled="f" strokecolor="#8eaadb [1944]" strokeweight="1.75pt">
                  <v:stroke dashstyle="1 1"/>
                  <v:textbox inset="5.85pt,.7pt,5.85pt,.7pt"/>
                </v:roundrect>
                <v:shapetype id="_x0000_t109" coordsize="21600,21600" o:spt="109" path="m,l,21600r21600,l21600,xe">
                  <v:stroke joinstyle="miter"/>
                  <v:path gradientshapeok="t" o:connecttype="rect"/>
                </v:shapetype>
                <v:shape id="AutoShape 6" o:spid="_x0000_s1138" type="#_x0000_t109" style="position:absolute;left:20878;top:36235;width:1830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tqMMA&#10;AADbAAAADwAAAGRycy9kb3ducmV2LnhtbERPTWvCQBC9C/0PyxS86W5bKDa6SlOrBC+lqSDehuyY&#10;BLOzIbvG9N93C4K3ebzPWawG24ieOl871vA0VSCIC2dqLjXsfzaTGQgfkA02jknDL3lYLR9GC0yM&#10;u/I39XkoRQxhn6CGKoQ2kdIXFVn0U9cSR+7kOoshwq6UpsNrDLeNfFbqVVqsOTZU2NJHRcU5v1gN&#10;p/S8yz4P2Tp9UfVRpX2//VpLrcePw/scRKAh3MU3d2bi/Df4/yU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jtqMMAAADbAAAADwAAAAAAAAAAAAAAAACYAgAAZHJzL2Rv&#10;d25yZXYueG1sUEsFBgAAAAAEAAQA9QAAAIgDAAAAAA==&#10;">
                  <v:textbox inset="1mm,0,1mm,0">
                    <w:txbxContent>
                      <w:p w14:paraId="14B25A51" w14:textId="77777777" w:rsidR="00FA54D3" w:rsidRDefault="00FA54D3" w:rsidP="005F3643">
                        <w:pPr>
                          <w:jc w:val="center"/>
                          <w:rPr>
                            <w:ins w:id="260" w:author="Comparison" w:date="2017-07-11T15:47:00Z"/>
                            <w:rFonts w:ascii="Arial" w:eastAsia="MS Gothic" w:hAnsi="Arial"/>
                            <w:sz w:val="18"/>
                            <w:szCs w:val="18"/>
                          </w:rPr>
                        </w:pPr>
                        <w:ins w:id="261" w:author="Comparison" w:date="2017-07-11T15:47:00Z">
                          <w:r>
                            <w:rPr>
                              <w:rFonts w:ascii="Arial" w:eastAsia="MS Gothic" w:hAnsi="Arial"/>
                              <w:sz w:val="18"/>
                              <w:szCs w:val="18"/>
                            </w:rPr>
                            <w:t>Initialize Processing</w:t>
                          </w:r>
                        </w:ins>
                      </w:p>
                    </w:txbxContent>
                  </v:textbox>
                </v:shape>
                <v:shapetype id="_x0000_t116" coordsize="21600,21600" o:spt="116" path="m3475,qx,10800,3475,21600l18125,21600qx21600,10800,18125,xe">
                  <v:stroke joinstyle="miter"/>
                  <v:path gradientshapeok="t" o:connecttype="rect" textboxrect="1018,3163,20582,18437"/>
                </v:shapetype>
                <v:shape id="AutoShape 7" o:spid="_x0000_s1139" type="#_x0000_t116" style="position:absolute;left:26179;top:70539;width:788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y8V8QA&#10;AADbAAAADwAAAGRycy9kb3ducmV2LnhtbESPX2vCMBTF3wW/Q7iCb5paYYzOKGPo0D04rANfL821&#10;6dbcdE3U9tsvA8HHw/nz4yxWna3FlVpfOVYwmyYgiAunKy4VfB03k2cQPiBrrB2Tgp48rJbDwQIz&#10;7W58oGseShFH2GeowITQZFL6wpBFP3UNcfTOrrUYomxLqVu8xXFbyzRJnqTFiiPBYENvhoqf/GIj&#10;t/796PZmvTvsv+f9+3yWnz77XqnxqHt9ARGoC4/wvb3VCtIU/r/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MvFfEAAAA2wAAAA8AAAAAAAAAAAAAAAAAmAIAAGRycy9k&#10;b3ducmV2LnhtbFBLBQYAAAAABAAEAPUAAACJAwAAAAA=&#10;">
                  <v:textbox inset="1mm,0,1mm,0">
                    <w:txbxContent>
                      <w:p w14:paraId="193F9C16" w14:textId="77777777" w:rsidR="00FA54D3" w:rsidRDefault="00FA54D3" w:rsidP="005F3643">
                        <w:pPr>
                          <w:jc w:val="center"/>
                          <w:rPr>
                            <w:ins w:id="262" w:author="Comparison" w:date="2017-07-11T15:47:00Z"/>
                            <w:rFonts w:ascii="Arial" w:eastAsia="MS Gothic" w:hAnsi="Arial"/>
                            <w:sz w:val="18"/>
                            <w:szCs w:val="18"/>
                          </w:rPr>
                        </w:pPr>
                        <w:ins w:id="263" w:author="Comparison" w:date="2017-07-11T15:47:00Z">
                          <w:r>
                            <w:rPr>
                              <w:rFonts w:ascii="Arial" w:eastAsia="MS Gothic" w:hAnsi="Arial"/>
                              <w:sz w:val="18"/>
                              <w:szCs w:val="18"/>
                            </w:rPr>
                            <w:t>END</w:t>
                          </w:r>
                        </w:ins>
                      </w:p>
                    </w:txbxContent>
                  </v:textbox>
                </v:shape>
                <v:shape id="AutoShape 9" o:spid="_x0000_s1140" type="#_x0000_t116" style="position:absolute;left:26544;top:943;width:685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QHSMEA&#10;AADbAAAADwAAAGRycy9kb3ducmV2LnhtbESPwYoCMRBE78L+Q2hhL6IZRURnjbKIwqJ40N0P6J20&#10;k8GkM0yijn9vBMFjUVWvqPmydVZcqQmVZwXDQQaCuPC64lLB3++mPwURIrJG65kU3CnAcvHRmWOu&#10;/Y0PdD3GUiQIhxwVmBjrXMpQGHIYBr4mTt7JNw5jkk0pdYO3BHdWjrJsIh1WnBYM1rQyVJyPF6dg&#10;9k/Zbj+UW3u3aFjyuhf3Z6U+u+33F4hIbXyHX+0frWA0hueX9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EB0jBAAAA2wAAAA8AAAAAAAAAAAAAAAAAmAIAAGRycy9kb3du&#10;cmV2LnhtbFBLBQYAAAAABAAEAPUAAACGAwAAAAA=&#10;" strokecolor="black [3213]">
                  <v:textbox inset="1mm,0,1mm,0">
                    <w:txbxContent>
                      <w:p w14:paraId="3853B67C" w14:textId="77777777" w:rsidR="00FA54D3" w:rsidRDefault="00FA54D3" w:rsidP="005F3643">
                        <w:pPr>
                          <w:jc w:val="center"/>
                          <w:rPr>
                            <w:ins w:id="264" w:author="Comparison" w:date="2017-07-11T15:47:00Z"/>
                            <w:rFonts w:ascii="Arial" w:eastAsia="MS Gothic" w:hAnsi="Arial"/>
                            <w:sz w:val="18"/>
                            <w:szCs w:val="18"/>
                          </w:rPr>
                        </w:pPr>
                        <w:ins w:id="265" w:author="Comparison" w:date="2017-07-11T15:47:00Z">
                          <w:r>
                            <w:rPr>
                              <w:rFonts w:ascii="Arial" w:eastAsia="MS Gothic" w:hAnsi="Arial"/>
                              <w:sz w:val="18"/>
                              <w:szCs w:val="18"/>
                            </w:rPr>
                            <w:t>START</w:t>
                          </w:r>
                        </w:ins>
                      </w:p>
                    </w:txbxContent>
                  </v:textbox>
                </v:shape>
                <v:shape id="AutoShape 14" o:spid="_x0000_s1141" type="#_x0000_t109" style="position:absolute;left:20926;top:60432;width:18301;height:6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pcMMA&#10;AADbAAAADwAAAGRycy9kb3ducmV2LnhtbESPT4vCMBTE78J+h/AWvNm0Hop0jbK4CB48+O+gt0fz&#10;ti3bvHSbWOO3N4LgcZiZ3zDzZTCtGKh3jWUFWZKCIC6tbrhScDquJzMQziNrbC2Tgjs5WC4+RnMs&#10;tL3xnoaDr0SEsCtQQe19V0jpypoMusR2xNH7tb1BH2VfSd3jLcJNK6dpmkuDDceFGjta1VT+Ha5G&#10;QW6z7Sk7N+vVrrLdz/0/XMwQlBp/hu8vEJ6Cf4df7Y1WMM3h+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ppcMMAAADbAAAADwAAAAAAAAAAAAAAAACYAgAAZHJzL2Rv&#10;d25yZXYueG1sUEsFBgAAAAAEAAQA9QAAAIgDAAAAAA==&#10;" filled="f">
                  <v:textbox inset="1mm,0,1mm,0">
                    <w:txbxContent>
                      <w:p w14:paraId="7E8C7940" w14:textId="77777777" w:rsidR="00FA54D3" w:rsidRDefault="00FA54D3" w:rsidP="005F3643">
                        <w:pPr>
                          <w:jc w:val="center"/>
                          <w:rPr>
                            <w:ins w:id="266" w:author="Comparison" w:date="2017-07-11T15:47:00Z"/>
                            <w:rFonts w:ascii="Arial" w:eastAsia="MS Gothic" w:hAnsi="Arial"/>
                            <w:sz w:val="18"/>
                            <w:szCs w:val="18"/>
                          </w:rPr>
                        </w:pPr>
                        <w:ins w:id="267" w:author="Comparison" w:date="2017-07-11T15:47:00Z">
                          <w:r>
                            <w:rPr>
                              <w:rFonts w:ascii="Arial" w:eastAsia="MS Gothic" w:hAnsi="Arial"/>
                              <w:sz w:val="18"/>
                              <w:szCs w:val="18"/>
                            </w:rPr>
                            <w:t>Read from input.</w:t>
                          </w:r>
                        </w:ins>
                      </w:p>
                      <w:p w14:paraId="6E149404" w14:textId="77777777" w:rsidR="00FA54D3" w:rsidRDefault="00FA54D3" w:rsidP="005F3643">
                        <w:pPr>
                          <w:jc w:val="center"/>
                          <w:rPr>
                            <w:ins w:id="268" w:author="Comparison" w:date="2017-07-11T15:47:00Z"/>
                            <w:rFonts w:ascii="Arial" w:eastAsia="MS Gothic" w:hAnsi="Arial"/>
                            <w:sz w:val="18"/>
                            <w:szCs w:val="18"/>
                          </w:rPr>
                        </w:pPr>
                        <w:ins w:id="269" w:author="Comparison" w:date="2017-07-11T15:47:00Z">
                          <w:r>
                            <w:rPr>
                              <w:rFonts w:ascii="Arial" w:eastAsia="MS Gothic" w:hAnsi="Arial"/>
                              <w:sz w:val="18"/>
                              <w:szCs w:val="18"/>
                            </w:rPr>
                            <w:t>Indicate INPUT_OVER if end of input.</w:t>
                          </w:r>
                        </w:ins>
                      </w:p>
                      <w:p w14:paraId="267F62C1" w14:textId="77777777" w:rsidR="00FA54D3" w:rsidRDefault="00FA54D3" w:rsidP="005F3643">
                        <w:pPr>
                          <w:jc w:val="center"/>
                          <w:rPr>
                            <w:ins w:id="270" w:author="Comparison" w:date="2017-07-11T15:47:00Z"/>
                            <w:rFonts w:ascii="Arial" w:eastAsia="MS Gothic" w:hAnsi="Arial"/>
                            <w:sz w:val="18"/>
                            <w:szCs w:val="18"/>
                          </w:rPr>
                        </w:pPr>
                        <w:ins w:id="271" w:author="Comparison" w:date="2017-07-11T15:47:00Z">
                          <w:r>
                            <w:rPr>
                              <w:rFonts w:ascii="Arial" w:eastAsia="MS Gothic" w:hAnsi="Arial"/>
                              <w:sz w:val="18"/>
                              <w:szCs w:val="18"/>
                            </w:rPr>
                            <w:t>Process data buffer</w:t>
                          </w:r>
                        </w:ins>
                      </w:p>
                      <w:p w14:paraId="7FFC3EFB" w14:textId="77777777" w:rsidR="00FA54D3" w:rsidRDefault="00FA54D3" w:rsidP="005F3643">
                        <w:pPr>
                          <w:jc w:val="center"/>
                          <w:rPr>
                            <w:ins w:id="272" w:author="Comparison" w:date="2017-07-11T15:47:00Z"/>
                            <w:rFonts w:ascii="Arial" w:eastAsia="MS Gothic" w:hAnsi="Arial"/>
                            <w:sz w:val="18"/>
                            <w:szCs w:val="18"/>
                          </w:rPr>
                        </w:pPr>
                        <w:ins w:id="273" w:author="Comparison" w:date="2017-07-11T15:47:00Z">
                          <w:r>
                            <w:rPr>
                              <w:rFonts w:ascii="Arial" w:eastAsia="MS Gothic" w:hAnsi="Arial"/>
                              <w:sz w:val="18"/>
                              <w:szCs w:val="18"/>
                            </w:rPr>
                            <w:t>Transfer to output</w:t>
                          </w:r>
                        </w:ins>
                      </w:p>
                      <w:p w14:paraId="0B091E38" w14:textId="77777777" w:rsidR="00FA54D3" w:rsidRDefault="00FA54D3" w:rsidP="005F3643">
                        <w:pPr>
                          <w:jc w:val="center"/>
                          <w:rPr>
                            <w:ins w:id="274" w:author="Comparison" w:date="2017-07-11T15:47:00Z"/>
                            <w:rFonts w:ascii="Arial" w:eastAsia="MS Gothic" w:hAnsi="Arial"/>
                            <w:sz w:val="18"/>
                            <w:szCs w:val="18"/>
                          </w:rPr>
                        </w:pPr>
                      </w:p>
                    </w:txbxContent>
                  </v:textbox>
                </v:shape>
                <v:shape id="AutoShape 15" o:spid="_x0000_s1142" type="#_x0000_t109" style="position:absolute;left:20878;top:41095;width:18301;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cW/MUA&#10;AADbAAAADwAAAGRycy9kb3ducmV2LnhtbESPQWvCQBSE74L/YXmF3nS3FrREVzHaluBFagvi7ZF9&#10;JsHs25DdxvjvuwXB4zAz3zCLVW9r0VHrK8caXsYKBHHuTMWFhp/vj9EbCB+QDdaOScONPKyWw8EC&#10;E+Ou/EXdIRQiQtgnqKEMoUmk9HlJFv3YNcTRO7vWYoiyLaRp8RrhtpYTpabSYsVxocSGNiXll8Ov&#10;1XBOL7vs/Zht01dVnVTadZ/7rdT6+alfz0EE6sMjfG9nRsNkBv9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xb8xQAAANsAAAAPAAAAAAAAAAAAAAAAAJgCAABkcnMv&#10;ZG93bnJldi54bWxQSwUGAAAAAAQABAD1AAAAigMAAAAA&#10;">
                  <v:textbox inset="1mm,0,1mm,0">
                    <w:txbxContent>
                      <w:p w14:paraId="77D907B5" w14:textId="77777777" w:rsidR="00FA54D3" w:rsidRDefault="00FA54D3" w:rsidP="005F3643">
                        <w:pPr>
                          <w:jc w:val="center"/>
                          <w:rPr>
                            <w:ins w:id="275" w:author="Comparison" w:date="2017-07-11T15:47:00Z"/>
                            <w:rFonts w:ascii="Arial" w:eastAsia="MS Gothic" w:hAnsi="Arial"/>
                            <w:sz w:val="18"/>
                            <w:szCs w:val="18"/>
                          </w:rPr>
                        </w:pPr>
                        <w:ins w:id="276" w:author="Comparison" w:date="2017-07-11T15:47:00Z">
                          <w:r>
                            <w:rPr>
                              <w:rFonts w:ascii="Arial" w:eastAsia="MS Gothic" w:hAnsi="Arial"/>
                              <w:sz w:val="18"/>
                              <w:szCs w:val="18"/>
                            </w:rPr>
                            <w:t>Set the I/O buffer</w:t>
                          </w:r>
                        </w:ins>
                      </w:p>
                      <w:p w14:paraId="5C09A1E3" w14:textId="77777777" w:rsidR="00FA54D3" w:rsidRDefault="00FA54D3" w:rsidP="005F3643">
                        <w:pPr>
                          <w:jc w:val="center"/>
                          <w:rPr>
                            <w:ins w:id="277" w:author="Comparison" w:date="2017-07-11T15:47:00Z"/>
                            <w:rFonts w:ascii="Arial" w:eastAsia="MS Gothic" w:hAnsi="Arial"/>
                            <w:sz w:val="18"/>
                            <w:szCs w:val="18"/>
                          </w:rPr>
                        </w:pPr>
                        <w:ins w:id="278" w:author="Comparison" w:date="2017-07-11T15:47:00Z">
                          <w:r>
                            <w:rPr>
                              <w:rFonts w:ascii="Arial" w:eastAsia="MS Gothic" w:hAnsi="Arial"/>
                              <w:sz w:val="18"/>
                              <w:szCs w:val="18"/>
                            </w:rPr>
                            <w:t>(Table 2-7 No.8)</w:t>
                          </w:r>
                        </w:ins>
                      </w:p>
                    </w:txbxContent>
                  </v:textbox>
                </v:shape>
                <v:shape id="AutoShape 16" o:spid="_x0000_s1143" type="#_x0000_t32" style="position:absolute;left:30028;top:44549;width:0;height:23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17" o:spid="_x0000_s1144" type="#_x0000_t32" style="position:absolute;left:30077;top:67356;width:45;height:3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Text Box 19" o:spid="_x0000_s1145" type="#_x0000_t202" style="position:absolute;left:13570;top:35681;width:6985;height: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14:paraId="78947A79" w14:textId="77777777" w:rsidR="00FA54D3" w:rsidRDefault="00FA54D3" w:rsidP="005F3643">
                        <w:pPr>
                          <w:rPr>
                            <w:ins w:id="279" w:author="Comparison" w:date="2017-07-11T15:47:00Z"/>
                            <w:rFonts w:ascii="Arial" w:eastAsia="MS Gothic" w:hAnsi="Arial"/>
                            <w:sz w:val="18"/>
                            <w:szCs w:val="18"/>
                          </w:rPr>
                        </w:pPr>
                        <w:ins w:id="280" w:author="Comparison" w:date="2017-07-11T15:47:00Z">
                          <w:r>
                            <w:rPr>
                              <w:rFonts w:ascii="Arial" w:eastAsia="MS Gothic" w:hAnsi="Arial"/>
                              <w:sz w:val="18"/>
                              <w:szCs w:val="18"/>
                            </w:rPr>
                            <w:t>Initialize</w:t>
                          </w:r>
                        </w:ins>
                      </w:p>
                      <w:p w14:paraId="732B5B35" w14:textId="77777777" w:rsidR="00FA54D3" w:rsidRDefault="00FA54D3" w:rsidP="005F3643">
                        <w:pPr>
                          <w:rPr>
                            <w:ins w:id="281" w:author="Comparison" w:date="2017-07-11T15:47:00Z"/>
                            <w:rFonts w:ascii="Arial" w:eastAsia="MS Gothic" w:hAnsi="Arial"/>
                            <w:sz w:val="18"/>
                            <w:szCs w:val="18"/>
                          </w:rPr>
                        </w:pPr>
                        <w:ins w:id="282" w:author="Comparison" w:date="2017-07-11T15:47:00Z">
                          <w:r>
                            <w:rPr>
                              <w:rFonts w:ascii="Arial" w:eastAsia="MS Gothic" w:hAnsi="Arial"/>
                              <w:sz w:val="18"/>
                              <w:szCs w:val="18"/>
                            </w:rPr>
                            <w:t>plug-in</w:t>
                          </w:r>
                        </w:ins>
                      </w:p>
                    </w:txbxContent>
                  </v:textbox>
                </v:shape>
                <v:shapetype id="_x0000_t33" coordsize="21600,21600" o:spt="33" o:oned="t" path="m,l21600,r,21600e" filled="f">
                  <v:stroke joinstyle="miter"/>
                  <v:path arrowok="t" fillok="f" o:connecttype="none"/>
                  <o:lock v:ext="edit" shapetype="t"/>
                </v:shapetype>
                <v:shape id="AutoShape 28" o:spid="_x0000_s1146" type="#_x0000_t33" style="position:absolute;left:41935;top:20982;width:11517;height:493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LxeMQAAADbAAAADwAAAGRycy9kb3ducmV2LnhtbESPQWvCQBSE74L/YXlCb3WTClpSNyKC&#10;rfTW2EOPr9nXJJp9G3dXE/vru0LB4zAz3zDL1WBacSHnG8sK0mkCgri0uuFKwed++/gMwgdkja1l&#10;UnAlD6t8PFpipm3PH3QpQiUihH2GCuoQukxKX9Zk0E9tRxy9H+sMhihdJbXDPsJNK5+SZC4NNhwX&#10;auxoU1N5LM5Gwdv60Dv5+7U4fadnjf3r/L04oVIPk2H9AiLQEO7h//ZOK5jN4PY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vF4xAAAANsAAAAPAAAAAAAAAAAA&#10;AAAAAKECAABkcnMvZG93bnJldi54bWxQSwUGAAAAAAQABAD5AAAAkgMAAAAA&#10;">
                  <v:stroke endarrow="block"/>
                </v:shape>
                <v:shape id="AutoShape 29" o:spid="_x0000_s1147" type="#_x0000_t116" style="position:absolute;left:49509;top:70342;width:788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AXZcQA&#10;AADbAAAADwAAAGRycy9kb3ducmV2LnhtbESPX2vCMBTF3wf7DuEO9jZT7ZBRjSKisu1BsRv4emnu&#10;ms7mpjaZtt/eCMIeD+fPjzOdd7YWZ2p95VjBcJCAIC6crrhU8P21fnkD4QOyxtoxKejJw3z2+DDF&#10;TLsL7+mch1LEEfYZKjAhNJmUvjBk0Q9cQxy9H9daDFG2pdQtXuK4reUoScbSYsWRYLChpaHimP/Z&#10;yK1Pn93WrD7229+036TD/LDre6Wen7rFBESgLvyH7+13rSB9hduX+AP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wF2XEAAAA2wAAAA8AAAAAAAAAAAAAAAAAmAIAAGRycy9k&#10;b3ducmV2LnhtbFBLBQYAAAAABAAEAPUAAACJAwAAAAA=&#10;">
                  <v:textbox inset="1mm,0,1mm,0">
                    <w:txbxContent>
                      <w:p w14:paraId="6156E5C8" w14:textId="77777777" w:rsidR="00FA54D3" w:rsidRDefault="00FA54D3" w:rsidP="005F3643">
                        <w:pPr>
                          <w:jc w:val="center"/>
                          <w:rPr>
                            <w:ins w:id="283" w:author="Comparison" w:date="2017-07-11T15:47:00Z"/>
                            <w:rFonts w:ascii="Arial" w:eastAsia="MS Gothic" w:hAnsi="Arial"/>
                            <w:sz w:val="18"/>
                            <w:szCs w:val="18"/>
                          </w:rPr>
                        </w:pPr>
                        <w:ins w:id="284" w:author="Comparison" w:date="2017-07-11T15:47:00Z">
                          <w:r>
                            <w:rPr>
                              <w:rFonts w:ascii="Arial" w:eastAsia="MS Gothic" w:hAnsi="Arial"/>
                              <w:sz w:val="18"/>
                              <w:szCs w:val="18"/>
                            </w:rPr>
                            <w:t>Error</w:t>
                          </w:r>
                        </w:ins>
                      </w:p>
                    </w:txbxContent>
                  </v:textbox>
                </v:shape>
                <v:shape id="AutoShape 30" o:spid="_x0000_s1148" type="#_x0000_t32" style="position:absolute;left:29991;top:54533;width:48;height:5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8" o:spid="_x0000_s1149" type="#_x0000_t34" style="position:absolute;left:41441;top:48382;width:12003;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hWEsIAAADbAAAADwAAAGRycy9kb3ducmV2LnhtbERP3WrCMBS+F3yHcAa703QbzNIZpVQG&#10;+7kQqw9w1pw1XZuT0kStPr25GHj58f0v16PtxIkG3zhW8DRPQBBXTjdcKzjs32cpCB+QNXaOScGF&#10;PKxX08kSM+3OvKNTGWoRQ9hnqMCE0GdS+sqQRT93PXHkft1gMUQ41FIPeI7htpPPSfIqLTYcGwz2&#10;VBiq2vJoFfTfX+Xux2w+/+r2WFy3ebFIx4tSjw9j/gYi0Bju4n/3h1bwEsfGL/EH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hWEsIAAADbAAAADwAAAAAAAAAAAAAA&#10;AAChAgAAZHJzL2Rvd25yZXYueG1sUEsFBgAAAAAEAAQA+QAAAJADAAAAAA==&#10;"/>
                <v:shapetype id="_x0000_t110" coordsize="21600,21600" o:spt="110" path="m10800,l,10800,10800,21600,21600,10800xe">
                  <v:stroke joinstyle="miter"/>
                  <v:path gradientshapeok="t" o:connecttype="rect" textboxrect="5400,5400,16200,16200"/>
                </v:shapetype>
                <v:shape id="AutoShape 39" o:spid="_x0000_s1150" type="#_x0000_t110" style="position:absolute;left:18122;top:46910;width:23813;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dFb8A&#10;AADbAAAADwAAAGRycy9kb3ducmV2LnhtbESPQYvCMBSE74L/ITzBm6YqSq1GEcXF66p4fjbPtti8&#10;lCRq/fcbQdjjMDPfMMt1a2rxJOcrywpGwwQEcW51xYWC82k/SEH4gKyxtkwK3uRhvep2lphp++Jf&#10;eh5DISKEfYYKyhCaTEqfl2TQD21DHL2bdQZDlK6Q2uErwk0tx0kykwYrjgslNrQtKb8fH0ZBbn/k&#10;dTu7picsvDPTapzuHhel+r12swARqA3/4W/7oBVM5vD5En+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zB0VvwAAANsAAAAPAAAAAAAAAAAAAAAAAJgCAABkcnMvZG93bnJl&#10;di54bWxQSwUGAAAAAAQABAD1AAAAhAMAAAAA&#10;">
                  <v:textbox inset="5.85pt,.7pt,5.85pt,.7pt"/>
                </v:shape>
                <v:shape id="Text Box 40" o:spid="_x0000_s1151" type="#_x0000_t202" style="position:absolute;left:40791;top:45379;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14:paraId="5DBA084A" w14:textId="77777777" w:rsidR="00FA54D3" w:rsidRDefault="00FA54D3" w:rsidP="005F3643">
                        <w:pPr>
                          <w:rPr>
                            <w:ins w:id="285" w:author="Comparison" w:date="2017-07-11T15:47:00Z"/>
                            <w:rFonts w:ascii="Arial" w:eastAsia="MS Gothic" w:hAnsi="Arial"/>
                            <w:sz w:val="18"/>
                            <w:szCs w:val="18"/>
                          </w:rPr>
                        </w:pPr>
                        <w:ins w:id="286" w:author="Comparison" w:date="2017-07-11T15:47:00Z">
                          <w:r>
                            <w:rPr>
                              <w:rFonts w:ascii="Arial" w:eastAsia="MS Gothic" w:hAnsi="Arial"/>
                              <w:sz w:val="18"/>
                              <w:szCs w:val="18"/>
                            </w:rPr>
                            <w:t>Yes</w:t>
                          </w:r>
                        </w:ins>
                      </w:p>
                    </w:txbxContent>
                  </v:textbox>
                </v:shape>
                <v:shape id="Text Box 41" o:spid="_x0000_s1152" type="#_x0000_t202" style="position:absolute;left:30453;top:50455;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14:paraId="44DCE888" w14:textId="77777777" w:rsidR="00FA54D3" w:rsidRDefault="00FA54D3" w:rsidP="005F3643">
                        <w:pPr>
                          <w:rPr>
                            <w:ins w:id="287" w:author="Comparison" w:date="2017-07-11T15:47:00Z"/>
                            <w:rFonts w:ascii="Arial" w:eastAsia="MS Gothic" w:hAnsi="Arial"/>
                            <w:sz w:val="18"/>
                            <w:szCs w:val="18"/>
                          </w:rPr>
                        </w:pPr>
                        <w:ins w:id="288" w:author="Comparison" w:date="2017-07-11T15:47:00Z">
                          <w:r>
                            <w:rPr>
                              <w:rFonts w:ascii="Arial" w:eastAsia="MS Gothic" w:hAnsi="Arial"/>
                              <w:sz w:val="18"/>
                              <w:szCs w:val="18"/>
                            </w:rPr>
                            <w:t>No</w:t>
                          </w:r>
                        </w:ins>
                      </w:p>
                    </w:txbxContent>
                  </v:textbox>
                </v:shape>
                <v:shape id="Text Box 32" o:spid="_x0000_s1153" type="#_x0000_t202" style="position:absolute;left:22731;top:47494;width:1540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14:paraId="69D18797" w14:textId="77777777" w:rsidR="00FA54D3" w:rsidRDefault="00FA54D3" w:rsidP="005F3643">
                        <w:pPr>
                          <w:jc w:val="center"/>
                          <w:rPr>
                            <w:ins w:id="289" w:author="Comparison" w:date="2017-07-11T15:47:00Z"/>
                            <w:rFonts w:ascii="Arial" w:eastAsia="MS Gothic" w:hAnsi="Arial"/>
                            <w:sz w:val="18"/>
                            <w:szCs w:val="18"/>
                          </w:rPr>
                        </w:pPr>
                        <w:ins w:id="290" w:author="Comparison" w:date="2017-07-11T15:47:00Z">
                          <w:r>
                            <w:rPr>
                              <w:rFonts w:ascii="Arial" w:eastAsia="MS Gothic" w:hAnsi="Arial"/>
                              <w:sz w:val="18"/>
                              <w:szCs w:val="18"/>
                            </w:rPr>
                            <w:t>Short of buffer size?</w:t>
                          </w:r>
                        </w:ins>
                      </w:p>
                    </w:txbxContent>
                  </v:textbox>
                </v:shape>
                <v:shape id="AutoShape 24" o:spid="_x0000_s1154" type="#_x0000_t109" style="position:absolute;left:20868;top:30750;width:183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RssIA&#10;AADbAAAADwAAAGRycy9kb3ducmV2LnhtbERPy2rCQBTdC/2H4Rbc6UwriKROpKmthG7EtFC6u2Ru&#10;Hpi5EzLTGP/eWRRcHs57u5tsJ0YafOtYw9NSgSAunWm51vD99bHYgPAB2WDnmDRcycMufZhtMTHu&#10;wicai1CLGMI+QQ1NCH0ipS8bsuiXrieOXOUGiyHCoZZmwEsMt518VmotLbYcGxrs6a2h8lz8WQ1V&#10;dv7M33/yfbZS7a/KxvFw3Eut54/T6wuIQFO4i//dudGwievjl/g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iNGywgAAANsAAAAPAAAAAAAAAAAAAAAAAJgCAABkcnMvZG93&#10;bnJldi54bWxQSwUGAAAAAAQABAD1AAAAhwMAAAAA&#10;">
                  <v:textbox inset="1mm,0,1mm,0">
                    <w:txbxContent>
                      <w:p w14:paraId="264B920F" w14:textId="77777777" w:rsidR="00FA54D3" w:rsidRDefault="00FA54D3" w:rsidP="005F3643">
                        <w:pPr>
                          <w:jc w:val="center"/>
                          <w:rPr>
                            <w:ins w:id="291" w:author="Comparison" w:date="2017-07-11T15:47:00Z"/>
                            <w:rFonts w:ascii="Arial" w:eastAsia="MS Gothic" w:hAnsi="Arial"/>
                            <w:sz w:val="18"/>
                            <w:szCs w:val="18"/>
                          </w:rPr>
                        </w:pPr>
                        <w:ins w:id="292" w:author="Comparison" w:date="2017-07-11T15:47:00Z">
                          <w:r>
                            <w:rPr>
                              <w:rFonts w:ascii="Arial" w:eastAsia="MS Gothic" w:hAnsi="Arial"/>
                              <w:sz w:val="18"/>
                              <w:szCs w:val="18"/>
                            </w:rPr>
                            <w:t>Set memory blocks</w:t>
                          </w:r>
                        </w:ins>
                      </w:p>
                    </w:txbxContent>
                  </v:textbox>
                </v:shape>
                <v:shape id="AutoShape 25" o:spid="_x0000_s1155" type="#_x0000_t109" style="position:absolute;left:20879;top:52271;width:18301;height:2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8jcUA&#10;AADbAAAADwAAAGRycy9kb3ducmV2LnhtbESPQWvCQBSE74L/YXlCL1I3sSKSuglBkBZ6aI2WXp/Z&#10;ZxLMvg3ZrcZ/7xYKHoeZ+YZZZ4NpxYV611hWEM8iEMSl1Q1XCg777fMKhPPIGlvLpOBGDrJ0PFpj&#10;ou2Vd3QpfCUChF2CCmrvu0RKV9Zk0M1sRxy8k+0N+iD7SuoerwFuWjmPoqU02HBYqLGjTU3lufg1&#10;Cpafh+MP58eFfSnmb1P/seDvL6vU02TIX0F4Gvwj/N9+1wpWMfx9CT9Ap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byNxQAAANsAAAAPAAAAAAAAAAAAAAAAAJgCAABkcnMv&#10;ZG93bnJldi54bWxQSwUGAAAAAAQABAD1AAAAigMAAAAA&#10;" fillcolor="#bfbfbf [2412]">
                  <v:textbox inset="1mm,0,1mm,0">
                    <w:txbxContent>
                      <w:p w14:paraId="3C2F19FF" w14:textId="77777777" w:rsidR="00FA54D3" w:rsidRDefault="00FA54D3" w:rsidP="005F3643">
                        <w:pPr>
                          <w:jc w:val="center"/>
                          <w:rPr>
                            <w:ins w:id="293" w:author="Comparison" w:date="2017-07-11T15:47:00Z"/>
                            <w:rFonts w:ascii="Arial" w:eastAsia="MS Gothic" w:hAnsi="Arial"/>
                            <w:sz w:val="18"/>
                            <w:szCs w:val="18"/>
                          </w:rPr>
                        </w:pPr>
                        <w:ins w:id="294" w:author="Comparison" w:date="2017-07-11T15:47:00Z">
                          <w:r>
                            <w:rPr>
                              <w:rFonts w:ascii="Arial" w:eastAsia="MS Gothic" w:hAnsi="Arial"/>
                              <w:sz w:val="18"/>
                              <w:szCs w:val="18"/>
                            </w:rPr>
                            <w:t>Get configuration parameters.</w:t>
                          </w:r>
                        </w:ins>
                      </w:p>
                    </w:txbxContent>
                  </v:textbox>
                </v:shape>
                <v:shape id="AutoShape 4" o:spid="_x0000_s1156" type="#_x0000_t34" style="position:absolute;left:29401;top:18921;width:1215;height: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hRHMIAAADbAAAADwAAAGRycy9kb3ducmV2LnhtbESP3YrCMBSE7wXfIRzBO039YbdWo4gg&#10;eiOsPw9wbI5tsTkpTdTq0xtB2MthZr5hZovGlOJOtSssKxj0IxDEqdUFZwpOx3UvBuE8ssbSMil4&#10;koPFvN2aYaLtg/d0P/hMBAi7BBXk3leJlC7NyaDr24o4eBdbG/RB1pnUNT4C3JRyGEU/0mDBYSHH&#10;ilY5pdfDzSgYP93+RbtYDv+yySR10e/mwmelup1mOQXhqfH/4W97qxXEI/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hRHMIAAADbAAAADwAAAAAAAAAAAAAA&#10;AAChAgAAZHJzL2Rvd25yZXYueG1sUEsFBgAAAAAEAAQA+QAAAJADAAAAAA==&#10;">
                  <v:stroke endarrow="block"/>
                </v:shape>
                <v:shape id="Text Box 20" o:spid="_x0000_s1157" type="#_x0000_t202" style="position:absolute;left:13535;top:4411;width:702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76052F97" w14:textId="77777777" w:rsidR="00FA54D3" w:rsidRDefault="00FA54D3" w:rsidP="005F3643">
                        <w:pPr>
                          <w:rPr>
                            <w:ins w:id="295" w:author="Comparison" w:date="2017-07-11T15:47:00Z"/>
                            <w:rFonts w:ascii="Arial" w:eastAsia="MS Gothic" w:hAnsi="Arial"/>
                            <w:sz w:val="18"/>
                            <w:szCs w:val="18"/>
                          </w:rPr>
                        </w:pPr>
                        <w:ins w:id="296" w:author="Comparison" w:date="2017-07-11T15:47:00Z">
                          <w:r>
                            <w:rPr>
                              <w:rFonts w:ascii="Arial" w:eastAsia="MS Gothic" w:hAnsi="Arial"/>
                              <w:sz w:val="18"/>
                              <w:szCs w:val="18"/>
                            </w:rPr>
                            <w:t>Start-up</w:t>
                          </w:r>
                        </w:ins>
                      </w:p>
                      <w:p w14:paraId="3FFF9989" w14:textId="77777777" w:rsidR="00FA54D3" w:rsidRDefault="00FA54D3" w:rsidP="005F3643">
                        <w:pPr>
                          <w:rPr>
                            <w:ins w:id="297" w:author="Comparison" w:date="2017-07-11T15:47:00Z"/>
                            <w:rFonts w:ascii="Arial" w:eastAsia="MS Gothic" w:hAnsi="Arial"/>
                            <w:sz w:val="18"/>
                            <w:szCs w:val="18"/>
                          </w:rPr>
                        </w:pPr>
                        <w:ins w:id="298" w:author="Comparison" w:date="2017-07-11T15:47:00Z">
                          <w:r>
                            <w:rPr>
                              <w:rFonts w:ascii="Arial" w:eastAsia="MS Gothic" w:hAnsi="Arial"/>
                              <w:sz w:val="18"/>
                              <w:szCs w:val="18"/>
                            </w:rPr>
                            <w:t>API</w:t>
                          </w:r>
                        </w:ins>
                      </w:p>
                    </w:txbxContent>
                  </v:textbox>
                </v:shape>
                <v:shape id="AutoShape 26" o:spid="_x0000_s1158" type="#_x0000_t109" style="position:absolute;left:20841;top:15762;width:1830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yJMQA&#10;AADbAAAADwAAAGRycy9kb3ducmV2LnhtbESPQWvCQBSE7wX/w/IEL6VutBLa6CoiiAUP1Wjx+sw+&#10;k2D2bciuGv+9KxQ8DjPzDTOZtaYSV2pcaVnBoB+BIM6sLjlXsN8tP75AOI+ssbJMCu7kYDbtvE0w&#10;0fbGW7qmPhcBwi5BBYX3dSKlywoy6Pq2Jg7eyTYGfZBNLnWDtwA3lRxGUSwNlhwWCqxpUVB2Ti9G&#10;Qfy7Px54fhzZz3S4evfrEf9trFK9bjsfg/DU+lf4v/2jFXzH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5siTEAAAA2wAAAA8AAAAAAAAAAAAAAAAAmAIAAGRycy9k&#10;b3ducmV2LnhtbFBLBQYAAAAABAAEAPUAAACJAwAAAAA=&#10;" fillcolor="#bfbfbf [2412]">
                  <v:textbox inset="1mm,0,1mm,0">
                    <w:txbxContent>
                      <w:p w14:paraId="4BB1E2FA" w14:textId="77777777" w:rsidR="00FA54D3" w:rsidRDefault="00FA54D3" w:rsidP="005F3643">
                        <w:pPr>
                          <w:jc w:val="center"/>
                          <w:rPr>
                            <w:ins w:id="299" w:author="Comparison" w:date="2017-07-11T15:47:00Z"/>
                            <w:rFonts w:ascii="Arial" w:eastAsia="MS Gothic" w:hAnsi="Arial"/>
                            <w:sz w:val="18"/>
                            <w:szCs w:val="18"/>
                          </w:rPr>
                        </w:pPr>
                        <w:ins w:id="300" w:author="Comparison" w:date="2017-07-11T15:47:00Z">
                          <w:r>
                            <w:rPr>
                              <w:rFonts w:ascii="Arial" w:eastAsia="MS Gothic" w:hAnsi="Arial"/>
                              <w:sz w:val="18"/>
                              <w:szCs w:val="18"/>
                            </w:rPr>
                            <w:t>Set the number of channels and PCM width, sample rate</w:t>
                          </w:r>
                        </w:ins>
                      </w:p>
                    </w:txbxContent>
                  </v:textbox>
                </v:shape>
                <v:shape id="AutoShape 27" o:spid="_x0000_s1159" type="#_x0000_t110" style="position:absolute;left:18123;top:19547;width:23812;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WFQb4A&#10;AADcAAAADwAAAGRycy9kb3ducmV2LnhtbERPS4vCMBC+C/6HMAveNK2glGpaFkXZqw88j83YFptJ&#10;SaJ2/71ZWPA2H99z1uVgOvEk51vLCtJZAoK4srrlWsH5tJtmIHxA1thZJgW/5KEsxqM15tq++EDP&#10;Y6hFDGGfo4ImhD6X0lcNGfQz2xNH7madwRChq6V2+IrhppPzJFlKgy3HhgZ72jRU3Y8Po6Cye3nd&#10;LK/ZCWvvzKKdZ9vHRanJ1/C9AhFoCB/xv/tHx/lpCn/PxAtk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LVhUG+AAAA3AAAAA8AAAAAAAAAAAAAAAAAmAIAAGRycy9kb3ducmV2&#10;LnhtbFBLBQYAAAAABAAEAPUAAACDAwAAAAA=&#10;">
                  <v:textbox inset="5.85pt,.7pt,5.85pt,.7pt"/>
                </v:shape>
                <v:shape id="Text Box 31" o:spid="_x0000_s1160" type="#_x0000_t202" style="position:absolute;left:22373;top:20131;width:1676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14:paraId="025D723B" w14:textId="77777777" w:rsidR="00FA54D3" w:rsidRDefault="00FA54D3" w:rsidP="005F3643">
                        <w:pPr>
                          <w:jc w:val="center"/>
                          <w:rPr>
                            <w:ins w:id="301" w:author="Comparison" w:date="2017-07-11T15:47:00Z"/>
                            <w:rFonts w:ascii="Arial" w:eastAsia="MS Gothic" w:hAnsi="Arial"/>
                            <w:sz w:val="18"/>
                            <w:szCs w:val="18"/>
                          </w:rPr>
                        </w:pPr>
                        <w:ins w:id="302" w:author="Comparison" w:date="2017-07-11T15:47:00Z">
                          <w:r>
                            <w:rPr>
                              <w:rFonts w:ascii="Arial" w:eastAsia="MS Gothic" w:hAnsi="Arial"/>
                              <w:sz w:val="18"/>
                              <w:szCs w:val="18"/>
                            </w:rPr>
                            <w:t>Invalid parameters?</w:t>
                          </w:r>
                        </w:ins>
                      </w:p>
                    </w:txbxContent>
                  </v:textbox>
                </v:shape>
                <v:shape id="Text Box 33" o:spid="_x0000_s1161" type="#_x0000_t202" style="position:absolute;left:41116;top:18861;width:369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14:paraId="55F3FA01" w14:textId="77777777" w:rsidR="00FA54D3" w:rsidRDefault="00FA54D3" w:rsidP="005F3643">
                        <w:pPr>
                          <w:rPr>
                            <w:ins w:id="303" w:author="Comparison" w:date="2017-07-11T15:47:00Z"/>
                            <w:rFonts w:ascii="Arial" w:eastAsia="MS Gothic" w:hAnsi="Arial"/>
                            <w:sz w:val="18"/>
                            <w:szCs w:val="18"/>
                          </w:rPr>
                        </w:pPr>
                        <w:ins w:id="304" w:author="Comparison" w:date="2017-07-11T15:47:00Z">
                          <w:r>
                            <w:rPr>
                              <w:rFonts w:ascii="Arial" w:eastAsia="MS Gothic" w:hAnsi="Arial"/>
                              <w:sz w:val="18"/>
                              <w:szCs w:val="18"/>
                            </w:rPr>
                            <w:t>Yes</w:t>
                          </w:r>
                        </w:ins>
                      </w:p>
                    </w:txbxContent>
                  </v:textbox>
                </v:shape>
                <v:shape id="AutoShape 45" o:spid="_x0000_s1162" type="#_x0000_t109" style="position:absolute;left:20874;top:25792;width:1830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j+jMQA&#10;AADcAAAADwAAAGRycy9kb3ducmV2LnhtbERPTWvCQBC9F/oflin0VndtRSS6iqltCV7EtCDehuyY&#10;BLOzIbuN8d+7QqG3ebzPWawG24ieOl871jAeKRDEhTM1lxp+vj9fZiB8QDbYOCYNV/KwWj4+LDAx&#10;7sJ76vNQihjCPkENVQhtIqUvKrLoR64ljtzJdRZDhF0pTYeXGG4b+arUVFqsOTZU2NJ7RcU5/7Ua&#10;Tul5m30csk36puqjSvv+a7eRWj8/Des5iEBD+Bf/uTMT548ncH8mX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o/ozEAAAA3AAAAA8AAAAAAAAAAAAAAAAAmAIAAGRycy9k&#10;b3ducmV2LnhtbFBLBQYAAAAABAAEAPUAAACJAwAAAAA=&#10;">
                  <v:textbox inset="1mm,0,1mm,0">
                    <w:txbxContent>
                      <w:p w14:paraId="0BCAD787" w14:textId="77777777" w:rsidR="00FA54D3" w:rsidRDefault="00FA54D3" w:rsidP="005F3643">
                        <w:pPr>
                          <w:jc w:val="center"/>
                          <w:rPr>
                            <w:ins w:id="305" w:author="Comparison" w:date="2017-07-11T15:47:00Z"/>
                            <w:rFonts w:ascii="Arial" w:eastAsia="MS Gothic" w:hAnsi="Arial"/>
                            <w:sz w:val="18"/>
                            <w:szCs w:val="18"/>
                          </w:rPr>
                        </w:pPr>
                        <w:ins w:id="306" w:author="Comparison" w:date="2017-07-11T15:47:00Z">
                          <w:r>
                            <w:rPr>
                              <w:rFonts w:ascii="Arial" w:eastAsia="MS Gothic" w:hAnsi="Arial"/>
                              <w:sz w:val="18"/>
                              <w:szCs w:val="18"/>
                            </w:rPr>
                            <w:t>Get memory blocks info</w:t>
                          </w:r>
                        </w:ins>
                      </w:p>
                    </w:txbxContent>
                  </v:textbox>
                </v:shape>
                <v:shape id="AutoShape 12" o:spid="_x0000_s1163" type="#_x0000_t109" style="position:absolute;left:20841;top:11216;width:1830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ggDsMA&#10;AADcAAAADwAAAGRycy9kb3ducmV2LnhtbERPTWvCQBC9C/0PyxR6M5sIDZJmlaIIPfRgowe9Ddlp&#10;Epqdjdk1rv/eLRR6m8f7nHIdTC8mGl1nWUGWpCCIa6s7bhQcD7v5EoTzyBp7y6TgTg7Wq6dZiYW2&#10;N/6iqfKNiCHsClTQej8UUrq6JYMusQNx5L7taNBHODZSj3iL4aaXizTNpcGOY0OLA21aqn+qq1GQ&#10;2+zzmJ263Wbf2GF7v4SzmYJSL8/h/Q2Ep+D/xX/uDx3nZ6/w+0y8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ggDsMAAADcAAAADwAAAAAAAAAAAAAAAACYAgAAZHJzL2Rv&#10;d25yZXYueG1sUEsFBgAAAAAEAAQA9QAAAIgDAAAAAA==&#10;" filled="f">
                  <v:textbox inset="1mm,0,1mm,0">
                    <w:txbxContent>
                      <w:p w14:paraId="7FBB1461" w14:textId="77777777" w:rsidR="00FA54D3" w:rsidRDefault="00FA54D3" w:rsidP="005F3643">
                        <w:pPr>
                          <w:jc w:val="center"/>
                          <w:rPr>
                            <w:ins w:id="307" w:author="Comparison" w:date="2017-07-11T15:47:00Z"/>
                            <w:rFonts w:ascii="Arial" w:eastAsia="MS Gothic" w:hAnsi="Arial"/>
                            <w:sz w:val="18"/>
                            <w:szCs w:val="18"/>
                          </w:rPr>
                        </w:pPr>
                        <w:ins w:id="308" w:author="Comparison" w:date="2017-07-11T15:47:00Z">
                          <w:r>
                            <w:rPr>
                              <w:rFonts w:ascii="Arial" w:eastAsia="MS Gothic" w:hAnsi="Arial"/>
                              <w:sz w:val="18"/>
                              <w:szCs w:val="18"/>
                            </w:rPr>
                            <w:t>Set the default parameters (API).</w:t>
                          </w:r>
                        </w:ins>
                      </w:p>
                    </w:txbxContent>
                  </v:textbox>
                </v:shape>
                <v:shape id="AutoShape 11" o:spid="_x0000_s1164" type="#_x0000_t109" style="position:absolute;left:20841;top:4522;width:1830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q+ecEA&#10;AADcAAAADwAAAGRycy9kb3ducmV2LnhtbERPTYvCMBC9C/6HMII3m9ZDka5RRBH2sIdd9eDehmZs&#10;i82k28Qa/71ZELzN433Och1MKwbqXWNZQZakIIhLqxuuFJyO+9kChPPIGlvLpOBBDtar8WiJhbZ3&#10;/qHh4CsRQ9gVqKD2viukdGVNBl1iO+LIXWxv0EfYV1L3eI/hppXzNM2lwYZjQ40dbWsqr4ebUZDb&#10;7OuUnZv99ruy3e7xF37NEJSaTsLmA4Sn4N/il/tTx/lZDv/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avnnBAAAA3AAAAA8AAAAAAAAAAAAAAAAAmAIAAGRycy9kb3du&#10;cmV2LnhtbFBLBQYAAAAABAAEAPUAAACGAwAAAAA=&#10;" filled="f">
                  <v:textbox inset="1mm,0,1mm,0">
                    <w:txbxContent>
                      <w:p w14:paraId="4709D23C" w14:textId="77777777" w:rsidR="00FA54D3" w:rsidRDefault="00FA54D3" w:rsidP="005F3643">
                        <w:pPr>
                          <w:jc w:val="center"/>
                          <w:rPr>
                            <w:ins w:id="309" w:author="Comparison" w:date="2017-07-11T15:47:00Z"/>
                            <w:rFonts w:ascii="Arial" w:eastAsia="MS Gothic" w:hAnsi="Arial"/>
                            <w:sz w:val="18"/>
                            <w:szCs w:val="18"/>
                          </w:rPr>
                        </w:pPr>
                        <w:ins w:id="310" w:author="Comparison" w:date="2017-07-11T15:47:00Z">
                          <w:r>
                            <w:rPr>
                              <w:rFonts w:ascii="Arial" w:eastAsia="MS Gothic" w:hAnsi="Arial"/>
                              <w:sz w:val="18"/>
                              <w:szCs w:val="18"/>
                            </w:rPr>
                            <w:t>Get the size of the API structure.</w:t>
                          </w:r>
                        </w:ins>
                      </w:p>
                    </w:txbxContent>
                  </v:textbox>
                </v:shape>
                <v:line id="Straight Connector 460" o:spid="_x0000_s1165" style="position:absolute;flip:y;visibility:visible;mso-wrap-style:square" from="29991,13940" to="29991,15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wHTMAAAADcAAAADwAAAGRycy9kb3ducmV2LnhtbERPTYvCMBC9L/gfwgjetqkedKlGEUXx&#10;JNgVxdvQjG2xmZQm2vrvjSB4m8f7nNmiM5V4UONKywqGUQyCOLO65FzB8X/z+wfCeWSNlWVS8CQH&#10;i3nvZ4aJti0f6JH6XIQQdgkqKLyvEyldVpBBF9maOHBX2xj0ATa51A22IdxUchTHY2mw5NBQYE2r&#10;grJbejcK9retrtvdvWvPJ/brwyVdb+NUqUG/W05BeOr8V/xx73SYP5zA+5lwgZ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c8B0zAAAAA3AAAAA8AAAAAAAAAAAAAAAAA&#10;oQIAAGRycy9kb3ducmV2LnhtbFBLBQYAAAAABAAEAPkAAACOAwAAAAA=&#10;" strokecolor="black [3213]">
                  <v:stroke startarrow="block" joinstyle="miter"/>
                </v:line>
                <v:line id="Straight Connector 461" o:spid="_x0000_s1166" style="position:absolute;flip:y;visibility:visible;mso-wrap-style:square" from="29991,10167" to="29991,1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OTPsUAAADcAAAADwAAAGRycy9kb3ducmV2LnhtbESPQWvDMAyF74P+B6PCbqvTHsZI64ax&#10;0tDToNlo6U3EahISyyF2muzfT4fBbhLv6b1Pu2x2nXrQEBrPBtarBBRx6W3DlYHvr+PLG6gQkS12&#10;nsnADwXI9ounHabWT3ymRxErJSEcUjRQx9inWoeyJodh5Xti0e5+cBhlHSptB5wk3HV6kySv2mHD&#10;0lBjTx81lW0xOgOfbW776TTO0/XC8XC+FYc8KYx5Xs7vW1CR5vhv/rs+WcFfC608IxPo/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OTPsUAAADcAAAADwAAAAAAAAAA&#10;AAAAAAChAgAAZHJzL2Rvd25yZXYueG1sUEsFBgAAAAAEAAQA+QAAAJMDAAAAAA==&#10;" strokecolor="black [3213]">
                  <v:stroke startarrow="block" joinstyle="miter"/>
                </v:line>
                <v:line id="Straight Connector 462" o:spid="_x0000_s1167" style="position:absolute;flip:x y;visibility:visible;mso-wrap-style:square" from="29970,3483" to="29991,4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w2sEAAADcAAAADwAAAGRycy9kb3ducmV2LnhtbERPS4vCMBC+L/gfwgje1lTBXa1GER/L&#10;3hZfiLehGdtiMylJrPXfm4WFvc3H95zZojWVaMj50rKCQT8BQZxZXXKu4HjYvo9B+ICssbJMCp7k&#10;YTHvvM0w1fbBO2r2IRcxhH2KCooQ6lRKnxVk0PdtTRy5q3UGQ4Qul9rhI4abSg6T5EMaLDk2FFjT&#10;qqDstr8bBRs++fNgPfl0l+yLSh1+fD1plOp12+UURKA2/Iv/3N86zh+O4PeZeIG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rDawQAAANwAAAAPAAAAAAAAAAAAAAAA&#10;AKECAABkcnMvZG93bnJldi54bWxQSwUGAAAAAAQABAD5AAAAjwMAAAAA&#10;" strokecolor="black [3213]">
                  <v:stroke startarrow="block" joinstyle="miter"/>
                </v:line>
                <v:shape id="Text Box 34" o:spid="_x0000_s1168" type="#_x0000_t202" style="position:absolute;left:30753;top:22442;width:36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14:paraId="5ED33185" w14:textId="77777777" w:rsidR="00FA54D3" w:rsidRDefault="00FA54D3" w:rsidP="005F3643">
                        <w:pPr>
                          <w:rPr>
                            <w:ins w:id="311" w:author="Comparison" w:date="2017-07-11T15:47:00Z"/>
                            <w:rFonts w:ascii="Arial" w:eastAsia="MS Gothic" w:hAnsi="Arial"/>
                            <w:sz w:val="18"/>
                            <w:szCs w:val="18"/>
                          </w:rPr>
                        </w:pPr>
                        <w:ins w:id="312" w:author="Comparison" w:date="2017-07-11T15:47:00Z">
                          <w:r>
                            <w:rPr>
                              <w:rFonts w:ascii="Arial" w:eastAsia="MS Gothic" w:hAnsi="Arial"/>
                              <w:sz w:val="18"/>
                              <w:szCs w:val="18"/>
                            </w:rPr>
                            <w:t>No</w:t>
                          </w:r>
                        </w:ins>
                      </w:p>
                    </w:txbxContent>
                  </v:textbox>
                </v:shape>
                <v:shape id="Straight Arrow Connector 468" o:spid="_x0000_s1169" type="#_x0000_t32" style="position:absolute;left:30024;top:22417;width:5;height:33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1nR8AAAADcAAAADwAAAGRycy9kb3ducmV2LnhtbERPy6rCMBDdX/AfwgjurqkuVKpRfCC4&#10;cKFeF3c5NGNbTCZtE7X+vREEd3M4z5ktWmvEnRpfOlYw6CcgiDOnS84VnP+2vxMQPiBrNI5JwZM8&#10;LOadnxmm2j34SPdTyEUMYZ+igiKEKpXSZwVZ9H1XEUfu4hqLIcIml7rBRwy3Rg6TZCQtlhwbCqxo&#10;XVB2Pd2sglF1Xu5rWW9QHv6PNbnV1piVUr1uu5yCCNSGr/jj3uk4fziG9zPxAj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Z0fAAAAA3AAAAA8AAAAAAAAAAAAAAAAA&#10;oQIAAGRycy9kb3ducmV2LnhtbFBLBQYAAAAABAAEAPkAAACOAwAAAAA=&#10;" strokecolor="black [3213]">
                  <v:stroke endarrow="block" joinstyle="miter"/>
                </v:shape>
                <v:shape id="AutoShape 11" o:spid="_x0000_s1170" type="#_x0000_t109" style="position:absolute;left:20841;top:7792;width:1830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UY8UA&#10;AADcAAAADwAAAGRycy9kb3ducmV2LnhtbESPwWrDMBBE74X+g9hAbo1sQ0xxo4TgEOihhyb1Ib0t&#10;1tY2tVaupTjy31eBQo/DzLxhNrtgejHR6DrLCtJVAoK4trrjRkH1cXx6BuE8ssbeMimYycFu+/iw&#10;wULbG59oOvtGRAi7AhW03g+FlK5uyaBb2YE4el92NOijHBupR7xFuOllliS5NNhxXGhxoLKl+vt8&#10;NQpym75V6aU7lu+NHQ7zT/g0U1BquQj7FxCegv8P/7VftYJ1msH9TDw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7hRjxQAAANwAAAAPAAAAAAAAAAAAAAAAAJgCAABkcnMv&#10;ZG93bnJldi54bWxQSwUGAAAAAAQABAD1AAAAigMAAAAA&#10;" filled="f">
                  <v:textbox inset="1mm,0,1mm,0">
                    <w:txbxContent>
                      <w:p w14:paraId="671FA078" w14:textId="77777777" w:rsidR="00FA54D3" w:rsidRDefault="00FA54D3" w:rsidP="005F3643">
                        <w:pPr>
                          <w:jc w:val="center"/>
                          <w:rPr>
                            <w:ins w:id="313" w:author="Comparison" w:date="2017-07-11T15:47:00Z"/>
                            <w:rFonts w:ascii="Arial" w:eastAsia="MS Gothic" w:hAnsi="Arial"/>
                            <w:sz w:val="18"/>
                            <w:szCs w:val="18"/>
                          </w:rPr>
                        </w:pPr>
                        <w:ins w:id="314" w:author="Comparison" w:date="2017-07-11T15:47:00Z">
                          <w:r>
                            <w:rPr>
                              <w:rFonts w:ascii="Arial" w:eastAsia="MS Gothic" w:hAnsi="Arial"/>
                              <w:sz w:val="18"/>
                              <w:szCs w:val="18"/>
                            </w:rPr>
                            <w:t>Get version info.</w:t>
                          </w:r>
                        </w:ins>
                      </w:p>
                    </w:txbxContent>
                  </v:textbox>
                </v:shape>
                <v:line id="Straight Connector 473" o:spid="_x0000_s1171" style="position:absolute;flip:y;visibility:visible;mso-wrap-style:square" from="29991,6897" to="29991,7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itVsUAAADcAAAADwAAAGRycy9kb3ducmV2LnhtbESPQWvCQBSE7wX/w/IKvTW7aalIzBqK&#10;UvFUMC2W3h7ZZxLMvg3Z1aT/visIHoeZ+YbJi8l24kKDbx1rSBMFgrhypuVaw/fXx/MChA/IBjvH&#10;pOGPPBSr2UOOmXEj7+lShlpECPsMNTQh9JmUvmrIok9cTxy9oxsshiiHWpoBxwi3nXxRai4tthwX&#10;Guxp3VB1Ks9Ww+dpa/pxd57GnwOHzf633GxVqfXT4/S+BBFoCvfwrb0zGt7SV7ieiUdAr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4itVsUAAADcAAAADwAAAAAAAAAA&#10;AAAAAAChAgAAZHJzL2Rvd25yZXYueG1sUEsFBgAAAAAEAAQA+QAAAJMDAAAAAA==&#10;" strokecolor="black [3213]">
                  <v:stroke startarrow="block" joinstyle="miter"/>
                </v:line>
                <v:shape id="AutoShape 8" o:spid="_x0000_s1172" type="#_x0000_t32" style="position:absolute;left:30018;top:28364;width:6;height:23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ZEMIAAADcAAAADwAAAGRycy9kb3ducmV2LnhtbESPQWsCMRSE70L/Q3gFb5q1qJTVKFYQ&#10;xEtRC+3xsXnuBjcvyyZu1n9vCoLHYWa+YZbr3taio9Ybxwom4wwEceG04VLBz3k3+gThA7LG2jEp&#10;uJOH9eptsMRcu8hH6k6hFAnCPkcFVQhNLqUvKrLox64hTt7FtRZDkm0pdYsxwW0tP7JsLi0aTgsV&#10;NrStqLieblaBid+ma/bb+HX4/fM6krnPnFFq+N5vFiAC9eEVfrb3WsFsMoX/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ZEMIAAADcAAAADwAAAAAAAAAAAAAA&#10;AAChAgAAZHJzL2Rvd25yZXYueG1sUEsFBgAAAAAEAAQA+QAAAJADAAAAAA==&#10;">
                  <v:stroke endarrow="block"/>
                </v:shape>
                <v:shape id="AutoShape 30" o:spid="_x0000_s1173" type="#_x0000_t32" style="position:absolute;left:30028;top:49780;width:1;height:2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63yMUAAADcAAAADwAAAGRycy9kb3ducmV2LnhtbESPQWvCQBSE7wX/w/IEb3WTgqLRVUqh&#10;RRQPagnt7ZF9JqHZt2F31eivdwWhx2FmvmHmy8404kzO15YVpMMEBHFhdc2lgu/D5+sEhA/IGhvL&#10;pOBKHpaL3sscM20vvKPzPpQiQthnqKAKoc2k9EVFBv3QtsTRO1pnMETpSqkdXiLcNPItScbSYM1x&#10;ocKWPioq/vYno+BnMz3l13xL6zydrn/RGX87fCk16HfvMxCBuvAffrZXWsEoHcH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63yMUAAADcAAAADwAAAAAAAAAA&#10;AAAAAAChAgAAZHJzL2Rvd25yZXYueG1sUEsFBgAAAAAEAAQA+QAAAJMDAAAAAA==&#10;">
                  <v:stroke endarrow="block"/>
                </v:shape>
                <v:shape id="Text Box 19" o:spid="_x0000_s1174" type="#_x0000_t202" style="position:absolute;left:13501;top:51420;width:793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1WxMUA&#10;AADcAAAADwAAAGRycy9kb3ducmV2LnhtbESPQWvCQBSE74L/YXlCb7qx0F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VbExQAAANwAAAAPAAAAAAAAAAAAAAAAAJgCAABkcnMv&#10;ZG93bnJldi54bWxQSwUGAAAAAAQABAD1AAAAigMAAAAA&#10;" filled="f" stroked="f">
                  <v:textbox inset="0,0,0,0">
                    <w:txbxContent>
                      <w:p w14:paraId="435BFDAD" w14:textId="77777777" w:rsidR="00FA54D3" w:rsidRDefault="00FA54D3" w:rsidP="005F3643">
                        <w:pPr>
                          <w:rPr>
                            <w:ins w:id="315" w:author="Comparison" w:date="2017-07-11T15:47:00Z"/>
                            <w:rFonts w:ascii="Arial" w:eastAsia="MS Gothic" w:hAnsi="Arial"/>
                            <w:sz w:val="18"/>
                            <w:szCs w:val="18"/>
                          </w:rPr>
                        </w:pPr>
                        <w:ins w:id="316" w:author="Comparison" w:date="2017-07-11T15:47:00Z">
                          <w:r>
                            <w:rPr>
                              <w:rFonts w:ascii="Arial" w:eastAsia="MS Gothic" w:hAnsi="Arial"/>
                              <w:sz w:val="18"/>
                              <w:szCs w:val="18"/>
                            </w:rPr>
                            <w:t>Parameters Getting</w:t>
                          </w:r>
                        </w:ins>
                      </w:p>
                    </w:txbxContent>
                  </v:textbox>
                </v:shape>
                <v:shape id="Text Box 19" o:spid="_x0000_s1175" type="#_x0000_t202" style="position:absolute;left:13593;top:24979;width:7387;height:3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zX8YA&#10;AADcAAAADwAAAGRycy9kb3ducmV2LnhtbESPQWvCQBSE7wX/w/KE3urGQm2NWUVEoVCQxnjw+My+&#10;JIvZt2l2q+m/dwuFHoeZ+YbJVoNtxZV6bxwrmE4SEMSl04ZrBcdi9/QGwgdkja1jUvBDHlbL0UOG&#10;qXY3zul6CLWIEPYpKmhC6FIpfdmQRT9xHXH0KtdbDFH2tdQ93iLctvI5SWbSouG40GBHm4bKy+Hb&#10;KlifON+ar/35M69yUxTzhD9mF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zX8YAAADcAAAADwAAAAAAAAAAAAAAAACYAgAAZHJz&#10;L2Rvd25yZXYueG1sUEsFBgAAAAAEAAQA9QAAAIsDAAAAAA==&#10;" filled="f" stroked="f">
                  <v:textbox inset="0,0,0,0">
                    <w:txbxContent>
                      <w:p w14:paraId="3B1FA6C5" w14:textId="77777777" w:rsidR="00FA54D3" w:rsidRDefault="00FA54D3" w:rsidP="005F3643">
                        <w:pPr>
                          <w:rPr>
                            <w:ins w:id="317" w:author="Comparison" w:date="2017-07-11T15:47:00Z"/>
                            <w:rFonts w:ascii="Arial" w:eastAsia="MS Gothic" w:hAnsi="Arial"/>
                            <w:sz w:val="18"/>
                            <w:szCs w:val="18"/>
                          </w:rPr>
                        </w:pPr>
                        <w:ins w:id="318" w:author="Comparison" w:date="2017-07-11T15:47:00Z">
                          <w:r>
                            <w:rPr>
                              <w:rFonts w:ascii="Arial" w:eastAsia="MS Gothic" w:hAnsi="Arial"/>
                              <w:sz w:val="18"/>
                              <w:szCs w:val="18"/>
                            </w:rPr>
                            <w:t>Memory Allocation</w:t>
                          </w:r>
                        </w:ins>
                      </w:p>
                    </w:txbxContent>
                  </v:textbox>
                </v:shape>
                <v:shape id="Text Box 19" o:spid="_x0000_s1176" type="#_x0000_t202" style="position:absolute;left:13529;top:58557;width:7904;height:1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5nLcMA&#10;AADcAAAADwAAAGRycy9kb3ducmV2LnhtbERPz2vCMBS+D/wfwhN2m2kHk60aS5ENBgOxdgePz+bZ&#10;BpuXrslq99+bg7Djx/d7nU+2EyMN3jhWkC4SEMS104YbBd/Vx9MrCB+QNXaOScEfecg3s4c1Ztpd&#10;uaTxEBoRQ9hnqKANoc+k9HVLFv3C9cSRO7vBYohwaKQe8BrDbSefk2QpLRqODS32tG2pvhx+rYLi&#10;yOW7+dmd9uW5NFX1lvDX8qLU43wqViACTeFffHd/agUvaVwb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5nLcMAAADcAAAADwAAAAAAAAAAAAAAAACYAgAAZHJzL2Rv&#10;d25yZXYueG1sUEsFBgAAAAAEAAQA9QAAAIgDAAAAAA==&#10;" filled="f" stroked="f">
                  <v:textbox inset="0,0,0,0">
                    <w:txbxContent>
                      <w:p w14:paraId="484DB400" w14:textId="77777777" w:rsidR="00FA54D3" w:rsidRDefault="00FA54D3" w:rsidP="005F3643">
                        <w:pPr>
                          <w:rPr>
                            <w:ins w:id="319" w:author="Comparison" w:date="2017-07-11T15:47:00Z"/>
                            <w:rFonts w:ascii="Arial" w:eastAsia="MS Gothic" w:hAnsi="Arial"/>
                            <w:sz w:val="18"/>
                            <w:szCs w:val="18"/>
                          </w:rPr>
                        </w:pPr>
                        <w:ins w:id="320" w:author="Comparison" w:date="2017-07-11T15:47:00Z">
                          <w:r>
                            <w:rPr>
                              <w:rFonts w:ascii="Arial" w:eastAsia="MS Gothic" w:hAnsi="Arial"/>
                              <w:sz w:val="18"/>
                              <w:szCs w:val="18"/>
                            </w:rPr>
                            <w:t>Execution</w:t>
                          </w:r>
                        </w:ins>
                      </w:p>
                    </w:txbxContent>
                  </v:textbox>
                </v:shape>
                <v:shape id="Text Box 19" o:spid="_x0000_s1177" type="#_x0000_t202" style="position:absolute;left:13501;top:15118;width:7387;height:3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CtsUA&#10;AADcAAAADwAAAGRycy9kb3ducmV2LnhtbESPQWvCQBSE70L/w/IKvelGoW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sK2xQAAANwAAAAPAAAAAAAAAAAAAAAAAJgCAABkcnMv&#10;ZG93bnJldi54bWxQSwUGAAAAAAQABAD1AAAAigMAAAAA&#10;" filled="f" stroked="f">
                  <v:textbox inset="0,0,0,0">
                    <w:txbxContent>
                      <w:p w14:paraId="67FF3512" w14:textId="77777777" w:rsidR="00FA54D3" w:rsidRDefault="00FA54D3" w:rsidP="005F3643">
                        <w:pPr>
                          <w:rPr>
                            <w:ins w:id="321" w:author="Comparison" w:date="2017-07-11T15:47:00Z"/>
                            <w:rFonts w:ascii="Arial" w:eastAsia="MS Gothic" w:hAnsi="Arial"/>
                            <w:sz w:val="18"/>
                            <w:szCs w:val="18"/>
                          </w:rPr>
                        </w:pPr>
                        <w:ins w:id="322" w:author="Comparison" w:date="2017-07-11T15:47:00Z">
                          <w:r>
                            <w:rPr>
                              <w:rFonts w:ascii="Arial" w:eastAsia="MS Gothic" w:hAnsi="Arial"/>
                              <w:sz w:val="18"/>
                              <w:szCs w:val="18"/>
                            </w:rPr>
                            <w:t>Parameters Setting</w:t>
                          </w:r>
                        </w:ins>
                      </w:p>
                    </w:txbxContent>
                  </v:textbox>
                </v:shape>
                <v:shape id="AutoShape 8" o:spid="_x0000_s1178" type="#_x0000_t32" style="position:absolute;left:30018;top:33322;width:10;height:2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Xe7cIAAADcAAAADwAAAGRycy9kb3ducmV2LnhtbERPTYvCMBC9L/gfwgje1lRBWatRRFBE&#10;8bC6FL0NzdgWm0lJotb99ZuDsMfH+54tWlOLBzlfWVYw6CcgiHOrKy4U/JzWn18gfEDWWFsmBS/y&#10;sJh3PmaYavvkb3ocQyFiCPsUFZQhNKmUPi/JoO/bhjhyV+sMhghdIbXDZww3tRwmyVgarDg2lNjQ&#10;qqT8drwbBef95J69sgPtssFkd0Fn/O9po1Sv2y6nIAK14V/8dm+1gtEw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Xe7cIAAADcAAAADwAAAAAAAAAAAAAA&#10;AAChAgAAZHJzL2Rvd25yZXYueG1sUEsFBgAAAAAEAAQA+QAAAJADAAAAAA==&#10;">
                  <v:stroke endarrow="block"/>
                </v:shape>
                <v:shape id="AutoShape 8" o:spid="_x0000_s1179" type="#_x0000_t32" style="position:absolute;left:30028;top:38515;width:0;height:25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l7dsUAAADcAAAADwAAAGRycy9kb3ducmV2LnhtbESPQWvCQBSE74L/YXmCN91EUD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l7dsUAAADcAAAADwAAAAAAAAAA&#10;AAAAAAChAgAAZHJzL2Rvd25yZXYueG1sUEsFBgAAAAAEAAQA+QAAAJMDAAAAAA==&#10;">
                  <v:stroke endarrow="block"/>
                </v:shape>
                <w10:anchorlock/>
              </v:group>
            </w:pict>
          </mc:Fallback>
        </mc:AlternateContent>
      </w:r>
    </w:p>
    <w:p w14:paraId="44231283" w14:textId="5FF5A1DF" w:rsidR="002B29DC" w:rsidRPr="00FD773D" w:rsidRDefault="004F1658" w:rsidP="004F1658">
      <w:pPr>
        <w:pStyle w:val="Caption"/>
        <w:rPr>
          <w:rFonts w:eastAsia="Meiryo"/>
        </w:rPr>
      </w:pPr>
      <w:bookmarkStart w:id="323" w:name="_Ref454360779"/>
      <w:bookmarkStart w:id="324" w:name="_Toc517343835"/>
      <w:r w:rsidRPr="00FD773D">
        <w:t xml:space="preserve">Figure </w:t>
      </w:r>
      <w:r w:rsidR="00EA66D6" w:rsidRPr="00FD773D">
        <w:fldChar w:fldCharType="begin"/>
      </w:r>
      <w:r w:rsidR="00EA66D6" w:rsidRPr="00FD773D">
        <w:instrText xml:space="preserve"> STYLEREF 1 \s </w:instrText>
      </w:r>
      <w:r w:rsidR="00EA66D6" w:rsidRPr="00FD773D">
        <w:fldChar w:fldCharType="separate"/>
      </w:r>
      <w:r w:rsidR="00EA66D6" w:rsidRPr="00FD773D">
        <w:rPr>
          <w:noProof/>
        </w:rPr>
        <w:t>3</w:t>
      </w:r>
      <w:r w:rsidR="00EA66D6" w:rsidRPr="00FD773D">
        <w:fldChar w:fldCharType="end"/>
      </w:r>
      <w:r w:rsidR="00EA66D6" w:rsidRPr="00FD773D">
        <w:noBreakHyphen/>
      </w:r>
      <w:r w:rsidR="00EA66D6" w:rsidRPr="00FD773D">
        <w:fldChar w:fldCharType="begin"/>
      </w:r>
      <w:r w:rsidR="00EA66D6" w:rsidRPr="00FD773D">
        <w:instrText xml:space="preserve"> SEQ Figure \* ARABIC \s 1 </w:instrText>
      </w:r>
      <w:r w:rsidR="00EA66D6" w:rsidRPr="00FD773D">
        <w:fldChar w:fldCharType="separate"/>
      </w:r>
      <w:r w:rsidR="00EA66D6" w:rsidRPr="00FD773D">
        <w:rPr>
          <w:noProof/>
        </w:rPr>
        <w:t>1</w:t>
      </w:r>
      <w:r w:rsidR="00EA66D6" w:rsidRPr="00FD773D">
        <w:fldChar w:fldCharType="end"/>
      </w:r>
      <w:bookmarkEnd w:id="323"/>
      <w:r w:rsidR="002B29DC" w:rsidRPr="00FD773D">
        <w:rPr>
          <w:rFonts w:eastAsia="Meiryo"/>
        </w:rPr>
        <w:tab/>
        <w:t>Example of the Application Processing Flow</w:t>
      </w:r>
      <w:bookmarkEnd w:id="324"/>
    </w:p>
    <w:p w14:paraId="108A0761" w14:textId="77777777" w:rsidR="002B29DC" w:rsidRPr="00FD773D" w:rsidRDefault="002B29DC" w:rsidP="002B29DC">
      <w:pPr>
        <w:pStyle w:val="BodyText"/>
        <w:rPr>
          <w:rFonts w:ascii="Verdana" w:eastAsia="Meiryo" w:hAnsi="Verdana"/>
        </w:rPr>
      </w:pPr>
    </w:p>
    <w:p w14:paraId="219B6E5F" w14:textId="416BDF92" w:rsidR="00453612" w:rsidRPr="00FD773D" w:rsidRDefault="00453612">
      <w:pPr>
        <w:widowControl/>
        <w:autoSpaceDE/>
        <w:autoSpaceDN/>
        <w:adjustRightInd/>
        <w:snapToGrid/>
        <w:jc w:val="left"/>
      </w:pPr>
      <w:r w:rsidRPr="00FD773D">
        <w:br w:type="page"/>
      </w:r>
    </w:p>
    <w:p w14:paraId="1AF23205" w14:textId="28073AD0" w:rsidR="00453612" w:rsidRPr="00FD773D" w:rsidRDefault="00453612" w:rsidP="00C264A0">
      <w:pPr>
        <w:pStyle w:val="Heading1"/>
        <w:pageBreakBefore/>
        <w:widowControl/>
        <w:numPr>
          <w:ilvl w:val="0"/>
          <w:numId w:val="7"/>
        </w:numPr>
        <w:wordWrap w:val="0"/>
        <w:autoSpaceDE/>
        <w:autoSpaceDN/>
        <w:snapToGrid/>
        <w:spacing w:before="240" w:after="60" w:line="300" w:lineRule="exact"/>
        <w:jc w:val="left"/>
        <w:textAlignment w:val="center"/>
      </w:pPr>
      <w:bookmarkStart w:id="325" w:name="_Toc527033970"/>
      <w:r w:rsidRPr="00FD773D">
        <w:lastRenderedPageBreak/>
        <w:t>Appendix</w:t>
      </w:r>
      <w:bookmarkEnd w:id="325"/>
    </w:p>
    <w:p w14:paraId="58759712" w14:textId="77777777" w:rsidR="00453612" w:rsidRPr="00FD773D" w:rsidRDefault="00453612" w:rsidP="00453612"/>
    <w:p w14:paraId="323182A7" w14:textId="164A6B7C" w:rsidR="00453612" w:rsidRPr="00FD773D" w:rsidRDefault="00453612" w:rsidP="00453612">
      <w:r w:rsidRPr="00FD773D">
        <w:t xml:space="preserve">Below matrix tables show behavior of TDM plugin when user sets different sampling rate </w:t>
      </w:r>
      <w:r w:rsidR="00C227CA" w:rsidRPr="00FD773D">
        <w:t>(Fs)</w:t>
      </w:r>
      <w:r w:rsidR="0024022D" w:rsidRPr="00FD773D">
        <w:t xml:space="preserve"> (Hz)</w:t>
      </w:r>
      <w:r w:rsidR="00C227CA" w:rsidRPr="00FD773D">
        <w:t xml:space="preserve"> </w:t>
      </w:r>
      <w:r w:rsidRPr="00FD773D">
        <w:t>to plugin.</w:t>
      </w:r>
    </w:p>
    <w:p w14:paraId="306E16D6" w14:textId="77777777" w:rsidR="00453612" w:rsidRPr="00FD773D" w:rsidRDefault="00453612" w:rsidP="00453612"/>
    <w:p w14:paraId="626CA9CC" w14:textId="6FC70292" w:rsidR="00AD338D" w:rsidRPr="00FD773D" w:rsidRDefault="00A15B42" w:rsidP="00A15B42">
      <w:pPr>
        <w:pStyle w:val="Caption"/>
        <w:rPr>
          <w:lang w:val="en-US"/>
        </w:rPr>
      </w:pPr>
      <w:bookmarkStart w:id="326" w:name="_Toc517343860"/>
      <w:r w:rsidRPr="00FD773D">
        <w:t xml:space="preserve">Table </w:t>
      </w:r>
      <w:r w:rsidR="003A2569" w:rsidRPr="00FD773D">
        <w:fldChar w:fldCharType="begin"/>
      </w:r>
      <w:r w:rsidR="003A2569" w:rsidRPr="00FD773D">
        <w:instrText xml:space="preserve"> STYLEREF 1 \s </w:instrText>
      </w:r>
      <w:r w:rsidR="003A2569" w:rsidRPr="00FD773D">
        <w:fldChar w:fldCharType="separate"/>
      </w:r>
      <w:r w:rsidR="003A2569" w:rsidRPr="00FD773D">
        <w:rPr>
          <w:noProof/>
        </w:rPr>
        <w:t>4</w:t>
      </w:r>
      <w:r w:rsidR="003A2569" w:rsidRPr="00FD773D">
        <w:fldChar w:fldCharType="end"/>
      </w:r>
      <w:r w:rsidR="003A2569" w:rsidRPr="00FD773D">
        <w:noBreakHyphen/>
      </w:r>
      <w:r w:rsidR="003A2569" w:rsidRPr="00FD773D">
        <w:fldChar w:fldCharType="begin"/>
      </w:r>
      <w:r w:rsidR="003A2569" w:rsidRPr="00FD773D">
        <w:instrText xml:space="preserve"> SEQ Table \* ARABIC \s 1 </w:instrText>
      </w:r>
      <w:r w:rsidR="003A2569" w:rsidRPr="00FD773D">
        <w:fldChar w:fldCharType="separate"/>
      </w:r>
      <w:r w:rsidR="003A2569" w:rsidRPr="00FD773D">
        <w:rPr>
          <w:noProof/>
        </w:rPr>
        <w:t>1</w:t>
      </w:r>
      <w:r w:rsidR="003A2569" w:rsidRPr="00FD773D">
        <w:fldChar w:fldCharType="end"/>
      </w:r>
      <w:r w:rsidRPr="00FD773D">
        <w:rPr>
          <w:lang w:val="en-US"/>
        </w:rPr>
        <w:tab/>
        <w:t>Matrix table for sampling rate setting of TDM Renderer</w:t>
      </w:r>
      <w:bookmarkEnd w:id="326"/>
    </w:p>
    <w:tbl>
      <w:tblPr>
        <w:tblStyle w:val="TableGrid"/>
        <w:tblW w:w="0" w:type="auto"/>
        <w:tblLook w:val="04A0" w:firstRow="1" w:lastRow="0" w:firstColumn="1" w:lastColumn="0" w:noHBand="0" w:noVBand="1"/>
      </w:tblPr>
      <w:tblGrid>
        <w:gridCol w:w="2538"/>
        <w:gridCol w:w="1260"/>
        <w:gridCol w:w="1170"/>
        <w:gridCol w:w="1260"/>
      </w:tblGrid>
      <w:tr w:rsidR="00A15B42" w:rsidRPr="00FD773D" w14:paraId="34BA0E03" w14:textId="77777777" w:rsidTr="00004FEB">
        <w:trPr>
          <w:trHeight w:val="496"/>
        </w:trPr>
        <w:tc>
          <w:tcPr>
            <w:tcW w:w="2538" w:type="dxa"/>
            <w:tcBorders>
              <w:tl2br w:val="single" w:sz="4" w:space="0" w:color="auto"/>
            </w:tcBorders>
          </w:tcPr>
          <w:p w14:paraId="172230F2" w14:textId="6F781564" w:rsidR="00A15B42" w:rsidRPr="00FD773D" w:rsidRDefault="006C6199" w:rsidP="00A15B42">
            <w:pPr>
              <w:jc w:val="right"/>
              <w:rPr>
                <w:lang w:eastAsia="x-none"/>
              </w:rPr>
            </w:pPr>
            <w:r w:rsidRPr="00FD773D">
              <w:rPr>
                <w:lang w:eastAsia="x-none"/>
              </w:rPr>
              <w:t xml:space="preserve">Input Fs </w:t>
            </w:r>
            <w:r w:rsidR="00A15B42" w:rsidRPr="00FD773D">
              <w:rPr>
                <w:lang w:eastAsia="x-none"/>
              </w:rPr>
              <w:t xml:space="preserve">   </w:t>
            </w:r>
          </w:p>
          <w:p w14:paraId="342E4E93" w14:textId="5313E5B7" w:rsidR="00A15B42" w:rsidRPr="00FD773D" w:rsidRDefault="00A15B42" w:rsidP="00A15B42">
            <w:pPr>
              <w:rPr>
                <w:lang w:eastAsia="x-none"/>
              </w:rPr>
            </w:pPr>
            <w:r w:rsidRPr="00FD773D">
              <w:rPr>
                <w:lang w:eastAsia="x-none"/>
              </w:rPr>
              <w:t>Output Fs</w:t>
            </w:r>
          </w:p>
        </w:tc>
        <w:tc>
          <w:tcPr>
            <w:tcW w:w="1260" w:type="dxa"/>
            <w:vAlign w:val="center"/>
          </w:tcPr>
          <w:p w14:paraId="15BC6C57" w14:textId="31E5FD90" w:rsidR="00A15B42" w:rsidRPr="00FD773D" w:rsidRDefault="00A15B42" w:rsidP="00EB6971">
            <w:pPr>
              <w:jc w:val="left"/>
              <w:rPr>
                <w:lang w:eastAsia="x-none"/>
              </w:rPr>
            </w:pPr>
            <w:r w:rsidRPr="00FD773D">
              <w:rPr>
                <w:lang w:eastAsia="x-none"/>
              </w:rPr>
              <w:t>32000</w:t>
            </w:r>
          </w:p>
        </w:tc>
        <w:tc>
          <w:tcPr>
            <w:tcW w:w="1170" w:type="dxa"/>
            <w:vAlign w:val="center"/>
          </w:tcPr>
          <w:p w14:paraId="7894F076" w14:textId="5F3D4012" w:rsidR="00A15B42" w:rsidRPr="00FD773D" w:rsidRDefault="00A15B42" w:rsidP="00EB6971">
            <w:pPr>
              <w:jc w:val="left"/>
              <w:rPr>
                <w:lang w:eastAsia="x-none"/>
              </w:rPr>
            </w:pPr>
            <w:r w:rsidRPr="00FD773D">
              <w:rPr>
                <w:lang w:eastAsia="x-none"/>
              </w:rPr>
              <w:t>44100</w:t>
            </w:r>
          </w:p>
        </w:tc>
        <w:tc>
          <w:tcPr>
            <w:tcW w:w="1260" w:type="dxa"/>
            <w:vAlign w:val="center"/>
          </w:tcPr>
          <w:p w14:paraId="04D9DB2D" w14:textId="4BCFECAC" w:rsidR="00A15B42" w:rsidRPr="00FD773D" w:rsidRDefault="00A15B42" w:rsidP="00EB6971">
            <w:pPr>
              <w:jc w:val="left"/>
              <w:rPr>
                <w:lang w:eastAsia="x-none"/>
              </w:rPr>
            </w:pPr>
            <w:r w:rsidRPr="00FD773D">
              <w:rPr>
                <w:lang w:eastAsia="x-none"/>
              </w:rPr>
              <w:t>48000</w:t>
            </w:r>
          </w:p>
        </w:tc>
      </w:tr>
      <w:tr w:rsidR="00A15B42" w:rsidRPr="00FD773D" w14:paraId="514B1B76" w14:textId="77777777" w:rsidTr="00004FEB">
        <w:tc>
          <w:tcPr>
            <w:tcW w:w="2538" w:type="dxa"/>
            <w:vAlign w:val="center"/>
          </w:tcPr>
          <w:p w14:paraId="228BA80A" w14:textId="02B75F2D" w:rsidR="00A15B42" w:rsidRPr="00FD773D" w:rsidRDefault="00A15B42" w:rsidP="00EB6971">
            <w:pPr>
              <w:jc w:val="left"/>
              <w:rPr>
                <w:lang w:eastAsia="x-none"/>
              </w:rPr>
            </w:pPr>
            <w:r w:rsidRPr="00FD773D">
              <w:rPr>
                <w:lang w:eastAsia="x-none"/>
              </w:rPr>
              <w:t>32000</w:t>
            </w:r>
          </w:p>
        </w:tc>
        <w:tc>
          <w:tcPr>
            <w:tcW w:w="1260" w:type="dxa"/>
          </w:tcPr>
          <w:p w14:paraId="62BA3E2E" w14:textId="32D71858" w:rsidR="00A15B42" w:rsidRPr="00FD773D" w:rsidRDefault="00014187" w:rsidP="00A15B42">
            <w:pPr>
              <w:rPr>
                <w:lang w:eastAsia="x-none"/>
              </w:rPr>
            </w:pPr>
            <w:r w:rsidRPr="00FD773D">
              <w:rPr>
                <w:lang w:eastAsia="x-none"/>
              </w:rPr>
              <w:t>-</w:t>
            </w:r>
          </w:p>
        </w:tc>
        <w:tc>
          <w:tcPr>
            <w:tcW w:w="1170" w:type="dxa"/>
          </w:tcPr>
          <w:p w14:paraId="1DF04D8B" w14:textId="00CDBA3F" w:rsidR="00A15B42" w:rsidRPr="00FD773D" w:rsidRDefault="00014187" w:rsidP="00A15B42">
            <w:pPr>
              <w:rPr>
                <w:lang w:eastAsia="x-none"/>
              </w:rPr>
            </w:pPr>
            <w:r w:rsidRPr="00FD773D">
              <w:rPr>
                <w:lang w:eastAsia="x-none"/>
              </w:rPr>
              <w:t>-</w:t>
            </w:r>
          </w:p>
        </w:tc>
        <w:tc>
          <w:tcPr>
            <w:tcW w:w="1260" w:type="dxa"/>
          </w:tcPr>
          <w:p w14:paraId="26DB9761" w14:textId="0220C473" w:rsidR="00A15B42" w:rsidRPr="00FD773D" w:rsidRDefault="00014187" w:rsidP="00A15B42">
            <w:pPr>
              <w:rPr>
                <w:lang w:eastAsia="x-none"/>
              </w:rPr>
            </w:pPr>
            <w:r w:rsidRPr="00FD773D">
              <w:rPr>
                <w:lang w:eastAsia="x-none"/>
              </w:rPr>
              <w:t>-</w:t>
            </w:r>
          </w:p>
        </w:tc>
      </w:tr>
      <w:tr w:rsidR="00A15B42" w:rsidRPr="00FD773D" w14:paraId="7EA65EBE" w14:textId="77777777" w:rsidTr="00004FEB">
        <w:tc>
          <w:tcPr>
            <w:tcW w:w="2538" w:type="dxa"/>
            <w:vAlign w:val="center"/>
          </w:tcPr>
          <w:p w14:paraId="496952B0" w14:textId="4FCAE8E9" w:rsidR="00A15B42" w:rsidRPr="00FD773D" w:rsidRDefault="00A15B42" w:rsidP="00EB6971">
            <w:pPr>
              <w:jc w:val="left"/>
              <w:rPr>
                <w:lang w:eastAsia="x-none"/>
              </w:rPr>
            </w:pPr>
            <w:r w:rsidRPr="00FD773D">
              <w:rPr>
                <w:lang w:eastAsia="x-none"/>
              </w:rPr>
              <w:t>44100</w:t>
            </w:r>
          </w:p>
        </w:tc>
        <w:tc>
          <w:tcPr>
            <w:tcW w:w="1260" w:type="dxa"/>
          </w:tcPr>
          <w:p w14:paraId="6895F517" w14:textId="2C4CA332" w:rsidR="00A15B42" w:rsidRPr="00FD773D" w:rsidRDefault="00380DE4" w:rsidP="00A15B42">
            <w:pPr>
              <w:rPr>
                <w:lang w:eastAsia="x-none"/>
              </w:rPr>
            </w:pPr>
            <w:r w:rsidRPr="00FD773D">
              <w:rPr>
                <w:rFonts w:hint="eastAsia"/>
                <w:sz w:val="18"/>
              </w:rPr>
              <w:t>○</w:t>
            </w:r>
          </w:p>
        </w:tc>
        <w:tc>
          <w:tcPr>
            <w:tcW w:w="1170" w:type="dxa"/>
          </w:tcPr>
          <w:p w14:paraId="5BE85450" w14:textId="63BC2F67" w:rsidR="00A15B42" w:rsidRPr="00FD773D" w:rsidRDefault="00380DE4" w:rsidP="00A15B42">
            <w:pPr>
              <w:rPr>
                <w:lang w:eastAsia="x-none"/>
              </w:rPr>
            </w:pPr>
            <w:r w:rsidRPr="00FD773D">
              <w:rPr>
                <w:rFonts w:hint="eastAsia"/>
                <w:sz w:val="18"/>
              </w:rPr>
              <w:t>○</w:t>
            </w:r>
          </w:p>
        </w:tc>
        <w:tc>
          <w:tcPr>
            <w:tcW w:w="1260" w:type="dxa"/>
          </w:tcPr>
          <w:p w14:paraId="7AF75C8C" w14:textId="18E3B24F" w:rsidR="00A15B42" w:rsidRPr="00FD773D" w:rsidRDefault="00380DE4" w:rsidP="00A15B42">
            <w:pPr>
              <w:rPr>
                <w:lang w:eastAsia="x-none"/>
              </w:rPr>
            </w:pPr>
            <w:r w:rsidRPr="00FD773D">
              <w:rPr>
                <w:rFonts w:hint="eastAsia"/>
                <w:sz w:val="18"/>
              </w:rPr>
              <w:t>○</w:t>
            </w:r>
          </w:p>
        </w:tc>
      </w:tr>
      <w:tr w:rsidR="00A15B42" w:rsidRPr="00FD773D" w14:paraId="0CEE6C69" w14:textId="77777777" w:rsidTr="00004FEB">
        <w:tc>
          <w:tcPr>
            <w:tcW w:w="2538" w:type="dxa"/>
            <w:vAlign w:val="center"/>
          </w:tcPr>
          <w:p w14:paraId="4F8D90D7" w14:textId="365608E4" w:rsidR="00A15B42" w:rsidRPr="00FD773D" w:rsidRDefault="00A15B42" w:rsidP="00EB6971">
            <w:pPr>
              <w:jc w:val="left"/>
              <w:rPr>
                <w:lang w:eastAsia="x-none"/>
              </w:rPr>
            </w:pPr>
            <w:r w:rsidRPr="00FD773D">
              <w:rPr>
                <w:lang w:eastAsia="x-none"/>
              </w:rPr>
              <w:t>48000</w:t>
            </w:r>
          </w:p>
        </w:tc>
        <w:tc>
          <w:tcPr>
            <w:tcW w:w="1260" w:type="dxa"/>
          </w:tcPr>
          <w:p w14:paraId="04FA5EA7" w14:textId="52CAEB72" w:rsidR="00A15B42" w:rsidRPr="00FD773D" w:rsidRDefault="00014187" w:rsidP="00A15B42">
            <w:pPr>
              <w:rPr>
                <w:lang w:eastAsia="x-none"/>
              </w:rPr>
            </w:pPr>
            <w:r w:rsidRPr="00FD773D">
              <w:rPr>
                <w:rFonts w:hint="eastAsia"/>
                <w:sz w:val="18"/>
              </w:rPr>
              <w:t>○</w:t>
            </w:r>
          </w:p>
        </w:tc>
        <w:tc>
          <w:tcPr>
            <w:tcW w:w="1170" w:type="dxa"/>
          </w:tcPr>
          <w:p w14:paraId="140DD847" w14:textId="5AC8B03A" w:rsidR="00A15B42" w:rsidRPr="00FD773D" w:rsidRDefault="00014187" w:rsidP="00A15B42">
            <w:pPr>
              <w:rPr>
                <w:lang w:eastAsia="x-none"/>
              </w:rPr>
            </w:pPr>
            <w:r w:rsidRPr="00FD773D">
              <w:rPr>
                <w:rFonts w:hint="eastAsia"/>
                <w:sz w:val="18"/>
              </w:rPr>
              <w:t>○</w:t>
            </w:r>
          </w:p>
        </w:tc>
        <w:tc>
          <w:tcPr>
            <w:tcW w:w="1260" w:type="dxa"/>
          </w:tcPr>
          <w:p w14:paraId="722EEAB1" w14:textId="1C823219" w:rsidR="00A15B42" w:rsidRPr="00FD773D" w:rsidRDefault="00014187" w:rsidP="00A15B42">
            <w:pPr>
              <w:rPr>
                <w:lang w:eastAsia="x-none"/>
              </w:rPr>
            </w:pPr>
            <w:r w:rsidRPr="00FD773D">
              <w:rPr>
                <w:rFonts w:hint="eastAsia"/>
                <w:sz w:val="18"/>
              </w:rPr>
              <w:t>○</w:t>
            </w:r>
          </w:p>
        </w:tc>
      </w:tr>
      <w:tr w:rsidR="00014187" w:rsidRPr="00FD773D" w14:paraId="0272FC39" w14:textId="77777777" w:rsidTr="00004FEB">
        <w:tc>
          <w:tcPr>
            <w:tcW w:w="2538" w:type="dxa"/>
            <w:vAlign w:val="center"/>
          </w:tcPr>
          <w:p w14:paraId="3EDDE7A7" w14:textId="30176CDA" w:rsidR="00014187" w:rsidRPr="00FD773D" w:rsidRDefault="00014187" w:rsidP="005D3071">
            <w:pPr>
              <w:jc w:val="left"/>
              <w:rPr>
                <w:lang w:eastAsia="x-none"/>
              </w:rPr>
            </w:pPr>
            <w:r w:rsidRPr="00FD773D">
              <w:rPr>
                <w:lang w:eastAsia="x-none"/>
              </w:rPr>
              <w:t>0 (</w:t>
            </w:r>
            <w:r w:rsidR="005D3071" w:rsidRPr="00FD773D">
              <w:rPr>
                <w:lang w:eastAsia="x-none"/>
              </w:rPr>
              <w:t>Non-use</w:t>
            </w:r>
            <w:r w:rsidRPr="00FD773D">
              <w:rPr>
                <w:lang w:eastAsia="x-none"/>
              </w:rPr>
              <w:t xml:space="preserve"> SRC)</w:t>
            </w:r>
          </w:p>
        </w:tc>
        <w:tc>
          <w:tcPr>
            <w:tcW w:w="1260" w:type="dxa"/>
          </w:tcPr>
          <w:p w14:paraId="620CC835" w14:textId="7077EE82" w:rsidR="00014187" w:rsidRPr="00FD773D" w:rsidRDefault="00014187" w:rsidP="00A15B42">
            <w:pPr>
              <w:rPr>
                <w:sz w:val="18"/>
              </w:rPr>
            </w:pPr>
            <w:r w:rsidRPr="00FD773D">
              <w:rPr>
                <w:sz w:val="18"/>
              </w:rPr>
              <w:t>*</w:t>
            </w:r>
          </w:p>
        </w:tc>
        <w:tc>
          <w:tcPr>
            <w:tcW w:w="1170" w:type="dxa"/>
          </w:tcPr>
          <w:p w14:paraId="1F699197" w14:textId="05C882F3" w:rsidR="00014187" w:rsidRPr="00FD773D" w:rsidRDefault="00BA70F4" w:rsidP="00A15B42">
            <w:pPr>
              <w:rPr>
                <w:sz w:val="18"/>
              </w:rPr>
            </w:pPr>
            <w:r w:rsidRPr="00FD773D">
              <w:rPr>
                <w:rFonts w:hint="eastAsia"/>
                <w:sz w:val="18"/>
              </w:rPr>
              <w:t>○</w:t>
            </w:r>
          </w:p>
        </w:tc>
        <w:tc>
          <w:tcPr>
            <w:tcW w:w="1260" w:type="dxa"/>
          </w:tcPr>
          <w:p w14:paraId="30031CC2" w14:textId="570D6F08" w:rsidR="00014187" w:rsidRPr="00FD773D" w:rsidRDefault="00BA70F4" w:rsidP="00A15B42">
            <w:pPr>
              <w:rPr>
                <w:sz w:val="18"/>
              </w:rPr>
            </w:pPr>
            <w:r w:rsidRPr="00FD773D">
              <w:rPr>
                <w:rFonts w:hint="eastAsia"/>
                <w:sz w:val="18"/>
              </w:rPr>
              <w:t>○</w:t>
            </w:r>
          </w:p>
        </w:tc>
      </w:tr>
    </w:tbl>
    <w:p w14:paraId="4958C6AB" w14:textId="77777777" w:rsidR="00A15B42" w:rsidRPr="00FD773D" w:rsidRDefault="00A15B42" w:rsidP="00A15B42">
      <w:pPr>
        <w:rPr>
          <w:lang w:eastAsia="x-none"/>
        </w:rPr>
      </w:pPr>
    </w:p>
    <w:p w14:paraId="608AD1AC" w14:textId="40BA9612" w:rsidR="003A2569" w:rsidRPr="00FD773D" w:rsidRDefault="003A2569" w:rsidP="003A2569">
      <w:pPr>
        <w:pStyle w:val="Caption"/>
        <w:rPr>
          <w:lang w:val="en-US"/>
        </w:rPr>
      </w:pPr>
      <w:bookmarkStart w:id="327" w:name="_Toc517343861"/>
      <w:r w:rsidRPr="00FD773D">
        <w:t xml:space="preserve">Table </w:t>
      </w:r>
      <w:r w:rsidRPr="00FD773D">
        <w:fldChar w:fldCharType="begin"/>
      </w:r>
      <w:r w:rsidRPr="00FD773D">
        <w:instrText xml:space="preserve"> STYLEREF 1 \s </w:instrText>
      </w:r>
      <w:r w:rsidRPr="00FD773D">
        <w:fldChar w:fldCharType="separate"/>
      </w:r>
      <w:r w:rsidRPr="00FD773D">
        <w:rPr>
          <w:noProof/>
        </w:rPr>
        <w:t>4</w:t>
      </w:r>
      <w:r w:rsidRPr="00FD773D">
        <w:fldChar w:fldCharType="end"/>
      </w:r>
      <w:r w:rsidRPr="00FD773D">
        <w:noBreakHyphen/>
      </w:r>
      <w:r w:rsidRPr="00FD773D">
        <w:fldChar w:fldCharType="begin"/>
      </w:r>
      <w:r w:rsidRPr="00FD773D">
        <w:instrText xml:space="preserve"> SEQ Table \* ARABIC \s 1 </w:instrText>
      </w:r>
      <w:r w:rsidRPr="00FD773D">
        <w:fldChar w:fldCharType="separate"/>
      </w:r>
      <w:r w:rsidRPr="00FD773D">
        <w:rPr>
          <w:noProof/>
        </w:rPr>
        <w:t>2</w:t>
      </w:r>
      <w:r w:rsidRPr="00FD773D">
        <w:fldChar w:fldCharType="end"/>
      </w:r>
      <w:r w:rsidRPr="00FD773D">
        <w:tab/>
      </w:r>
      <w:r w:rsidRPr="00FD773D">
        <w:rPr>
          <w:lang w:val="en-US"/>
        </w:rPr>
        <w:t>Matrix table for sampling rate setting of TDM Capture</w:t>
      </w:r>
      <w:bookmarkEnd w:id="327"/>
    </w:p>
    <w:tbl>
      <w:tblPr>
        <w:tblStyle w:val="TableGrid"/>
        <w:tblW w:w="0" w:type="auto"/>
        <w:tblLook w:val="04A0" w:firstRow="1" w:lastRow="0" w:firstColumn="1" w:lastColumn="0" w:noHBand="0" w:noVBand="1"/>
      </w:tblPr>
      <w:tblGrid>
        <w:gridCol w:w="2538"/>
        <w:gridCol w:w="1260"/>
        <w:gridCol w:w="1170"/>
        <w:gridCol w:w="1260"/>
      </w:tblGrid>
      <w:tr w:rsidR="003A2569" w:rsidRPr="00FD773D" w14:paraId="7B0FA0B5" w14:textId="77777777" w:rsidTr="00004FEB">
        <w:trPr>
          <w:trHeight w:val="496"/>
        </w:trPr>
        <w:tc>
          <w:tcPr>
            <w:tcW w:w="2538" w:type="dxa"/>
            <w:tcBorders>
              <w:tl2br w:val="single" w:sz="4" w:space="0" w:color="auto"/>
            </w:tcBorders>
          </w:tcPr>
          <w:p w14:paraId="672A52BF" w14:textId="39021422" w:rsidR="003A2569" w:rsidRPr="00FD773D" w:rsidRDefault="003A2569" w:rsidP="002E5A11">
            <w:pPr>
              <w:jc w:val="right"/>
              <w:rPr>
                <w:lang w:eastAsia="x-none"/>
              </w:rPr>
            </w:pPr>
            <w:r w:rsidRPr="00FD773D">
              <w:rPr>
                <w:lang w:eastAsia="x-none"/>
              </w:rPr>
              <w:t>Output</w:t>
            </w:r>
            <w:r w:rsidR="006C6199" w:rsidRPr="00FD773D">
              <w:rPr>
                <w:lang w:eastAsia="x-none"/>
              </w:rPr>
              <w:t xml:space="preserve"> Fs </w:t>
            </w:r>
            <w:r w:rsidRPr="00FD773D">
              <w:rPr>
                <w:lang w:eastAsia="x-none"/>
              </w:rPr>
              <w:t xml:space="preserve">   </w:t>
            </w:r>
          </w:p>
          <w:p w14:paraId="5DB55BBA" w14:textId="0840D20A" w:rsidR="003A2569" w:rsidRPr="00FD773D" w:rsidRDefault="003A2569" w:rsidP="002E5A11">
            <w:pPr>
              <w:rPr>
                <w:lang w:eastAsia="x-none"/>
              </w:rPr>
            </w:pPr>
            <w:r w:rsidRPr="00FD773D">
              <w:rPr>
                <w:lang w:eastAsia="x-none"/>
              </w:rPr>
              <w:t>Input Fs</w:t>
            </w:r>
          </w:p>
        </w:tc>
        <w:tc>
          <w:tcPr>
            <w:tcW w:w="1260" w:type="dxa"/>
            <w:vAlign w:val="center"/>
          </w:tcPr>
          <w:p w14:paraId="118CCF75" w14:textId="77777777" w:rsidR="003A2569" w:rsidRPr="00FD773D" w:rsidRDefault="003A2569" w:rsidP="002E5A11">
            <w:pPr>
              <w:jc w:val="left"/>
              <w:rPr>
                <w:lang w:eastAsia="x-none"/>
              </w:rPr>
            </w:pPr>
            <w:r w:rsidRPr="00FD773D">
              <w:rPr>
                <w:lang w:eastAsia="x-none"/>
              </w:rPr>
              <w:t>32000</w:t>
            </w:r>
          </w:p>
        </w:tc>
        <w:tc>
          <w:tcPr>
            <w:tcW w:w="1170" w:type="dxa"/>
            <w:vAlign w:val="center"/>
          </w:tcPr>
          <w:p w14:paraId="61FF69A8" w14:textId="77777777" w:rsidR="003A2569" w:rsidRPr="00FD773D" w:rsidRDefault="003A2569" w:rsidP="002E5A11">
            <w:pPr>
              <w:jc w:val="left"/>
              <w:rPr>
                <w:lang w:eastAsia="x-none"/>
              </w:rPr>
            </w:pPr>
            <w:r w:rsidRPr="00FD773D">
              <w:rPr>
                <w:lang w:eastAsia="x-none"/>
              </w:rPr>
              <w:t>44100</w:t>
            </w:r>
          </w:p>
        </w:tc>
        <w:tc>
          <w:tcPr>
            <w:tcW w:w="1260" w:type="dxa"/>
            <w:vAlign w:val="center"/>
          </w:tcPr>
          <w:p w14:paraId="1E854E0A" w14:textId="77777777" w:rsidR="003A2569" w:rsidRPr="00FD773D" w:rsidRDefault="003A2569" w:rsidP="002E5A11">
            <w:pPr>
              <w:jc w:val="left"/>
              <w:rPr>
                <w:lang w:eastAsia="x-none"/>
              </w:rPr>
            </w:pPr>
            <w:r w:rsidRPr="00FD773D">
              <w:rPr>
                <w:lang w:eastAsia="x-none"/>
              </w:rPr>
              <w:t>48000</w:t>
            </w:r>
          </w:p>
        </w:tc>
      </w:tr>
      <w:tr w:rsidR="003A2569" w:rsidRPr="00FD773D" w14:paraId="199717A9" w14:textId="77777777" w:rsidTr="00004FEB">
        <w:tc>
          <w:tcPr>
            <w:tcW w:w="2538" w:type="dxa"/>
            <w:vAlign w:val="center"/>
          </w:tcPr>
          <w:p w14:paraId="2195401C" w14:textId="77777777" w:rsidR="003A2569" w:rsidRPr="00FD773D" w:rsidRDefault="003A2569" w:rsidP="002E5A11">
            <w:pPr>
              <w:jc w:val="left"/>
              <w:rPr>
                <w:lang w:eastAsia="x-none"/>
              </w:rPr>
            </w:pPr>
            <w:r w:rsidRPr="00FD773D">
              <w:rPr>
                <w:lang w:eastAsia="x-none"/>
              </w:rPr>
              <w:t>32000</w:t>
            </w:r>
          </w:p>
        </w:tc>
        <w:tc>
          <w:tcPr>
            <w:tcW w:w="1260" w:type="dxa"/>
          </w:tcPr>
          <w:p w14:paraId="75C92B7D" w14:textId="77777777" w:rsidR="003A2569" w:rsidRPr="00FD773D" w:rsidRDefault="003A2569" w:rsidP="002E5A11">
            <w:pPr>
              <w:rPr>
                <w:lang w:eastAsia="x-none"/>
              </w:rPr>
            </w:pPr>
            <w:r w:rsidRPr="00FD773D">
              <w:rPr>
                <w:lang w:eastAsia="x-none"/>
              </w:rPr>
              <w:t>-</w:t>
            </w:r>
          </w:p>
        </w:tc>
        <w:tc>
          <w:tcPr>
            <w:tcW w:w="1170" w:type="dxa"/>
          </w:tcPr>
          <w:p w14:paraId="419658E4" w14:textId="77777777" w:rsidR="003A2569" w:rsidRPr="00FD773D" w:rsidRDefault="003A2569" w:rsidP="002E5A11">
            <w:pPr>
              <w:rPr>
                <w:lang w:eastAsia="x-none"/>
              </w:rPr>
            </w:pPr>
            <w:r w:rsidRPr="00FD773D">
              <w:rPr>
                <w:lang w:eastAsia="x-none"/>
              </w:rPr>
              <w:t>-</w:t>
            </w:r>
          </w:p>
        </w:tc>
        <w:tc>
          <w:tcPr>
            <w:tcW w:w="1260" w:type="dxa"/>
          </w:tcPr>
          <w:p w14:paraId="3FDCEDAF" w14:textId="77777777" w:rsidR="003A2569" w:rsidRPr="00FD773D" w:rsidRDefault="003A2569" w:rsidP="002E5A11">
            <w:pPr>
              <w:rPr>
                <w:lang w:eastAsia="x-none"/>
              </w:rPr>
            </w:pPr>
            <w:r w:rsidRPr="00FD773D">
              <w:rPr>
                <w:lang w:eastAsia="x-none"/>
              </w:rPr>
              <w:t>-</w:t>
            </w:r>
          </w:p>
        </w:tc>
      </w:tr>
      <w:tr w:rsidR="003A2569" w:rsidRPr="00FD773D" w14:paraId="565665FF" w14:textId="77777777" w:rsidTr="00004FEB">
        <w:tc>
          <w:tcPr>
            <w:tcW w:w="2538" w:type="dxa"/>
            <w:vAlign w:val="center"/>
          </w:tcPr>
          <w:p w14:paraId="54737401" w14:textId="77777777" w:rsidR="003A2569" w:rsidRPr="00FD773D" w:rsidRDefault="003A2569" w:rsidP="002E5A11">
            <w:pPr>
              <w:jc w:val="left"/>
              <w:rPr>
                <w:lang w:eastAsia="x-none"/>
              </w:rPr>
            </w:pPr>
            <w:r w:rsidRPr="00FD773D">
              <w:rPr>
                <w:lang w:eastAsia="x-none"/>
              </w:rPr>
              <w:t>44100</w:t>
            </w:r>
          </w:p>
        </w:tc>
        <w:tc>
          <w:tcPr>
            <w:tcW w:w="1260" w:type="dxa"/>
          </w:tcPr>
          <w:p w14:paraId="6C361A62" w14:textId="6D6A1F69" w:rsidR="003A2569" w:rsidRPr="00FD773D" w:rsidRDefault="00380DE4" w:rsidP="002E5A11">
            <w:pPr>
              <w:rPr>
                <w:lang w:eastAsia="x-none"/>
              </w:rPr>
            </w:pPr>
            <w:r w:rsidRPr="00FD773D">
              <w:rPr>
                <w:rFonts w:hint="eastAsia"/>
                <w:sz w:val="18"/>
              </w:rPr>
              <w:t>○</w:t>
            </w:r>
          </w:p>
        </w:tc>
        <w:tc>
          <w:tcPr>
            <w:tcW w:w="1170" w:type="dxa"/>
          </w:tcPr>
          <w:p w14:paraId="729F2180" w14:textId="241DB20C" w:rsidR="003A2569" w:rsidRPr="00FD773D" w:rsidRDefault="00380DE4" w:rsidP="002E5A11">
            <w:pPr>
              <w:rPr>
                <w:lang w:eastAsia="x-none"/>
              </w:rPr>
            </w:pPr>
            <w:r w:rsidRPr="00FD773D">
              <w:rPr>
                <w:rFonts w:hint="eastAsia"/>
                <w:sz w:val="18"/>
              </w:rPr>
              <w:t>○</w:t>
            </w:r>
          </w:p>
        </w:tc>
        <w:tc>
          <w:tcPr>
            <w:tcW w:w="1260" w:type="dxa"/>
          </w:tcPr>
          <w:p w14:paraId="5DD52E19" w14:textId="1B1A5B3D" w:rsidR="003A2569" w:rsidRPr="00FD773D" w:rsidRDefault="00380DE4" w:rsidP="002E5A11">
            <w:pPr>
              <w:rPr>
                <w:lang w:eastAsia="x-none"/>
              </w:rPr>
            </w:pPr>
            <w:r w:rsidRPr="00FD773D">
              <w:rPr>
                <w:rFonts w:hint="eastAsia"/>
                <w:sz w:val="18"/>
              </w:rPr>
              <w:t>○</w:t>
            </w:r>
          </w:p>
        </w:tc>
      </w:tr>
      <w:tr w:rsidR="003A2569" w:rsidRPr="00FD773D" w14:paraId="58A8EBAA" w14:textId="77777777" w:rsidTr="00004FEB">
        <w:tc>
          <w:tcPr>
            <w:tcW w:w="2538" w:type="dxa"/>
            <w:vAlign w:val="center"/>
          </w:tcPr>
          <w:p w14:paraId="4B93DD93" w14:textId="77777777" w:rsidR="003A2569" w:rsidRPr="00FD773D" w:rsidRDefault="003A2569" w:rsidP="002E5A11">
            <w:pPr>
              <w:jc w:val="left"/>
              <w:rPr>
                <w:lang w:eastAsia="x-none"/>
              </w:rPr>
            </w:pPr>
            <w:r w:rsidRPr="00FD773D">
              <w:rPr>
                <w:lang w:eastAsia="x-none"/>
              </w:rPr>
              <w:t>48000</w:t>
            </w:r>
          </w:p>
        </w:tc>
        <w:tc>
          <w:tcPr>
            <w:tcW w:w="1260" w:type="dxa"/>
          </w:tcPr>
          <w:p w14:paraId="02A82680" w14:textId="77777777" w:rsidR="003A2569" w:rsidRPr="00FD773D" w:rsidRDefault="003A2569" w:rsidP="002E5A11">
            <w:pPr>
              <w:rPr>
                <w:lang w:eastAsia="x-none"/>
              </w:rPr>
            </w:pPr>
            <w:r w:rsidRPr="00FD773D">
              <w:rPr>
                <w:rFonts w:hint="eastAsia"/>
                <w:sz w:val="18"/>
              </w:rPr>
              <w:t>○</w:t>
            </w:r>
          </w:p>
        </w:tc>
        <w:tc>
          <w:tcPr>
            <w:tcW w:w="1170" w:type="dxa"/>
          </w:tcPr>
          <w:p w14:paraId="07D9A4AA" w14:textId="77777777" w:rsidR="003A2569" w:rsidRPr="00FD773D" w:rsidRDefault="003A2569" w:rsidP="002E5A11">
            <w:pPr>
              <w:rPr>
                <w:lang w:eastAsia="x-none"/>
              </w:rPr>
            </w:pPr>
            <w:r w:rsidRPr="00FD773D">
              <w:rPr>
                <w:rFonts w:hint="eastAsia"/>
                <w:sz w:val="18"/>
              </w:rPr>
              <w:t>○</w:t>
            </w:r>
          </w:p>
        </w:tc>
        <w:tc>
          <w:tcPr>
            <w:tcW w:w="1260" w:type="dxa"/>
          </w:tcPr>
          <w:p w14:paraId="438ECF06" w14:textId="77777777" w:rsidR="003A2569" w:rsidRPr="00FD773D" w:rsidRDefault="003A2569" w:rsidP="002E5A11">
            <w:pPr>
              <w:rPr>
                <w:lang w:eastAsia="x-none"/>
              </w:rPr>
            </w:pPr>
            <w:r w:rsidRPr="00FD773D">
              <w:rPr>
                <w:rFonts w:hint="eastAsia"/>
                <w:sz w:val="18"/>
              </w:rPr>
              <w:t>○</w:t>
            </w:r>
          </w:p>
        </w:tc>
      </w:tr>
      <w:tr w:rsidR="003A2569" w:rsidRPr="00FD773D" w14:paraId="73F3E6AC" w14:textId="77777777" w:rsidTr="00004FEB">
        <w:tc>
          <w:tcPr>
            <w:tcW w:w="2538" w:type="dxa"/>
            <w:vAlign w:val="center"/>
          </w:tcPr>
          <w:p w14:paraId="6365C926" w14:textId="44F1FB49" w:rsidR="003A2569" w:rsidRPr="00FD773D" w:rsidRDefault="003A2569" w:rsidP="005D3071">
            <w:pPr>
              <w:jc w:val="left"/>
              <w:rPr>
                <w:lang w:eastAsia="x-none"/>
              </w:rPr>
            </w:pPr>
            <w:r w:rsidRPr="00FD773D">
              <w:rPr>
                <w:lang w:eastAsia="x-none"/>
              </w:rPr>
              <w:t>0 (</w:t>
            </w:r>
            <w:r w:rsidR="005D3071" w:rsidRPr="00FD773D">
              <w:rPr>
                <w:lang w:eastAsia="x-none"/>
              </w:rPr>
              <w:t>Non-use</w:t>
            </w:r>
            <w:r w:rsidRPr="00FD773D">
              <w:rPr>
                <w:lang w:eastAsia="x-none"/>
              </w:rPr>
              <w:t xml:space="preserve"> SRC)</w:t>
            </w:r>
          </w:p>
        </w:tc>
        <w:tc>
          <w:tcPr>
            <w:tcW w:w="1260" w:type="dxa"/>
          </w:tcPr>
          <w:p w14:paraId="52E2A253" w14:textId="77777777" w:rsidR="003A2569" w:rsidRPr="00FD773D" w:rsidRDefault="003A2569" w:rsidP="002E5A11">
            <w:pPr>
              <w:rPr>
                <w:sz w:val="18"/>
              </w:rPr>
            </w:pPr>
            <w:r w:rsidRPr="00FD773D">
              <w:rPr>
                <w:sz w:val="18"/>
              </w:rPr>
              <w:t>*</w:t>
            </w:r>
          </w:p>
        </w:tc>
        <w:tc>
          <w:tcPr>
            <w:tcW w:w="1170" w:type="dxa"/>
          </w:tcPr>
          <w:p w14:paraId="5B7A3D17" w14:textId="2416EEAC" w:rsidR="003A2569" w:rsidRPr="00FD773D" w:rsidRDefault="00BA70F4" w:rsidP="002E5A11">
            <w:pPr>
              <w:rPr>
                <w:sz w:val="18"/>
              </w:rPr>
            </w:pPr>
            <w:r w:rsidRPr="00FD773D">
              <w:rPr>
                <w:rFonts w:hint="eastAsia"/>
                <w:sz w:val="18"/>
              </w:rPr>
              <w:t>○</w:t>
            </w:r>
          </w:p>
        </w:tc>
        <w:tc>
          <w:tcPr>
            <w:tcW w:w="1260" w:type="dxa"/>
          </w:tcPr>
          <w:p w14:paraId="7B868D9E" w14:textId="37010FE3" w:rsidR="003A2569" w:rsidRPr="00FD773D" w:rsidRDefault="00BA70F4" w:rsidP="002E5A11">
            <w:pPr>
              <w:rPr>
                <w:sz w:val="18"/>
              </w:rPr>
            </w:pPr>
            <w:r w:rsidRPr="00FD773D">
              <w:rPr>
                <w:rFonts w:hint="eastAsia"/>
                <w:sz w:val="18"/>
              </w:rPr>
              <w:t>○</w:t>
            </w:r>
          </w:p>
        </w:tc>
      </w:tr>
    </w:tbl>
    <w:p w14:paraId="19D37A82" w14:textId="77777777" w:rsidR="003A2569" w:rsidRPr="00FD773D" w:rsidRDefault="003A2569" w:rsidP="003A2569">
      <w:pPr>
        <w:rPr>
          <w:lang w:eastAsia="x-none"/>
        </w:rPr>
      </w:pPr>
    </w:p>
    <w:p w14:paraId="489AABE5" w14:textId="77777777" w:rsidR="003A2569" w:rsidRPr="00FD773D" w:rsidRDefault="003A2569" w:rsidP="00A15B42">
      <w:pPr>
        <w:rPr>
          <w:lang w:eastAsia="x-none"/>
        </w:rPr>
      </w:pPr>
    </w:p>
    <w:p w14:paraId="693E55F6" w14:textId="4348B119" w:rsidR="002D420F" w:rsidRPr="00FD773D" w:rsidRDefault="002D420F" w:rsidP="002D420F">
      <w:pPr>
        <w:tabs>
          <w:tab w:val="left" w:pos="270"/>
        </w:tabs>
      </w:pPr>
      <w:r w:rsidRPr="00FD773D">
        <w:rPr>
          <w:rFonts w:hint="eastAsia"/>
          <w:sz w:val="18"/>
        </w:rPr>
        <w:t>○</w:t>
      </w:r>
      <w:r w:rsidRPr="00FD773D">
        <w:rPr>
          <w:sz w:val="18"/>
        </w:rPr>
        <w:tab/>
      </w:r>
      <w:r w:rsidRPr="00FD773D">
        <w:t xml:space="preserve">: Plugin runs </w:t>
      </w:r>
      <w:r w:rsidR="00DD6F4B" w:rsidRPr="00FD773D">
        <w:t>as normal</w:t>
      </w:r>
    </w:p>
    <w:p w14:paraId="1774B428" w14:textId="79AB06D2" w:rsidR="002D420F" w:rsidRPr="00FD773D" w:rsidRDefault="002D420F" w:rsidP="002D420F">
      <w:pPr>
        <w:tabs>
          <w:tab w:val="left" w:pos="270"/>
        </w:tabs>
      </w:pPr>
      <w:r w:rsidRPr="00FD773D">
        <w:t xml:space="preserve">- </w:t>
      </w:r>
      <w:r w:rsidRPr="00FD773D">
        <w:tab/>
        <w:t>: Plugin returns error</w:t>
      </w:r>
      <w:r w:rsidR="00084997" w:rsidRPr="00FD773D">
        <w:t xml:space="preserve"> due to invalid sample rate setting</w:t>
      </w:r>
    </w:p>
    <w:p w14:paraId="73302AAF" w14:textId="51B837A6" w:rsidR="002D420F" w:rsidRDefault="002D420F" w:rsidP="002D420F">
      <w:pPr>
        <w:tabs>
          <w:tab w:val="left" w:pos="270"/>
        </w:tabs>
      </w:pPr>
      <w:r w:rsidRPr="00FD773D">
        <w:t xml:space="preserve">* </w:t>
      </w:r>
      <w:r w:rsidRPr="00FD773D">
        <w:tab/>
        <w:t>: Plugin en</w:t>
      </w:r>
      <w:r w:rsidR="00267788" w:rsidRPr="00FD773D">
        <w:t>ables SRC module automatically to perform sample rate conversion</w:t>
      </w:r>
    </w:p>
    <w:p w14:paraId="0D480F72" w14:textId="77777777" w:rsidR="002D420F" w:rsidRPr="00A15B42" w:rsidRDefault="002D420F" w:rsidP="00A15B42">
      <w:pPr>
        <w:rPr>
          <w:lang w:eastAsia="x-none"/>
        </w:rPr>
      </w:pPr>
    </w:p>
    <w:sectPr w:rsidR="002D420F" w:rsidRPr="00A15B42" w:rsidSect="00B46595">
      <w:footerReference w:type="default" r:id="rId11"/>
      <w:pgSz w:w="11906" w:h="16838" w:code="9"/>
      <w:pgMar w:top="1701" w:right="1077" w:bottom="1191" w:left="1077" w:header="680" w:footer="51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E8E7C" w14:textId="77777777" w:rsidR="000228CE" w:rsidRDefault="000228CE">
      <w:r>
        <w:separator/>
      </w:r>
    </w:p>
  </w:endnote>
  <w:endnote w:type="continuationSeparator" w:id="0">
    <w:p w14:paraId="2279A395" w14:textId="77777777" w:rsidR="000228CE" w:rsidRDefault="00022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eiryo">
    <w:altName w:val="MS Gothic"/>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S UI Gothic">
    <w:panose1 w:val="020B0600070205080204"/>
    <w:charset w:val="80"/>
    <w:family w:val="swiss"/>
    <w:pitch w:val="variable"/>
    <w:sig w:usb0="E00002FF" w:usb1="6AC7FDFB" w:usb2="08000012" w:usb3="00000000" w:csb0="0002009F" w:csb1="00000000"/>
  </w:font>
  <w:font w:name="terminal">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平成角ゴシックW5">
    <w:altName w:val="MS Gothic"/>
    <w:panose1 w:val="00000000000000000000"/>
    <w:charset w:val="80"/>
    <w:family w:val="moder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6F3D7" w14:textId="4E8E1AE0" w:rsidR="00FA54D3" w:rsidRPr="005A6257" w:rsidRDefault="00FA54D3" w:rsidP="00B46595">
    <w:pPr>
      <w:pStyle w:val="Footer"/>
      <w:tabs>
        <w:tab w:val="clear" w:pos="4252"/>
        <w:tab w:val="clear" w:pos="8504"/>
        <w:tab w:val="right" w:pos="9753"/>
      </w:tabs>
      <w:rPr>
        <w:sz w:val="18"/>
        <w:szCs w:val="18"/>
      </w:rPr>
    </w:pPr>
    <w:r w:rsidRPr="005A6257">
      <w:rPr>
        <w:sz w:val="18"/>
        <w:szCs w:val="18"/>
      </w:rPr>
      <w:fldChar w:fldCharType="begin"/>
    </w:r>
    <w:r w:rsidRPr="005A6257">
      <w:rPr>
        <w:sz w:val="18"/>
        <w:szCs w:val="18"/>
      </w:rPr>
      <w:instrText xml:space="preserve"> DOCPROPERTY  Revision  \* MERGEFORMAT </w:instrText>
    </w:r>
    <w:r w:rsidRPr="005A6257">
      <w:rPr>
        <w:sz w:val="18"/>
        <w:szCs w:val="18"/>
      </w:rPr>
      <w:fldChar w:fldCharType="separate"/>
    </w:r>
    <w:r>
      <w:rPr>
        <w:sz w:val="18"/>
        <w:szCs w:val="18"/>
      </w:rPr>
      <w:t>Rev. 0.10</w:t>
    </w:r>
    <w:r w:rsidRPr="005A6257">
      <w:rPr>
        <w:sz w:val="18"/>
        <w:szCs w:val="18"/>
      </w:rPr>
      <w:fldChar w:fldCharType="end"/>
    </w:r>
    <w:r w:rsidRPr="005A6257">
      <w:rPr>
        <w:sz w:val="18"/>
        <w:szCs w:val="18"/>
      </w:rPr>
      <w:tab/>
    </w:r>
    <w:r w:rsidRPr="00AD6CB2">
      <w:rPr>
        <w:sz w:val="18"/>
        <w:szCs w:val="18"/>
      </w:rPr>
      <w:t xml:space="preserve">Page </w:t>
    </w:r>
    <w:r w:rsidRPr="00AD6CB2">
      <w:rPr>
        <w:sz w:val="18"/>
        <w:szCs w:val="18"/>
      </w:rPr>
      <w:fldChar w:fldCharType="begin"/>
    </w:r>
    <w:r w:rsidRPr="00AD6CB2">
      <w:rPr>
        <w:sz w:val="18"/>
        <w:szCs w:val="18"/>
      </w:rPr>
      <w:instrText xml:space="preserve"> PAGE </w:instrText>
    </w:r>
    <w:r w:rsidRPr="00AD6CB2">
      <w:rPr>
        <w:sz w:val="18"/>
        <w:szCs w:val="18"/>
      </w:rPr>
      <w:fldChar w:fldCharType="separate"/>
    </w:r>
    <w:r w:rsidR="002B0088">
      <w:rPr>
        <w:noProof/>
        <w:sz w:val="18"/>
        <w:szCs w:val="18"/>
      </w:rPr>
      <w:t>44</w:t>
    </w:r>
    <w:r w:rsidRPr="00AD6CB2">
      <w:rPr>
        <w:sz w:val="18"/>
        <w:szCs w:val="18"/>
      </w:rPr>
      <w:fldChar w:fldCharType="end"/>
    </w:r>
    <w:r w:rsidRPr="00AD6CB2">
      <w:rPr>
        <w:sz w:val="18"/>
        <w:szCs w:val="18"/>
      </w:rPr>
      <w:t xml:space="preserve"> of </w:t>
    </w:r>
    <w:r w:rsidRPr="00AD6CB2">
      <w:rPr>
        <w:rStyle w:val="PageNumber"/>
        <w:sz w:val="18"/>
        <w:szCs w:val="18"/>
      </w:rPr>
      <w:fldChar w:fldCharType="begin"/>
    </w:r>
    <w:r w:rsidRPr="00AD6CB2">
      <w:rPr>
        <w:rStyle w:val="PageNumber"/>
        <w:sz w:val="18"/>
        <w:szCs w:val="18"/>
      </w:rPr>
      <w:instrText xml:space="preserve"> NUMPAGES </w:instrText>
    </w:r>
    <w:r w:rsidRPr="00AD6CB2">
      <w:rPr>
        <w:rStyle w:val="PageNumber"/>
        <w:sz w:val="18"/>
        <w:szCs w:val="18"/>
      </w:rPr>
      <w:fldChar w:fldCharType="separate"/>
    </w:r>
    <w:r w:rsidR="002B0088">
      <w:rPr>
        <w:rStyle w:val="PageNumber"/>
        <w:noProof/>
        <w:sz w:val="18"/>
        <w:szCs w:val="18"/>
      </w:rPr>
      <w:t>96</w:t>
    </w:r>
    <w:r w:rsidRPr="00AD6CB2">
      <w:rPr>
        <w:rStyle w:val="PageNumber"/>
        <w:sz w:val="18"/>
        <w:szCs w:val="18"/>
      </w:rPr>
      <w:fldChar w:fldCharType="end"/>
    </w:r>
  </w:p>
  <w:p w14:paraId="2B554192" w14:textId="330C928B" w:rsidR="00FA54D3" w:rsidRPr="005A6257" w:rsidRDefault="00FA54D3" w:rsidP="00B46595">
    <w:pPr>
      <w:pStyle w:val="Footer"/>
      <w:rPr>
        <w:sz w:val="18"/>
        <w:szCs w:val="18"/>
      </w:rPr>
    </w:pPr>
    <w:r>
      <w:rPr>
        <w:sz w:val="18"/>
        <w:szCs w:val="18"/>
      </w:rPr>
      <w:fldChar w:fldCharType="begin"/>
    </w:r>
    <w:r>
      <w:rPr>
        <w:sz w:val="18"/>
        <w:szCs w:val="18"/>
      </w:rPr>
      <w:instrText xml:space="preserve"> DOCPROPERTY  ReleaseMonth  \* MERGEFORMAT </w:instrText>
    </w:r>
    <w:r>
      <w:rPr>
        <w:sz w:val="18"/>
        <w:szCs w:val="18"/>
      </w:rPr>
      <w:fldChar w:fldCharType="separate"/>
    </w:r>
    <w:r>
      <w:rPr>
        <w:sz w:val="18"/>
        <w:szCs w:val="18"/>
      </w:rPr>
      <w:t>Aug</w:t>
    </w:r>
    <w:r>
      <w:rPr>
        <w:sz w:val="18"/>
        <w:szCs w:val="18"/>
      </w:rPr>
      <w:fldChar w:fldCharType="end"/>
    </w:r>
    <w:r w:rsidRPr="005A6257">
      <w:rPr>
        <w:sz w:val="18"/>
        <w:szCs w:val="18"/>
      </w:rPr>
      <w:t>.</w:t>
    </w:r>
    <w:r w:rsidRPr="00E80CCB">
      <w:rPr>
        <w:noProof/>
        <w:szCs w:val="18"/>
        <w:lang w:eastAsia="en-US"/>
      </w:rPr>
      <mc:AlternateContent>
        <mc:Choice Requires="wps">
          <w:drawing>
            <wp:anchor distT="0" distB="0" distL="114300" distR="114300" simplePos="0" relativeHeight="251658240" behindDoc="0" locked="0" layoutInCell="1" allowOverlap="1" wp14:anchorId="00C135F1" wp14:editId="308109B5">
              <wp:simplePos x="0" y="0"/>
              <wp:positionH relativeFrom="page">
                <wp:posOffset>612140</wp:posOffset>
              </wp:positionH>
              <wp:positionV relativeFrom="page">
                <wp:posOffset>9915525</wp:posOffset>
              </wp:positionV>
              <wp:extent cx="6336030" cy="0"/>
              <wp:effectExtent l="21590" t="19050" r="14605" b="19050"/>
              <wp:wrapNone/>
              <wp:docPr id="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6DA79" id="Line 6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80.75pt" to="547.1pt,7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SJGAIAACo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" strokecolor="#324099" strokeweight="2.25pt">
              <w10:wrap anchorx="page" anchory="page"/>
            </v:line>
          </w:pict>
        </mc:Fallback>
      </mc:AlternateContent>
    </w:r>
    <w:r>
      <w:rPr>
        <w:sz w:val="18"/>
        <w:szCs w:val="18"/>
      </w:rPr>
      <w:t xml:space="preserve"> </w:t>
    </w:r>
    <w:r>
      <w:rPr>
        <w:sz w:val="18"/>
        <w:szCs w:val="18"/>
      </w:rPr>
      <w:fldChar w:fldCharType="begin"/>
    </w:r>
    <w:r>
      <w:rPr>
        <w:sz w:val="18"/>
        <w:szCs w:val="18"/>
      </w:rPr>
      <w:instrText xml:space="preserve"> DOCPROPERTY  ReleaseDay  \* MERGEFORMAT </w:instrText>
    </w:r>
    <w:r>
      <w:rPr>
        <w:sz w:val="18"/>
        <w:szCs w:val="18"/>
      </w:rPr>
      <w:fldChar w:fldCharType="separate"/>
    </w:r>
    <w:r>
      <w:rPr>
        <w:sz w:val="18"/>
        <w:szCs w:val="18"/>
      </w:rPr>
      <w:t>04</w:t>
    </w:r>
    <w:r>
      <w:rPr>
        <w:sz w:val="18"/>
        <w:szCs w:val="18"/>
      </w:rPr>
      <w:fldChar w:fldCharType="end"/>
    </w:r>
    <w:r>
      <w:rPr>
        <w:sz w:val="18"/>
        <w:szCs w:val="18"/>
      </w:rPr>
      <w:t xml:space="preserve">, </w:t>
    </w:r>
    <w:r>
      <w:rPr>
        <w:sz w:val="18"/>
        <w:szCs w:val="18"/>
      </w:rPr>
      <w:fldChar w:fldCharType="begin"/>
    </w:r>
    <w:r>
      <w:rPr>
        <w:sz w:val="18"/>
        <w:szCs w:val="18"/>
      </w:rPr>
      <w:instrText xml:space="preserve"> DOCPROPERTY  ReleaseYear  \* MERGEFORMAT </w:instrText>
    </w:r>
    <w:r>
      <w:rPr>
        <w:sz w:val="18"/>
        <w:szCs w:val="18"/>
      </w:rPr>
      <w:fldChar w:fldCharType="separate"/>
    </w:r>
    <w:r>
      <w:rPr>
        <w:sz w:val="18"/>
        <w:szCs w:val="18"/>
      </w:rPr>
      <w:t>2016</w:t>
    </w:r>
    <w:r>
      <w:rPr>
        <w:sz w:val="18"/>
        <w:szCs w:val="18"/>
      </w:rPr>
      <w:fldChar w:fldCharType="end"/>
    </w:r>
  </w:p>
  <w:p w14:paraId="5197FB2B" w14:textId="77777777" w:rsidR="00FA54D3" w:rsidRDefault="00FA5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A9A20" w14:textId="77777777" w:rsidR="000228CE" w:rsidRDefault="000228CE">
      <w:pPr>
        <w:pStyle w:val="Footer"/>
      </w:pPr>
    </w:p>
    <w:p w14:paraId="218796A4" w14:textId="77777777" w:rsidR="000228CE" w:rsidRDefault="000228CE"/>
    <w:p w14:paraId="69AAE353" w14:textId="77777777" w:rsidR="000228CE" w:rsidRPr="0000290B" w:rsidRDefault="000228CE" w:rsidP="00113D6F">
      <w:pPr>
        <w:pStyle w:val="Footer"/>
      </w:pPr>
      <w:r w:rsidRPr="002F1DBF">
        <w:rPr>
          <w:rFonts w:hint="eastAsia"/>
          <w:b/>
          <w:color w:val="FF0000"/>
        </w:rPr>
        <w:t>【</w:t>
      </w:r>
      <w:r w:rsidRPr="00AB5AF5">
        <w:rPr>
          <w:b/>
          <w:color w:val="FF0000"/>
        </w:rPr>
        <w:t>RENESAS Group CONFIDENTIAL</w:t>
      </w:r>
      <w:r w:rsidRPr="002F1DBF">
        <w:rPr>
          <w:rFonts w:hint="eastAsia"/>
          <w:b/>
          <w:color w:val="FF0000"/>
        </w:rPr>
        <w:t>】</w:t>
      </w:r>
      <w:r w:rsidRPr="0039481C">
        <w:rPr>
          <w:rFonts w:hint="eastAsia"/>
          <w:color w:val="FF0000"/>
        </w:rPr>
        <w:t xml:space="preserve"> </w: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52</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93</w:t>
      </w:r>
      <w:r>
        <w:rPr>
          <w:rStyle w:val="PageNumber"/>
        </w:rPr>
        <w:fldChar w:fldCharType="end"/>
      </w:r>
    </w:p>
    <w:p w14:paraId="5BDFC782" w14:textId="77777777" w:rsidR="000228CE" w:rsidRDefault="000228CE">
      <w:pPr>
        <w:pStyle w:val="Footer"/>
      </w:pPr>
    </w:p>
    <w:p w14:paraId="32F5B6B2" w14:textId="77777777" w:rsidR="000228CE" w:rsidRDefault="000228CE"/>
    <w:p w14:paraId="176E96CB" w14:textId="77777777" w:rsidR="000228CE" w:rsidRDefault="000228CE">
      <w:r>
        <w:separator/>
      </w:r>
    </w:p>
  </w:footnote>
  <w:footnote w:type="continuationSeparator" w:id="0">
    <w:p w14:paraId="5810412B" w14:textId="77777777" w:rsidR="000228CE" w:rsidRDefault="000228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52DB" w14:textId="582E6676" w:rsidR="00FA54D3" w:rsidRPr="004474D2" w:rsidRDefault="00FA54D3" w:rsidP="00705FBB">
    <w:pPr>
      <w:pStyle w:val="Header"/>
      <w:tabs>
        <w:tab w:val="clear" w:pos="8504"/>
        <w:tab w:val="right" w:pos="9720"/>
      </w:tabs>
      <w:wordWrap w:val="0"/>
      <w:ind w:right="420"/>
      <w:rPr>
        <w:rFonts w:eastAsia="MS Gothic"/>
        <w:noProof/>
        <w:sz w:val="24"/>
        <w:szCs w:val="24"/>
      </w:rPr>
    </w:pPr>
    <w:r>
      <w:rPr>
        <w:noProof/>
        <w:lang w:eastAsia="en-US"/>
      </w:rPr>
      <mc:AlternateContent>
        <mc:Choice Requires="wps">
          <w:drawing>
            <wp:anchor distT="0" distB="0" distL="114300" distR="114300" simplePos="0" relativeHeight="251663360" behindDoc="0" locked="0" layoutInCell="1" allowOverlap="1" wp14:anchorId="071D9E6D" wp14:editId="2A8933C4">
              <wp:simplePos x="0" y="0"/>
              <wp:positionH relativeFrom="margin">
                <wp:posOffset>2133600</wp:posOffset>
              </wp:positionH>
              <wp:positionV relativeFrom="paragraph">
                <wp:posOffset>-219710</wp:posOffset>
              </wp:positionV>
              <wp:extent cx="1911985" cy="257810"/>
              <wp:effectExtent l="0" t="0" r="12065" b="2794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24ACF30" w14:textId="77777777" w:rsidR="00FA54D3" w:rsidRPr="00084A41" w:rsidRDefault="00FA54D3" w:rsidP="00A55BEE">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71D9E6D" id="_x0000_t202" coordsize="21600,21600" o:spt="202" path="m,l,21600r21600,l21600,xe">
              <v:stroke joinstyle="miter"/>
              <v:path gradientshapeok="t" o:connecttype="rect"/>
            </v:shapetype>
            <v:shape id="テキスト ボックス 10" o:spid="_x0000_s1180" type="#_x0000_t202" style="position:absolute;left:0;text-align:left;margin-left:168pt;margin-top:-17.3pt;width:150.55pt;height:20.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" filled="f" strokecolor="white" strokeweight="2pt">
              <v:textbox style="mso-fit-shape-to-text:t" inset=".06mm,.7pt,.06mm,.7pt">
                <w:txbxContent>
                  <w:p w14:paraId="724ACF30" w14:textId="77777777" w:rsidR="00FA54D3" w:rsidRPr="00084A41" w:rsidRDefault="00FA54D3" w:rsidP="00A55BEE">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v:textbox>
              <w10:wrap anchorx="margin"/>
            </v:shape>
          </w:pict>
        </mc:Fallback>
      </mc:AlternateContent>
    </w:r>
    <w:r w:rsidRPr="004474D2">
      <w:rPr>
        <w:rFonts w:eastAsia="MS Gothic"/>
        <w:sz w:val="24"/>
        <w:szCs w:val="24"/>
      </w:rPr>
      <w:fldChar w:fldCharType="begin"/>
    </w:r>
    <w:r w:rsidRPr="004474D2">
      <w:rPr>
        <w:rFonts w:eastAsia="MS Gothic"/>
        <w:sz w:val="24"/>
        <w:szCs w:val="24"/>
      </w:rPr>
      <w:instrText xml:space="preserve"> DOCPROPERTY  ManualTitle1  \* MERGEFORMAT </w:instrText>
    </w:r>
    <w:r w:rsidRPr="004474D2">
      <w:rPr>
        <w:rFonts w:eastAsia="MS Gothic"/>
        <w:sz w:val="24"/>
        <w:szCs w:val="24"/>
      </w:rPr>
      <w:fldChar w:fldCharType="end"/>
    </w:r>
  </w:p>
  <w:p w14:paraId="1A056105" w14:textId="5FA2E8C1" w:rsidR="00FA54D3" w:rsidRPr="00705FBB" w:rsidRDefault="00FA54D3" w:rsidP="00705FBB">
    <w:pPr>
      <w:pStyle w:val="Header"/>
      <w:tabs>
        <w:tab w:val="clear" w:pos="8504"/>
        <w:tab w:val="right" w:pos="9720"/>
      </w:tabs>
      <w:wordWrap w:val="0"/>
      <w:ind w:right="420"/>
    </w:pPr>
    <w:r>
      <w:rPr>
        <w:rFonts w:eastAsia="MS Gothic"/>
        <w:noProof/>
        <w:sz w:val="24"/>
        <w:szCs w:val="24"/>
      </w:rPr>
      <w:fldChar w:fldCharType="begin"/>
    </w:r>
    <w:r>
      <w:rPr>
        <w:rFonts w:eastAsia="MS Gothic"/>
        <w:noProof/>
        <w:sz w:val="24"/>
        <w:szCs w:val="24"/>
      </w:rPr>
      <w:instrText xml:space="preserve"> DOCPROPERTY  ManualTitle2  \* MERGEFORMAT </w:instrText>
    </w:r>
    <w:r>
      <w:rPr>
        <w:rFonts w:eastAsia="MS Gothic"/>
        <w:noProof/>
        <w:sz w:val="24"/>
        <w:szCs w:val="24"/>
      </w:rPr>
      <w:fldChar w:fldCharType="separate"/>
    </w:r>
    <w:r>
      <w:rPr>
        <w:rFonts w:eastAsia="MS Gothic"/>
        <w:noProof/>
        <w:sz w:val="24"/>
        <w:szCs w:val="24"/>
      </w:rPr>
      <w:t>ADSP TDM Renderer/Capture Plugin</w:t>
    </w:r>
    <w:r>
      <w:rPr>
        <w:rFonts w:eastAsia="MS Gothic"/>
        <w:noProof/>
        <w:sz w:val="24"/>
        <w:szCs w:val="24"/>
      </w:rPr>
      <w:fldChar w:fldCharType="end"/>
    </w:r>
    <w:r>
      <w:rPr>
        <w:rFonts w:eastAsia="MS Gothic" w:hint="eastAsia"/>
        <w:noProof/>
        <w:sz w:val="24"/>
        <w:szCs w:val="24"/>
      </w:rPr>
      <w:t xml:space="preserve"> </w:t>
    </w:r>
    <w:r>
      <w:rPr>
        <w:rFonts w:eastAsia="MS Gothic"/>
        <w:sz w:val="24"/>
        <w:szCs w:val="24"/>
      </w:rPr>
      <w:fldChar w:fldCharType="begin"/>
    </w:r>
    <w:r>
      <w:rPr>
        <w:rFonts w:eastAsia="MS Gothic"/>
        <w:sz w:val="24"/>
        <w:szCs w:val="24"/>
      </w:rPr>
      <w:instrText xml:space="preserve"> DOCPROPERTY  DocumentType  \* MERGEFORMAT </w:instrText>
    </w:r>
    <w:r>
      <w:rPr>
        <w:rFonts w:eastAsia="MS Gothic"/>
        <w:sz w:val="24"/>
        <w:szCs w:val="24"/>
      </w:rPr>
      <w:fldChar w:fldCharType="separate"/>
    </w:r>
    <w:r>
      <w:rPr>
        <w:rFonts w:eastAsia="MS Gothic"/>
        <w:sz w:val="24"/>
        <w:szCs w:val="24"/>
      </w:rPr>
      <w:t>User's Manual</w:t>
    </w:r>
    <w:r>
      <w:rPr>
        <w:rFonts w:eastAsia="MS Gothic"/>
        <w:sz w:val="24"/>
        <w:szCs w:val="24"/>
      </w:rPr>
      <w:fldChar w:fldCharType="end"/>
    </w:r>
    <w:r w:rsidRPr="002D7D61">
      <w:rPr>
        <w:rFonts w:hint="eastAsia"/>
        <w:noProof/>
        <w:sz w:val="24"/>
        <w:szCs w:val="24"/>
      </w:rPr>
      <w:tab/>
    </w:r>
    <w:r w:rsidRPr="00B83027">
      <w:rPr>
        <w:rFonts w:eastAsia="MS Gothic"/>
        <w:noProof/>
        <w:sz w:val="24"/>
        <w:szCs w:val="24"/>
      </w:rPr>
      <w:fldChar w:fldCharType="begin"/>
    </w:r>
    <w:r w:rsidRPr="00B83027">
      <w:rPr>
        <w:rFonts w:eastAsia="MS Gothic"/>
        <w:noProof/>
        <w:sz w:val="24"/>
        <w:szCs w:val="24"/>
      </w:rPr>
      <w:instrText xml:space="preserve"> STYLEREF  "</w:instrText>
    </w:r>
    <w:r w:rsidRPr="00B83027">
      <w:rPr>
        <w:rFonts w:eastAsia="MS Gothic"/>
        <w:noProof/>
        <w:sz w:val="24"/>
        <w:szCs w:val="24"/>
      </w:rPr>
      <w:instrText>見出し</w:instrText>
    </w:r>
    <w:r w:rsidRPr="00B83027">
      <w:rPr>
        <w:rFonts w:eastAsia="MS Gothic"/>
        <w:noProof/>
        <w:sz w:val="24"/>
        <w:szCs w:val="24"/>
      </w:rPr>
      <w:instrText xml:space="preserve"> 1" \n \r  \* MERGEFORMAT </w:instrText>
    </w:r>
    <w:r w:rsidRPr="00B83027">
      <w:rPr>
        <w:rFonts w:eastAsia="MS Gothic"/>
        <w:noProof/>
        <w:sz w:val="24"/>
        <w:szCs w:val="24"/>
      </w:rPr>
      <w:fldChar w:fldCharType="separate"/>
    </w:r>
    <w:r w:rsidR="002B0088">
      <w:rPr>
        <w:rFonts w:eastAsia="MS Gothic"/>
        <w:b/>
        <w:bCs/>
        <w:noProof/>
        <w:sz w:val="24"/>
        <w:szCs w:val="24"/>
      </w:rPr>
      <w:t xml:space="preserve">Error! Use the Home tab to apply </w:t>
    </w:r>
    <w:r w:rsidR="002B0088">
      <w:rPr>
        <w:rFonts w:eastAsia="MS Gothic"/>
        <w:b/>
        <w:bCs/>
        <w:noProof/>
        <w:sz w:val="24"/>
        <w:szCs w:val="24"/>
      </w:rPr>
      <w:t>見出し</w:t>
    </w:r>
    <w:r w:rsidR="002B0088">
      <w:rPr>
        <w:rFonts w:eastAsia="MS Gothic"/>
        <w:b/>
        <w:bCs/>
        <w:noProof/>
        <w:sz w:val="24"/>
        <w:szCs w:val="24"/>
      </w:rPr>
      <w:t xml:space="preserve"> 1 to the text that you want to appear here.</w:t>
    </w:r>
    <w:r w:rsidRPr="00B83027">
      <w:rPr>
        <w:rFonts w:eastAsia="MS Gothic"/>
        <w:noProof/>
        <w:sz w:val="24"/>
        <w:szCs w:val="24"/>
      </w:rPr>
      <w:fldChar w:fldCharType="end"/>
    </w:r>
    <w:r w:rsidRPr="00B83027">
      <w:rPr>
        <w:rFonts w:eastAsia="MS Gothic" w:hint="eastAsia"/>
        <w:noProof/>
        <w:sz w:val="24"/>
        <w:szCs w:val="24"/>
      </w:rPr>
      <w:t xml:space="preserve"> </w:t>
    </w:r>
    <w:r w:rsidRPr="00B83027">
      <w:rPr>
        <w:rFonts w:eastAsia="MS Gothic"/>
        <w:noProof/>
        <w:sz w:val="24"/>
        <w:szCs w:val="24"/>
      </w:rPr>
      <w:fldChar w:fldCharType="begin"/>
    </w:r>
    <w:r w:rsidRPr="00B83027">
      <w:rPr>
        <w:rFonts w:eastAsia="MS Gothic"/>
        <w:noProof/>
        <w:sz w:val="24"/>
        <w:szCs w:val="24"/>
      </w:rPr>
      <w:instrText xml:space="preserve"> STYLEREF  "</w:instrText>
    </w:r>
    <w:r w:rsidRPr="00B83027">
      <w:rPr>
        <w:rFonts w:eastAsia="MS Gothic"/>
        <w:noProof/>
        <w:sz w:val="24"/>
        <w:szCs w:val="24"/>
      </w:rPr>
      <w:instrText>見出し</w:instrText>
    </w:r>
    <w:r w:rsidRPr="00B83027">
      <w:rPr>
        <w:rFonts w:eastAsia="MS Gothic"/>
        <w:noProof/>
        <w:sz w:val="24"/>
        <w:szCs w:val="24"/>
      </w:rPr>
      <w:instrText xml:space="preserve"> 1"  \* MERGEFORMAT </w:instrText>
    </w:r>
    <w:r w:rsidRPr="00B83027">
      <w:rPr>
        <w:rFonts w:eastAsia="MS Gothic"/>
        <w:noProof/>
        <w:sz w:val="24"/>
        <w:szCs w:val="24"/>
      </w:rPr>
      <w:fldChar w:fldCharType="separate"/>
    </w:r>
    <w:r w:rsidR="002B0088">
      <w:rPr>
        <w:rFonts w:eastAsia="MS Gothic"/>
        <w:b/>
        <w:bCs/>
        <w:noProof/>
        <w:sz w:val="24"/>
        <w:szCs w:val="24"/>
      </w:rPr>
      <w:t xml:space="preserve">Error! Use the Home tab to apply </w:t>
    </w:r>
    <w:r w:rsidR="002B0088">
      <w:rPr>
        <w:rFonts w:eastAsia="MS Gothic"/>
        <w:b/>
        <w:bCs/>
        <w:noProof/>
        <w:sz w:val="24"/>
        <w:szCs w:val="24"/>
      </w:rPr>
      <w:t>見出し</w:t>
    </w:r>
    <w:r w:rsidR="002B0088">
      <w:rPr>
        <w:rFonts w:eastAsia="MS Gothic"/>
        <w:b/>
        <w:bCs/>
        <w:noProof/>
        <w:sz w:val="24"/>
        <w:szCs w:val="24"/>
      </w:rPr>
      <w:t xml:space="preserve"> 1 to the text that you want to appear here.</w:t>
    </w:r>
    <w:r w:rsidRPr="00B83027">
      <w:rPr>
        <w:rFonts w:eastAsia="MS Gothic"/>
        <w:noProof/>
        <w:sz w:val="24"/>
        <w:szCs w:val="24"/>
      </w:rPr>
      <w:fldChar w:fldCharType="end"/>
    </w:r>
    <w:r w:rsidRPr="002D7D61">
      <w:rPr>
        <w:noProof/>
        <w:sz w:val="24"/>
        <w:szCs w:val="24"/>
        <w:lang w:eastAsia="en-US"/>
      </w:rPr>
      <mc:AlternateContent>
        <mc:Choice Requires="wps">
          <w:drawing>
            <wp:anchor distT="0" distB="0" distL="114300" distR="114300" simplePos="0" relativeHeight="251655168" behindDoc="0" locked="0" layoutInCell="1" allowOverlap="1" wp14:anchorId="2A62BB8A" wp14:editId="6C93A12B">
              <wp:simplePos x="0" y="0"/>
              <wp:positionH relativeFrom="page">
                <wp:posOffset>612140</wp:posOffset>
              </wp:positionH>
              <wp:positionV relativeFrom="page">
                <wp:posOffset>972185</wp:posOffset>
              </wp:positionV>
              <wp:extent cx="6336030" cy="0"/>
              <wp:effectExtent l="21590" t="19685" r="14605" b="18415"/>
              <wp:wrapNone/>
              <wp:docPr id="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324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DC2B7" id="Line 6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6.55pt" to="547.1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" strokecolor="#324099"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2710E" w14:textId="4F53AD13" w:rsidR="00FA54D3" w:rsidRDefault="00FA54D3">
    <w:pPr>
      <w:pStyle w:val="Header"/>
    </w:pPr>
    <w:r>
      <w:rPr>
        <w:noProof/>
        <w:lang w:eastAsia="en-US"/>
      </w:rPr>
      <mc:AlternateContent>
        <mc:Choice Requires="wps">
          <w:drawing>
            <wp:anchor distT="0" distB="0" distL="114300" distR="114300" simplePos="0" relativeHeight="251659264" behindDoc="0" locked="0" layoutInCell="1" allowOverlap="1" wp14:anchorId="5823927C" wp14:editId="769AECF2">
              <wp:simplePos x="0" y="0"/>
              <wp:positionH relativeFrom="margin">
                <wp:posOffset>2133600</wp:posOffset>
              </wp:positionH>
              <wp:positionV relativeFrom="paragraph">
                <wp:posOffset>-210185</wp:posOffset>
              </wp:positionV>
              <wp:extent cx="1911985" cy="257810"/>
              <wp:effectExtent l="0" t="0" r="12065" b="27940"/>
              <wp:wrapNone/>
              <wp:docPr id="224" name="テキスト ボックス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D793E31" w14:textId="77777777" w:rsidR="00FA54D3" w:rsidRPr="00084A41" w:rsidRDefault="00FA54D3" w:rsidP="00A55BEE">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823927C" id="_x0000_t202" coordsize="21600,21600" o:spt="202" path="m,l,21600r21600,l21600,xe">
              <v:stroke joinstyle="miter"/>
              <v:path gradientshapeok="t" o:connecttype="rect"/>
            </v:shapetype>
            <v:shape id="テキスト ボックス 224" o:spid="_x0000_s1181" type="#_x0000_t202" style="position:absolute;left:0;text-align:left;margin-left:168pt;margin-top:-16.55pt;width:150.55pt;height:2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" filled="f" strokecolor="white" strokeweight="2pt">
              <v:textbox style="mso-fit-shape-to-text:t" inset=".06mm,.7pt,.06mm,.7pt">
                <w:txbxContent>
                  <w:p w14:paraId="1D793E31" w14:textId="77777777" w:rsidR="00FA54D3" w:rsidRPr="00084A41" w:rsidRDefault="00FA54D3" w:rsidP="00A55BEE">
                    <w:pPr>
                      <w:ind w:right="360"/>
                      <w:jc w:val="center"/>
                      <w:rPr>
                        <w:rFonts w:ascii="Arial Black" w:hAnsi="Arial Black"/>
                        <w:sz w:val="24"/>
                        <w:szCs w:val="24"/>
                      </w:rPr>
                    </w:pPr>
                    <w:r w:rsidRPr="00084A41">
                      <w:rPr>
                        <w:rFonts w:ascii="Arial Black" w:eastAsia="MS Gothic" w:hAnsi="Arial Black" w:hint="eastAsia"/>
                        <w:bCs/>
                        <w:sz w:val="24"/>
                        <w:szCs w:val="24"/>
                      </w:rPr>
                      <w:t xml:space="preserve">　</w:t>
                    </w:r>
                    <w:r w:rsidRPr="00084A41">
                      <w:rPr>
                        <w:rFonts w:ascii="Arial Black" w:eastAsia="MS Gothic" w:hAnsi="Arial Black"/>
                        <w:bCs/>
                        <w:sz w:val="24"/>
                        <w:szCs w:val="24"/>
                      </w:rPr>
                      <w:t>CONFIDENTIAL</w:t>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6C4A68"/>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61D6C974"/>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ABC2CFB0"/>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416E91EA"/>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8892C832"/>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626678CC"/>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0818030C"/>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A06A4BE"/>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04F567FB"/>
    <w:multiLevelType w:val="hybridMultilevel"/>
    <w:tmpl w:val="E34C5DEC"/>
    <w:lvl w:ilvl="0" w:tplc="F34AEBA0">
      <w:start w:val="1"/>
      <w:numFmt w:val="bullet"/>
      <w:lvlText w:val="-"/>
      <w:lvlJc w:val="left"/>
      <w:pPr>
        <w:ind w:left="720" w:hanging="360"/>
      </w:pPr>
      <w:rPr>
        <w:rFonts w:ascii="Verdana" w:eastAsia="Meiryo"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045440"/>
    <w:multiLevelType w:val="multilevel"/>
    <w:tmpl w:val="61823B0A"/>
    <w:lvl w:ilvl="0">
      <w:start w:val="1"/>
      <w:numFmt w:val="decimalEnclosedCircle"/>
      <w:lvlText w:val="%1"/>
      <w:lvlJc w:val="left"/>
      <w:pPr>
        <w:tabs>
          <w:tab w:val="num" w:pos="840"/>
        </w:tabs>
        <w:ind w:left="840" w:hanging="420"/>
      </w:pPr>
      <w:rPr>
        <w:rFonts w:hint="eastAsia"/>
      </w:rPr>
    </w:lvl>
    <w:lvl w:ilvl="1">
      <w:start w:val="2"/>
      <w:numFmt w:val="decimal"/>
      <w:lvlText w:val="%1.%2."/>
      <w:lvlJc w:val="left"/>
      <w:pPr>
        <w:tabs>
          <w:tab w:val="num" w:pos="987"/>
        </w:tabs>
        <w:ind w:left="987" w:hanging="567"/>
      </w:pPr>
      <w:rPr>
        <w:rFonts w:hint="eastAsia"/>
      </w:rPr>
    </w:lvl>
    <w:lvl w:ilvl="2">
      <w:start w:val="1"/>
      <w:numFmt w:val="decimal"/>
      <w:pStyle w:val="311"/>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0" w15:restartNumberingAfterBreak="0">
    <w:nsid w:val="2C340788"/>
    <w:multiLevelType w:val="hybridMultilevel"/>
    <w:tmpl w:val="4A90041A"/>
    <w:lvl w:ilvl="0" w:tplc="D7FEBEA6">
      <w:start w:val="1"/>
      <w:numFmt w:val="decimal"/>
      <w:pStyle w:val="4Verdana10pt5"/>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47706A2"/>
    <w:multiLevelType w:val="multilevel"/>
    <w:tmpl w:val="49E8CD86"/>
    <w:lvl w:ilvl="0">
      <w:start w:val="1"/>
      <w:numFmt w:val="decimal"/>
      <w:pStyle w:val="Heading1"/>
      <w:lvlText w:val="%1."/>
      <w:lvlJc w:val="left"/>
      <w:pPr>
        <w:tabs>
          <w:tab w:val="num" w:pos="425"/>
        </w:tabs>
        <w:ind w:left="425" w:hanging="425"/>
      </w:pPr>
      <w:rPr>
        <w:rFonts w:hint="eastAsia"/>
      </w:rPr>
    </w:lvl>
    <w:lvl w:ilvl="1">
      <w:start w:val="1"/>
      <w:numFmt w:val="decimal"/>
      <w:pStyle w:val="Heading2"/>
      <w:lvlText w:val="%1.%2."/>
      <w:lvlJc w:val="left"/>
      <w:pPr>
        <w:tabs>
          <w:tab w:val="num" w:pos="567"/>
        </w:tabs>
        <w:ind w:left="567" w:hanging="567"/>
      </w:pPr>
      <w:rPr>
        <w:rFonts w:hint="eastAsia"/>
      </w:rPr>
    </w:lvl>
    <w:lvl w:ilvl="2">
      <w:start w:val="1"/>
      <w:numFmt w:val="decimal"/>
      <w:pStyle w:val="Heading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36505C5C"/>
    <w:multiLevelType w:val="hybridMultilevel"/>
    <w:tmpl w:val="850A5EEE"/>
    <w:lvl w:ilvl="0" w:tplc="3FDA02AA">
      <w:start w:val="1"/>
      <w:numFmt w:val="decimal"/>
      <w:pStyle w:val="a"/>
      <w:lvlText w:val="%1."/>
      <w:lvlJc w:val="right"/>
      <w:pPr>
        <w:tabs>
          <w:tab w:val="num" w:pos="397"/>
        </w:tabs>
        <w:ind w:left="397" w:hanging="199"/>
      </w:pPr>
      <w:rPr>
        <w:rFonts w:ascii="Verdana" w:hAnsi="Verdana" w:hint="default"/>
        <w:b w:val="0"/>
        <w:i w:val="0"/>
        <w:sz w:val="20"/>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4C802003"/>
    <w:multiLevelType w:val="hybridMultilevel"/>
    <w:tmpl w:val="219CE1AC"/>
    <w:lvl w:ilvl="0" w:tplc="32CE8454">
      <w:numFmt w:val="bullet"/>
      <w:lvlText w:val="-"/>
      <w:lvlJc w:val="left"/>
      <w:pPr>
        <w:ind w:left="720" w:hanging="360"/>
      </w:pPr>
      <w:rPr>
        <w:rFonts w:ascii="Verdana" w:eastAsia="Meiryo"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64B52"/>
    <w:multiLevelType w:val="singleLevel"/>
    <w:tmpl w:val="A5A8B48C"/>
    <w:lvl w:ilvl="0">
      <w:start w:val="1"/>
      <w:numFmt w:val="bullet"/>
      <w:pStyle w:val="a0"/>
      <w:lvlText w:val=""/>
      <w:lvlJc w:val="left"/>
      <w:pPr>
        <w:tabs>
          <w:tab w:val="num" w:pos="530"/>
        </w:tabs>
        <w:ind w:left="397" w:hanging="227"/>
      </w:pPr>
      <w:rPr>
        <w:rFonts w:ascii="Symbol" w:hAnsi="Symbol" w:hint="default"/>
        <w:b w:val="0"/>
        <w:i w:val="0"/>
        <w:sz w:val="14"/>
        <w:u w:val="none"/>
      </w:rPr>
    </w:lvl>
  </w:abstractNum>
  <w:abstractNum w:abstractNumId="15"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CBB0C9E"/>
    <w:multiLevelType w:val="multilevel"/>
    <w:tmpl w:val="9844FB02"/>
    <w:lvl w:ilvl="0">
      <w:start w:val="1"/>
      <w:numFmt w:val="decimal"/>
      <w:lvlRestart w:val="0"/>
      <w:isLgl/>
      <w:lvlText w:val="%1."/>
      <w:lvlJc w:val="left"/>
      <w:pPr>
        <w:tabs>
          <w:tab w:val="num" w:pos="799"/>
        </w:tabs>
        <w:ind w:left="799" w:hanging="799"/>
      </w:pPr>
      <w:rPr>
        <w:rFonts w:ascii="Verdana" w:hAnsi="Verdana" w:hint="default"/>
        <w:b w:val="0"/>
        <w:i w:val="0"/>
        <w:color w:val="auto"/>
        <w:sz w:val="28"/>
        <w:u w:val="none"/>
      </w:rPr>
    </w:lvl>
    <w:lvl w:ilvl="1">
      <w:start w:val="1"/>
      <w:numFmt w:val="decimal"/>
      <w:lvlText w:val="%1.%2"/>
      <w:lvlJc w:val="left"/>
      <w:pPr>
        <w:tabs>
          <w:tab w:val="num" w:pos="799"/>
        </w:tabs>
        <w:ind w:left="799" w:hanging="799"/>
      </w:pPr>
      <w:rPr>
        <w:rFonts w:ascii="Verdana" w:hAnsi="Verdana" w:hint="default"/>
        <w:b w:val="0"/>
        <w:i w:val="0"/>
        <w:color w:val="auto"/>
        <w:sz w:val="24"/>
        <w:u w:val="none"/>
      </w:rPr>
    </w:lvl>
    <w:lvl w:ilvl="2">
      <w:start w:val="1"/>
      <w:numFmt w:val="decimal"/>
      <w:lvlText w:val="%1.%2.%3"/>
      <w:lvlJc w:val="left"/>
      <w:pPr>
        <w:tabs>
          <w:tab w:val="num" w:pos="1202"/>
        </w:tabs>
        <w:ind w:left="1202" w:hanging="1202"/>
      </w:pPr>
      <w:rPr>
        <w:rFonts w:ascii="Arial" w:hAnsi="Arial" w:hint="default"/>
        <w:b w:val="0"/>
        <w:i w:val="0"/>
        <w:color w:val="auto"/>
        <w:sz w:val="24"/>
        <w:u w:val="none"/>
      </w:rPr>
    </w:lvl>
    <w:lvl w:ilvl="3">
      <w:start w:val="1"/>
      <w:numFmt w:val="decimal"/>
      <w:lvlText w:val="%1.%2.%3.%4"/>
      <w:lvlJc w:val="left"/>
      <w:pPr>
        <w:tabs>
          <w:tab w:val="num" w:pos="1400"/>
        </w:tabs>
        <w:ind w:left="1400" w:hanging="1400"/>
      </w:pPr>
      <w:rPr>
        <w:rFonts w:ascii="Verdana" w:hAnsi="Verdana" w:hint="default"/>
        <w:b w:val="0"/>
        <w:i w:val="0"/>
        <w:sz w:val="20"/>
      </w:rPr>
    </w:lvl>
    <w:lvl w:ilvl="4">
      <w:start w:val="1"/>
      <w:numFmt w:val="decimal"/>
      <w:lvlText w:val="(%5)"/>
      <w:lvlJc w:val="left"/>
      <w:pPr>
        <w:tabs>
          <w:tab w:val="num" w:pos="499"/>
        </w:tabs>
        <w:ind w:left="499" w:hanging="499"/>
      </w:pPr>
      <w:rPr>
        <w:rFonts w:ascii="Arial" w:eastAsia="MS Gothic" w:hAnsi="Arial" w:hint="default"/>
        <w:b w:val="0"/>
        <w:i w:val="0"/>
        <w:sz w:val="22"/>
      </w:rPr>
    </w:lvl>
    <w:lvl w:ilvl="5">
      <w:start w:val="1"/>
      <w:numFmt w:val="lowerLetter"/>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7" w15:restartNumberingAfterBreak="0">
    <w:nsid w:val="7DD526B6"/>
    <w:multiLevelType w:val="multilevel"/>
    <w:tmpl w:val="CBA04E9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7"/>
  </w:num>
  <w:num w:numId="2">
    <w:abstractNumId w:val="9"/>
  </w:num>
  <w:num w:numId="3">
    <w:abstractNumId w:val="11"/>
  </w:num>
  <w:num w:numId="4">
    <w:abstractNumId w:val="4"/>
  </w:num>
  <w:num w:numId="5">
    <w:abstractNumId w:val="14"/>
  </w:num>
  <w:num w:numId="6">
    <w:abstractNumId w:val="15"/>
  </w:num>
  <w:num w:numId="7">
    <w:abstractNumId w:val="16"/>
  </w:num>
  <w:num w:numId="8">
    <w:abstractNumId w:val="12"/>
  </w:num>
  <w:num w:numId="9">
    <w:abstractNumId w:val="7"/>
  </w:num>
  <w:num w:numId="10">
    <w:abstractNumId w:val="6"/>
  </w:num>
  <w:num w:numId="11">
    <w:abstractNumId w:val="5"/>
  </w:num>
  <w:num w:numId="12">
    <w:abstractNumId w:val="3"/>
  </w:num>
  <w:num w:numId="13">
    <w:abstractNumId w:val="2"/>
  </w:num>
  <w:num w:numId="14">
    <w:abstractNumId w:val="1"/>
  </w:num>
  <w:num w:numId="15">
    <w:abstractNumId w:val="0"/>
  </w:num>
  <w:num w:numId="16">
    <w:abstractNumId w:val="10"/>
  </w:num>
  <w:num w:numId="17">
    <w:abstractNumId w:val="13"/>
  </w:num>
  <w:num w:numId="18">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40"/>
  <w:defaultTableStyle w:val="Header"/>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CB9"/>
    <w:rsid w:val="000005BE"/>
    <w:rsid w:val="00000839"/>
    <w:rsid w:val="00000AD2"/>
    <w:rsid w:val="00000D2E"/>
    <w:rsid w:val="00000E79"/>
    <w:rsid w:val="000010DB"/>
    <w:rsid w:val="0000125E"/>
    <w:rsid w:val="00001560"/>
    <w:rsid w:val="00001F93"/>
    <w:rsid w:val="00002872"/>
    <w:rsid w:val="0000290B"/>
    <w:rsid w:val="000032B4"/>
    <w:rsid w:val="00004FEB"/>
    <w:rsid w:val="00004FFC"/>
    <w:rsid w:val="00005719"/>
    <w:rsid w:val="000057CF"/>
    <w:rsid w:val="0000589F"/>
    <w:rsid w:val="00005A25"/>
    <w:rsid w:val="00005B28"/>
    <w:rsid w:val="00005B7B"/>
    <w:rsid w:val="00005E3C"/>
    <w:rsid w:val="00005F6A"/>
    <w:rsid w:val="000070FE"/>
    <w:rsid w:val="000077AF"/>
    <w:rsid w:val="0001061E"/>
    <w:rsid w:val="0001084F"/>
    <w:rsid w:val="00010C0C"/>
    <w:rsid w:val="0001243B"/>
    <w:rsid w:val="00013988"/>
    <w:rsid w:val="0001403B"/>
    <w:rsid w:val="00014187"/>
    <w:rsid w:val="00014338"/>
    <w:rsid w:val="00014CB4"/>
    <w:rsid w:val="00014DF0"/>
    <w:rsid w:val="00015BDF"/>
    <w:rsid w:val="00015DC8"/>
    <w:rsid w:val="000167A4"/>
    <w:rsid w:val="00016D4F"/>
    <w:rsid w:val="00017268"/>
    <w:rsid w:val="000173C8"/>
    <w:rsid w:val="000174EC"/>
    <w:rsid w:val="00017826"/>
    <w:rsid w:val="0002006D"/>
    <w:rsid w:val="000214A1"/>
    <w:rsid w:val="00021C5B"/>
    <w:rsid w:val="0002227C"/>
    <w:rsid w:val="0002242F"/>
    <w:rsid w:val="0002281E"/>
    <w:rsid w:val="000228CE"/>
    <w:rsid w:val="00022E64"/>
    <w:rsid w:val="0002442F"/>
    <w:rsid w:val="000246A6"/>
    <w:rsid w:val="00024A29"/>
    <w:rsid w:val="00024AA8"/>
    <w:rsid w:val="000257EF"/>
    <w:rsid w:val="00025B74"/>
    <w:rsid w:val="00025C35"/>
    <w:rsid w:val="00025E4D"/>
    <w:rsid w:val="000260C4"/>
    <w:rsid w:val="00026BFC"/>
    <w:rsid w:val="000273EA"/>
    <w:rsid w:val="00027DFB"/>
    <w:rsid w:val="000318DC"/>
    <w:rsid w:val="00032BCB"/>
    <w:rsid w:val="00033115"/>
    <w:rsid w:val="00033148"/>
    <w:rsid w:val="00033D4E"/>
    <w:rsid w:val="000340CC"/>
    <w:rsid w:val="00034186"/>
    <w:rsid w:val="00034272"/>
    <w:rsid w:val="0003462E"/>
    <w:rsid w:val="00035297"/>
    <w:rsid w:val="0003538B"/>
    <w:rsid w:val="000357A7"/>
    <w:rsid w:val="00037139"/>
    <w:rsid w:val="000371B0"/>
    <w:rsid w:val="00037CCE"/>
    <w:rsid w:val="000409B7"/>
    <w:rsid w:val="00041B46"/>
    <w:rsid w:val="000422C2"/>
    <w:rsid w:val="000424E6"/>
    <w:rsid w:val="00042C66"/>
    <w:rsid w:val="00044612"/>
    <w:rsid w:val="000447DD"/>
    <w:rsid w:val="00044931"/>
    <w:rsid w:val="00044CCD"/>
    <w:rsid w:val="00045040"/>
    <w:rsid w:val="000453E9"/>
    <w:rsid w:val="000454A6"/>
    <w:rsid w:val="000455B2"/>
    <w:rsid w:val="00045697"/>
    <w:rsid w:val="00045E1D"/>
    <w:rsid w:val="000464A9"/>
    <w:rsid w:val="0004682E"/>
    <w:rsid w:val="0004702B"/>
    <w:rsid w:val="0004761E"/>
    <w:rsid w:val="000476D9"/>
    <w:rsid w:val="00047A11"/>
    <w:rsid w:val="00047BB3"/>
    <w:rsid w:val="00047EE0"/>
    <w:rsid w:val="00050C56"/>
    <w:rsid w:val="00051AC9"/>
    <w:rsid w:val="00052009"/>
    <w:rsid w:val="000524B3"/>
    <w:rsid w:val="000527C8"/>
    <w:rsid w:val="00053092"/>
    <w:rsid w:val="00053D2F"/>
    <w:rsid w:val="00055643"/>
    <w:rsid w:val="00055A5D"/>
    <w:rsid w:val="00055CBC"/>
    <w:rsid w:val="00055F37"/>
    <w:rsid w:val="00056345"/>
    <w:rsid w:val="00057AB3"/>
    <w:rsid w:val="000601DC"/>
    <w:rsid w:val="00060D44"/>
    <w:rsid w:val="0006106E"/>
    <w:rsid w:val="00061DA6"/>
    <w:rsid w:val="0006279E"/>
    <w:rsid w:val="000627DF"/>
    <w:rsid w:val="00062AA4"/>
    <w:rsid w:val="00062AE6"/>
    <w:rsid w:val="00062BCC"/>
    <w:rsid w:val="0006317F"/>
    <w:rsid w:val="0006371A"/>
    <w:rsid w:val="00063765"/>
    <w:rsid w:val="00063886"/>
    <w:rsid w:val="000644AE"/>
    <w:rsid w:val="00064E8B"/>
    <w:rsid w:val="00065505"/>
    <w:rsid w:val="00065CD4"/>
    <w:rsid w:val="000666C3"/>
    <w:rsid w:val="00066B0C"/>
    <w:rsid w:val="00067638"/>
    <w:rsid w:val="000676DE"/>
    <w:rsid w:val="00067B0D"/>
    <w:rsid w:val="00070A33"/>
    <w:rsid w:val="000710A9"/>
    <w:rsid w:val="000710C6"/>
    <w:rsid w:val="00071681"/>
    <w:rsid w:val="0007185F"/>
    <w:rsid w:val="00071E9B"/>
    <w:rsid w:val="00072644"/>
    <w:rsid w:val="0007270B"/>
    <w:rsid w:val="00072733"/>
    <w:rsid w:val="000730D6"/>
    <w:rsid w:val="00073403"/>
    <w:rsid w:val="0007387C"/>
    <w:rsid w:val="00073C70"/>
    <w:rsid w:val="00073CC3"/>
    <w:rsid w:val="00073F09"/>
    <w:rsid w:val="00073F1A"/>
    <w:rsid w:val="000741AB"/>
    <w:rsid w:val="0007459E"/>
    <w:rsid w:val="00074940"/>
    <w:rsid w:val="00076CE2"/>
    <w:rsid w:val="00077DD6"/>
    <w:rsid w:val="00077FD2"/>
    <w:rsid w:val="00080130"/>
    <w:rsid w:val="000802A0"/>
    <w:rsid w:val="000812AE"/>
    <w:rsid w:val="00081479"/>
    <w:rsid w:val="00081529"/>
    <w:rsid w:val="00083233"/>
    <w:rsid w:val="0008359E"/>
    <w:rsid w:val="00083FAD"/>
    <w:rsid w:val="00084217"/>
    <w:rsid w:val="00084514"/>
    <w:rsid w:val="00084997"/>
    <w:rsid w:val="00084FCD"/>
    <w:rsid w:val="00085188"/>
    <w:rsid w:val="0008579E"/>
    <w:rsid w:val="00085CB4"/>
    <w:rsid w:val="0008610C"/>
    <w:rsid w:val="00086E00"/>
    <w:rsid w:val="0008739D"/>
    <w:rsid w:val="0009047A"/>
    <w:rsid w:val="00090CE7"/>
    <w:rsid w:val="00091431"/>
    <w:rsid w:val="00091BD7"/>
    <w:rsid w:val="000927DA"/>
    <w:rsid w:val="000927E7"/>
    <w:rsid w:val="0009368C"/>
    <w:rsid w:val="00093744"/>
    <w:rsid w:val="00094500"/>
    <w:rsid w:val="00094B89"/>
    <w:rsid w:val="00094DB9"/>
    <w:rsid w:val="000953BB"/>
    <w:rsid w:val="00095994"/>
    <w:rsid w:val="00095CA8"/>
    <w:rsid w:val="000968EC"/>
    <w:rsid w:val="00096A1B"/>
    <w:rsid w:val="00096F64"/>
    <w:rsid w:val="00097167"/>
    <w:rsid w:val="00097586"/>
    <w:rsid w:val="000977F4"/>
    <w:rsid w:val="000A0208"/>
    <w:rsid w:val="000A0B9E"/>
    <w:rsid w:val="000A14D6"/>
    <w:rsid w:val="000A1CBA"/>
    <w:rsid w:val="000A2076"/>
    <w:rsid w:val="000A2385"/>
    <w:rsid w:val="000A3244"/>
    <w:rsid w:val="000A3432"/>
    <w:rsid w:val="000A3B2A"/>
    <w:rsid w:val="000A3E8C"/>
    <w:rsid w:val="000A4036"/>
    <w:rsid w:val="000A438A"/>
    <w:rsid w:val="000A44D3"/>
    <w:rsid w:val="000A4630"/>
    <w:rsid w:val="000A464C"/>
    <w:rsid w:val="000A4987"/>
    <w:rsid w:val="000A4B0A"/>
    <w:rsid w:val="000A5FCB"/>
    <w:rsid w:val="000A65C5"/>
    <w:rsid w:val="000A678B"/>
    <w:rsid w:val="000A7523"/>
    <w:rsid w:val="000B0A9B"/>
    <w:rsid w:val="000B0D88"/>
    <w:rsid w:val="000B2550"/>
    <w:rsid w:val="000B25E6"/>
    <w:rsid w:val="000B3C71"/>
    <w:rsid w:val="000B44A3"/>
    <w:rsid w:val="000B460F"/>
    <w:rsid w:val="000B4C1F"/>
    <w:rsid w:val="000B4D1E"/>
    <w:rsid w:val="000B4D49"/>
    <w:rsid w:val="000B4FC5"/>
    <w:rsid w:val="000B515E"/>
    <w:rsid w:val="000B5438"/>
    <w:rsid w:val="000B5931"/>
    <w:rsid w:val="000B6DE4"/>
    <w:rsid w:val="000B7991"/>
    <w:rsid w:val="000B7B79"/>
    <w:rsid w:val="000C073E"/>
    <w:rsid w:val="000C0CFC"/>
    <w:rsid w:val="000C1BAB"/>
    <w:rsid w:val="000C1BF9"/>
    <w:rsid w:val="000C1E68"/>
    <w:rsid w:val="000C2E9C"/>
    <w:rsid w:val="000C3DA9"/>
    <w:rsid w:val="000C4825"/>
    <w:rsid w:val="000C4BCC"/>
    <w:rsid w:val="000C5209"/>
    <w:rsid w:val="000C55E1"/>
    <w:rsid w:val="000C57A5"/>
    <w:rsid w:val="000C5C4E"/>
    <w:rsid w:val="000C63B0"/>
    <w:rsid w:val="000C65CF"/>
    <w:rsid w:val="000C67A2"/>
    <w:rsid w:val="000C6C52"/>
    <w:rsid w:val="000C7A1E"/>
    <w:rsid w:val="000D0201"/>
    <w:rsid w:val="000D069B"/>
    <w:rsid w:val="000D0E80"/>
    <w:rsid w:val="000D1148"/>
    <w:rsid w:val="000D17C0"/>
    <w:rsid w:val="000D2400"/>
    <w:rsid w:val="000D32F6"/>
    <w:rsid w:val="000D3B3D"/>
    <w:rsid w:val="000D410B"/>
    <w:rsid w:val="000D461D"/>
    <w:rsid w:val="000D48C0"/>
    <w:rsid w:val="000D5406"/>
    <w:rsid w:val="000D58F4"/>
    <w:rsid w:val="000D6349"/>
    <w:rsid w:val="000D678B"/>
    <w:rsid w:val="000D6BE7"/>
    <w:rsid w:val="000D7159"/>
    <w:rsid w:val="000D737B"/>
    <w:rsid w:val="000D78B5"/>
    <w:rsid w:val="000D7ACD"/>
    <w:rsid w:val="000D7EDE"/>
    <w:rsid w:val="000D7F8B"/>
    <w:rsid w:val="000E0668"/>
    <w:rsid w:val="000E140A"/>
    <w:rsid w:val="000E1719"/>
    <w:rsid w:val="000E1A5E"/>
    <w:rsid w:val="000E2233"/>
    <w:rsid w:val="000E22F4"/>
    <w:rsid w:val="000E5D4E"/>
    <w:rsid w:val="000E6362"/>
    <w:rsid w:val="000E65F6"/>
    <w:rsid w:val="000E6E2C"/>
    <w:rsid w:val="000E7030"/>
    <w:rsid w:val="000E7036"/>
    <w:rsid w:val="000E7134"/>
    <w:rsid w:val="000E7292"/>
    <w:rsid w:val="000E7401"/>
    <w:rsid w:val="000F03E0"/>
    <w:rsid w:val="000F0432"/>
    <w:rsid w:val="000F06CF"/>
    <w:rsid w:val="000F0BFB"/>
    <w:rsid w:val="000F0D36"/>
    <w:rsid w:val="000F150C"/>
    <w:rsid w:val="000F24C4"/>
    <w:rsid w:val="000F2854"/>
    <w:rsid w:val="000F3E4E"/>
    <w:rsid w:val="000F54D1"/>
    <w:rsid w:val="000F5B44"/>
    <w:rsid w:val="000F5B51"/>
    <w:rsid w:val="000F5F61"/>
    <w:rsid w:val="000F6169"/>
    <w:rsid w:val="000F6C0D"/>
    <w:rsid w:val="000F7358"/>
    <w:rsid w:val="000F74E6"/>
    <w:rsid w:val="000F7823"/>
    <w:rsid w:val="00100317"/>
    <w:rsid w:val="00100393"/>
    <w:rsid w:val="001008F3"/>
    <w:rsid w:val="00101228"/>
    <w:rsid w:val="00101F06"/>
    <w:rsid w:val="00102153"/>
    <w:rsid w:val="00102A34"/>
    <w:rsid w:val="00102DF1"/>
    <w:rsid w:val="001031AE"/>
    <w:rsid w:val="00103AEF"/>
    <w:rsid w:val="00103CB0"/>
    <w:rsid w:val="0010435E"/>
    <w:rsid w:val="0010474B"/>
    <w:rsid w:val="00104A65"/>
    <w:rsid w:val="00104E6B"/>
    <w:rsid w:val="0010504E"/>
    <w:rsid w:val="00105A93"/>
    <w:rsid w:val="00106515"/>
    <w:rsid w:val="00112BE5"/>
    <w:rsid w:val="00112C66"/>
    <w:rsid w:val="001137C9"/>
    <w:rsid w:val="00113D6F"/>
    <w:rsid w:val="00113EF5"/>
    <w:rsid w:val="001145AE"/>
    <w:rsid w:val="00114C7C"/>
    <w:rsid w:val="00115350"/>
    <w:rsid w:val="00115F64"/>
    <w:rsid w:val="00115F85"/>
    <w:rsid w:val="0011644B"/>
    <w:rsid w:val="001169F1"/>
    <w:rsid w:val="00116AD8"/>
    <w:rsid w:val="00116D89"/>
    <w:rsid w:val="00120132"/>
    <w:rsid w:val="00120B61"/>
    <w:rsid w:val="00122456"/>
    <w:rsid w:val="00122687"/>
    <w:rsid w:val="001235D0"/>
    <w:rsid w:val="001238C9"/>
    <w:rsid w:val="001239D6"/>
    <w:rsid w:val="00123FAA"/>
    <w:rsid w:val="00124F40"/>
    <w:rsid w:val="00125546"/>
    <w:rsid w:val="00127021"/>
    <w:rsid w:val="00127202"/>
    <w:rsid w:val="00127758"/>
    <w:rsid w:val="001301DF"/>
    <w:rsid w:val="0013079F"/>
    <w:rsid w:val="00130907"/>
    <w:rsid w:val="0013132F"/>
    <w:rsid w:val="00131D42"/>
    <w:rsid w:val="001323F5"/>
    <w:rsid w:val="00132523"/>
    <w:rsid w:val="00132B36"/>
    <w:rsid w:val="00133B19"/>
    <w:rsid w:val="0013404E"/>
    <w:rsid w:val="0013412A"/>
    <w:rsid w:val="00134646"/>
    <w:rsid w:val="001346A8"/>
    <w:rsid w:val="00134E62"/>
    <w:rsid w:val="00134E86"/>
    <w:rsid w:val="001351F4"/>
    <w:rsid w:val="00135391"/>
    <w:rsid w:val="00136621"/>
    <w:rsid w:val="0013683C"/>
    <w:rsid w:val="001369F7"/>
    <w:rsid w:val="00136C00"/>
    <w:rsid w:val="00136C79"/>
    <w:rsid w:val="00137781"/>
    <w:rsid w:val="00137910"/>
    <w:rsid w:val="00137CF7"/>
    <w:rsid w:val="001419D9"/>
    <w:rsid w:val="00141A98"/>
    <w:rsid w:val="00141DFC"/>
    <w:rsid w:val="0014251C"/>
    <w:rsid w:val="0014327A"/>
    <w:rsid w:val="001434B0"/>
    <w:rsid w:val="00143AA9"/>
    <w:rsid w:val="00143EA1"/>
    <w:rsid w:val="0014425A"/>
    <w:rsid w:val="00146A81"/>
    <w:rsid w:val="0014799E"/>
    <w:rsid w:val="00150F2E"/>
    <w:rsid w:val="00151243"/>
    <w:rsid w:val="00151734"/>
    <w:rsid w:val="00151BC9"/>
    <w:rsid w:val="00151C5D"/>
    <w:rsid w:val="00152052"/>
    <w:rsid w:val="00152409"/>
    <w:rsid w:val="00152CB9"/>
    <w:rsid w:val="00152F2C"/>
    <w:rsid w:val="0015441B"/>
    <w:rsid w:val="00154607"/>
    <w:rsid w:val="00154DCE"/>
    <w:rsid w:val="00154EB4"/>
    <w:rsid w:val="00155182"/>
    <w:rsid w:val="0015532C"/>
    <w:rsid w:val="001556A8"/>
    <w:rsid w:val="00155925"/>
    <w:rsid w:val="00155D94"/>
    <w:rsid w:val="00155E6C"/>
    <w:rsid w:val="0015633C"/>
    <w:rsid w:val="00156368"/>
    <w:rsid w:val="001565B6"/>
    <w:rsid w:val="00156A82"/>
    <w:rsid w:val="0015741A"/>
    <w:rsid w:val="00157433"/>
    <w:rsid w:val="001574F0"/>
    <w:rsid w:val="001606B2"/>
    <w:rsid w:val="00160FEA"/>
    <w:rsid w:val="00161631"/>
    <w:rsid w:val="00161633"/>
    <w:rsid w:val="00161C35"/>
    <w:rsid w:val="00161D1E"/>
    <w:rsid w:val="001626DD"/>
    <w:rsid w:val="00162D80"/>
    <w:rsid w:val="00163904"/>
    <w:rsid w:val="00163FFE"/>
    <w:rsid w:val="001641F3"/>
    <w:rsid w:val="001656A2"/>
    <w:rsid w:val="00165F71"/>
    <w:rsid w:val="00166F30"/>
    <w:rsid w:val="00167287"/>
    <w:rsid w:val="00167DDA"/>
    <w:rsid w:val="00167E14"/>
    <w:rsid w:val="00170997"/>
    <w:rsid w:val="00170CA0"/>
    <w:rsid w:val="00171F97"/>
    <w:rsid w:val="0017245F"/>
    <w:rsid w:val="00172B29"/>
    <w:rsid w:val="00172C47"/>
    <w:rsid w:val="00173A8A"/>
    <w:rsid w:val="00173B21"/>
    <w:rsid w:val="00173C54"/>
    <w:rsid w:val="00174715"/>
    <w:rsid w:val="00176128"/>
    <w:rsid w:val="00176671"/>
    <w:rsid w:val="00176F27"/>
    <w:rsid w:val="001774B8"/>
    <w:rsid w:val="00177AFB"/>
    <w:rsid w:val="00177E0E"/>
    <w:rsid w:val="00180829"/>
    <w:rsid w:val="00180A4B"/>
    <w:rsid w:val="001820C5"/>
    <w:rsid w:val="00182251"/>
    <w:rsid w:val="00182AF7"/>
    <w:rsid w:val="00182DF8"/>
    <w:rsid w:val="00183B2C"/>
    <w:rsid w:val="00183F74"/>
    <w:rsid w:val="00184D45"/>
    <w:rsid w:val="0018587D"/>
    <w:rsid w:val="00185B08"/>
    <w:rsid w:val="00186539"/>
    <w:rsid w:val="001868EF"/>
    <w:rsid w:val="00190C9E"/>
    <w:rsid w:val="00190FC8"/>
    <w:rsid w:val="0019132C"/>
    <w:rsid w:val="00192360"/>
    <w:rsid w:val="00192870"/>
    <w:rsid w:val="00193205"/>
    <w:rsid w:val="001936B7"/>
    <w:rsid w:val="00193995"/>
    <w:rsid w:val="00193FF4"/>
    <w:rsid w:val="00194519"/>
    <w:rsid w:val="001962B2"/>
    <w:rsid w:val="001968DC"/>
    <w:rsid w:val="00196BE6"/>
    <w:rsid w:val="00196DA4"/>
    <w:rsid w:val="00196EA1"/>
    <w:rsid w:val="00197044"/>
    <w:rsid w:val="0019717C"/>
    <w:rsid w:val="00197D1D"/>
    <w:rsid w:val="00197D75"/>
    <w:rsid w:val="001A0631"/>
    <w:rsid w:val="001A06A2"/>
    <w:rsid w:val="001A0FF8"/>
    <w:rsid w:val="001A1138"/>
    <w:rsid w:val="001A1678"/>
    <w:rsid w:val="001A229A"/>
    <w:rsid w:val="001A22C0"/>
    <w:rsid w:val="001A28F3"/>
    <w:rsid w:val="001A365E"/>
    <w:rsid w:val="001A3714"/>
    <w:rsid w:val="001A37B8"/>
    <w:rsid w:val="001A384F"/>
    <w:rsid w:val="001A3A9D"/>
    <w:rsid w:val="001A4193"/>
    <w:rsid w:val="001A4404"/>
    <w:rsid w:val="001A534A"/>
    <w:rsid w:val="001A592A"/>
    <w:rsid w:val="001A5B5F"/>
    <w:rsid w:val="001A5BA6"/>
    <w:rsid w:val="001A5C5A"/>
    <w:rsid w:val="001A73E0"/>
    <w:rsid w:val="001B0292"/>
    <w:rsid w:val="001B127B"/>
    <w:rsid w:val="001B141E"/>
    <w:rsid w:val="001B1C3A"/>
    <w:rsid w:val="001B1C8F"/>
    <w:rsid w:val="001B237C"/>
    <w:rsid w:val="001B30EC"/>
    <w:rsid w:val="001B312B"/>
    <w:rsid w:val="001B352C"/>
    <w:rsid w:val="001B3554"/>
    <w:rsid w:val="001B3758"/>
    <w:rsid w:val="001B3824"/>
    <w:rsid w:val="001B45FC"/>
    <w:rsid w:val="001B4D87"/>
    <w:rsid w:val="001B50DE"/>
    <w:rsid w:val="001B5577"/>
    <w:rsid w:val="001B6BC7"/>
    <w:rsid w:val="001B6FEE"/>
    <w:rsid w:val="001B7324"/>
    <w:rsid w:val="001B754A"/>
    <w:rsid w:val="001C0060"/>
    <w:rsid w:val="001C06D9"/>
    <w:rsid w:val="001C0E69"/>
    <w:rsid w:val="001C0EFC"/>
    <w:rsid w:val="001C1418"/>
    <w:rsid w:val="001C1AB7"/>
    <w:rsid w:val="001C224F"/>
    <w:rsid w:val="001C24E0"/>
    <w:rsid w:val="001C2983"/>
    <w:rsid w:val="001C3164"/>
    <w:rsid w:val="001C3248"/>
    <w:rsid w:val="001C391D"/>
    <w:rsid w:val="001C42EF"/>
    <w:rsid w:val="001C558B"/>
    <w:rsid w:val="001C6121"/>
    <w:rsid w:val="001C6A59"/>
    <w:rsid w:val="001C7590"/>
    <w:rsid w:val="001C7957"/>
    <w:rsid w:val="001C7B0C"/>
    <w:rsid w:val="001D006F"/>
    <w:rsid w:val="001D0CF6"/>
    <w:rsid w:val="001D0EA8"/>
    <w:rsid w:val="001D1684"/>
    <w:rsid w:val="001D2809"/>
    <w:rsid w:val="001D296C"/>
    <w:rsid w:val="001D35AF"/>
    <w:rsid w:val="001D3F8D"/>
    <w:rsid w:val="001D511A"/>
    <w:rsid w:val="001D6342"/>
    <w:rsid w:val="001D730F"/>
    <w:rsid w:val="001D7443"/>
    <w:rsid w:val="001D74EE"/>
    <w:rsid w:val="001E0562"/>
    <w:rsid w:val="001E16E9"/>
    <w:rsid w:val="001E27FE"/>
    <w:rsid w:val="001E3362"/>
    <w:rsid w:val="001E3385"/>
    <w:rsid w:val="001E3391"/>
    <w:rsid w:val="001E39E8"/>
    <w:rsid w:val="001E3EC2"/>
    <w:rsid w:val="001E4078"/>
    <w:rsid w:val="001E532A"/>
    <w:rsid w:val="001E5753"/>
    <w:rsid w:val="001E5AD4"/>
    <w:rsid w:val="001E5D36"/>
    <w:rsid w:val="001E65E8"/>
    <w:rsid w:val="001E767D"/>
    <w:rsid w:val="001E78A9"/>
    <w:rsid w:val="001E7D5E"/>
    <w:rsid w:val="001F00E3"/>
    <w:rsid w:val="001F03ED"/>
    <w:rsid w:val="001F0713"/>
    <w:rsid w:val="001F13EB"/>
    <w:rsid w:val="001F219A"/>
    <w:rsid w:val="001F242B"/>
    <w:rsid w:val="001F2EAD"/>
    <w:rsid w:val="001F5D14"/>
    <w:rsid w:val="001F61B8"/>
    <w:rsid w:val="001F6EB0"/>
    <w:rsid w:val="001F793D"/>
    <w:rsid w:val="001F7CA9"/>
    <w:rsid w:val="001F7CCE"/>
    <w:rsid w:val="002004B7"/>
    <w:rsid w:val="0020069D"/>
    <w:rsid w:val="002006F3"/>
    <w:rsid w:val="00200E5B"/>
    <w:rsid w:val="002012A6"/>
    <w:rsid w:val="00201A28"/>
    <w:rsid w:val="00201BBD"/>
    <w:rsid w:val="00201D34"/>
    <w:rsid w:val="00202CDD"/>
    <w:rsid w:val="00202D3A"/>
    <w:rsid w:val="00202E7B"/>
    <w:rsid w:val="00202F82"/>
    <w:rsid w:val="002039FA"/>
    <w:rsid w:val="00203F27"/>
    <w:rsid w:val="00204187"/>
    <w:rsid w:val="00204B13"/>
    <w:rsid w:val="0020596B"/>
    <w:rsid w:val="00206308"/>
    <w:rsid w:val="00207FA4"/>
    <w:rsid w:val="0021042D"/>
    <w:rsid w:val="0021133F"/>
    <w:rsid w:val="0021195F"/>
    <w:rsid w:val="00211C0C"/>
    <w:rsid w:val="00211C89"/>
    <w:rsid w:val="00211D61"/>
    <w:rsid w:val="002121E3"/>
    <w:rsid w:val="002126E5"/>
    <w:rsid w:val="0021272A"/>
    <w:rsid w:val="00212D53"/>
    <w:rsid w:val="002138FE"/>
    <w:rsid w:val="002144BC"/>
    <w:rsid w:val="00215403"/>
    <w:rsid w:val="0021737A"/>
    <w:rsid w:val="00217E48"/>
    <w:rsid w:val="00220272"/>
    <w:rsid w:val="002206B4"/>
    <w:rsid w:val="0022103A"/>
    <w:rsid w:val="0022165E"/>
    <w:rsid w:val="002219F5"/>
    <w:rsid w:val="00222197"/>
    <w:rsid w:val="0022225C"/>
    <w:rsid w:val="00223136"/>
    <w:rsid w:val="0022469B"/>
    <w:rsid w:val="0022483B"/>
    <w:rsid w:val="002248B9"/>
    <w:rsid w:val="0022535B"/>
    <w:rsid w:val="002255C7"/>
    <w:rsid w:val="00225B24"/>
    <w:rsid w:val="00225B54"/>
    <w:rsid w:val="0022680B"/>
    <w:rsid w:val="0022697D"/>
    <w:rsid w:val="00226AC2"/>
    <w:rsid w:val="00227709"/>
    <w:rsid w:val="00230132"/>
    <w:rsid w:val="002308EA"/>
    <w:rsid w:val="00230AFC"/>
    <w:rsid w:val="00230F62"/>
    <w:rsid w:val="00231033"/>
    <w:rsid w:val="00231464"/>
    <w:rsid w:val="00231852"/>
    <w:rsid w:val="00231D25"/>
    <w:rsid w:val="00232C5F"/>
    <w:rsid w:val="00233242"/>
    <w:rsid w:val="00233BD6"/>
    <w:rsid w:val="00233D6C"/>
    <w:rsid w:val="00233FEC"/>
    <w:rsid w:val="00234830"/>
    <w:rsid w:val="00234CD7"/>
    <w:rsid w:val="0023626D"/>
    <w:rsid w:val="002366AE"/>
    <w:rsid w:val="002372F5"/>
    <w:rsid w:val="002378A2"/>
    <w:rsid w:val="002378EA"/>
    <w:rsid w:val="00237C85"/>
    <w:rsid w:val="0024022D"/>
    <w:rsid w:val="00240CC6"/>
    <w:rsid w:val="00240DA0"/>
    <w:rsid w:val="002418C7"/>
    <w:rsid w:val="00242089"/>
    <w:rsid w:val="002424A6"/>
    <w:rsid w:val="00242CCE"/>
    <w:rsid w:val="00242FA8"/>
    <w:rsid w:val="002440FA"/>
    <w:rsid w:val="0024421B"/>
    <w:rsid w:val="002442F5"/>
    <w:rsid w:val="0024460B"/>
    <w:rsid w:val="00244BB8"/>
    <w:rsid w:val="0024569D"/>
    <w:rsid w:val="00245CD8"/>
    <w:rsid w:val="00245FE9"/>
    <w:rsid w:val="0024679D"/>
    <w:rsid w:val="00246817"/>
    <w:rsid w:val="00246BF5"/>
    <w:rsid w:val="00246CA1"/>
    <w:rsid w:val="002475BE"/>
    <w:rsid w:val="00247700"/>
    <w:rsid w:val="002478B5"/>
    <w:rsid w:val="002507DF"/>
    <w:rsid w:val="00250AB8"/>
    <w:rsid w:val="00250F3E"/>
    <w:rsid w:val="002518EF"/>
    <w:rsid w:val="002518FA"/>
    <w:rsid w:val="00252770"/>
    <w:rsid w:val="00252AAF"/>
    <w:rsid w:val="002531AF"/>
    <w:rsid w:val="00254363"/>
    <w:rsid w:val="00254452"/>
    <w:rsid w:val="00254D2C"/>
    <w:rsid w:val="00254FB7"/>
    <w:rsid w:val="00255D55"/>
    <w:rsid w:val="00255EE9"/>
    <w:rsid w:val="002567AD"/>
    <w:rsid w:val="002571E9"/>
    <w:rsid w:val="00257E77"/>
    <w:rsid w:val="002601D9"/>
    <w:rsid w:val="00260A5F"/>
    <w:rsid w:val="00260D51"/>
    <w:rsid w:val="00261D23"/>
    <w:rsid w:val="00261D4F"/>
    <w:rsid w:val="00261F22"/>
    <w:rsid w:val="0026220B"/>
    <w:rsid w:val="00262CF5"/>
    <w:rsid w:val="0026302D"/>
    <w:rsid w:val="00263078"/>
    <w:rsid w:val="00263853"/>
    <w:rsid w:val="00263E8D"/>
    <w:rsid w:val="00264732"/>
    <w:rsid w:val="00264801"/>
    <w:rsid w:val="002658AB"/>
    <w:rsid w:val="00265E9B"/>
    <w:rsid w:val="002660A2"/>
    <w:rsid w:val="00266914"/>
    <w:rsid w:val="002669F6"/>
    <w:rsid w:val="00266C91"/>
    <w:rsid w:val="00266EB6"/>
    <w:rsid w:val="00267788"/>
    <w:rsid w:val="002701C2"/>
    <w:rsid w:val="00270624"/>
    <w:rsid w:val="00270726"/>
    <w:rsid w:val="00270A7D"/>
    <w:rsid w:val="00270AE4"/>
    <w:rsid w:val="00271018"/>
    <w:rsid w:val="0027125F"/>
    <w:rsid w:val="00271A9F"/>
    <w:rsid w:val="00271E68"/>
    <w:rsid w:val="00272312"/>
    <w:rsid w:val="00272B03"/>
    <w:rsid w:val="00272C9E"/>
    <w:rsid w:val="0027391A"/>
    <w:rsid w:val="00274ACB"/>
    <w:rsid w:val="0027538E"/>
    <w:rsid w:val="00275CDF"/>
    <w:rsid w:val="00276054"/>
    <w:rsid w:val="0027634C"/>
    <w:rsid w:val="00277303"/>
    <w:rsid w:val="00277FB7"/>
    <w:rsid w:val="00280037"/>
    <w:rsid w:val="00280219"/>
    <w:rsid w:val="0028055D"/>
    <w:rsid w:val="002812AB"/>
    <w:rsid w:val="002812BF"/>
    <w:rsid w:val="002814FA"/>
    <w:rsid w:val="00281B1A"/>
    <w:rsid w:val="00281EE2"/>
    <w:rsid w:val="0028216F"/>
    <w:rsid w:val="00284999"/>
    <w:rsid w:val="00284F8E"/>
    <w:rsid w:val="00285555"/>
    <w:rsid w:val="00285F54"/>
    <w:rsid w:val="00286B94"/>
    <w:rsid w:val="00286BF7"/>
    <w:rsid w:val="002877CF"/>
    <w:rsid w:val="00290311"/>
    <w:rsid w:val="00290331"/>
    <w:rsid w:val="0029087B"/>
    <w:rsid w:val="00290EBD"/>
    <w:rsid w:val="00291196"/>
    <w:rsid w:val="00291C7B"/>
    <w:rsid w:val="002920B6"/>
    <w:rsid w:val="0029221F"/>
    <w:rsid w:val="0029282B"/>
    <w:rsid w:val="0029353D"/>
    <w:rsid w:val="00293F39"/>
    <w:rsid w:val="00293FE6"/>
    <w:rsid w:val="00294613"/>
    <w:rsid w:val="00294A2C"/>
    <w:rsid w:val="002950BC"/>
    <w:rsid w:val="002951A8"/>
    <w:rsid w:val="00295DD8"/>
    <w:rsid w:val="002976B1"/>
    <w:rsid w:val="00297854"/>
    <w:rsid w:val="00297A9D"/>
    <w:rsid w:val="002A116E"/>
    <w:rsid w:val="002A1684"/>
    <w:rsid w:val="002A19C5"/>
    <w:rsid w:val="002A1EA4"/>
    <w:rsid w:val="002A24B9"/>
    <w:rsid w:val="002A26D4"/>
    <w:rsid w:val="002A341A"/>
    <w:rsid w:val="002A5D37"/>
    <w:rsid w:val="002A6D50"/>
    <w:rsid w:val="002A7023"/>
    <w:rsid w:val="002A7932"/>
    <w:rsid w:val="002A7BC2"/>
    <w:rsid w:val="002B0088"/>
    <w:rsid w:val="002B053B"/>
    <w:rsid w:val="002B1256"/>
    <w:rsid w:val="002B1C81"/>
    <w:rsid w:val="002B22E6"/>
    <w:rsid w:val="002B235F"/>
    <w:rsid w:val="002B266C"/>
    <w:rsid w:val="002B29DC"/>
    <w:rsid w:val="002B33C4"/>
    <w:rsid w:val="002B36D5"/>
    <w:rsid w:val="002B36FC"/>
    <w:rsid w:val="002B3C76"/>
    <w:rsid w:val="002B3E9D"/>
    <w:rsid w:val="002B758A"/>
    <w:rsid w:val="002B75C2"/>
    <w:rsid w:val="002B78D1"/>
    <w:rsid w:val="002B7F1D"/>
    <w:rsid w:val="002C00B5"/>
    <w:rsid w:val="002C00CB"/>
    <w:rsid w:val="002C33A3"/>
    <w:rsid w:val="002C3444"/>
    <w:rsid w:val="002C3932"/>
    <w:rsid w:val="002C49F1"/>
    <w:rsid w:val="002C50F8"/>
    <w:rsid w:val="002C6620"/>
    <w:rsid w:val="002C7178"/>
    <w:rsid w:val="002C7D09"/>
    <w:rsid w:val="002C7EFF"/>
    <w:rsid w:val="002D0328"/>
    <w:rsid w:val="002D07C0"/>
    <w:rsid w:val="002D089D"/>
    <w:rsid w:val="002D0E30"/>
    <w:rsid w:val="002D1441"/>
    <w:rsid w:val="002D1CD5"/>
    <w:rsid w:val="002D25CF"/>
    <w:rsid w:val="002D25D9"/>
    <w:rsid w:val="002D2633"/>
    <w:rsid w:val="002D35D4"/>
    <w:rsid w:val="002D3A5B"/>
    <w:rsid w:val="002D3FAD"/>
    <w:rsid w:val="002D4024"/>
    <w:rsid w:val="002D420F"/>
    <w:rsid w:val="002D4564"/>
    <w:rsid w:val="002D457A"/>
    <w:rsid w:val="002D46C7"/>
    <w:rsid w:val="002D4C04"/>
    <w:rsid w:val="002D538C"/>
    <w:rsid w:val="002D6904"/>
    <w:rsid w:val="002D6C47"/>
    <w:rsid w:val="002D7751"/>
    <w:rsid w:val="002D7D61"/>
    <w:rsid w:val="002D7D72"/>
    <w:rsid w:val="002E1E9E"/>
    <w:rsid w:val="002E1EC9"/>
    <w:rsid w:val="002E2600"/>
    <w:rsid w:val="002E29D5"/>
    <w:rsid w:val="002E337C"/>
    <w:rsid w:val="002E34AF"/>
    <w:rsid w:val="002E3A47"/>
    <w:rsid w:val="002E3AFE"/>
    <w:rsid w:val="002E3F51"/>
    <w:rsid w:val="002E4247"/>
    <w:rsid w:val="002E4AD8"/>
    <w:rsid w:val="002E4E73"/>
    <w:rsid w:val="002E4FB2"/>
    <w:rsid w:val="002E526E"/>
    <w:rsid w:val="002E531F"/>
    <w:rsid w:val="002E5A11"/>
    <w:rsid w:val="002E5F41"/>
    <w:rsid w:val="002E6834"/>
    <w:rsid w:val="002E6B13"/>
    <w:rsid w:val="002E6B45"/>
    <w:rsid w:val="002E6D6A"/>
    <w:rsid w:val="002F0718"/>
    <w:rsid w:val="002F071C"/>
    <w:rsid w:val="002F0E29"/>
    <w:rsid w:val="002F10CE"/>
    <w:rsid w:val="002F1798"/>
    <w:rsid w:val="002F225A"/>
    <w:rsid w:val="002F27B7"/>
    <w:rsid w:val="002F2CFB"/>
    <w:rsid w:val="002F2F17"/>
    <w:rsid w:val="002F3196"/>
    <w:rsid w:val="002F31D7"/>
    <w:rsid w:val="002F3301"/>
    <w:rsid w:val="002F39CB"/>
    <w:rsid w:val="002F42DF"/>
    <w:rsid w:val="002F4FE7"/>
    <w:rsid w:val="002F5BE1"/>
    <w:rsid w:val="002F6407"/>
    <w:rsid w:val="002F6759"/>
    <w:rsid w:val="002F6B87"/>
    <w:rsid w:val="002F6E54"/>
    <w:rsid w:val="002F7530"/>
    <w:rsid w:val="002F76BD"/>
    <w:rsid w:val="0030008E"/>
    <w:rsid w:val="003006EC"/>
    <w:rsid w:val="00300AAA"/>
    <w:rsid w:val="00301651"/>
    <w:rsid w:val="00301B41"/>
    <w:rsid w:val="00301B8E"/>
    <w:rsid w:val="003020E7"/>
    <w:rsid w:val="003020F5"/>
    <w:rsid w:val="003023E0"/>
    <w:rsid w:val="00302640"/>
    <w:rsid w:val="003027B3"/>
    <w:rsid w:val="00302AFF"/>
    <w:rsid w:val="00302FFC"/>
    <w:rsid w:val="00303017"/>
    <w:rsid w:val="00303BDD"/>
    <w:rsid w:val="00303D14"/>
    <w:rsid w:val="00304610"/>
    <w:rsid w:val="00304E7A"/>
    <w:rsid w:val="0030596D"/>
    <w:rsid w:val="00306F4B"/>
    <w:rsid w:val="00307179"/>
    <w:rsid w:val="00307879"/>
    <w:rsid w:val="00307E6F"/>
    <w:rsid w:val="00310763"/>
    <w:rsid w:val="00310D04"/>
    <w:rsid w:val="00310D9A"/>
    <w:rsid w:val="00310DFE"/>
    <w:rsid w:val="003112B3"/>
    <w:rsid w:val="00311F44"/>
    <w:rsid w:val="0031217E"/>
    <w:rsid w:val="00312BF7"/>
    <w:rsid w:val="00312C00"/>
    <w:rsid w:val="00313152"/>
    <w:rsid w:val="003132F5"/>
    <w:rsid w:val="00313D21"/>
    <w:rsid w:val="00313EEB"/>
    <w:rsid w:val="003153CE"/>
    <w:rsid w:val="003156CC"/>
    <w:rsid w:val="00315D0B"/>
    <w:rsid w:val="00315E81"/>
    <w:rsid w:val="00315F72"/>
    <w:rsid w:val="00316837"/>
    <w:rsid w:val="00317955"/>
    <w:rsid w:val="00317CEC"/>
    <w:rsid w:val="003202D9"/>
    <w:rsid w:val="003216F6"/>
    <w:rsid w:val="00322595"/>
    <w:rsid w:val="00322A62"/>
    <w:rsid w:val="00323E90"/>
    <w:rsid w:val="00324012"/>
    <w:rsid w:val="00325C01"/>
    <w:rsid w:val="00325E43"/>
    <w:rsid w:val="0032701E"/>
    <w:rsid w:val="00327338"/>
    <w:rsid w:val="00327878"/>
    <w:rsid w:val="00327901"/>
    <w:rsid w:val="0033047E"/>
    <w:rsid w:val="00330CD8"/>
    <w:rsid w:val="00330E27"/>
    <w:rsid w:val="00330E5B"/>
    <w:rsid w:val="003317D9"/>
    <w:rsid w:val="00331EF4"/>
    <w:rsid w:val="00332434"/>
    <w:rsid w:val="00332CB7"/>
    <w:rsid w:val="00332F8A"/>
    <w:rsid w:val="00333607"/>
    <w:rsid w:val="0033594A"/>
    <w:rsid w:val="003362E5"/>
    <w:rsid w:val="003370BC"/>
    <w:rsid w:val="00337CB5"/>
    <w:rsid w:val="00337FB3"/>
    <w:rsid w:val="00340554"/>
    <w:rsid w:val="00340645"/>
    <w:rsid w:val="003412EA"/>
    <w:rsid w:val="003412EB"/>
    <w:rsid w:val="0034182B"/>
    <w:rsid w:val="00341F37"/>
    <w:rsid w:val="00341FD0"/>
    <w:rsid w:val="00343831"/>
    <w:rsid w:val="00343C92"/>
    <w:rsid w:val="00343CB0"/>
    <w:rsid w:val="003445BC"/>
    <w:rsid w:val="003447E1"/>
    <w:rsid w:val="003458C4"/>
    <w:rsid w:val="00345FEB"/>
    <w:rsid w:val="00346217"/>
    <w:rsid w:val="003468FF"/>
    <w:rsid w:val="00346DC2"/>
    <w:rsid w:val="0035060D"/>
    <w:rsid w:val="003506A2"/>
    <w:rsid w:val="00350FFA"/>
    <w:rsid w:val="00351D31"/>
    <w:rsid w:val="00352372"/>
    <w:rsid w:val="003529DB"/>
    <w:rsid w:val="00352F30"/>
    <w:rsid w:val="003530BB"/>
    <w:rsid w:val="00354B30"/>
    <w:rsid w:val="00354DBF"/>
    <w:rsid w:val="00354E36"/>
    <w:rsid w:val="003551B2"/>
    <w:rsid w:val="00355A66"/>
    <w:rsid w:val="00355D08"/>
    <w:rsid w:val="00355E68"/>
    <w:rsid w:val="00356047"/>
    <w:rsid w:val="00356589"/>
    <w:rsid w:val="003565BC"/>
    <w:rsid w:val="00356B02"/>
    <w:rsid w:val="00356EB3"/>
    <w:rsid w:val="00357CFE"/>
    <w:rsid w:val="003607FA"/>
    <w:rsid w:val="00361178"/>
    <w:rsid w:val="00361572"/>
    <w:rsid w:val="00361714"/>
    <w:rsid w:val="0036287C"/>
    <w:rsid w:val="00362DD3"/>
    <w:rsid w:val="00362F7B"/>
    <w:rsid w:val="00363C44"/>
    <w:rsid w:val="003647C3"/>
    <w:rsid w:val="003652CF"/>
    <w:rsid w:val="003658A7"/>
    <w:rsid w:val="00365F72"/>
    <w:rsid w:val="00366CCA"/>
    <w:rsid w:val="00366FC2"/>
    <w:rsid w:val="00367892"/>
    <w:rsid w:val="00367C84"/>
    <w:rsid w:val="0037105D"/>
    <w:rsid w:val="003719C8"/>
    <w:rsid w:val="00371D33"/>
    <w:rsid w:val="00372F7C"/>
    <w:rsid w:val="0037308B"/>
    <w:rsid w:val="00373428"/>
    <w:rsid w:val="0037398A"/>
    <w:rsid w:val="00373B94"/>
    <w:rsid w:val="003751E2"/>
    <w:rsid w:val="00375E99"/>
    <w:rsid w:val="0037609B"/>
    <w:rsid w:val="0037612C"/>
    <w:rsid w:val="003761A9"/>
    <w:rsid w:val="00376966"/>
    <w:rsid w:val="00380B57"/>
    <w:rsid w:val="00380C87"/>
    <w:rsid w:val="00380DE4"/>
    <w:rsid w:val="0038144C"/>
    <w:rsid w:val="003829C4"/>
    <w:rsid w:val="00383FA8"/>
    <w:rsid w:val="00384EAC"/>
    <w:rsid w:val="003851F7"/>
    <w:rsid w:val="0038669A"/>
    <w:rsid w:val="0038746D"/>
    <w:rsid w:val="003874AB"/>
    <w:rsid w:val="0038759F"/>
    <w:rsid w:val="00387667"/>
    <w:rsid w:val="00387D63"/>
    <w:rsid w:val="00390ED8"/>
    <w:rsid w:val="003911AD"/>
    <w:rsid w:val="0039220F"/>
    <w:rsid w:val="00392244"/>
    <w:rsid w:val="00392535"/>
    <w:rsid w:val="00392538"/>
    <w:rsid w:val="00392FE7"/>
    <w:rsid w:val="003933EC"/>
    <w:rsid w:val="0039357B"/>
    <w:rsid w:val="00394212"/>
    <w:rsid w:val="00395CEC"/>
    <w:rsid w:val="003966B3"/>
    <w:rsid w:val="00396D4C"/>
    <w:rsid w:val="00396DE2"/>
    <w:rsid w:val="00396E9F"/>
    <w:rsid w:val="003975A2"/>
    <w:rsid w:val="003A029F"/>
    <w:rsid w:val="003A02EB"/>
    <w:rsid w:val="003A02FF"/>
    <w:rsid w:val="003A183D"/>
    <w:rsid w:val="003A207F"/>
    <w:rsid w:val="003A211A"/>
    <w:rsid w:val="003A254B"/>
    <w:rsid w:val="003A2569"/>
    <w:rsid w:val="003A2B57"/>
    <w:rsid w:val="003A343A"/>
    <w:rsid w:val="003A364D"/>
    <w:rsid w:val="003A3D54"/>
    <w:rsid w:val="003A3E8A"/>
    <w:rsid w:val="003A451C"/>
    <w:rsid w:val="003A4D6C"/>
    <w:rsid w:val="003A5D51"/>
    <w:rsid w:val="003A712B"/>
    <w:rsid w:val="003A7698"/>
    <w:rsid w:val="003A7C1C"/>
    <w:rsid w:val="003A7F16"/>
    <w:rsid w:val="003B0821"/>
    <w:rsid w:val="003B0C77"/>
    <w:rsid w:val="003B0F07"/>
    <w:rsid w:val="003B2159"/>
    <w:rsid w:val="003B2ED2"/>
    <w:rsid w:val="003B370D"/>
    <w:rsid w:val="003B3C1F"/>
    <w:rsid w:val="003B3E03"/>
    <w:rsid w:val="003B3FF0"/>
    <w:rsid w:val="003B53B5"/>
    <w:rsid w:val="003B57D3"/>
    <w:rsid w:val="003B57EF"/>
    <w:rsid w:val="003B5AEE"/>
    <w:rsid w:val="003B613C"/>
    <w:rsid w:val="003B7DBC"/>
    <w:rsid w:val="003C0E39"/>
    <w:rsid w:val="003C101A"/>
    <w:rsid w:val="003C18BA"/>
    <w:rsid w:val="003C1E6C"/>
    <w:rsid w:val="003C215C"/>
    <w:rsid w:val="003C3587"/>
    <w:rsid w:val="003C37BF"/>
    <w:rsid w:val="003C453D"/>
    <w:rsid w:val="003C4EA9"/>
    <w:rsid w:val="003C5499"/>
    <w:rsid w:val="003C5718"/>
    <w:rsid w:val="003C61F5"/>
    <w:rsid w:val="003C63A2"/>
    <w:rsid w:val="003C6471"/>
    <w:rsid w:val="003C6589"/>
    <w:rsid w:val="003C65CD"/>
    <w:rsid w:val="003C6ACD"/>
    <w:rsid w:val="003C71C5"/>
    <w:rsid w:val="003C743E"/>
    <w:rsid w:val="003C7C46"/>
    <w:rsid w:val="003D0597"/>
    <w:rsid w:val="003D0C66"/>
    <w:rsid w:val="003D20DF"/>
    <w:rsid w:val="003D2DB4"/>
    <w:rsid w:val="003D34E3"/>
    <w:rsid w:val="003D35DD"/>
    <w:rsid w:val="003D3DEA"/>
    <w:rsid w:val="003D4AE1"/>
    <w:rsid w:val="003D5048"/>
    <w:rsid w:val="003D5B1A"/>
    <w:rsid w:val="003D6845"/>
    <w:rsid w:val="003D71E8"/>
    <w:rsid w:val="003D7299"/>
    <w:rsid w:val="003E02D0"/>
    <w:rsid w:val="003E02DC"/>
    <w:rsid w:val="003E1069"/>
    <w:rsid w:val="003E1263"/>
    <w:rsid w:val="003E1D1D"/>
    <w:rsid w:val="003E1D8B"/>
    <w:rsid w:val="003E1D9D"/>
    <w:rsid w:val="003E3901"/>
    <w:rsid w:val="003E4608"/>
    <w:rsid w:val="003E46E1"/>
    <w:rsid w:val="003E4B0F"/>
    <w:rsid w:val="003E5DF3"/>
    <w:rsid w:val="003E65E4"/>
    <w:rsid w:val="003E6A6E"/>
    <w:rsid w:val="003E6BED"/>
    <w:rsid w:val="003F082E"/>
    <w:rsid w:val="003F0D85"/>
    <w:rsid w:val="003F1FB7"/>
    <w:rsid w:val="003F279A"/>
    <w:rsid w:val="003F332C"/>
    <w:rsid w:val="003F3D16"/>
    <w:rsid w:val="003F3F91"/>
    <w:rsid w:val="003F4452"/>
    <w:rsid w:val="003F4602"/>
    <w:rsid w:val="003F4777"/>
    <w:rsid w:val="003F517E"/>
    <w:rsid w:val="003F5683"/>
    <w:rsid w:val="003F56B4"/>
    <w:rsid w:val="003F5D3C"/>
    <w:rsid w:val="003F5FCA"/>
    <w:rsid w:val="003F625E"/>
    <w:rsid w:val="003F6614"/>
    <w:rsid w:val="003F6E95"/>
    <w:rsid w:val="003F7071"/>
    <w:rsid w:val="003F7695"/>
    <w:rsid w:val="0040077B"/>
    <w:rsid w:val="00400A75"/>
    <w:rsid w:val="00401770"/>
    <w:rsid w:val="00401A9F"/>
    <w:rsid w:val="00401C38"/>
    <w:rsid w:val="004021C1"/>
    <w:rsid w:val="004023A5"/>
    <w:rsid w:val="004024EE"/>
    <w:rsid w:val="00403070"/>
    <w:rsid w:val="0040401A"/>
    <w:rsid w:val="00404484"/>
    <w:rsid w:val="004046A0"/>
    <w:rsid w:val="00404F11"/>
    <w:rsid w:val="00405826"/>
    <w:rsid w:val="00405C6B"/>
    <w:rsid w:val="00406319"/>
    <w:rsid w:val="00406444"/>
    <w:rsid w:val="00406AE1"/>
    <w:rsid w:val="00407261"/>
    <w:rsid w:val="004072CD"/>
    <w:rsid w:val="00407366"/>
    <w:rsid w:val="004079A3"/>
    <w:rsid w:val="00407A81"/>
    <w:rsid w:val="00410217"/>
    <w:rsid w:val="00411399"/>
    <w:rsid w:val="0041142C"/>
    <w:rsid w:val="00411D7D"/>
    <w:rsid w:val="0041261D"/>
    <w:rsid w:val="00413439"/>
    <w:rsid w:val="00413B8C"/>
    <w:rsid w:val="00413E0A"/>
    <w:rsid w:val="00413FBB"/>
    <w:rsid w:val="00414076"/>
    <w:rsid w:val="00414353"/>
    <w:rsid w:val="00414D9F"/>
    <w:rsid w:val="00414FEB"/>
    <w:rsid w:val="004157C6"/>
    <w:rsid w:val="00417C73"/>
    <w:rsid w:val="004203B0"/>
    <w:rsid w:val="00420C11"/>
    <w:rsid w:val="00420E95"/>
    <w:rsid w:val="004213CB"/>
    <w:rsid w:val="00421A40"/>
    <w:rsid w:val="00421E02"/>
    <w:rsid w:val="00421FCD"/>
    <w:rsid w:val="00422290"/>
    <w:rsid w:val="0042247E"/>
    <w:rsid w:val="00422749"/>
    <w:rsid w:val="00423185"/>
    <w:rsid w:val="004242E6"/>
    <w:rsid w:val="004244F8"/>
    <w:rsid w:val="004246CB"/>
    <w:rsid w:val="00424D6A"/>
    <w:rsid w:val="00424EEE"/>
    <w:rsid w:val="00425167"/>
    <w:rsid w:val="00425DC9"/>
    <w:rsid w:val="00427200"/>
    <w:rsid w:val="00430CEA"/>
    <w:rsid w:val="0043187B"/>
    <w:rsid w:val="004318F7"/>
    <w:rsid w:val="00431C87"/>
    <w:rsid w:val="00431F46"/>
    <w:rsid w:val="00432088"/>
    <w:rsid w:val="00432691"/>
    <w:rsid w:val="00432697"/>
    <w:rsid w:val="00432742"/>
    <w:rsid w:val="0043285C"/>
    <w:rsid w:val="00432BEA"/>
    <w:rsid w:val="004336E6"/>
    <w:rsid w:val="00433998"/>
    <w:rsid w:val="00433C8C"/>
    <w:rsid w:val="00435E5B"/>
    <w:rsid w:val="004360BF"/>
    <w:rsid w:val="00436286"/>
    <w:rsid w:val="004366E6"/>
    <w:rsid w:val="00437BFF"/>
    <w:rsid w:val="00440647"/>
    <w:rsid w:val="00440A9E"/>
    <w:rsid w:val="00440C49"/>
    <w:rsid w:val="00441285"/>
    <w:rsid w:val="00441474"/>
    <w:rsid w:val="004426A6"/>
    <w:rsid w:val="004440D8"/>
    <w:rsid w:val="00444D9E"/>
    <w:rsid w:val="00444EF1"/>
    <w:rsid w:val="004456D7"/>
    <w:rsid w:val="004458C9"/>
    <w:rsid w:val="00445CCC"/>
    <w:rsid w:val="0044646F"/>
    <w:rsid w:val="004469D6"/>
    <w:rsid w:val="00446AC7"/>
    <w:rsid w:val="004474D2"/>
    <w:rsid w:val="00451163"/>
    <w:rsid w:val="00451443"/>
    <w:rsid w:val="00452056"/>
    <w:rsid w:val="00453301"/>
    <w:rsid w:val="00453612"/>
    <w:rsid w:val="00453EFC"/>
    <w:rsid w:val="004545C0"/>
    <w:rsid w:val="00454C00"/>
    <w:rsid w:val="004555AE"/>
    <w:rsid w:val="00456A43"/>
    <w:rsid w:val="0046008A"/>
    <w:rsid w:val="00460AA4"/>
    <w:rsid w:val="004610E7"/>
    <w:rsid w:val="00461F56"/>
    <w:rsid w:val="00463FD1"/>
    <w:rsid w:val="00464797"/>
    <w:rsid w:val="00464F93"/>
    <w:rsid w:val="004664E2"/>
    <w:rsid w:val="004671EB"/>
    <w:rsid w:val="00467288"/>
    <w:rsid w:val="00467AD1"/>
    <w:rsid w:val="00470343"/>
    <w:rsid w:val="00471B4D"/>
    <w:rsid w:val="00471EC1"/>
    <w:rsid w:val="0047291A"/>
    <w:rsid w:val="004736F8"/>
    <w:rsid w:val="004742D4"/>
    <w:rsid w:val="00474C93"/>
    <w:rsid w:val="00474D3A"/>
    <w:rsid w:val="00475100"/>
    <w:rsid w:val="00475339"/>
    <w:rsid w:val="004753A6"/>
    <w:rsid w:val="00475863"/>
    <w:rsid w:val="0047625F"/>
    <w:rsid w:val="00476983"/>
    <w:rsid w:val="00476B70"/>
    <w:rsid w:val="00477243"/>
    <w:rsid w:val="004773EA"/>
    <w:rsid w:val="00477C02"/>
    <w:rsid w:val="004804FA"/>
    <w:rsid w:val="0048138E"/>
    <w:rsid w:val="00481951"/>
    <w:rsid w:val="00481C9A"/>
    <w:rsid w:val="0048265E"/>
    <w:rsid w:val="00483E77"/>
    <w:rsid w:val="00484584"/>
    <w:rsid w:val="00484B44"/>
    <w:rsid w:val="00484CF2"/>
    <w:rsid w:val="00485F04"/>
    <w:rsid w:val="00486124"/>
    <w:rsid w:val="0048612A"/>
    <w:rsid w:val="004862D6"/>
    <w:rsid w:val="00486313"/>
    <w:rsid w:val="00486BFE"/>
    <w:rsid w:val="00486F3D"/>
    <w:rsid w:val="00487050"/>
    <w:rsid w:val="004905DA"/>
    <w:rsid w:val="00490B5F"/>
    <w:rsid w:val="00490C77"/>
    <w:rsid w:val="00491014"/>
    <w:rsid w:val="004914C5"/>
    <w:rsid w:val="00491A95"/>
    <w:rsid w:val="00492075"/>
    <w:rsid w:val="004935A8"/>
    <w:rsid w:val="00493B33"/>
    <w:rsid w:val="00493F35"/>
    <w:rsid w:val="00494985"/>
    <w:rsid w:val="00494C2C"/>
    <w:rsid w:val="00494F30"/>
    <w:rsid w:val="00495FC9"/>
    <w:rsid w:val="00496123"/>
    <w:rsid w:val="004968A3"/>
    <w:rsid w:val="00497B85"/>
    <w:rsid w:val="004A0261"/>
    <w:rsid w:val="004A06FA"/>
    <w:rsid w:val="004A10DE"/>
    <w:rsid w:val="004A11E2"/>
    <w:rsid w:val="004A125C"/>
    <w:rsid w:val="004A1702"/>
    <w:rsid w:val="004A1997"/>
    <w:rsid w:val="004A1B7E"/>
    <w:rsid w:val="004A1DF7"/>
    <w:rsid w:val="004A2535"/>
    <w:rsid w:val="004A2642"/>
    <w:rsid w:val="004A3220"/>
    <w:rsid w:val="004A32E6"/>
    <w:rsid w:val="004A3887"/>
    <w:rsid w:val="004A3C00"/>
    <w:rsid w:val="004A4430"/>
    <w:rsid w:val="004A4E0B"/>
    <w:rsid w:val="004A7CAA"/>
    <w:rsid w:val="004B026A"/>
    <w:rsid w:val="004B164D"/>
    <w:rsid w:val="004B3464"/>
    <w:rsid w:val="004B3951"/>
    <w:rsid w:val="004B3E65"/>
    <w:rsid w:val="004B41AF"/>
    <w:rsid w:val="004B5640"/>
    <w:rsid w:val="004B63F3"/>
    <w:rsid w:val="004B6D27"/>
    <w:rsid w:val="004B73D6"/>
    <w:rsid w:val="004B7580"/>
    <w:rsid w:val="004B75E1"/>
    <w:rsid w:val="004B7C2C"/>
    <w:rsid w:val="004C06FE"/>
    <w:rsid w:val="004C11EA"/>
    <w:rsid w:val="004C147F"/>
    <w:rsid w:val="004C1585"/>
    <w:rsid w:val="004C1F61"/>
    <w:rsid w:val="004C21C7"/>
    <w:rsid w:val="004C25F1"/>
    <w:rsid w:val="004C2C35"/>
    <w:rsid w:val="004C2E00"/>
    <w:rsid w:val="004C2E81"/>
    <w:rsid w:val="004C3E9C"/>
    <w:rsid w:val="004C443D"/>
    <w:rsid w:val="004C443E"/>
    <w:rsid w:val="004C44A8"/>
    <w:rsid w:val="004C4506"/>
    <w:rsid w:val="004C4EA0"/>
    <w:rsid w:val="004C625B"/>
    <w:rsid w:val="004C736E"/>
    <w:rsid w:val="004C7B38"/>
    <w:rsid w:val="004C7DEE"/>
    <w:rsid w:val="004D00FD"/>
    <w:rsid w:val="004D0D17"/>
    <w:rsid w:val="004D0E22"/>
    <w:rsid w:val="004D128B"/>
    <w:rsid w:val="004D193F"/>
    <w:rsid w:val="004D287A"/>
    <w:rsid w:val="004D2D71"/>
    <w:rsid w:val="004D338A"/>
    <w:rsid w:val="004D3FFA"/>
    <w:rsid w:val="004D44C3"/>
    <w:rsid w:val="004D4FDB"/>
    <w:rsid w:val="004D5678"/>
    <w:rsid w:val="004D5702"/>
    <w:rsid w:val="004D6C37"/>
    <w:rsid w:val="004D6FF5"/>
    <w:rsid w:val="004D706E"/>
    <w:rsid w:val="004D7378"/>
    <w:rsid w:val="004D7ED5"/>
    <w:rsid w:val="004E1119"/>
    <w:rsid w:val="004E1C4D"/>
    <w:rsid w:val="004E2242"/>
    <w:rsid w:val="004E22F3"/>
    <w:rsid w:val="004E2AC3"/>
    <w:rsid w:val="004E2C0F"/>
    <w:rsid w:val="004E34F0"/>
    <w:rsid w:val="004E3623"/>
    <w:rsid w:val="004E3BE0"/>
    <w:rsid w:val="004E440F"/>
    <w:rsid w:val="004E4505"/>
    <w:rsid w:val="004E49F4"/>
    <w:rsid w:val="004E5F8B"/>
    <w:rsid w:val="004E62B9"/>
    <w:rsid w:val="004E678E"/>
    <w:rsid w:val="004E7834"/>
    <w:rsid w:val="004E7B31"/>
    <w:rsid w:val="004F006F"/>
    <w:rsid w:val="004F0209"/>
    <w:rsid w:val="004F042F"/>
    <w:rsid w:val="004F05C5"/>
    <w:rsid w:val="004F0EB6"/>
    <w:rsid w:val="004F0F5C"/>
    <w:rsid w:val="004F1658"/>
    <w:rsid w:val="004F2D07"/>
    <w:rsid w:val="004F34C9"/>
    <w:rsid w:val="004F34E1"/>
    <w:rsid w:val="004F3799"/>
    <w:rsid w:val="004F42FD"/>
    <w:rsid w:val="004F4857"/>
    <w:rsid w:val="004F507D"/>
    <w:rsid w:val="004F5467"/>
    <w:rsid w:val="004F55D0"/>
    <w:rsid w:val="004F6347"/>
    <w:rsid w:val="004F6763"/>
    <w:rsid w:val="004F6FAF"/>
    <w:rsid w:val="004F70EF"/>
    <w:rsid w:val="004F71F4"/>
    <w:rsid w:val="004F7288"/>
    <w:rsid w:val="00501A67"/>
    <w:rsid w:val="00501D34"/>
    <w:rsid w:val="00501DCC"/>
    <w:rsid w:val="0050208D"/>
    <w:rsid w:val="00502508"/>
    <w:rsid w:val="005027B7"/>
    <w:rsid w:val="00503161"/>
    <w:rsid w:val="005031FA"/>
    <w:rsid w:val="00503AC5"/>
    <w:rsid w:val="0050465A"/>
    <w:rsid w:val="005049C6"/>
    <w:rsid w:val="0050513A"/>
    <w:rsid w:val="005054CF"/>
    <w:rsid w:val="00505568"/>
    <w:rsid w:val="00505955"/>
    <w:rsid w:val="0050689B"/>
    <w:rsid w:val="00506D14"/>
    <w:rsid w:val="0051012F"/>
    <w:rsid w:val="0051043B"/>
    <w:rsid w:val="005110E6"/>
    <w:rsid w:val="005113A6"/>
    <w:rsid w:val="00511B8F"/>
    <w:rsid w:val="0051525B"/>
    <w:rsid w:val="0051563B"/>
    <w:rsid w:val="0051567B"/>
    <w:rsid w:val="00515AD0"/>
    <w:rsid w:val="00515ADD"/>
    <w:rsid w:val="00516517"/>
    <w:rsid w:val="005167E8"/>
    <w:rsid w:val="00516D9B"/>
    <w:rsid w:val="005174CD"/>
    <w:rsid w:val="005175B1"/>
    <w:rsid w:val="0051789F"/>
    <w:rsid w:val="005179FA"/>
    <w:rsid w:val="00517E0C"/>
    <w:rsid w:val="00517E8F"/>
    <w:rsid w:val="00520237"/>
    <w:rsid w:val="00521197"/>
    <w:rsid w:val="005216B6"/>
    <w:rsid w:val="00522EC9"/>
    <w:rsid w:val="0052313E"/>
    <w:rsid w:val="00523ACB"/>
    <w:rsid w:val="0052462F"/>
    <w:rsid w:val="005249FF"/>
    <w:rsid w:val="00525200"/>
    <w:rsid w:val="005256B6"/>
    <w:rsid w:val="00525B8E"/>
    <w:rsid w:val="00525E77"/>
    <w:rsid w:val="00526617"/>
    <w:rsid w:val="00526973"/>
    <w:rsid w:val="00526C9D"/>
    <w:rsid w:val="00530122"/>
    <w:rsid w:val="00530AA9"/>
    <w:rsid w:val="00530BA4"/>
    <w:rsid w:val="00530EF1"/>
    <w:rsid w:val="00531173"/>
    <w:rsid w:val="005312EE"/>
    <w:rsid w:val="0053156E"/>
    <w:rsid w:val="005318D3"/>
    <w:rsid w:val="00531BAC"/>
    <w:rsid w:val="005320E8"/>
    <w:rsid w:val="0053212F"/>
    <w:rsid w:val="00533212"/>
    <w:rsid w:val="005333B5"/>
    <w:rsid w:val="00534333"/>
    <w:rsid w:val="00534972"/>
    <w:rsid w:val="00534AA3"/>
    <w:rsid w:val="005350EC"/>
    <w:rsid w:val="00536278"/>
    <w:rsid w:val="00536497"/>
    <w:rsid w:val="00537544"/>
    <w:rsid w:val="00537F31"/>
    <w:rsid w:val="005402B0"/>
    <w:rsid w:val="0054092A"/>
    <w:rsid w:val="00541059"/>
    <w:rsid w:val="005415BA"/>
    <w:rsid w:val="00541A64"/>
    <w:rsid w:val="00541FBF"/>
    <w:rsid w:val="005425F6"/>
    <w:rsid w:val="00543153"/>
    <w:rsid w:val="00543660"/>
    <w:rsid w:val="005437F4"/>
    <w:rsid w:val="00543E6B"/>
    <w:rsid w:val="00543F21"/>
    <w:rsid w:val="00544507"/>
    <w:rsid w:val="00544512"/>
    <w:rsid w:val="00544596"/>
    <w:rsid w:val="00545EDC"/>
    <w:rsid w:val="00545FE4"/>
    <w:rsid w:val="00546038"/>
    <w:rsid w:val="005463CA"/>
    <w:rsid w:val="00546984"/>
    <w:rsid w:val="00547660"/>
    <w:rsid w:val="00547CA8"/>
    <w:rsid w:val="00547D66"/>
    <w:rsid w:val="00550A89"/>
    <w:rsid w:val="00551EE3"/>
    <w:rsid w:val="00553F94"/>
    <w:rsid w:val="0055443C"/>
    <w:rsid w:val="00554632"/>
    <w:rsid w:val="00554941"/>
    <w:rsid w:val="0055539E"/>
    <w:rsid w:val="005559DE"/>
    <w:rsid w:val="005565B1"/>
    <w:rsid w:val="00556BAE"/>
    <w:rsid w:val="005573C1"/>
    <w:rsid w:val="0056182D"/>
    <w:rsid w:val="0056190C"/>
    <w:rsid w:val="00563AA4"/>
    <w:rsid w:val="00563EA0"/>
    <w:rsid w:val="00563EA1"/>
    <w:rsid w:val="005641F3"/>
    <w:rsid w:val="0056550A"/>
    <w:rsid w:val="0056555E"/>
    <w:rsid w:val="00565C44"/>
    <w:rsid w:val="005667B0"/>
    <w:rsid w:val="0056696F"/>
    <w:rsid w:val="00567B90"/>
    <w:rsid w:val="00567E55"/>
    <w:rsid w:val="00570356"/>
    <w:rsid w:val="005718B3"/>
    <w:rsid w:val="005722D2"/>
    <w:rsid w:val="00572FF1"/>
    <w:rsid w:val="00574E38"/>
    <w:rsid w:val="00575267"/>
    <w:rsid w:val="005752CC"/>
    <w:rsid w:val="00575471"/>
    <w:rsid w:val="0057639A"/>
    <w:rsid w:val="005773F8"/>
    <w:rsid w:val="0057783A"/>
    <w:rsid w:val="00577A7C"/>
    <w:rsid w:val="005803FB"/>
    <w:rsid w:val="005804EB"/>
    <w:rsid w:val="00582C61"/>
    <w:rsid w:val="0058358C"/>
    <w:rsid w:val="005837F6"/>
    <w:rsid w:val="0058397C"/>
    <w:rsid w:val="00583F64"/>
    <w:rsid w:val="005841DB"/>
    <w:rsid w:val="00584614"/>
    <w:rsid w:val="00584B9F"/>
    <w:rsid w:val="005850B5"/>
    <w:rsid w:val="00585414"/>
    <w:rsid w:val="00585B93"/>
    <w:rsid w:val="00586E6D"/>
    <w:rsid w:val="00587A5B"/>
    <w:rsid w:val="005909DA"/>
    <w:rsid w:val="00592B18"/>
    <w:rsid w:val="00593C29"/>
    <w:rsid w:val="0059430C"/>
    <w:rsid w:val="005948B6"/>
    <w:rsid w:val="005948C8"/>
    <w:rsid w:val="00595873"/>
    <w:rsid w:val="00595996"/>
    <w:rsid w:val="00595DA8"/>
    <w:rsid w:val="00595DBF"/>
    <w:rsid w:val="0059689B"/>
    <w:rsid w:val="005969D7"/>
    <w:rsid w:val="00596A0D"/>
    <w:rsid w:val="005A009F"/>
    <w:rsid w:val="005A0A5C"/>
    <w:rsid w:val="005A1072"/>
    <w:rsid w:val="005A1851"/>
    <w:rsid w:val="005A1A1B"/>
    <w:rsid w:val="005A223C"/>
    <w:rsid w:val="005A27D5"/>
    <w:rsid w:val="005A2D74"/>
    <w:rsid w:val="005A3433"/>
    <w:rsid w:val="005A3510"/>
    <w:rsid w:val="005A3628"/>
    <w:rsid w:val="005A3702"/>
    <w:rsid w:val="005A39C9"/>
    <w:rsid w:val="005A3E92"/>
    <w:rsid w:val="005A506E"/>
    <w:rsid w:val="005A5569"/>
    <w:rsid w:val="005A57F1"/>
    <w:rsid w:val="005A585B"/>
    <w:rsid w:val="005A5C88"/>
    <w:rsid w:val="005A5EBA"/>
    <w:rsid w:val="005A6F21"/>
    <w:rsid w:val="005A6F27"/>
    <w:rsid w:val="005A7832"/>
    <w:rsid w:val="005A7D7D"/>
    <w:rsid w:val="005B0123"/>
    <w:rsid w:val="005B04CB"/>
    <w:rsid w:val="005B07C2"/>
    <w:rsid w:val="005B2086"/>
    <w:rsid w:val="005B2855"/>
    <w:rsid w:val="005B326F"/>
    <w:rsid w:val="005B33F6"/>
    <w:rsid w:val="005B34C5"/>
    <w:rsid w:val="005B428B"/>
    <w:rsid w:val="005B4556"/>
    <w:rsid w:val="005B4936"/>
    <w:rsid w:val="005B4BDE"/>
    <w:rsid w:val="005B5360"/>
    <w:rsid w:val="005B5367"/>
    <w:rsid w:val="005B553D"/>
    <w:rsid w:val="005B5623"/>
    <w:rsid w:val="005B6AA0"/>
    <w:rsid w:val="005B6B98"/>
    <w:rsid w:val="005B71C2"/>
    <w:rsid w:val="005B73E5"/>
    <w:rsid w:val="005B79CC"/>
    <w:rsid w:val="005B7A1C"/>
    <w:rsid w:val="005C0410"/>
    <w:rsid w:val="005C1A0C"/>
    <w:rsid w:val="005C26E3"/>
    <w:rsid w:val="005C2C20"/>
    <w:rsid w:val="005C5424"/>
    <w:rsid w:val="005C582A"/>
    <w:rsid w:val="005C5996"/>
    <w:rsid w:val="005C5EC5"/>
    <w:rsid w:val="005C5FBA"/>
    <w:rsid w:val="005C666F"/>
    <w:rsid w:val="005C6741"/>
    <w:rsid w:val="005C795F"/>
    <w:rsid w:val="005C7D51"/>
    <w:rsid w:val="005D0033"/>
    <w:rsid w:val="005D0348"/>
    <w:rsid w:val="005D0353"/>
    <w:rsid w:val="005D0EE6"/>
    <w:rsid w:val="005D0EFE"/>
    <w:rsid w:val="005D1092"/>
    <w:rsid w:val="005D12B3"/>
    <w:rsid w:val="005D2111"/>
    <w:rsid w:val="005D26BB"/>
    <w:rsid w:val="005D2C50"/>
    <w:rsid w:val="005D3071"/>
    <w:rsid w:val="005D3116"/>
    <w:rsid w:val="005D362B"/>
    <w:rsid w:val="005D3718"/>
    <w:rsid w:val="005D49A3"/>
    <w:rsid w:val="005D4CF8"/>
    <w:rsid w:val="005D530A"/>
    <w:rsid w:val="005D5928"/>
    <w:rsid w:val="005D59CA"/>
    <w:rsid w:val="005D66C2"/>
    <w:rsid w:val="005D68B8"/>
    <w:rsid w:val="005D6B33"/>
    <w:rsid w:val="005D75AE"/>
    <w:rsid w:val="005D7601"/>
    <w:rsid w:val="005D77CC"/>
    <w:rsid w:val="005E0F2A"/>
    <w:rsid w:val="005E0FCD"/>
    <w:rsid w:val="005E14CA"/>
    <w:rsid w:val="005E1B91"/>
    <w:rsid w:val="005E216B"/>
    <w:rsid w:val="005E2252"/>
    <w:rsid w:val="005E30D8"/>
    <w:rsid w:val="005E3F70"/>
    <w:rsid w:val="005E43D7"/>
    <w:rsid w:val="005E4758"/>
    <w:rsid w:val="005E47CF"/>
    <w:rsid w:val="005E4C44"/>
    <w:rsid w:val="005E4EBA"/>
    <w:rsid w:val="005E5C55"/>
    <w:rsid w:val="005E647D"/>
    <w:rsid w:val="005E6502"/>
    <w:rsid w:val="005E7D2C"/>
    <w:rsid w:val="005F132E"/>
    <w:rsid w:val="005F2E46"/>
    <w:rsid w:val="005F3126"/>
    <w:rsid w:val="005F3643"/>
    <w:rsid w:val="005F3C8D"/>
    <w:rsid w:val="005F3FFA"/>
    <w:rsid w:val="005F40FD"/>
    <w:rsid w:val="005F4C0E"/>
    <w:rsid w:val="005F5B87"/>
    <w:rsid w:val="005F5EA5"/>
    <w:rsid w:val="005F66FF"/>
    <w:rsid w:val="005F68E0"/>
    <w:rsid w:val="005F777B"/>
    <w:rsid w:val="005F7E69"/>
    <w:rsid w:val="005F7F24"/>
    <w:rsid w:val="005F7FBC"/>
    <w:rsid w:val="00600BAA"/>
    <w:rsid w:val="00600CD2"/>
    <w:rsid w:val="006015DD"/>
    <w:rsid w:val="00601A13"/>
    <w:rsid w:val="00601DCC"/>
    <w:rsid w:val="00601FCC"/>
    <w:rsid w:val="00602119"/>
    <w:rsid w:val="00602393"/>
    <w:rsid w:val="00602707"/>
    <w:rsid w:val="00602B10"/>
    <w:rsid w:val="0060319A"/>
    <w:rsid w:val="00603607"/>
    <w:rsid w:val="006039D0"/>
    <w:rsid w:val="00603BB1"/>
    <w:rsid w:val="00603D20"/>
    <w:rsid w:val="00603D6D"/>
    <w:rsid w:val="00604388"/>
    <w:rsid w:val="00604639"/>
    <w:rsid w:val="006051AB"/>
    <w:rsid w:val="0060575F"/>
    <w:rsid w:val="006059DF"/>
    <w:rsid w:val="0060627B"/>
    <w:rsid w:val="0060699A"/>
    <w:rsid w:val="00606BAE"/>
    <w:rsid w:val="0060700E"/>
    <w:rsid w:val="00607934"/>
    <w:rsid w:val="00607BBB"/>
    <w:rsid w:val="00607DB8"/>
    <w:rsid w:val="006103DF"/>
    <w:rsid w:val="00610B72"/>
    <w:rsid w:val="00610BAE"/>
    <w:rsid w:val="0061195E"/>
    <w:rsid w:val="0061243D"/>
    <w:rsid w:val="00612734"/>
    <w:rsid w:val="00613B88"/>
    <w:rsid w:val="006148B4"/>
    <w:rsid w:val="00614F6F"/>
    <w:rsid w:val="006151DA"/>
    <w:rsid w:val="00616B10"/>
    <w:rsid w:val="006175E1"/>
    <w:rsid w:val="0061777D"/>
    <w:rsid w:val="006209FA"/>
    <w:rsid w:val="00620BAE"/>
    <w:rsid w:val="006210BC"/>
    <w:rsid w:val="00621105"/>
    <w:rsid w:val="00621211"/>
    <w:rsid w:val="00621433"/>
    <w:rsid w:val="00621C37"/>
    <w:rsid w:val="00621CD9"/>
    <w:rsid w:val="00621F92"/>
    <w:rsid w:val="0062225D"/>
    <w:rsid w:val="00622486"/>
    <w:rsid w:val="00622DAC"/>
    <w:rsid w:val="006232B8"/>
    <w:rsid w:val="00623752"/>
    <w:rsid w:val="0062491A"/>
    <w:rsid w:val="00624979"/>
    <w:rsid w:val="00625012"/>
    <w:rsid w:val="0062522B"/>
    <w:rsid w:val="006253FF"/>
    <w:rsid w:val="00625BEE"/>
    <w:rsid w:val="00625F4C"/>
    <w:rsid w:val="0063020B"/>
    <w:rsid w:val="00630F7A"/>
    <w:rsid w:val="006318F0"/>
    <w:rsid w:val="00631D7B"/>
    <w:rsid w:val="006331BE"/>
    <w:rsid w:val="006336B2"/>
    <w:rsid w:val="00634A3C"/>
    <w:rsid w:val="00634C33"/>
    <w:rsid w:val="00635106"/>
    <w:rsid w:val="0063540A"/>
    <w:rsid w:val="00635561"/>
    <w:rsid w:val="00635DD8"/>
    <w:rsid w:val="00636613"/>
    <w:rsid w:val="0063676F"/>
    <w:rsid w:val="00636AC5"/>
    <w:rsid w:val="00636BE4"/>
    <w:rsid w:val="00636D3A"/>
    <w:rsid w:val="00637254"/>
    <w:rsid w:val="006374B0"/>
    <w:rsid w:val="00640011"/>
    <w:rsid w:val="006413B3"/>
    <w:rsid w:val="006414EA"/>
    <w:rsid w:val="0064152A"/>
    <w:rsid w:val="00641A04"/>
    <w:rsid w:val="00641DB6"/>
    <w:rsid w:val="00643893"/>
    <w:rsid w:val="00643F5A"/>
    <w:rsid w:val="006441A6"/>
    <w:rsid w:val="00644A6D"/>
    <w:rsid w:val="00644F52"/>
    <w:rsid w:val="0064518F"/>
    <w:rsid w:val="0064547E"/>
    <w:rsid w:val="006457E7"/>
    <w:rsid w:val="00645D56"/>
    <w:rsid w:val="006460AF"/>
    <w:rsid w:val="006500E4"/>
    <w:rsid w:val="00650D34"/>
    <w:rsid w:val="00650F41"/>
    <w:rsid w:val="006512BC"/>
    <w:rsid w:val="00652AB8"/>
    <w:rsid w:val="00652F27"/>
    <w:rsid w:val="006531F7"/>
    <w:rsid w:val="006536C1"/>
    <w:rsid w:val="00653990"/>
    <w:rsid w:val="00654760"/>
    <w:rsid w:val="00654A4E"/>
    <w:rsid w:val="00654DA7"/>
    <w:rsid w:val="00655130"/>
    <w:rsid w:val="006554BD"/>
    <w:rsid w:val="0065581F"/>
    <w:rsid w:val="00655832"/>
    <w:rsid w:val="00655AFB"/>
    <w:rsid w:val="00655D10"/>
    <w:rsid w:val="00656108"/>
    <w:rsid w:val="00656600"/>
    <w:rsid w:val="00656C15"/>
    <w:rsid w:val="00656FC1"/>
    <w:rsid w:val="00660099"/>
    <w:rsid w:val="0066069C"/>
    <w:rsid w:val="00661235"/>
    <w:rsid w:val="006613E3"/>
    <w:rsid w:val="00663B59"/>
    <w:rsid w:val="00663E05"/>
    <w:rsid w:val="0066416C"/>
    <w:rsid w:val="006643EB"/>
    <w:rsid w:val="00664485"/>
    <w:rsid w:val="0066458B"/>
    <w:rsid w:val="00664610"/>
    <w:rsid w:val="00664DD4"/>
    <w:rsid w:val="00664FA5"/>
    <w:rsid w:val="00665B21"/>
    <w:rsid w:val="00665EC2"/>
    <w:rsid w:val="006660D7"/>
    <w:rsid w:val="006667D6"/>
    <w:rsid w:val="006669EA"/>
    <w:rsid w:val="00666ABC"/>
    <w:rsid w:val="006674C1"/>
    <w:rsid w:val="006677C9"/>
    <w:rsid w:val="00667D3D"/>
    <w:rsid w:val="006707DA"/>
    <w:rsid w:val="00671C8C"/>
    <w:rsid w:val="00671F8C"/>
    <w:rsid w:val="00671F9D"/>
    <w:rsid w:val="00672C8D"/>
    <w:rsid w:val="0067367D"/>
    <w:rsid w:val="006737F8"/>
    <w:rsid w:val="00674DF7"/>
    <w:rsid w:val="00674EEC"/>
    <w:rsid w:val="00675006"/>
    <w:rsid w:val="00676883"/>
    <w:rsid w:val="006768B6"/>
    <w:rsid w:val="00676BAC"/>
    <w:rsid w:val="00676C80"/>
    <w:rsid w:val="00676E39"/>
    <w:rsid w:val="00677214"/>
    <w:rsid w:val="00677868"/>
    <w:rsid w:val="00677E7E"/>
    <w:rsid w:val="00680BC9"/>
    <w:rsid w:val="00680E1B"/>
    <w:rsid w:val="00682603"/>
    <w:rsid w:val="00682773"/>
    <w:rsid w:val="00683711"/>
    <w:rsid w:val="00683B89"/>
    <w:rsid w:val="0068552E"/>
    <w:rsid w:val="00685740"/>
    <w:rsid w:val="00685820"/>
    <w:rsid w:val="0068590E"/>
    <w:rsid w:val="00685F9C"/>
    <w:rsid w:val="00686DB9"/>
    <w:rsid w:val="00686DF7"/>
    <w:rsid w:val="006878BA"/>
    <w:rsid w:val="00687D2D"/>
    <w:rsid w:val="006919E5"/>
    <w:rsid w:val="00691D7B"/>
    <w:rsid w:val="006920E7"/>
    <w:rsid w:val="00694636"/>
    <w:rsid w:val="00694BFB"/>
    <w:rsid w:val="00694C40"/>
    <w:rsid w:val="006977C6"/>
    <w:rsid w:val="006A00A5"/>
    <w:rsid w:val="006A01F5"/>
    <w:rsid w:val="006A05AF"/>
    <w:rsid w:val="006A0ADF"/>
    <w:rsid w:val="006A12FF"/>
    <w:rsid w:val="006A14E4"/>
    <w:rsid w:val="006A19E8"/>
    <w:rsid w:val="006A1F67"/>
    <w:rsid w:val="006A2742"/>
    <w:rsid w:val="006A2D87"/>
    <w:rsid w:val="006A2DFC"/>
    <w:rsid w:val="006A2F21"/>
    <w:rsid w:val="006A39FA"/>
    <w:rsid w:val="006A516F"/>
    <w:rsid w:val="006A5993"/>
    <w:rsid w:val="006A5A1F"/>
    <w:rsid w:val="006A604E"/>
    <w:rsid w:val="006A652C"/>
    <w:rsid w:val="006A6EEB"/>
    <w:rsid w:val="006B0A36"/>
    <w:rsid w:val="006B1441"/>
    <w:rsid w:val="006B252D"/>
    <w:rsid w:val="006B27B8"/>
    <w:rsid w:val="006B4B06"/>
    <w:rsid w:val="006B5118"/>
    <w:rsid w:val="006B54C8"/>
    <w:rsid w:val="006B6CEA"/>
    <w:rsid w:val="006B6F2B"/>
    <w:rsid w:val="006C0CCC"/>
    <w:rsid w:val="006C11B8"/>
    <w:rsid w:val="006C1322"/>
    <w:rsid w:val="006C1505"/>
    <w:rsid w:val="006C1790"/>
    <w:rsid w:val="006C2012"/>
    <w:rsid w:val="006C21EB"/>
    <w:rsid w:val="006C2271"/>
    <w:rsid w:val="006C307C"/>
    <w:rsid w:val="006C31BD"/>
    <w:rsid w:val="006C337B"/>
    <w:rsid w:val="006C3506"/>
    <w:rsid w:val="006C3CCC"/>
    <w:rsid w:val="006C4253"/>
    <w:rsid w:val="006C44DC"/>
    <w:rsid w:val="006C4A0A"/>
    <w:rsid w:val="006C5102"/>
    <w:rsid w:val="006C57BB"/>
    <w:rsid w:val="006C6199"/>
    <w:rsid w:val="006C63AB"/>
    <w:rsid w:val="006C63EC"/>
    <w:rsid w:val="006C6899"/>
    <w:rsid w:val="006C723A"/>
    <w:rsid w:val="006D01D7"/>
    <w:rsid w:val="006D1E3F"/>
    <w:rsid w:val="006D2299"/>
    <w:rsid w:val="006D35C2"/>
    <w:rsid w:val="006D3ED0"/>
    <w:rsid w:val="006D4851"/>
    <w:rsid w:val="006D5575"/>
    <w:rsid w:val="006D61A8"/>
    <w:rsid w:val="006D627F"/>
    <w:rsid w:val="006D66DB"/>
    <w:rsid w:val="006D6BDF"/>
    <w:rsid w:val="006D71E8"/>
    <w:rsid w:val="006D7439"/>
    <w:rsid w:val="006D7B45"/>
    <w:rsid w:val="006E02A2"/>
    <w:rsid w:val="006E036C"/>
    <w:rsid w:val="006E062F"/>
    <w:rsid w:val="006E1069"/>
    <w:rsid w:val="006E11E1"/>
    <w:rsid w:val="006E14F8"/>
    <w:rsid w:val="006E16AF"/>
    <w:rsid w:val="006E2F23"/>
    <w:rsid w:val="006E36CD"/>
    <w:rsid w:val="006E3BCB"/>
    <w:rsid w:val="006E560B"/>
    <w:rsid w:val="006E6C0B"/>
    <w:rsid w:val="006E72DF"/>
    <w:rsid w:val="006E75D1"/>
    <w:rsid w:val="006F063C"/>
    <w:rsid w:val="006F0911"/>
    <w:rsid w:val="006F13D3"/>
    <w:rsid w:val="006F1B20"/>
    <w:rsid w:val="006F29BD"/>
    <w:rsid w:val="006F2A14"/>
    <w:rsid w:val="006F2B11"/>
    <w:rsid w:val="006F3665"/>
    <w:rsid w:val="006F4358"/>
    <w:rsid w:val="006F444D"/>
    <w:rsid w:val="006F4608"/>
    <w:rsid w:val="006F4ECA"/>
    <w:rsid w:val="006F58B8"/>
    <w:rsid w:val="006F634F"/>
    <w:rsid w:val="006F67F8"/>
    <w:rsid w:val="006F70FC"/>
    <w:rsid w:val="007001ED"/>
    <w:rsid w:val="0070030C"/>
    <w:rsid w:val="00700550"/>
    <w:rsid w:val="00700D89"/>
    <w:rsid w:val="00701340"/>
    <w:rsid w:val="0070295F"/>
    <w:rsid w:val="007029B7"/>
    <w:rsid w:val="00702B0D"/>
    <w:rsid w:val="00702CA4"/>
    <w:rsid w:val="007030BE"/>
    <w:rsid w:val="0070368A"/>
    <w:rsid w:val="00703D9B"/>
    <w:rsid w:val="007048D5"/>
    <w:rsid w:val="00704B4C"/>
    <w:rsid w:val="007050A7"/>
    <w:rsid w:val="00705910"/>
    <w:rsid w:val="00705D17"/>
    <w:rsid w:val="00705ED8"/>
    <w:rsid w:val="00705FBB"/>
    <w:rsid w:val="007062C0"/>
    <w:rsid w:val="00706B74"/>
    <w:rsid w:val="00707521"/>
    <w:rsid w:val="00707CEE"/>
    <w:rsid w:val="00710AA8"/>
    <w:rsid w:val="00711408"/>
    <w:rsid w:val="007114FD"/>
    <w:rsid w:val="00711739"/>
    <w:rsid w:val="007118FE"/>
    <w:rsid w:val="007119FF"/>
    <w:rsid w:val="0071281D"/>
    <w:rsid w:val="0071311F"/>
    <w:rsid w:val="00713B22"/>
    <w:rsid w:val="007146FA"/>
    <w:rsid w:val="00714B54"/>
    <w:rsid w:val="007158A0"/>
    <w:rsid w:val="00715E0F"/>
    <w:rsid w:val="00716174"/>
    <w:rsid w:val="0071645E"/>
    <w:rsid w:val="007176A1"/>
    <w:rsid w:val="00720CAC"/>
    <w:rsid w:val="00720CE5"/>
    <w:rsid w:val="00721047"/>
    <w:rsid w:val="00721827"/>
    <w:rsid w:val="00721B15"/>
    <w:rsid w:val="00722097"/>
    <w:rsid w:val="0072337A"/>
    <w:rsid w:val="00723A81"/>
    <w:rsid w:val="00723E7D"/>
    <w:rsid w:val="00723E95"/>
    <w:rsid w:val="00724094"/>
    <w:rsid w:val="007242B4"/>
    <w:rsid w:val="00724CAA"/>
    <w:rsid w:val="00724E28"/>
    <w:rsid w:val="00725344"/>
    <w:rsid w:val="0072593E"/>
    <w:rsid w:val="00726733"/>
    <w:rsid w:val="007272D9"/>
    <w:rsid w:val="00730785"/>
    <w:rsid w:val="00730B43"/>
    <w:rsid w:val="00730CBA"/>
    <w:rsid w:val="00730CCA"/>
    <w:rsid w:val="007311E0"/>
    <w:rsid w:val="007316C2"/>
    <w:rsid w:val="00732049"/>
    <w:rsid w:val="007324AA"/>
    <w:rsid w:val="00732567"/>
    <w:rsid w:val="00732F9F"/>
    <w:rsid w:val="007330B9"/>
    <w:rsid w:val="00733EE4"/>
    <w:rsid w:val="0073415A"/>
    <w:rsid w:val="00734558"/>
    <w:rsid w:val="007347CE"/>
    <w:rsid w:val="00734F85"/>
    <w:rsid w:val="0073523A"/>
    <w:rsid w:val="007352D0"/>
    <w:rsid w:val="00735991"/>
    <w:rsid w:val="007365AE"/>
    <w:rsid w:val="00736BDB"/>
    <w:rsid w:val="00737D8B"/>
    <w:rsid w:val="00740479"/>
    <w:rsid w:val="0074058D"/>
    <w:rsid w:val="007409D6"/>
    <w:rsid w:val="00740FD6"/>
    <w:rsid w:val="007413A9"/>
    <w:rsid w:val="00741597"/>
    <w:rsid w:val="00742DBD"/>
    <w:rsid w:val="00743029"/>
    <w:rsid w:val="00743203"/>
    <w:rsid w:val="0074457E"/>
    <w:rsid w:val="00744BEB"/>
    <w:rsid w:val="007454EB"/>
    <w:rsid w:val="00745540"/>
    <w:rsid w:val="00745F03"/>
    <w:rsid w:val="00745F3E"/>
    <w:rsid w:val="00746192"/>
    <w:rsid w:val="007465FF"/>
    <w:rsid w:val="00746D5A"/>
    <w:rsid w:val="00746FAF"/>
    <w:rsid w:val="0074765E"/>
    <w:rsid w:val="0074772F"/>
    <w:rsid w:val="0074776A"/>
    <w:rsid w:val="00750BA9"/>
    <w:rsid w:val="007510AB"/>
    <w:rsid w:val="00751468"/>
    <w:rsid w:val="00752F12"/>
    <w:rsid w:val="00753355"/>
    <w:rsid w:val="007539E1"/>
    <w:rsid w:val="00753B01"/>
    <w:rsid w:val="007563DE"/>
    <w:rsid w:val="00757233"/>
    <w:rsid w:val="007572CE"/>
    <w:rsid w:val="0075780B"/>
    <w:rsid w:val="00757BCA"/>
    <w:rsid w:val="00757D8F"/>
    <w:rsid w:val="00760549"/>
    <w:rsid w:val="007609B7"/>
    <w:rsid w:val="007614A8"/>
    <w:rsid w:val="00761642"/>
    <w:rsid w:val="00762762"/>
    <w:rsid w:val="007627F4"/>
    <w:rsid w:val="00762C89"/>
    <w:rsid w:val="00763855"/>
    <w:rsid w:val="00763B66"/>
    <w:rsid w:val="007642B2"/>
    <w:rsid w:val="00764855"/>
    <w:rsid w:val="00764CEB"/>
    <w:rsid w:val="00764E10"/>
    <w:rsid w:val="0076517F"/>
    <w:rsid w:val="00766192"/>
    <w:rsid w:val="00766BE5"/>
    <w:rsid w:val="00766E12"/>
    <w:rsid w:val="00767AA4"/>
    <w:rsid w:val="00767EBC"/>
    <w:rsid w:val="00767F7D"/>
    <w:rsid w:val="007700A7"/>
    <w:rsid w:val="007707A7"/>
    <w:rsid w:val="00771AC1"/>
    <w:rsid w:val="00771C9A"/>
    <w:rsid w:val="007743D1"/>
    <w:rsid w:val="0077517E"/>
    <w:rsid w:val="00775E40"/>
    <w:rsid w:val="00775F56"/>
    <w:rsid w:val="007765A5"/>
    <w:rsid w:val="007766B4"/>
    <w:rsid w:val="00776A94"/>
    <w:rsid w:val="00777EB7"/>
    <w:rsid w:val="00780521"/>
    <w:rsid w:val="00780555"/>
    <w:rsid w:val="00781414"/>
    <w:rsid w:val="00781E47"/>
    <w:rsid w:val="007820F8"/>
    <w:rsid w:val="00782725"/>
    <w:rsid w:val="00782E3B"/>
    <w:rsid w:val="00783772"/>
    <w:rsid w:val="00783F94"/>
    <w:rsid w:val="00785DD0"/>
    <w:rsid w:val="00786BE7"/>
    <w:rsid w:val="0078716A"/>
    <w:rsid w:val="00787674"/>
    <w:rsid w:val="007876CA"/>
    <w:rsid w:val="00787B27"/>
    <w:rsid w:val="00787D71"/>
    <w:rsid w:val="00790555"/>
    <w:rsid w:val="0079057C"/>
    <w:rsid w:val="007905B7"/>
    <w:rsid w:val="007908C1"/>
    <w:rsid w:val="00791164"/>
    <w:rsid w:val="00792509"/>
    <w:rsid w:val="00792827"/>
    <w:rsid w:val="00792D48"/>
    <w:rsid w:val="00792F05"/>
    <w:rsid w:val="00793395"/>
    <w:rsid w:val="00793659"/>
    <w:rsid w:val="00794DD1"/>
    <w:rsid w:val="00795382"/>
    <w:rsid w:val="007953F6"/>
    <w:rsid w:val="00795A8B"/>
    <w:rsid w:val="00795E40"/>
    <w:rsid w:val="007967EA"/>
    <w:rsid w:val="00796878"/>
    <w:rsid w:val="00796B29"/>
    <w:rsid w:val="00796C36"/>
    <w:rsid w:val="007A01EB"/>
    <w:rsid w:val="007A0475"/>
    <w:rsid w:val="007A127A"/>
    <w:rsid w:val="007A2A4A"/>
    <w:rsid w:val="007A49FB"/>
    <w:rsid w:val="007A5239"/>
    <w:rsid w:val="007A5819"/>
    <w:rsid w:val="007A5900"/>
    <w:rsid w:val="007A649F"/>
    <w:rsid w:val="007A653C"/>
    <w:rsid w:val="007A6896"/>
    <w:rsid w:val="007A68C2"/>
    <w:rsid w:val="007B060A"/>
    <w:rsid w:val="007B19D4"/>
    <w:rsid w:val="007B1EF2"/>
    <w:rsid w:val="007B20D7"/>
    <w:rsid w:val="007B22E7"/>
    <w:rsid w:val="007B231D"/>
    <w:rsid w:val="007B2850"/>
    <w:rsid w:val="007B28AF"/>
    <w:rsid w:val="007B2B4C"/>
    <w:rsid w:val="007B2BC3"/>
    <w:rsid w:val="007B310C"/>
    <w:rsid w:val="007B322E"/>
    <w:rsid w:val="007B344F"/>
    <w:rsid w:val="007B4D6C"/>
    <w:rsid w:val="007B529C"/>
    <w:rsid w:val="007B53EE"/>
    <w:rsid w:val="007B5476"/>
    <w:rsid w:val="007B56B4"/>
    <w:rsid w:val="007B59DA"/>
    <w:rsid w:val="007B623B"/>
    <w:rsid w:val="007B7565"/>
    <w:rsid w:val="007B7CCF"/>
    <w:rsid w:val="007B7D0C"/>
    <w:rsid w:val="007C0783"/>
    <w:rsid w:val="007C0B00"/>
    <w:rsid w:val="007C0D5D"/>
    <w:rsid w:val="007C1E2D"/>
    <w:rsid w:val="007C294F"/>
    <w:rsid w:val="007C2DBC"/>
    <w:rsid w:val="007C3716"/>
    <w:rsid w:val="007C3975"/>
    <w:rsid w:val="007C417E"/>
    <w:rsid w:val="007C4875"/>
    <w:rsid w:val="007C4A7F"/>
    <w:rsid w:val="007C54DA"/>
    <w:rsid w:val="007C6102"/>
    <w:rsid w:val="007C6105"/>
    <w:rsid w:val="007C62D0"/>
    <w:rsid w:val="007C6434"/>
    <w:rsid w:val="007C6607"/>
    <w:rsid w:val="007C6730"/>
    <w:rsid w:val="007C67CD"/>
    <w:rsid w:val="007C69C4"/>
    <w:rsid w:val="007C6C38"/>
    <w:rsid w:val="007C6CB7"/>
    <w:rsid w:val="007C73F8"/>
    <w:rsid w:val="007C7811"/>
    <w:rsid w:val="007D06AC"/>
    <w:rsid w:val="007D1164"/>
    <w:rsid w:val="007D1FC3"/>
    <w:rsid w:val="007D218C"/>
    <w:rsid w:val="007D3A5D"/>
    <w:rsid w:val="007D3EBA"/>
    <w:rsid w:val="007D4FB3"/>
    <w:rsid w:val="007D559B"/>
    <w:rsid w:val="007D5A24"/>
    <w:rsid w:val="007D5AA8"/>
    <w:rsid w:val="007D5B9B"/>
    <w:rsid w:val="007D5E0F"/>
    <w:rsid w:val="007D606A"/>
    <w:rsid w:val="007D60D9"/>
    <w:rsid w:val="007D67B1"/>
    <w:rsid w:val="007D7E54"/>
    <w:rsid w:val="007E01AD"/>
    <w:rsid w:val="007E1080"/>
    <w:rsid w:val="007E2D2C"/>
    <w:rsid w:val="007E2D40"/>
    <w:rsid w:val="007E37ED"/>
    <w:rsid w:val="007E3F21"/>
    <w:rsid w:val="007E47E7"/>
    <w:rsid w:val="007E4A3B"/>
    <w:rsid w:val="007E5701"/>
    <w:rsid w:val="007E58FF"/>
    <w:rsid w:val="007E6139"/>
    <w:rsid w:val="007E650C"/>
    <w:rsid w:val="007E6A3C"/>
    <w:rsid w:val="007E6C25"/>
    <w:rsid w:val="007E6D52"/>
    <w:rsid w:val="007E7193"/>
    <w:rsid w:val="007E72C0"/>
    <w:rsid w:val="007E7AEB"/>
    <w:rsid w:val="007F03F5"/>
    <w:rsid w:val="007F04E4"/>
    <w:rsid w:val="007F08C9"/>
    <w:rsid w:val="007F0B39"/>
    <w:rsid w:val="007F0E39"/>
    <w:rsid w:val="007F105D"/>
    <w:rsid w:val="007F1511"/>
    <w:rsid w:val="007F17BA"/>
    <w:rsid w:val="007F1A32"/>
    <w:rsid w:val="007F1D17"/>
    <w:rsid w:val="007F2494"/>
    <w:rsid w:val="007F3839"/>
    <w:rsid w:val="007F3CB5"/>
    <w:rsid w:val="007F3D47"/>
    <w:rsid w:val="007F3E89"/>
    <w:rsid w:val="007F4193"/>
    <w:rsid w:val="007F4A12"/>
    <w:rsid w:val="007F5D9C"/>
    <w:rsid w:val="007F6722"/>
    <w:rsid w:val="007F7372"/>
    <w:rsid w:val="007F73FA"/>
    <w:rsid w:val="007F7439"/>
    <w:rsid w:val="007F7903"/>
    <w:rsid w:val="008004BE"/>
    <w:rsid w:val="00800D2E"/>
    <w:rsid w:val="00801345"/>
    <w:rsid w:val="0080142D"/>
    <w:rsid w:val="00801B9A"/>
    <w:rsid w:val="00802CD4"/>
    <w:rsid w:val="0080320F"/>
    <w:rsid w:val="00803B7F"/>
    <w:rsid w:val="00803D41"/>
    <w:rsid w:val="0080489F"/>
    <w:rsid w:val="0080512D"/>
    <w:rsid w:val="00805462"/>
    <w:rsid w:val="00805724"/>
    <w:rsid w:val="00806458"/>
    <w:rsid w:val="008066FB"/>
    <w:rsid w:val="00806C3B"/>
    <w:rsid w:val="00806EF1"/>
    <w:rsid w:val="00806FBB"/>
    <w:rsid w:val="00807584"/>
    <w:rsid w:val="0080780D"/>
    <w:rsid w:val="00807C1A"/>
    <w:rsid w:val="00807D6B"/>
    <w:rsid w:val="00807E3D"/>
    <w:rsid w:val="0081008D"/>
    <w:rsid w:val="00810A40"/>
    <w:rsid w:val="00810CCE"/>
    <w:rsid w:val="00810E5C"/>
    <w:rsid w:val="00811D8F"/>
    <w:rsid w:val="00811E6B"/>
    <w:rsid w:val="008120CC"/>
    <w:rsid w:val="00812C96"/>
    <w:rsid w:val="00814FA6"/>
    <w:rsid w:val="008151B3"/>
    <w:rsid w:val="0081557A"/>
    <w:rsid w:val="008164F7"/>
    <w:rsid w:val="00816D41"/>
    <w:rsid w:val="008209C1"/>
    <w:rsid w:val="00820A52"/>
    <w:rsid w:val="00820B59"/>
    <w:rsid w:val="00821359"/>
    <w:rsid w:val="00821E8A"/>
    <w:rsid w:val="00822447"/>
    <w:rsid w:val="00823D5B"/>
    <w:rsid w:val="008245AD"/>
    <w:rsid w:val="00824D07"/>
    <w:rsid w:val="00825A9D"/>
    <w:rsid w:val="008263A9"/>
    <w:rsid w:val="00826F0A"/>
    <w:rsid w:val="00827052"/>
    <w:rsid w:val="008304CE"/>
    <w:rsid w:val="00830604"/>
    <w:rsid w:val="0083118C"/>
    <w:rsid w:val="008317D0"/>
    <w:rsid w:val="00831B98"/>
    <w:rsid w:val="00831D3F"/>
    <w:rsid w:val="00832187"/>
    <w:rsid w:val="0083243F"/>
    <w:rsid w:val="0083248B"/>
    <w:rsid w:val="0083299B"/>
    <w:rsid w:val="00832F56"/>
    <w:rsid w:val="00833DBD"/>
    <w:rsid w:val="00834303"/>
    <w:rsid w:val="0083439E"/>
    <w:rsid w:val="0083495C"/>
    <w:rsid w:val="00835C10"/>
    <w:rsid w:val="00836A97"/>
    <w:rsid w:val="00836AFD"/>
    <w:rsid w:val="008374E2"/>
    <w:rsid w:val="00837F8F"/>
    <w:rsid w:val="008403A4"/>
    <w:rsid w:val="00840D12"/>
    <w:rsid w:val="00841339"/>
    <w:rsid w:val="00841D50"/>
    <w:rsid w:val="00841E04"/>
    <w:rsid w:val="00842004"/>
    <w:rsid w:val="00842142"/>
    <w:rsid w:val="00842583"/>
    <w:rsid w:val="008431BA"/>
    <w:rsid w:val="0084395B"/>
    <w:rsid w:val="00843A3F"/>
    <w:rsid w:val="00843DCF"/>
    <w:rsid w:val="0084451F"/>
    <w:rsid w:val="00844982"/>
    <w:rsid w:val="00844984"/>
    <w:rsid w:val="00845CF2"/>
    <w:rsid w:val="00846055"/>
    <w:rsid w:val="00846952"/>
    <w:rsid w:val="008474AD"/>
    <w:rsid w:val="00847580"/>
    <w:rsid w:val="00847D5D"/>
    <w:rsid w:val="00847F2B"/>
    <w:rsid w:val="0085145E"/>
    <w:rsid w:val="008514F9"/>
    <w:rsid w:val="00851809"/>
    <w:rsid w:val="00851A16"/>
    <w:rsid w:val="00851D89"/>
    <w:rsid w:val="00852E25"/>
    <w:rsid w:val="008535B4"/>
    <w:rsid w:val="00854AA7"/>
    <w:rsid w:val="00855394"/>
    <w:rsid w:val="008557BD"/>
    <w:rsid w:val="00855F91"/>
    <w:rsid w:val="00856537"/>
    <w:rsid w:val="00856A2C"/>
    <w:rsid w:val="00856FAD"/>
    <w:rsid w:val="0085730E"/>
    <w:rsid w:val="00857EF2"/>
    <w:rsid w:val="00860781"/>
    <w:rsid w:val="008607F8"/>
    <w:rsid w:val="008613AF"/>
    <w:rsid w:val="00861895"/>
    <w:rsid w:val="00861C36"/>
    <w:rsid w:val="008621A8"/>
    <w:rsid w:val="00862528"/>
    <w:rsid w:val="008627A2"/>
    <w:rsid w:val="00862FE7"/>
    <w:rsid w:val="00863633"/>
    <w:rsid w:val="00863BE8"/>
    <w:rsid w:val="008640F0"/>
    <w:rsid w:val="00864EE4"/>
    <w:rsid w:val="008650E9"/>
    <w:rsid w:val="0086543C"/>
    <w:rsid w:val="008669CC"/>
    <w:rsid w:val="00866A69"/>
    <w:rsid w:val="00867D2E"/>
    <w:rsid w:val="00870395"/>
    <w:rsid w:val="00870522"/>
    <w:rsid w:val="008708B9"/>
    <w:rsid w:val="00870D4B"/>
    <w:rsid w:val="00871967"/>
    <w:rsid w:val="00871DBD"/>
    <w:rsid w:val="00871DBF"/>
    <w:rsid w:val="008727FE"/>
    <w:rsid w:val="00872A22"/>
    <w:rsid w:val="00872C1F"/>
    <w:rsid w:val="008734AB"/>
    <w:rsid w:val="00873563"/>
    <w:rsid w:val="00873642"/>
    <w:rsid w:val="00873775"/>
    <w:rsid w:val="00873BB0"/>
    <w:rsid w:val="00873F66"/>
    <w:rsid w:val="008754D7"/>
    <w:rsid w:val="00875737"/>
    <w:rsid w:val="00875B26"/>
    <w:rsid w:val="00875FA5"/>
    <w:rsid w:val="008769D8"/>
    <w:rsid w:val="00876ABF"/>
    <w:rsid w:val="00877103"/>
    <w:rsid w:val="00877956"/>
    <w:rsid w:val="00877F73"/>
    <w:rsid w:val="008801AA"/>
    <w:rsid w:val="00881064"/>
    <w:rsid w:val="0088138A"/>
    <w:rsid w:val="0088147E"/>
    <w:rsid w:val="00881555"/>
    <w:rsid w:val="00881846"/>
    <w:rsid w:val="0088205E"/>
    <w:rsid w:val="00882AFF"/>
    <w:rsid w:val="008833F8"/>
    <w:rsid w:val="00883CB7"/>
    <w:rsid w:val="008841A9"/>
    <w:rsid w:val="00884816"/>
    <w:rsid w:val="008850DC"/>
    <w:rsid w:val="0088621D"/>
    <w:rsid w:val="00886CAA"/>
    <w:rsid w:val="008873ED"/>
    <w:rsid w:val="0088750C"/>
    <w:rsid w:val="008875B3"/>
    <w:rsid w:val="00887954"/>
    <w:rsid w:val="008903B6"/>
    <w:rsid w:val="008905A3"/>
    <w:rsid w:val="0089077E"/>
    <w:rsid w:val="008909D5"/>
    <w:rsid w:val="0089193E"/>
    <w:rsid w:val="00891AB1"/>
    <w:rsid w:val="008920D8"/>
    <w:rsid w:val="00892195"/>
    <w:rsid w:val="008923AB"/>
    <w:rsid w:val="0089293A"/>
    <w:rsid w:val="00892BAC"/>
    <w:rsid w:val="0089333F"/>
    <w:rsid w:val="008944B3"/>
    <w:rsid w:val="008946DA"/>
    <w:rsid w:val="008949EA"/>
    <w:rsid w:val="00894BC3"/>
    <w:rsid w:val="008950CC"/>
    <w:rsid w:val="008950FE"/>
    <w:rsid w:val="0089528E"/>
    <w:rsid w:val="0089570D"/>
    <w:rsid w:val="00895853"/>
    <w:rsid w:val="00895FCF"/>
    <w:rsid w:val="0089622D"/>
    <w:rsid w:val="0089646F"/>
    <w:rsid w:val="00896666"/>
    <w:rsid w:val="00896BE8"/>
    <w:rsid w:val="00896C6E"/>
    <w:rsid w:val="008976D7"/>
    <w:rsid w:val="0089782D"/>
    <w:rsid w:val="00897F4F"/>
    <w:rsid w:val="008A01C7"/>
    <w:rsid w:val="008A0767"/>
    <w:rsid w:val="008A07EB"/>
    <w:rsid w:val="008A0FA7"/>
    <w:rsid w:val="008A1008"/>
    <w:rsid w:val="008A1079"/>
    <w:rsid w:val="008A169E"/>
    <w:rsid w:val="008A2414"/>
    <w:rsid w:val="008A2712"/>
    <w:rsid w:val="008A27E6"/>
    <w:rsid w:val="008A2C29"/>
    <w:rsid w:val="008A2C46"/>
    <w:rsid w:val="008A4416"/>
    <w:rsid w:val="008A51FE"/>
    <w:rsid w:val="008A59D2"/>
    <w:rsid w:val="008A6C37"/>
    <w:rsid w:val="008A6D44"/>
    <w:rsid w:val="008A7142"/>
    <w:rsid w:val="008A774B"/>
    <w:rsid w:val="008A79E9"/>
    <w:rsid w:val="008A7C80"/>
    <w:rsid w:val="008A7D33"/>
    <w:rsid w:val="008A7E7F"/>
    <w:rsid w:val="008B09D1"/>
    <w:rsid w:val="008B145C"/>
    <w:rsid w:val="008B1703"/>
    <w:rsid w:val="008B1EF9"/>
    <w:rsid w:val="008B1FD2"/>
    <w:rsid w:val="008B246E"/>
    <w:rsid w:val="008B2A39"/>
    <w:rsid w:val="008B2D02"/>
    <w:rsid w:val="008B2D49"/>
    <w:rsid w:val="008B4A6F"/>
    <w:rsid w:val="008B649B"/>
    <w:rsid w:val="008B66A5"/>
    <w:rsid w:val="008B698B"/>
    <w:rsid w:val="008C0628"/>
    <w:rsid w:val="008C1483"/>
    <w:rsid w:val="008C1816"/>
    <w:rsid w:val="008C22EE"/>
    <w:rsid w:val="008C2471"/>
    <w:rsid w:val="008C28B3"/>
    <w:rsid w:val="008C2D36"/>
    <w:rsid w:val="008C3D1B"/>
    <w:rsid w:val="008C3FBB"/>
    <w:rsid w:val="008C4848"/>
    <w:rsid w:val="008C666E"/>
    <w:rsid w:val="008C69BE"/>
    <w:rsid w:val="008C6EBE"/>
    <w:rsid w:val="008C6F88"/>
    <w:rsid w:val="008C6FB8"/>
    <w:rsid w:val="008D0A8B"/>
    <w:rsid w:val="008D114E"/>
    <w:rsid w:val="008D1446"/>
    <w:rsid w:val="008D2688"/>
    <w:rsid w:val="008D2C50"/>
    <w:rsid w:val="008D3456"/>
    <w:rsid w:val="008D3AE6"/>
    <w:rsid w:val="008D3D2C"/>
    <w:rsid w:val="008D3EC1"/>
    <w:rsid w:val="008D425A"/>
    <w:rsid w:val="008D490D"/>
    <w:rsid w:val="008D5426"/>
    <w:rsid w:val="008D579C"/>
    <w:rsid w:val="008D65CA"/>
    <w:rsid w:val="008D66E4"/>
    <w:rsid w:val="008D6F10"/>
    <w:rsid w:val="008D6F50"/>
    <w:rsid w:val="008D72B6"/>
    <w:rsid w:val="008D75C3"/>
    <w:rsid w:val="008D7D9C"/>
    <w:rsid w:val="008E00EA"/>
    <w:rsid w:val="008E072D"/>
    <w:rsid w:val="008E1A37"/>
    <w:rsid w:val="008E1C66"/>
    <w:rsid w:val="008E234B"/>
    <w:rsid w:val="008E2533"/>
    <w:rsid w:val="008E34FB"/>
    <w:rsid w:val="008E3F61"/>
    <w:rsid w:val="008E4389"/>
    <w:rsid w:val="008E54FA"/>
    <w:rsid w:val="008E555C"/>
    <w:rsid w:val="008E5FFD"/>
    <w:rsid w:val="008E6647"/>
    <w:rsid w:val="008E6881"/>
    <w:rsid w:val="008E758D"/>
    <w:rsid w:val="008F00E4"/>
    <w:rsid w:val="008F0206"/>
    <w:rsid w:val="008F0542"/>
    <w:rsid w:val="008F1136"/>
    <w:rsid w:val="008F1486"/>
    <w:rsid w:val="008F1A53"/>
    <w:rsid w:val="008F1A75"/>
    <w:rsid w:val="008F2346"/>
    <w:rsid w:val="008F24AA"/>
    <w:rsid w:val="008F289A"/>
    <w:rsid w:val="008F2AAD"/>
    <w:rsid w:val="008F2EB4"/>
    <w:rsid w:val="008F34AA"/>
    <w:rsid w:val="008F3F7F"/>
    <w:rsid w:val="008F454D"/>
    <w:rsid w:val="008F4C31"/>
    <w:rsid w:val="008F4F01"/>
    <w:rsid w:val="008F55E1"/>
    <w:rsid w:val="008F582F"/>
    <w:rsid w:val="008F5EF5"/>
    <w:rsid w:val="008F66B8"/>
    <w:rsid w:val="008F6B76"/>
    <w:rsid w:val="008F736A"/>
    <w:rsid w:val="009014DE"/>
    <w:rsid w:val="00901C09"/>
    <w:rsid w:val="00901FEC"/>
    <w:rsid w:val="0090385D"/>
    <w:rsid w:val="009039C2"/>
    <w:rsid w:val="00903B90"/>
    <w:rsid w:val="00903D8C"/>
    <w:rsid w:val="00903DD8"/>
    <w:rsid w:val="00904B59"/>
    <w:rsid w:val="0090600F"/>
    <w:rsid w:val="00906058"/>
    <w:rsid w:val="0090619F"/>
    <w:rsid w:val="00906692"/>
    <w:rsid w:val="0090708C"/>
    <w:rsid w:val="00907462"/>
    <w:rsid w:val="00907646"/>
    <w:rsid w:val="0091035C"/>
    <w:rsid w:val="00910732"/>
    <w:rsid w:val="00910C16"/>
    <w:rsid w:val="00910D80"/>
    <w:rsid w:val="00911231"/>
    <w:rsid w:val="00911B2D"/>
    <w:rsid w:val="00911FD6"/>
    <w:rsid w:val="00912065"/>
    <w:rsid w:val="00914593"/>
    <w:rsid w:val="009146F2"/>
    <w:rsid w:val="00914A67"/>
    <w:rsid w:val="00914D84"/>
    <w:rsid w:val="00916338"/>
    <w:rsid w:val="009165CD"/>
    <w:rsid w:val="009169AE"/>
    <w:rsid w:val="00916A66"/>
    <w:rsid w:val="00916AA2"/>
    <w:rsid w:val="009175FC"/>
    <w:rsid w:val="00917CF6"/>
    <w:rsid w:val="00917E5E"/>
    <w:rsid w:val="00920051"/>
    <w:rsid w:val="00920A4D"/>
    <w:rsid w:val="00920E29"/>
    <w:rsid w:val="009215F0"/>
    <w:rsid w:val="009218DB"/>
    <w:rsid w:val="00922002"/>
    <w:rsid w:val="00922451"/>
    <w:rsid w:val="00922AFB"/>
    <w:rsid w:val="00922F11"/>
    <w:rsid w:val="0092341F"/>
    <w:rsid w:val="00923B2D"/>
    <w:rsid w:val="00923E83"/>
    <w:rsid w:val="00924EA5"/>
    <w:rsid w:val="00924ECC"/>
    <w:rsid w:val="009252F1"/>
    <w:rsid w:val="0092680C"/>
    <w:rsid w:val="00926856"/>
    <w:rsid w:val="00926F27"/>
    <w:rsid w:val="009278F9"/>
    <w:rsid w:val="009279EF"/>
    <w:rsid w:val="00927B53"/>
    <w:rsid w:val="00930400"/>
    <w:rsid w:val="00930AA0"/>
    <w:rsid w:val="00930C41"/>
    <w:rsid w:val="00930D3E"/>
    <w:rsid w:val="00931674"/>
    <w:rsid w:val="00933193"/>
    <w:rsid w:val="00934587"/>
    <w:rsid w:val="00936712"/>
    <w:rsid w:val="0093685A"/>
    <w:rsid w:val="00937978"/>
    <w:rsid w:val="00937E0D"/>
    <w:rsid w:val="00937F8A"/>
    <w:rsid w:val="00937FF2"/>
    <w:rsid w:val="009403B8"/>
    <w:rsid w:val="00942B2D"/>
    <w:rsid w:val="00943888"/>
    <w:rsid w:val="0094397A"/>
    <w:rsid w:val="00943BC1"/>
    <w:rsid w:val="00944660"/>
    <w:rsid w:val="009448B3"/>
    <w:rsid w:val="00944AD2"/>
    <w:rsid w:val="00944E53"/>
    <w:rsid w:val="009458BD"/>
    <w:rsid w:val="00946000"/>
    <w:rsid w:val="009460D8"/>
    <w:rsid w:val="00946AB4"/>
    <w:rsid w:val="00946AD9"/>
    <w:rsid w:val="00946B5C"/>
    <w:rsid w:val="00947B14"/>
    <w:rsid w:val="009501DF"/>
    <w:rsid w:val="00950ACA"/>
    <w:rsid w:val="00950D84"/>
    <w:rsid w:val="009510F2"/>
    <w:rsid w:val="00951662"/>
    <w:rsid w:val="00951B89"/>
    <w:rsid w:val="009520C1"/>
    <w:rsid w:val="00952DAF"/>
    <w:rsid w:val="00952E0A"/>
    <w:rsid w:val="00953AF2"/>
    <w:rsid w:val="00953B09"/>
    <w:rsid w:val="00953B2C"/>
    <w:rsid w:val="00953F6D"/>
    <w:rsid w:val="00954665"/>
    <w:rsid w:val="009546D8"/>
    <w:rsid w:val="00954779"/>
    <w:rsid w:val="0095547D"/>
    <w:rsid w:val="009561EA"/>
    <w:rsid w:val="00956966"/>
    <w:rsid w:val="009572F7"/>
    <w:rsid w:val="00957A6F"/>
    <w:rsid w:val="00960556"/>
    <w:rsid w:val="00960FAD"/>
    <w:rsid w:val="00961581"/>
    <w:rsid w:val="009616FB"/>
    <w:rsid w:val="0096187E"/>
    <w:rsid w:val="00961FC8"/>
    <w:rsid w:val="00962D8A"/>
    <w:rsid w:val="00962DF2"/>
    <w:rsid w:val="009633D6"/>
    <w:rsid w:val="00964581"/>
    <w:rsid w:val="00964A8A"/>
    <w:rsid w:val="00964FF9"/>
    <w:rsid w:val="009651A2"/>
    <w:rsid w:val="00965BE7"/>
    <w:rsid w:val="00965F4C"/>
    <w:rsid w:val="009664B6"/>
    <w:rsid w:val="00967648"/>
    <w:rsid w:val="00967D79"/>
    <w:rsid w:val="0097043D"/>
    <w:rsid w:val="00970E1D"/>
    <w:rsid w:val="009710FC"/>
    <w:rsid w:val="009716D5"/>
    <w:rsid w:val="009717D9"/>
    <w:rsid w:val="00971F70"/>
    <w:rsid w:val="009729CB"/>
    <w:rsid w:val="00973177"/>
    <w:rsid w:val="00973969"/>
    <w:rsid w:val="00973FB2"/>
    <w:rsid w:val="009747F1"/>
    <w:rsid w:val="0097501A"/>
    <w:rsid w:val="009756CE"/>
    <w:rsid w:val="00975B1D"/>
    <w:rsid w:val="009773A0"/>
    <w:rsid w:val="009773E7"/>
    <w:rsid w:val="0097773F"/>
    <w:rsid w:val="0097792E"/>
    <w:rsid w:val="00977FC9"/>
    <w:rsid w:val="00980814"/>
    <w:rsid w:val="00980EAC"/>
    <w:rsid w:val="00981274"/>
    <w:rsid w:val="0098205B"/>
    <w:rsid w:val="00982172"/>
    <w:rsid w:val="00983F43"/>
    <w:rsid w:val="00984104"/>
    <w:rsid w:val="00984328"/>
    <w:rsid w:val="00985A31"/>
    <w:rsid w:val="009869C9"/>
    <w:rsid w:val="00990C8C"/>
    <w:rsid w:val="0099137F"/>
    <w:rsid w:val="0099139D"/>
    <w:rsid w:val="00991B7C"/>
    <w:rsid w:val="009926FF"/>
    <w:rsid w:val="00992999"/>
    <w:rsid w:val="00993311"/>
    <w:rsid w:val="0099742D"/>
    <w:rsid w:val="009974DC"/>
    <w:rsid w:val="009976D4"/>
    <w:rsid w:val="009A18EF"/>
    <w:rsid w:val="009A1AE6"/>
    <w:rsid w:val="009A1D3B"/>
    <w:rsid w:val="009A3421"/>
    <w:rsid w:val="009A466E"/>
    <w:rsid w:val="009A47F6"/>
    <w:rsid w:val="009A5534"/>
    <w:rsid w:val="009A6338"/>
    <w:rsid w:val="009A69A7"/>
    <w:rsid w:val="009A6A8A"/>
    <w:rsid w:val="009A7141"/>
    <w:rsid w:val="009A7E12"/>
    <w:rsid w:val="009B021E"/>
    <w:rsid w:val="009B0A93"/>
    <w:rsid w:val="009B0AD8"/>
    <w:rsid w:val="009B1DE1"/>
    <w:rsid w:val="009B2655"/>
    <w:rsid w:val="009B29C4"/>
    <w:rsid w:val="009B3142"/>
    <w:rsid w:val="009B3267"/>
    <w:rsid w:val="009B34A5"/>
    <w:rsid w:val="009B3BE6"/>
    <w:rsid w:val="009B3D6F"/>
    <w:rsid w:val="009B4497"/>
    <w:rsid w:val="009B4DC7"/>
    <w:rsid w:val="009B63C9"/>
    <w:rsid w:val="009B63CE"/>
    <w:rsid w:val="009B6FBA"/>
    <w:rsid w:val="009B7254"/>
    <w:rsid w:val="009B7881"/>
    <w:rsid w:val="009C0262"/>
    <w:rsid w:val="009C15FE"/>
    <w:rsid w:val="009C2A3D"/>
    <w:rsid w:val="009C3056"/>
    <w:rsid w:val="009C346D"/>
    <w:rsid w:val="009C3B13"/>
    <w:rsid w:val="009C496B"/>
    <w:rsid w:val="009C5D5B"/>
    <w:rsid w:val="009C6CF9"/>
    <w:rsid w:val="009C7817"/>
    <w:rsid w:val="009C7A3B"/>
    <w:rsid w:val="009C7B51"/>
    <w:rsid w:val="009D00F5"/>
    <w:rsid w:val="009D0E1D"/>
    <w:rsid w:val="009D1CEA"/>
    <w:rsid w:val="009D2293"/>
    <w:rsid w:val="009D23DC"/>
    <w:rsid w:val="009D2DFC"/>
    <w:rsid w:val="009D4001"/>
    <w:rsid w:val="009D4555"/>
    <w:rsid w:val="009D45F3"/>
    <w:rsid w:val="009D5288"/>
    <w:rsid w:val="009D5A32"/>
    <w:rsid w:val="009D5E88"/>
    <w:rsid w:val="009D60BA"/>
    <w:rsid w:val="009D721D"/>
    <w:rsid w:val="009D7844"/>
    <w:rsid w:val="009D796F"/>
    <w:rsid w:val="009D7CEF"/>
    <w:rsid w:val="009E066E"/>
    <w:rsid w:val="009E0C39"/>
    <w:rsid w:val="009E1496"/>
    <w:rsid w:val="009E15A0"/>
    <w:rsid w:val="009E1E5A"/>
    <w:rsid w:val="009E2105"/>
    <w:rsid w:val="009E3426"/>
    <w:rsid w:val="009E3742"/>
    <w:rsid w:val="009E3B01"/>
    <w:rsid w:val="009E4827"/>
    <w:rsid w:val="009E49AE"/>
    <w:rsid w:val="009E54E0"/>
    <w:rsid w:val="009E5966"/>
    <w:rsid w:val="009E6136"/>
    <w:rsid w:val="009E7354"/>
    <w:rsid w:val="009E749B"/>
    <w:rsid w:val="009F0584"/>
    <w:rsid w:val="009F1692"/>
    <w:rsid w:val="009F2BBC"/>
    <w:rsid w:val="009F42F1"/>
    <w:rsid w:val="009F46DC"/>
    <w:rsid w:val="009F514E"/>
    <w:rsid w:val="009F5214"/>
    <w:rsid w:val="009F539D"/>
    <w:rsid w:val="009F5550"/>
    <w:rsid w:val="009F5972"/>
    <w:rsid w:val="009F5B40"/>
    <w:rsid w:val="009F6359"/>
    <w:rsid w:val="009F6AB8"/>
    <w:rsid w:val="009F6EC9"/>
    <w:rsid w:val="009F6F3E"/>
    <w:rsid w:val="009F75F7"/>
    <w:rsid w:val="009F78B5"/>
    <w:rsid w:val="009F7EE2"/>
    <w:rsid w:val="00A00B37"/>
    <w:rsid w:val="00A00F10"/>
    <w:rsid w:val="00A015C7"/>
    <w:rsid w:val="00A01C39"/>
    <w:rsid w:val="00A01C72"/>
    <w:rsid w:val="00A02048"/>
    <w:rsid w:val="00A021DC"/>
    <w:rsid w:val="00A02DAB"/>
    <w:rsid w:val="00A03ACF"/>
    <w:rsid w:val="00A040A0"/>
    <w:rsid w:val="00A049F9"/>
    <w:rsid w:val="00A052AD"/>
    <w:rsid w:val="00A05BAE"/>
    <w:rsid w:val="00A05DF6"/>
    <w:rsid w:val="00A05EF8"/>
    <w:rsid w:val="00A066CA"/>
    <w:rsid w:val="00A06E17"/>
    <w:rsid w:val="00A06F9E"/>
    <w:rsid w:val="00A07003"/>
    <w:rsid w:val="00A07080"/>
    <w:rsid w:val="00A10AFE"/>
    <w:rsid w:val="00A112A3"/>
    <w:rsid w:val="00A11977"/>
    <w:rsid w:val="00A12802"/>
    <w:rsid w:val="00A132A3"/>
    <w:rsid w:val="00A13702"/>
    <w:rsid w:val="00A138D3"/>
    <w:rsid w:val="00A13BC3"/>
    <w:rsid w:val="00A14350"/>
    <w:rsid w:val="00A14539"/>
    <w:rsid w:val="00A145EA"/>
    <w:rsid w:val="00A14FF7"/>
    <w:rsid w:val="00A150E1"/>
    <w:rsid w:val="00A1598E"/>
    <w:rsid w:val="00A15B42"/>
    <w:rsid w:val="00A178ED"/>
    <w:rsid w:val="00A2038A"/>
    <w:rsid w:val="00A21251"/>
    <w:rsid w:val="00A21BD8"/>
    <w:rsid w:val="00A221CD"/>
    <w:rsid w:val="00A22C3F"/>
    <w:rsid w:val="00A23491"/>
    <w:rsid w:val="00A23978"/>
    <w:rsid w:val="00A23E5A"/>
    <w:rsid w:val="00A24F43"/>
    <w:rsid w:val="00A25360"/>
    <w:rsid w:val="00A25799"/>
    <w:rsid w:val="00A259EB"/>
    <w:rsid w:val="00A263DF"/>
    <w:rsid w:val="00A265C4"/>
    <w:rsid w:val="00A268AB"/>
    <w:rsid w:val="00A26DD8"/>
    <w:rsid w:val="00A26FB5"/>
    <w:rsid w:val="00A26FDC"/>
    <w:rsid w:val="00A27056"/>
    <w:rsid w:val="00A271AE"/>
    <w:rsid w:val="00A27AC6"/>
    <w:rsid w:val="00A27E55"/>
    <w:rsid w:val="00A27E6C"/>
    <w:rsid w:val="00A3081C"/>
    <w:rsid w:val="00A30B48"/>
    <w:rsid w:val="00A30D52"/>
    <w:rsid w:val="00A31D16"/>
    <w:rsid w:val="00A32A6D"/>
    <w:rsid w:val="00A33720"/>
    <w:rsid w:val="00A339BC"/>
    <w:rsid w:val="00A34639"/>
    <w:rsid w:val="00A363AC"/>
    <w:rsid w:val="00A36F75"/>
    <w:rsid w:val="00A402B5"/>
    <w:rsid w:val="00A40458"/>
    <w:rsid w:val="00A40EC7"/>
    <w:rsid w:val="00A4113D"/>
    <w:rsid w:val="00A4213D"/>
    <w:rsid w:val="00A42A00"/>
    <w:rsid w:val="00A42EB4"/>
    <w:rsid w:val="00A42F74"/>
    <w:rsid w:val="00A42FEF"/>
    <w:rsid w:val="00A430A4"/>
    <w:rsid w:val="00A43398"/>
    <w:rsid w:val="00A438FB"/>
    <w:rsid w:val="00A44272"/>
    <w:rsid w:val="00A44358"/>
    <w:rsid w:val="00A444EA"/>
    <w:rsid w:val="00A44512"/>
    <w:rsid w:val="00A44925"/>
    <w:rsid w:val="00A44E27"/>
    <w:rsid w:val="00A46FE6"/>
    <w:rsid w:val="00A47040"/>
    <w:rsid w:val="00A471DD"/>
    <w:rsid w:val="00A47335"/>
    <w:rsid w:val="00A47A22"/>
    <w:rsid w:val="00A47E98"/>
    <w:rsid w:val="00A5091E"/>
    <w:rsid w:val="00A50A1A"/>
    <w:rsid w:val="00A516AB"/>
    <w:rsid w:val="00A51812"/>
    <w:rsid w:val="00A51F76"/>
    <w:rsid w:val="00A52208"/>
    <w:rsid w:val="00A5286D"/>
    <w:rsid w:val="00A52ADA"/>
    <w:rsid w:val="00A53350"/>
    <w:rsid w:val="00A53601"/>
    <w:rsid w:val="00A5526E"/>
    <w:rsid w:val="00A55369"/>
    <w:rsid w:val="00A55A20"/>
    <w:rsid w:val="00A55BEE"/>
    <w:rsid w:val="00A55C4A"/>
    <w:rsid w:val="00A55FF2"/>
    <w:rsid w:val="00A565AD"/>
    <w:rsid w:val="00A56844"/>
    <w:rsid w:val="00A56CB2"/>
    <w:rsid w:val="00A56E25"/>
    <w:rsid w:val="00A56E8F"/>
    <w:rsid w:val="00A56F52"/>
    <w:rsid w:val="00A5701B"/>
    <w:rsid w:val="00A576E2"/>
    <w:rsid w:val="00A57728"/>
    <w:rsid w:val="00A60ABC"/>
    <w:rsid w:val="00A60B97"/>
    <w:rsid w:val="00A61512"/>
    <w:rsid w:val="00A61646"/>
    <w:rsid w:val="00A616C6"/>
    <w:rsid w:val="00A62C69"/>
    <w:rsid w:val="00A62C73"/>
    <w:rsid w:val="00A6312D"/>
    <w:rsid w:val="00A636CD"/>
    <w:rsid w:val="00A63D36"/>
    <w:rsid w:val="00A64C96"/>
    <w:rsid w:val="00A65BD7"/>
    <w:rsid w:val="00A65CE8"/>
    <w:rsid w:val="00A65F73"/>
    <w:rsid w:val="00A66230"/>
    <w:rsid w:val="00A66FF0"/>
    <w:rsid w:val="00A6709F"/>
    <w:rsid w:val="00A675CE"/>
    <w:rsid w:val="00A67F28"/>
    <w:rsid w:val="00A706DD"/>
    <w:rsid w:val="00A70BAE"/>
    <w:rsid w:val="00A70D8A"/>
    <w:rsid w:val="00A717A0"/>
    <w:rsid w:val="00A7239D"/>
    <w:rsid w:val="00A73187"/>
    <w:rsid w:val="00A73296"/>
    <w:rsid w:val="00A74BA0"/>
    <w:rsid w:val="00A75341"/>
    <w:rsid w:val="00A756E1"/>
    <w:rsid w:val="00A7571D"/>
    <w:rsid w:val="00A76551"/>
    <w:rsid w:val="00A7684E"/>
    <w:rsid w:val="00A773BF"/>
    <w:rsid w:val="00A77A7A"/>
    <w:rsid w:val="00A77D17"/>
    <w:rsid w:val="00A77F87"/>
    <w:rsid w:val="00A801CA"/>
    <w:rsid w:val="00A80403"/>
    <w:rsid w:val="00A80423"/>
    <w:rsid w:val="00A80688"/>
    <w:rsid w:val="00A8106F"/>
    <w:rsid w:val="00A81410"/>
    <w:rsid w:val="00A81E03"/>
    <w:rsid w:val="00A829E9"/>
    <w:rsid w:val="00A82EA6"/>
    <w:rsid w:val="00A8300C"/>
    <w:rsid w:val="00A83693"/>
    <w:rsid w:val="00A84382"/>
    <w:rsid w:val="00A84547"/>
    <w:rsid w:val="00A84BD2"/>
    <w:rsid w:val="00A85456"/>
    <w:rsid w:val="00A85FC2"/>
    <w:rsid w:val="00A86ADB"/>
    <w:rsid w:val="00A86CE3"/>
    <w:rsid w:val="00A86D1E"/>
    <w:rsid w:val="00A87649"/>
    <w:rsid w:val="00A90CA2"/>
    <w:rsid w:val="00A91341"/>
    <w:rsid w:val="00A92B19"/>
    <w:rsid w:val="00A947DE"/>
    <w:rsid w:val="00A94EEA"/>
    <w:rsid w:val="00A95634"/>
    <w:rsid w:val="00A95800"/>
    <w:rsid w:val="00A959E6"/>
    <w:rsid w:val="00A9637F"/>
    <w:rsid w:val="00A970EF"/>
    <w:rsid w:val="00A979D8"/>
    <w:rsid w:val="00AA10FD"/>
    <w:rsid w:val="00AA2178"/>
    <w:rsid w:val="00AA2356"/>
    <w:rsid w:val="00AA2E63"/>
    <w:rsid w:val="00AA34FD"/>
    <w:rsid w:val="00AA3EC3"/>
    <w:rsid w:val="00AA3FDB"/>
    <w:rsid w:val="00AA4EFD"/>
    <w:rsid w:val="00AA5244"/>
    <w:rsid w:val="00AA5264"/>
    <w:rsid w:val="00AA5620"/>
    <w:rsid w:val="00AA58D4"/>
    <w:rsid w:val="00AA644D"/>
    <w:rsid w:val="00AA69D9"/>
    <w:rsid w:val="00AA6CF6"/>
    <w:rsid w:val="00AA6D29"/>
    <w:rsid w:val="00AA703E"/>
    <w:rsid w:val="00AB087C"/>
    <w:rsid w:val="00AB15E6"/>
    <w:rsid w:val="00AB2C56"/>
    <w:rsid w:val="00AB2DA1"/>
    <w:rsid w:val="00AB2F0B"/>
    <w:rsid w:val="00AB31AB"/>
    <w:rsid w:val="00AB38D6"/>
    <w:rsid w:val="00AB41EB"/>
    <w:rsid w:val="00AB4248"/>
    <w:rsid w:val="00AB466C"/>
    <w:rsid w:val="00AB514B"/>
    <w:rsid w:val="00AB5388"/>
    <w:rsid w:val="00AB5AF5"/>
    <w:rsid w:val="00AC14DF"/>
    <w:rsid w:val="00AC1853"/>
    <w:rsid w:val="00AC19FE"/>
    <w:rsid w:val="00AC1DB0"/>
    <w:rsid w:val="00AC1E75"/>
    <w:rsid w:val="00AC2512"/>
    <w:rsid w:val="00AC2A41"/>
    <w:rsid w:val="00AC3549"/>
    <w:rsid w:val="00AC37E8"/>
    <w:rsid w:val="00AC44C9"/>
    <w:rsid w:val="00AC469A"/>
    <w:rsid w:val="00AC4F60"/>
    <w:rsid w:val="00AC528E"/>
    <w:rsid w:val="00AC6175"/>
    <w:rsid w:val="00AC636D"/>
    <w:rsid w:val="00AC658A"/>
    <w:rsid w:val="00AC750B"/>
    <w:rsid w:val="00AD0BE7"/>
    <w:rsid w:val="00AD2026"/>
    <w:rsid w:val="00AD21E6"/>
    <w:rsid w:val="00AD28A6"/>
    <w:rsid w:val="00AD338D"/>
    <w:rsid w:val="00AD3BAE"/>
    <w:rsid w:val="00AD5C5D"/>
    <w:rsid w:val="00AD5EAD"/>
    <w:rsid w:val="00AD6315"/>
    <w:rsid w:val="00AD63ED"/>
    <w:rsid w:val="00AD65A2"/>
    <w:rsid w:val="00AD66E6"/>
    <w:rsid w:val="00AD6D39"/>
    <w:rsid w:val="00AD7935"/>
    <w:rsid w:val="00AD7F55"/>
    <w:rsid w:val="00AE015A"/>
    <w:rsid w:val="00AE01E4"/>
    <w:rsid w:val="00AE0965"/>
    <w:rsid w:val="00AE1515"/>
    <w:rsid w:val="00AE23CE"/>
    <w:rsid w:val="00AE2433"/>
    <w:rsid w:val="00AE31B2"/>
    <w:rsid w:val="00AE3A1E"/>
    <w:rsid w:val="00AE468A"/>
    <w:rsid w:val="00AE4CA5"/>
    <w:rsid w:val="00AE5560"/>
    <w:rsid w:val="00AE56A9"/>
    <w:rsid w:val="00AE58DB"/>
    <w:rsid w:val="00AE5D71"/>
    <w:rsid w:val="00AE6510"/>
    <w:rsid w:val="00AE6AE4"/>
    <w:rsid w:val="00AE6C79"/>
    <w:rsid w:val="00AE6FF0"/>
    <w:rsid w:val="00AE71CA"/>
    <w:rsid w:val="00AE76F6"/>
    <w:rsid w:val="00AE7B84"/>
    <w:rsid w:val="00AE7CA1"/>
    <w:rsid w:val="00AF1043"/>
    <w:rsid w:val="00AF1156"/>
    <w:rsid w:val="00AF19C6"/>
    <w:rsid w:val="00AF1C69"/>
    <w:rsid w:val="00AF1F63"/>
    <w:rsid w:val="00AF2798"/>
    <w:rsid w:val="00AF2AC9"/>
    <w:rsid w:val="00AF2BBB"/>
    <w:rsid w:val="00AF2FE6"/>
    <w:rsid w:val="00AF34BF"/>
    <w:rsid w:val="00AF4E49"/>
    <w:rsid w:val="00AF5103"/>
    <w:rsid w:val="00AF512C"/>
    <w:rsid w:val="00AF5BEC"/>
    <w:rsid w:val="00AF5E19"/>
    <w:rsid w:val="00AF61F2"/>
    <w:rsid w:val="00AF6EDC"/>
    <w:rsid w:val="00AF7CCE"/>
    <w:rsid w:val="00B00101"/>
    <w:rsid w:val="00B002D1"/>
    <w:rsid w:val="00B0057D"/>
    <w:rsid w:val="00B009E8"/>
    <w:rsid w:val="00B00A9D"/>
    <w:rsid w:val="00B01200"/>
    <w:rsid w:val="00B01870"/>
    <w:rsid w:val="00B01900"/>
    <w:rsid w:val="00B02D69"/>
    <w:rsid w:val="00B04457"/>
    <w:rsid w:val="00B04655"/>
    <w:rsid w:val="00B04827"/>
    <w:rsid w:val="00B05A8A"/>
    <w:rsid w:val="00B05B32"/>
    <w:rsid w:val="00B05D5E"/>
    <w:rsid w:val="00B05EF1"/>
    <w:rsid w:val="00B079E7"/>
    <w:rsid w:val="00B07A9E"/>
    <w:rsid w:val="00B07D8D"/>
    <w:rsid w:val="00B07D96"/>
    <w:rsid w:val="00B07E90"/>
    <w:rsid w:val="00B113CE"/>
    <w:rsid w:val="00B116FA"/>
    <w:rsid w:val="00B12A33"/>
    <w:rsid w:val="00B12B21"/>
    <w:rsid w:val="00B13D03"/>
    <w:rsid w:val="00B13D2E"/>
    <w:rsid w:val="00B1460B"/>
    <w:rsid w:val="00B1511E"/>
    <w:rsid w:val="00B157DA"/>
    <w:rsid w:val="00B15D34"/>
    <w:rsid w:val="00B16CD7"/>
    <w:rsid w:val="00B16E2A"/>
    <w:rsid w:val="00B17A7E"/>
    <w:rsid w:val="00B17C3F"/>
    <w:rsid w:val="00B17C88"/>
    <w:rsid w:val="00B203E1"/>
    <w:rsid w:val="00B20EF9"/>
    <w:rsid w:val="00B2111E"/>
    <w:rsid w:val="00B2150B"/>
    <w:rsid w:val="00B2167F"/>
    <w:rsid w:val="00B21F1A"/>
    <w:rsid w:val="00B22366"/>
    <w:rsid w:val="00B225E2"/>
    <w:rsid w:val="00B22D0A"/>
    <w:rsid w:val="00B22F81"/>
    <w:rsid w:val="00B2309B"/>
    <w:rsid w:val="00B232DD"/>
    <w:rsid w:val="00B2480D"/>
    <w:rsid w:val="00B249B7"/>
    <w:rsid w:val="00B24CA5"/>
    <w:rsid w:val="00B25555"/>
    <w:rsid w:val="00B256E9"/>
    <w:rsid w:val="00B25A52"/>
    <w:rsid w:val="00B25ECB"/>
    <w:rsid w:val="00B2601D"/>
    <w:rsid w:val="00B266F1"/>
    <w:rsid w:val="00B26A75"/>
    <w:rsid w:val="00B2720A"/>
    <w:rsid w:val="00B27DE3"/>
    <w:rsid w:val="00B3115B"/>
    <w:rsid w:val="00B3129E"/>
    <w:rsid w:val="00B32131"/>
    <w:rsid w:val="00B32C24"/>
    <w:rsid w:val="00B32FD3"/>
    <w:rsid w:val="00B33CB5"/>
    <w:rsid w:val="00B34281"/>
    <w:rsid w:val="00B3475A"/>
    <w:rsid w:val="00B34DC1"/>
    <w:rsid w:val="00B3500C"/>
    <w:rsid w:val="00B363CC"/>
    <w:rsid w:val="00B37149"/>
    <w:rsid w:val="00B376F7"/>
    <w:rsid w:val="00B37B12"/>
    <w:rsid w:val="00B37CD4"/>
    <w:rsid w:val="00B37FD4"/>
    <w:rsid w:val="00B404D6"/>
    <w:rsid w:val="00B41B0C"/>
    <w:rsid w:val="00B41C3A"/>
    <w:rsid w:val="00B423B7"/>
    <w:rsid w:val="00B43602"/>
    <w:rsid w:val="00B43931"/>
    <w:rsid w:val="00B43C3D"/>
    <w:rsid w:val="00B44293"/>
    <w:rsid w:val="00B44C93"/>
    <w:rsid w:val="00B4519D"/>
    <w:rsid w:val="00B458EC"/>
    <w:rsid w:val="00B4593B"/>
    <w:rsid w:val="00B46004"/>
    <w:rsid w:val="00B464DD"/>
    <w:rsid w:val="00B464EB"/>
    <w:rsid w:val="00B46595"/>
    <w:rsid w:val="00B465B0"/>
    <w:rsid w:val="00B469C6"/>
    <w:rsid w:val="00B47163"/>
    <w:rsid w:val="00B47198"/>
    <w:rsid w:val="00B47265"/>
    <w:rsid w:val="00B47449"/>
    <w:rsid w:val="00B476C7"/>
    <w:rsid w:val="00B477FB"/>
    <w:rsid w:val="00B47D1C"/>
    <w:rsid w:val="00B502BD"/>
    <w:rsid w:val="00B50C96"/>
    <w:rsid w:val="00B50E90"/>
    <w:rsid w:val="00B5127F"/>
    <w:rsid w:val="00B51423"/>
    <w:rsid w:val="00B51E1B"/>
    <w:rsid w:val="00B5261D"/>
    <w:rsid w:val="00B52DE7"/>
    <w:rsid w:val="00B52E25"/>
    <w:rsid w:val="00B52F51"/>
    <w:rsid w:val="00B52F54"/>
    <w:rsid w:val="00B53206"/>
    <w:rsid w:val="00B53E91"/>
    <w:rsid w:val="00B53F9C"/>
    <w:rsid w:val="00B55624"/>
    <w:rsid w:val="00B5588E"/>
    <w:rsid w:val="00B55D62"/>
    <w:rsid w:val="00B56AA0"/>
    <w:rsid w:val="00B60293"/>
    <w:rsid w:val="00B60836"/>
    <w:rsid w:val="00B60D52"/>
    <w:rsid w:val="00B61545"/>
    <w:rsid w:val="00B618D9"/>
    <w:rsid w:val="00B61C17"/>
    <w:rsid w:val="00B625B5"/>
    <w:rsid w:val="00B62EC5"/>
    <w:rsid w:val="00B6447E"/>
    <w:rsid w:val="00B64E88"/>
    <w:rsid w:val="00B64EBD"/>
    <w:rsid w:val="00B66892"/>
    <w:rsid w:val="00B66A7F"/>
    <w:rsid w:val="00B67020"/>
    <w:rsid w:val="00B6702D"/>
    <w:rsid w:val="00B67741"/>
    <w:rsid w:val="00B6779D"/>
    <w:rsid w:val="00B67F79"/>
    <w:rsid w:val="00B7031B"/>
    <w:rsid w:val="00B723D3"/>
    <w:rsid w:val="00B7285D"/>
    <w:rsid w:val="00B72A30"/>
    <w:rsid w:val="00B730AD"/>
    <w:rsid w:val="00B734D0"/>
    <w:rsid w:val="00B73726"/>
    <w:rsid w:val="00B73C22"/>
    <w:rsid w:val="00B74109"/>
    <w:rsid w:val="00B74781"/>
    <w:rsid w:val="00B753A3"/>
    <w:rsid w:val="00B755FF"/>
    <w:rsid w:val="00B75C53"/>
    <w:rsid w:val="00B76CA5"/>
    <w:rsid w:val="00B76F1A"/>
    <w:rsid w:val="00B7714F"/>
    <w:rsid w:val="00B77510"/>
    <w:rsid w:val="00B77FD0"/>
    <w:rsid w:val="00B80C0F"/>
    <w:rsid w:val="00B80CAB"/>
    <w:rsid w:val="00B8101A"/>
    <w:rsid w:val="00B812F5"/>
    <w:rsid w:val="00B8226D"/>
    <w:rsid w:val="00B83027"/>
    <w:rsid w:val="00B836AC"/>
    <w:rsid w:val="00B83781"/>
    <w:rsid w:val="00B837FA"/>
    <w:rsid w:val="00B84AD4"/>
    <w:rsid w:val="00B855A7"/>
    <w:rsid w:val="00B85EE2"/>
    <w:rsid w:val="00B85F5D"/>
    <w:rsid w:val="00B87046"/>
    <w:rsid w:val="00B87CDC"/>
    <w:rsid w:val="00B904D6"/>
    <w:rsid w:val="00B91439"/>
    <w:rsid w:val="00B9179A"/>
    <w:rsid w:val="00B919A9"/>
    <w:rsid w:val="00B93B6F"/>
    <w:rsid w:val="00B94339"/>
    <w:rsid w:val="00B94BB6"/>
    <w:rsid w:val="00B958E2"/>
    <w:rsid w:val="00B95DAD"/>
    <w:rsid w:val="00B96FC0"/>
    <w:rsid w:val="00B97075"/>
    <w:rsid w:val="00B970E3"/>
    <w:rsid w:val="00B97690"/>
    <w:rsid w:val="00BA0EC3"/>
    <w:rsid w:val="00BA18BF"/>
    <w:rsid w:val="00BA1E07"/>
    <w:rsid w:val="00BA2314"/>
    <w:rsid w:val="00BA2859"/>
    <w:rsid w:val="00BA37A9"/>
    <w:rsid w:val="00BA389C"/>
    <w:rsid w:val="00BA4090"/>
    <w:rsid w:val="00BA42DB"/>
    <w:rsid w:val="00BA5E54"/>
    <w:rsid w:val="00BA6E68"/>
    <w:rsid w:val="00BA70F4"/>
    <w:rsid w:val="00BA7B12"/>
    <w:rsid w:val="00BA7BAD"/>
    <w:rsid w:val="00BB0148"/>
    <w:rsid w:val="00BB21BC"/>
    <w:rsid w:val="00BB260D"/>
    <w:rsid w:val="00BB366C"/>
    <w:rsid w:val="00BB3E8B"/>
    <w:rsid w:val="00BB423B"/>
    <w:rsid w:val="00BB48F3"/>
    <w:rsid w:val="00BB4AF7"/>
    <w:rsid w:val="00BB4E3D"/>
    <w:rsid w:val="00BB59AF"/>
    <w:rsid w:val="00BB6325"/>
    <w:rsid w:val="00BB6428"/>
    <w:rsid w:val="00BB78EC"/>
    <w:rsid w:val="00BB7C47"/>
    <w:rsid w:val="00BC00E0"/>
    <w:rsid w:val="00BC0210"/>
    <w:rsid w:val="00BC10E1"/>
    <w:rsid w:val="00BC26F3"/>
    <w:rsid w:val="00BC2785"/>
    <w:rsid w:val="00BC415A"/>
    <w:rsid w:val="00BC462D"/>
    <w:rsid w:val="00BC4F97"/>
    <w:rsid w:val="00BC5B1A"/>
    <w:rsid w:val="00BC6023"/>
    <w:rsid w:val="00BC60EC"/>
    <w:rsid w:val="00BC6719"/>
    <w:rsid w:val="00BC7234"/>
    <w:rsid w:val="00BC74E0"/>
    <w:rsid w:val="00BC7B2E"/>
    <w:rsid w:val="00BC7C32"/>
    <w:rsid w:val="00BC7C61"/>
    <w:rsid w:val="00BC7D62"/>
    <w:rsid w:val="00BD07B5"/>
    <w:rsid w:val="00BD0BC2"/>
    <w:rsid w:val="00BD0FB4"/>
    <w:rsid w:val="00BD20BA"/>
    <w:rsid w:val="00BD22AA"/>
    <w:rsid w:val="00BD2878"/>
    <w:rsid w:val="00BD33E1"/>
    <w:rsid w:val="00BD36D4"/>
    <w:rsid w:val="00BD401A"/>
    <w:rsid w:val="00BD49DA"/>
    <w:rsid w:val="00BD4D75"/>
    <w:rsid w:val="00BD568C"/>
    <w:rsid w:val="00BD5C4E"/>
    <w:rsid w:val="00BD6937"/>
    <w:rsid w:val="00BD718E"/>
    <w:rsid w:val="00BD72BD"/>
    <w:rsid w:val="00BD7E6E"/>
    <w:rsid w:val="00BE1045"/>
    <w:rsid w:val="00BE1214"/>
    <w:rsid w:val="00BE1E22"/>
    <w:rsid w:val="00BE2885"/>
    <w:rsid w:val="00BE2973"/>
    <w:rsid w:val="00BE29D7"/>
    <w:rsid w:val="00BE2F5B"/>
    <w:rsid w:val="00BE3916"/>
    <w:rsid w:val="00BE5161"/>
    <w:rsid w:val="00BE520B"/>
    <w:rsid w:val="00BE5454"/>
    <w:rsid w:val="00BE58F1"/>
    <w:rsid w:val="00BE5A51"/>
    <w:rsid w:val="00BE657B"/>
    <w:rsid w:val="00BE6978"/>
    <w:rsid w:val="00BE6FC5"/>
    <w:rsid w:val="00BF0634"/>
    <w:rsid w:val="00BF1087"/>
    <w:rsid w:val="00BF1652"/>
    <w:rsid w:val="00BF1731"/>
    <w:rsid w:val="00BF186B"/>
    <w:rsid w:val="00BF1995"/>
    <w:rsid w:val="00BF2EC0"/>
    <w:rsid w:val="00BF3676"/>
    <w:rsid w:val="00BF409A"/>
    <w:rsid w:val="00BF4135"/>
    <w:rsid w:val="00BF4ACA"/>
    <w:rsid w:val="00BF4E1C"/>
    <w:rsid w:val="00BF5790"/>
    <w:rsid w:val="00BF6A8A"/>
    <w:rsid w:val="00BF6B45"/>
    <w:rsid w:val="00BF752D"/>
    <w:rsid w:val="00C0064A"/>
    <w:rsid w:val="00C00D26"/>
    <w:rsid w:val="00C015C6"/>
    <w:rsid w:val="00C01A42"/>
    <w:rsid w:val="00C01D75"/>
    <w:rsid w:val="00C01DEF"/>
    <w:rsid w:val="00C02339"/>
    <w:rsid w:val="00C02397"/>
    <w:rsid w:val="00C02DA0"/>
    <w:rsid w:val="00C03DA5"/>
    <w:rsid w:val="00C03EE2"/>
    <w:rsid w:val="00C04F4D"/>
    <w:rsid w:val="00C054C3"/>
    <w:rsid w:val="00C056CB"/>
    <w:rsid w:val="00C062AB"/>
    <w:rsid w:val="00C062C2"/>
    <w:rsid w:val="00C068C4"/>
    <w:rsid w:val="00C0753F"/>
    <w:rsid w:val="00C10325"/>
    <w:rsid w:val="00C10BFA"/>
    <w:rsid w:val="00C10C4F"/>
    <w:rsid w:val="00C1181C"/>
    <w:rsid w:val="00C11C7E"/>
    <w:rsid w:val="00C124BB"/>
    <w:rsid w:val="00C1311D"/>
    <w:rsid w:val="00C136C6"/>
    <w:rsid w:val="00C13909"/>
    <w:rsid w:val="00C13A2E"/>
    <w:rsid w:val="00C13E5A"/>
    <w:rsid w:val="00C1523F"/>
    <w:rsid w:val="00C15255"/>
    <w:rsid w:val="00C152EA"/>
    <w:rsid w:val="00C15401"/>
    <w:rsid w:val="00C1561C"/>
    <w:rsid w:val="00C15CFE"/>
    <w:rsid w:val="00C15EB7"/>
    <w:rsid w:val="00C15FA4"/>
    <w:rsid w:val="00C16251"/>
    <w:rsid w:val="00C166C4"/>
    <w:rsid w:val="00C1677A"/>
    <w:rsid w:val="00C16EAF"/>
    <w:rsid w:val="00C179A5"/>
    <w:rsid w:val="00C179E1"/>
    <w:rsid w:val="00C20E37"/>
    <w:rsid w:val="00C2243F"/>
    <w:rsid w:val="00C227CA"/>
    <w:rsid w:val="00C22EF1"/>
    <w:rsid w:val="00C23B3F"/>
    <w:rsid w:val="00C243FF"/>
    <w:rsid w:val="00C24467"/>
    <w:rsid w:val="00C24C01"/>
    <w:rsid w:val="00C24C3B"/>
    <w:rsid w:val="00C260EF"/>
    <w:rsid w:val="00C2611C"/>
    <w:rsid w:val="00C26190"/>
    <w:rsid w:val="00C264A0"/>
    <w:rsid w:val="00C26983"/>
    <w:rsid w:val="00C26C17"/>
    <w:rsid w:val="00C27175"/>
    <w:rsid w:val="00C27C3A"/>
    <w:rsid w:val="00C302B8"/>
    <w:rsid w:val="00C31027"/>
    <w:rsid w:val="00C312BC"/>
    <w:rsid w:val="00C31BD6"/>
    <w:rsid w:val="00C33EF0"/>
    <w:rsid w:val="00C346D6"/>
    <w:rsid w:val="00C3524B"/>
    <w:rsid w:val="00C353FB"/>
    <w:rsid w:val="00C354F2"/>
    <w:rsid w:val="00C36118"/>
    <w:rsid w:val="00C36A59"/>
    <w:rsid w:val="00C373A9"/>
    <w:rsid w:val="00C376BF"/>
    <w:rsid w:val="00C37C17"/>
    <w:rsid w:val="00C40258"/>
    <w:rsid w:val="00C41110"/>
    <w:rsid w:val="00C415F3"/>
    <w:rsid w:val="00C417A9"/>
    <w:rsid w:val="00C419CB"/>
    <w:rsid w:val="00C41E62"/>
    <w:rsid w:val="00C42013"/>
    <w:rsid w:val="00C427C1"/>
    <w:rsid w:val="00C42A20"/>
    <w:rsid w:val="00C42B0A"/>
    <w:rsid w:val="00C43539"/>
    <w:rsid w:val="00C44500"/>
    <w:rsid w:val="00C44EE1"/>
    <w:rsid w:val="00C455FA"/>
    <w:rsid w:val="00C45880"/>
    <w:rsid w:val="00C45A7A"/>
    <w:rsid w:val="00C45DBA"/>
    <w:rsid w:val="00C46483"/>
    <w:rsid w:val="00C46B4F"/>
    <w:rsid w:val="00C47080"/>
    <w:rsid w:val="00C47677"/>
    <w:rsid w:val="00C47ED8"/>
    <w:rsid w:val="00C54008"/>
    <w:rsid w:val="00C5404B"/>
    <w:rsid w:val="00C541A9"/>
    <w:rsid w:val="00C5511F"/>
    <w:rsid w:val="00C5512C"/>
    <w:rsid w:val="00C55167"/>
    <w:rsid w:val="00C55C3A"/>
    <w:rsid w:val="00C55D42"/>
    <w:rsid w:val="00C55F1C"/>
    <w:rsid w:val="00C561B1"/>
    <w:rsid w:val="00C5670F"/>
    <w:rsid w:val="00C56E01"/>
    <w:rsid w:val="00C56EB8"/>
    <w:rsid w:val="00C5703A"/>
    <w:rsid w:val="00C570AB"/>
    <w:rsid w:val="00C57972"/>
    <w:rsid w:val="00C57A0A"/>
    <w:rsid w:val="00C57C45"/>
    <w:rsid w:val="00C60331"/>
    <w:rsid w:val="00C6055F"/>
    <w:rsid w:val="00C614E4"/>
    <w:rsid w:val="00C615C1"/>
    <w:rsid w:val="00C615CC"/>
    <w:rsid w:val="00C6198A"/>
    <w:rsid w:val="00C61D3A"/>
    <w:rsid w:val="00C621F5"/>
    <w:rsid w:val="00C6227E"/>
    <w:rsid w:val="00C62821"/>
    <w:rsid w:val="00C62A4E"/>
    <w:rsid w:val="00C64271"/>
    <w:rsid w:val="00C64AC8"/>
    <w:rsid w:val="00C65250"/>
    <w:rsid w:val="00C65F34"/>
    <w:rsid w:val="00C6629A"/>
    <w:rsid w:val="00C66613"/>
    <w:rsid w:val="00C6709C"/>
    <w:rsid w:val="00C67427"/>
    <w:rsid w:val="00C677A9"/>
    <w:rsid w:val="00C70347"/>
    <w:rsid w:val="00C70353"/>
    <w:rsid w:val="00C70540"/>
    <w:rsid w:val="00C707A1"/>
    <w:rsid w:val="00C70A21"/>
    <w:rsid w:val="00C7287D"/>
    <w:rsid w:val="00C72B2F"/>
    <w:rsid w:val="00C72D70"/>
    <w:rsid w:val="00C738EA"/>
    <w:rsid w:val="00C73E1A"/>
    <w:rsid w:val="00C73EB0"/>
    <w:rsid w:val="00C747DA"/>
    <w:rsid w:val="00C76305"/>
    <w:rsid w:val="00C76A35"/>
    <w:rsid w:val="00C76DA0"/>
    <w:rsid w:val="00C77432"/>
    <w:rsid w:val="00C774DC"/>
    <w:rsid w:val="00C77602"/>
    <w:rsid w:val="00C77C72"/>
    <w:rsid w:val="00C80899"/>
    <w:rsid w:val="00C813FD"/>
    <w:rsid w:val="00C814FA"/>
    <w:rsid w:val="00C8152A"/>
    <w:rsid w:val="00C81F5E"/>
    <w:rsid w:val="00C821CB"/>
    <w:rsid w:val="00C8254D"/>
    <w:rsid w:val="00C82762"/>
    <w:rsid w:val="00C827D5"/>
    <w:rsid w:val="00C82C18"/>
    <w:rsid w:val="00C82C65"/>
    <w:rsid w:val="00C83088"/>
    <w:rsid w:val="00C83653"/>
    <w:rsid w:val="00C83C58"/>
    <w:rsid w:val="00C84453"/>
    <w:rsid w:val="00C85FF9"/>
    <w:rsid w:val="00C865B2"/>
    <w:rsid w:val="00C86A5A"/>
    <w:rsid w:val="00C904C3"/>
    <w:rsid w:val="00C92197"/>
    <w:rsid w:val="00C92B47"/>
    <w:rsid w:val="00C92E72"/>
    <w:rsid w:val="00C935EC"/>
    <w:rsid w:val="00C93726"/>
    <w:rsid w:val="00C93FB6"/>
    <w:rsid w:val="00C942CA"/>
    <w:rsid w:val="00C94338"/>
    <w:rsid w:val="00C946AC"/>
    <w:rsid w:val="00C948B3"/>
    <w:rsid w:val="00C95392"/>
    <w:rsid w:val="00C9540E"/>
    <w:rsid w:val="00C95B86"/>
    <w:rsid w:val="00C96ACA"/>
    <w:rsid w:val="00CA0578"/>
    <w:rsid w:val="00CA07BE"/>
    <w:rsid w:val="00CA0D72"/>
    <w:rsid w:val="00CA14C0"/>
    <w:rsid w:val="00CA1CAC"/>
    <w:rsid w:val="00CA3B30"/>
    <w:rsid w:val="00CA4494"/>
    <w:rsid w:val="00CA4FA4"/>
    <w:rsid w:val="00CA55CC"/>
    <w:rsid w:val="00CA76A3"/>
    <w:rsid w:val="00CA7BE3"/>
    <w:rsid w:val="00CA7DEB"/>
    <w:rsid w:val="00CB087A"/>
    <w:rsid w:val="00CB0A14"/>
    <w:rsid w:val="00CB1B3D"/>
    <w:rsid w:val="00CB1DC3"/>
    <w:rsid w:val="00CB20D2"/>
    <w:rsid w:val="00CB2495"/>
    <w:rsid w:val="00CB2D7D"/>
    <w:rsid w:val="00CB3606"/>
    <w:rsid w:val="00CB3ABD"/>
    <w:rsid w:val="00CB3D38"/>
    <w:rsid w:val="00CB46B2"/>
    <w:rsid w:val="00CB484B"/>
    <w:rsid w:val="00CB53DB"/>
    <w:rsid w:val="00CB5A14"/>
    <w:rsid w:val="00CB5ADF"/>
    <w:rsid w:val="00CB5B0C"/>
    <w:rsid w:val="00CB6008"/>
    <w:rsid w:val="00CB6221"/>
    <w:rsid w:val="00CB6B36"/>
    <w:rsid w:val="00CC1500"/>
    <w:rsid w:val="00CC1709"/>
    <w:rsid w:val="00CC1BD7"/>
    <w:rsid w:val="00CC349C"/>
    <w:rsid w:val="00CC3C70"/>
    <w:rsid w:val="00CC3D47"/>
    <w:rsid w:val="00CC432C"/>
    <w:rsid w:val="00CC4A9D"/>
    <w:rsid w:val="00CC4FC9"/>
    <w:rsid w:val="00CC543B"/>
    <w:rsid w:val="00CC5603"/>
    <w:rsid w:val="00CC5D87"/>
    <w:rsid w:val="00CC6008"/>
    <w:rsid w:val="00CC63D1"/>
    <w:rsid w:val="00CC67FF"/>
    <w:rsid w:val="00CC7722"/>
    <w:rsid w:val="00CD0521"/>
    <w:rsid w:val="00CD0541"/>
    <w:rsid w:val="00CD0603"/>
    <w:rsid w:val="00CD0630"/>
    <w:rsid w:val="00CD0905"/>
    <w:rsid w:val="00CD0AA9"/>
    <w:rsid w:val="00CD0D33"/>
    <w:rsid w:val="00CD0DF0"/>
    <w:rsid w:val="00CD273B"/>
    <w:rsid w:val="00CD276D"/>
    <w:rsid w:val="00CD293A"/>
    <w:rsid w:val="00CD2CD8"/>
    <w:rsid w:val="00CD2D6C"/>
    <w:rsid w:val="00CD2D8D"/>
    <w:rsid w:val="00CD2F2E"/>
    <w:rsid w:val="00CD3DD9"/>
    <w:rsid w:val="00CD41C0"/>
    <w:rsid w:val="00CD43B7"/>
    <w:rsid w:val="00CD4DD7"/>
    <w:rsid w:val="00CD4E47"/>
    <w:rsid w:val="00CD5AA7"/>
    <w:rsid w:val="00CD5B40"/>
    <w:rsid w:val="00CD5E8D"/>
    <w:rsid w:val="00CD63FC"/>
    <w:rsid w:val="00CD6C2B"/>
    <w:rsid w:val="00CD759C"/>
    <w:rsid w:val="00CD75B3"/>
    <w:rsid w:val="00CE01A0"/>
    <w:rsid w:val="00CE0433"/>
    <w:rsid w:val="00CE0816"/>
    <w:rsid w:val="00CE0FB0"/>
    <w:rsid w:val="00CE1A1A"/>
    <w:rsid w:val="00CE1CAC"/>
    <w:rsid w:val="00CE292E"/>
    <w:rsid w:val="00CE4405"/>
    <w:rsid w:val="00CE533E"/>
    <w:rsid w:val="00CE5714"/>
    <w:rsid w:val="00CE58A8"/>
    <w:rsid w:val="00CE5933"/>
    <w:rsid w:val="00CE59B3"/>
    <w:rsid w:val="00CE5ACF"/>
    <w:rsid w:val="00CE615C"/>
    <w:rsid w:val="00CE6597"/>
    <w:rsid w:val="00CE6AC7"/>
    <w:rsid w:val="00CE6E1E"/>
    <w:rsid w:val="00CE735C"/>
    <w:rsid w:val="00CE73B7"/>
    <w:rsid w:val="00CE779F"/>
    <w:rsid w:val="00CE77F9"/>
    <w:rsid w:val="00CE7F00"/>
    <w:rsid w:val="00CF0090"/>
    <w:rsid w:val="00CF0764"/>
    <w:rsid w:val="00CF1178"/>
    <w:rsid w:val="00CF1550"/>
    <w:rsid w:val="00CF185C"/>
    <w:rsid w:val="00CF1862"/>
    <w:rsid w:val="00CF18E8"/>
    <w:rsid w:val="00CF1C92"/>
    <w:rsid w:val="00CF2471"/>
    <w:rsid w:val="00CF2A67"/>
    <w:rsid w:val="00CF2C17"/>
    <w:rsid w:val="00CF2E5E"/>
    <w:rsid w:val="00CF4872"/>
    <w:rsid w:val="00CF48F4"/>
    <w:rsid w:val="00CF4915"/>
    <w:rsid w:val="00CF4EDB"/>
    <w:rsid w:val="00CF5302"/>
    <w:rsid w:val="00CF5A92"/>
    <w:rsid w:val="00CF651B"/>
    <w:rsid w:val="00CF7780"/>
    <w:rsid w:val="00CF78CF"/>
    <w:rsid w:val="00CF7A8C"/>
    <w:rsid w:val="00D003DB"/>
    <w:rsid w:val="00D011C4"/>
    <w:rsid w:val="00D011D8"/>
    <w:rsid w:val="00D017CC"/>
    <w:rsid w:val="00D01B57"/>
    <w:rsid w:val="00D02138"/>
    <w:rsid w:val="00D02966"/>
    <w:rsid w:val="00D03056"/>
    <w:rsid w:val="00D03728"/>
    <w:rsid w:val="00D04414"/>
    <w:rsid w:val="00D04808"/>
    <w:rsid w:val="00D049C0"/>
    <w:rsid w:val="00D04F6C"/>
    <w:rsid w:val="00D051CB"/>
    <w:rsid w:val="00D052B3"/>
    <w:rsid w:val="00D05518"/>
    <w:rsid w:val="00D05F2A"/>
    <w:rsid w:val="00D0611C"/>
    <w:rsid w:val="00D06671"/>
    <w:rsid w:val="00D07CDD"/>
    <w:rsid w:val="00D07D10"/>
    <w:rsid w:val="00D102F4"/>
    <w:rsid w:val="00D103B4"/>
    <w:rsid w:val="00D103C7"/>
    <w:rsid w:val="00D1049F"/>
    <w:rsid w:val="00D1080D"/>
    <w:rsid w:val="00D11046"/>
    <w:rsid w:val="00D1104C"/>
    <w:rsid w:val="00D1129E"/>
    <w:rsid w:val="00D11F0B"/>
    <w:rsid w:val="00D134C2"/>
    <w:rsid w:val="00D13749"/>
    <w:rsid w:val="00D13ACE"/>
    <w:rsid w:val="00D13C4E"/>
    <w:rsid w:val="00D1405D"/>
    <w:rsid w:val="00D14198"/>
    <w:rsid w:val="00D14210"/>
    <w:rsid w:val="00D14257"/>
    <w:rsid w:val="00D1516E"/>
    <w:rsid w:val="00D15AA8"/>
    <w:rsid w:val="00D15B83"/>
    <w:rsid w:val="00D175C6"/>
    <w:rsid w:val="00D20849"/>
    <w:rsid w:val="00D20A47"/>
    <w:rsid w:val="00D20AF6"/>
    <w:rsid w:val="00D20CB2"/>
    <w:rsid w:val="00D21BC7"/>
    <w:rsid w:val="00D22ADD"/>
    <w:rsid w:val="00D2308B"/>
    <w:rsid w:val="00D23D22"/>
    <w:rsid w:val="00D23ED7"/>
    <w:rsid w:val="00D2508A"/>
    <w:rsid w:val="00D2561B"/>
    <w:rsid w:val="00D25E1E"/>
    <w:rsid w:val="00D260CD"/>
    <w:rsid w:val="00D26278"/>
    <w:rsid w:val="00D26622"/>
    <w:rsid w:val="00D26A82"/>
    <w:rsid w:val="00D26D8A"/>
    <w:rsid w:val="00D272D4"/>
    <w:rsid w:val="00D27428"/>
    <w:rsid w:val="00D3028E"/>
    <w:rsid w:val="00D30973"/>
    <w:rsid w:val="00D30D28"/>
    <w:rsid w:val="00D31174"/>
    <w:rsid w:val="00D31A96"/>
    <w:rsid w:val="00D31BE2"/>
    <w:rsid w:val="00D32708"/>
    <w:rsid w:val="00D330B5"/>
    <w:rsid w:val="00D3445D"/>
    <w:rsid w:val="00D34A1F"/>
    <w:rsid w:val="00D35AB1"/>
    <w:rsid w:val="00D36694"/>
    <w:rsid w:val="00D3676F"/>
    <w:rsid w:val="00D36790"/>
    <w:rsid w:val="00D36DB1"/>
    <w:rsid w:val="00D37968"/>
    <w:rsid w:val="00D40E0F"/>
    <w:rsid w:val="00D40ECD"/>
    <w:rsid w:val="00D418F9"/>
    <w:rsid w:val="00D41930"/>
    <w:rsid w:val="00D43F7A"/>
    <w:rsid w:val="00D4403E"/>
    <w:rsid w:val="00D447AD"/>
    <w:rsid w:val="00D45233"/>
    <w:rsid w:val="00D45A2F"/>
    <w:rsid w:val="00D46662"/>
    <w:rsid w:val="00D46DD0"/>
    <w:rsid w:val="00D51065"/>
    <w:rsid w:val="00D51097"/>
    <w:rsid w:val="00D51BCB"/>
    <w:rsid w:val="00D51D05"/>
    <w:rsid w:val="00D52096"/>
    <w:rsid w:val="00D528FC"/>
    <w:rsid w:val="00D53477"/>
    <w:rsid w:val="00D536E5"/>
    <w:rsid w:val="00D542B5"/>
    <w:rsid w:val="00D56E80"/>
    <w:rsid w:val="00D56F6F"/>
    <w:rsid w:val="00D57109"/>
    <w:rsid w:val="00D572BC"/>
    <w:rsid w:val="00D57534"/>
    <w:rsid w:val="00D605A0"/>
    <w:rsid w:val="00D60717"/>
    <w:rsid w:val="00D60773"/>
    <w:rsid w:val="00D6097E"/>
    <w:rsid w:val="00D60F6A"/>
    <w:rsid w:val="00D61040"/>
    <w:rsid w:val="00D611D2"/>
    <w:rsid w:val="00D6179E"/>
    <w:rsid w:val="00D61E70"/>
    <w:rsid w:val="00D61E91"/>
    <w:rsid w:val="00D62242"/>
    <w:rsid w:val="00D6350B"/>
    <w:rsid w:val="00D646BF"/>
    <w:rsid w:val="00D64B5D"/>
    <w:rsid w:val="00D659B9"/>
    <w:rsid w:val="00D65C24"/>
    <w:rsid w:val="00D66A85"/>
    <w:rsid w:val="00D66AC0"/>
    <w:rsid w:val="00D66AEF"/>
    <w:rsid w:val="00D66E58"/>
    <w:rsid w:val="00D670A6"/>
    <w:rsid w:val="00D701B4"/>
    <w:rsid w:val="00D703A4"/>
    <w:rsid w:val="00D70975"/>
    <w:rsid w:val="00D70B12"/>
    <w:rsid w:val="00D70F02"/>
    <w:rsid w:val="00D71B4B"/>
    <w:rsid w:val="00D71F97"/>
    <w:rsid w:val="00D72080"/>
    <w:rsid w:val="00D723E2"/>
    <w:rsid w:val="00D72C18"/>
    <w:rsid w:val="00D738D9"/>
    <w:rsid w:val="00D759D1"/>
    <w:rsid w:val="00D75B88"/>
    <w:rsid w:val="00D75BA6"/>
    <w:rsid w:val="00D75E4E"/>
    <w:rsid w:val="00D762AF"/>
    <w:rsid w:val="00D764A3"/>
    <w:rsid w:val="00D76EA9"/>
    <w:rsid w:val="00D7751E"/>
    <w:rsid w:val="00D8084B"/>
    <w:rsid w:val="00D8110C"/>
    <w:rsid w:val="00D815E2"/>
    <w:rsid w:val="00D81639"/>
    <w:rsid w:val="00D821A5"/>
    <w:rsid w:val="00D824A6"/>
    <w:rsid w:val="00D82E3F"/>
    <w:rsid w:val="00D830DF"/>
    <w:rsid w:val="00D838E1"/>
    <w:rsid w:val="00D83A94"/>
    <w:rsid w:val="00D83ADF"/>
    <w:rsid w:val="00D83EA4"/>
    <w:rsid w:val="00D83F0D"/>
    <w:rsid w:val="00D84AB3"/>
    <w:rsid w:val="00D84CA6"/>
    <w:rsid w:val="00D85637"/>
    <w:rsid w:val="00D8586E"/>
    <w:rsid w:val="00D87078"/>
    <w:rsid w:val="00D873B8"/>
    <w:rsid w:val="00D877A5"/>
    <w:rsid w:val="00D9007A"/>
    <w:rsid w:val="00D90B42"/>
    <w:rsid w:val="00D90C58"/>
    <w:rsid w:val="00D90E01"/>
    <w:rsid w:val="00D910CD"/>
    <w:rsid w:val="00D9110F"/>
    <w:rsid w:val="00D911F6"/>
    <w:rsid w:val="00D9151B"/>
    <w:rsid w:val="00D91916"/>
    <w:rsid w:val="00D91944"/>
    <w:rsid w:val="00D91A0B"/>
    <w:rsid w:val="00D91ADB"/>
    <w:rsid w:val="00D91ED2"/>
    <w:rsid w:val="00D93607"/>
    <w:rsid w:val="00D93A30"/>
    <w:rsid w:val="00D9514B"/>
    <w:rsid w:val="00D9627C"/>
    <w:rsid w:val="00D97670"/>
    <w:rsid w:val="00D97915"/>
    <w:rsid w:val="00DA02EA"/>
    <w:rsid w:val="00DA0473"/>
    <w:rsid w:val="00DA089D"/>
    <w:rsid w:val="00DA193E"/>
    <w:rsid w:val="00DA2608"/>
    <w:rsid w:val="00DA279D"/>
    <w:rsid w:val="00DA287D"/>
    <w:rsid w:val="00DA2F6B"/>
    <w:rsid w:val="00DA3E3D"/>
    <w:rsid w:val="00DA409B"/>
    <w:rsid w:val="00DA4920"/>
    <w:rsid w:val="00DA59C0"/>
    <w:rsid w:val="00DA6107"/>
    <w:rsid w:val="00DA7046"/>
    <w:rsid w:val="00DA75EA"/>
    <w:rsid w:val="00DA768A"/>
    <w:rsid w:val="00DA769F"/>
    <w:rsid w:val="00DA77BB"/>
    <w:rsid w:val="00DA77CB"/>
    <w:rsid w:val="00DA7CC6"/>
    <w:rsid w:val="00DA7FD3"/>
    <w:rsid w:val="00DB046A"/>
    <w:rsid w:val="00DB0532"/>
    <w:rsid w:val="00DB080D"/>
    <w:rsid w:val="00DB093F"/>
    <w:rsid w:val="00DB14F4"/>
    <w:rsid w:val="00DB20EF"/>
    <w:rsid w:val="00DB2A4A"/>
    <w:rsid w:val="00DB32AF"/>
    <w:rsid w:val="00DB3C51"/>
    <w:rsid w:val="00DB3E76"/>
    <w:rsid w:val="00DB3E8B"/>
    <w:rsid w:val="00DB5447"/>
    <w:rsid w:val="00DB5ED0"/>
    <w:rsid w:val="00DB60AF"/>
    <w:rsid w:val="00DB60EB"/>
    <w:rsid w:val="00DB6320"/>
    <w:rsid w:val="00DB6464"/>
    <w:rsid w:val="00DB770C"/>
    <w:rsid w:val="00DC074C"/>
    <w:rsid w:val="00DC13E6"/>
    <w:rsid w:val="00DC15CB"/>
    <w:rsid w:val="00DC191D"/>
    <w:rsid w:val="00DC1B27"/>
    <w:rsid w:val="00DC1E4B"/>
    <w:rsid w:val="00DC22E9"/>
    <w:rsid w:val="00DC2C25"/>
    <w:rsid w:val="00DC4150"/>
    <w:rsid w:val="00DC6AF8"/>
    <w:rsid w:val="00DC7025"/>
    <w:rsid w:val="00DC74BA"/>
    <w:rsid w:val="00DD024C"/>
    <w:rsid w:val="00DD083E"/>
    <w:rsid w:val="00DD08C2"/>
    <w:rsid w:val="00DD0D28"/>
    <w:rsid w:val="00DD1A8B"/>
    <w:rsid w:val="00DD2103"/>
    <w:rsid w:val="00DD2DFF"/>
    <w:rsid w:val="00DD34F3"/>
    <w:rsid w:val="00DD3C22"/>
    <w:rsid w:val="00DD3F43"/>
    <w:rsid w:val="00DD3F67"/>
    <w:rsid w:val="00DD4E2E"/>
    <w:rsid w:val="00DD5820"/>
    <w:rsid w:val="00DD63CE"/>
    <w:rsid w:val="00DD6687"/>
    <w:rsid w:val="00DD68EC"/>
    <w:rsid w:val="00DD6F4B"/>
    <w:rsid w:val="00DD7CE8"/>
    <w:rsid w:val="00DE021E"/>
    <w:rsid w:val="00DE0C1C"/>
    <w:rsid w:val="00DE0D1D"/>
    <w:rsid w:val="00DE188D"/>
    <w:rsid w:val="00DE23C4"/>
    <w:rsid w:val="00DE23F6"/>
    <w:rsid w:val="00DE2946"/>
    <w:rsid w:val="00DE2D3C"/>
    <w:rsid w:val="00DE3106"/>
    <w:rsid w:val="00DE5CF7"/>
    <w:rsid w:val="00DE6278"/>
    <w:rsid w:val="00DE63C5"/>
    <w:rsid w:val="00DE6856"/>
    <w:rsid w:val="00DE7760"/>
    <w:rsid w:val="00DE7C89"/>
    <w:rsid w:val="00DF03DE"/>
    <w:rsid w:val="00DF0958"/>
    <w:rsid w:val="00DF105C"/>
    <w:rsid w:val="00DF158A"/>
    <w:rsid w:val="00DF1728"/>
    <w:rsid w:val="00DF1AA7"/>
    <w:rsid w:val="00DF1C9C"/>
    <w:rsid w:val="00DF1CE5"/>
    <w:rsid w:val="00DF1E9A"/>
    <w:rsid w:val="00DF2307"/>
    <w:rsid w:val="00DF2884"/>
    <w:rsid w:val="00DF3367"/>
    <w:rsid w:val="00DF3FDF"/>
    <w:rsid w:val="00DF40BE"/>
    <w:rsid w:val="00DF464D"/>
    <w:rsid w:val="00DF4839"/>
    <w:rsid w:val="00DF4A37"/>
    <w:rsid w:val="00DF4DB9"/>
    <w:rsid w:val="00DF5245"/>
    <w:rsid w:val="00DF69E7"/>
    <w:rsid w:val="00DF6E39"/>
    <w:rsid w:val="00DF6FB8"/>
    <w:rsid w:val="00DF756F"/>
    <w:rsid w:val="00DF7D0F"/>
    <w:rsid w:val="00E00168"/>
    <w:rsid w:val="00E00317"/>
    <w:rsid w:val="00E0082E"/>
    <w:rsid w:val="00E009F0"/>
    <w:rsid w:val="00E00C09"/>
    <w:rsid w:val="00E00D46"/>
    <w:rsid w:val="00E02362"/>
    <w:rsid w:val="00E02C2E"/>
    <w:rsid w:val="00E03F0D"/>
    <w:rsid w:val="00E045AE"/>
    <w:rsid w:val="00E04A64"/>
    <w:rsid w:val="00E05AD0"/>
    <w:rsid w:val="00E06781"/>
    <w:rsid w:val="00E0707A"/>
    <w:rsid w:val="00E07536"/>
    <w:rsid w:val="00E07690"/>
    <w:rsid w:val="00E10338"/>
    <w:rsid w:val="00E1033D"/>
    <w:rsid w:val="00E10BAC"/>
    <w:rsid w:val="00E10F69"/>
    <w:rsid w:val="00E120B6"/>
    <w:rsid w:val="00E1266F"/>
    <w:rsid w:val="00E13515"/>
    <w:rsid w:val="00E13B0C"/>
    <w:rsid w:val="00E14A5D"/>
    <w:rsid w:val="00E14D99"/>
    <w:rsid w:val="00E14E9C"/>
    <w:rsid w:val="00E14F4E"/>
    <w:rsid w:val="00E1517A"/>
    <w:rsid w:val="00E15213"/>
    <w:rsid w:val="00E1584D"/>
    <w:rsid w:val="00E16D34"/>
    <w:rsid w:val="00E17E47"/>
    <w:rsid w:val="00E17FA3"/>
    <w:rsid w:val="00E20209"/>
    <w:rsid w:val="00E2149D"/>
    <w:rsid w:val="00E2188F"/>
    <w:rsid w:val="00E21936"/>
    <w:rsid w:val="00E23035"/>
    <w:rsid w:val="00E2341E"/>
    <w:rsid w:val="00E2353C"/>
    <w:rsid w:val="00E23CD2"/>
    <w:rsid w:val="00E23EBE"/>
    <w:rsid w:val="00E2415B"/>
    <w:rsid w:val="00E2604C"/>
    <w:rsid w:val="00E2636D"/>
    <w:rsid w:val="00E26CD7"/>
    <w:rsid w:val="00E27CF1"/>
    <w:rsid w:val="00E300D5"/>
    <w:rsid w:val="00E30387"/>
    <w:rsid w:val="00E309CB"/>
    <w:rsid w:val="00E31050"/>
    <w:rsid w:val="00E31B12"/>
    <w:rsid w:val="00E31DD5"/>
    <w:rsid w:val="00E31EBC"/>
    <w:rsid w:val="00E31FCB"/>
    <w:rsid w:val="00E32ABC"/>
    <w:rsid w:val="00E33196"/>
    <w:rsid w:val="00E34430"/>
    <w:rsid w:val="00E34EE3"/>
    <w:rsid w:val="00E354EF"/>
    <w:rsid w:val="00E35827"/>
    <w:rsid w:val="00E362CA"/>
    <w:rsid w:val="00E363EC"/>
    <w:rsid w:val="00E373F0"/>
    <w:rsid w:val="00E37BAC"/>
    <w:rsid w:val="00E37C40"/>
    <w:rsid w:val="00E37F06"/>
    <w:rsid w:val="00E37F4F"/>
    <w:rsid w:val="00E40ABD"/>
    <w:rsid w:val="00E40B41"/>
    <w:rsid w:val="00E40B5C"/>
    <w:rsid w:val="00E41732"/>
    <w:rsid w:val="00E422D0"/>
    <w:rsid w:val="00E427D2"/>
    <w:rsid w:val="00E42FCA"/>
    <w:rsid w:val="00E43FCA"/>
    <w:rsid w:val="00E44B1A"/>
    <w:rsid w:val="00E44DB5"/>
    <w:rsid w:val="00E4528A"/>
    <w:rsid w:val="00E4641E"/>
    <w:rsid w:val="00E4686A"/>
    <w:rsid w:val="00E469DF"/>
    <w:rsid w:val="00E46D8A"/>
    <w:rsid w:val="00E475BD"/>
    <w:rsid w:val="00E47E74"/>
    <w:rsid w:val="00E5023E"/>
    <w:rsid w:val="00E50702"/>
    <w:rsid w:val="00E509CC"/>
    <w:rsid w:val="00E50BC5"/>
    <w:rsid w:val="00E50CFD"/>
    <w:rsid w:val="00E52A24"/>
    <w:rsid w:val="00E5325F"/>
    <w:rsid w:val="00E53468"/>
    <w:rsid w:val="00E53B58"/>
    <w:rsid w:val="00E54CB9"/>
    <w:rsid w:val="00E5564C"/>
    <w:rsid w:val="00E56364"/>
    <w:rsid w:val="00E56CFA"/>
    <w:rsid w:val="00E56E8E"/>
    <w:rsid w:val="00E56F41"/>
    <w:rsid w:val="00E5734E"/>
    <w:rsid w:val="00E60A87"/>
    <w:rsid w:val="00E60F47"/>
    <w:rsid w:val="00E60FB9"/>
    <w:rsid w:val="00E61003"/>
    <w:rsid w:val="00E61647"/>
    <w:rsid w:val="00E61B1E"/>
    <w:rsid w:val="00E62AA6"/>
    <w:rsid w:val="00E62BED"/>
    <w:rsid w:val="00E63202"/>
    <w:rsid w:val="00E6323B"/>
    <w:rsid w:val="00E633B9"/>
    <w:rsid w:val="00E63F59"/>
    <w:rsid w:val="00E63F6D"/>
    <w:rsid w:val="00E64886"/>
    <w:rsid w:val="00E64B65"/>
    <w:rsid w:val="00E65BA5"/>
    <w:rsid w:val="00E66276"/>
    <w:rsid w:val="00E662D6"/>
    <w:rsid w:val="00E663D1"/>
    <w:rsid w:val="00E668B6"/>
    <w:rsid w:val="00E66AAE"/>
    <w:rsid w:val="00E676E8"/>
    <w:rsid w:val="00E70CA7"/>
    <w:rsid w:val="00E70CDE"/>
    <w:rsid w:val="00E70F4B"/>
    <w:rsid w:val="00E71AF6"/>
    <w:rsid w:val="00E72137"/>
    <w:rsid w:val="00E72EAA"/>
    <w:rsid w:val="00E73B0E"/>
    <w:rsid w:val="00E73E3A"/>
    <w:rsid w:val="00E749AD"/>
    <w:rsid w:val="00E753C6"/>
    <w:rsid w:val="00E7564B"/>
    <w:rsid w:val="00E759B0"/>
    <w:rsid w:val="00E75CF5"/>
    <w:rsid w:val="00E76AE5"/>
    <w:rsid w:val="00E77654"/>
    <w:rsid w:val="00E77CB2"/>
    <w:rsid w:val="00E806E2"/>
    <w:rsid w:val="00E80CDC"/>
    <w:rsid w:val="00E81A27"/>
    <w:rsid w:val="00E829CB"/>
    <w:rsid w:val="00E82D24"/>
    <w:rsid w:val="00E846F8"/>
    <w:rsid w:val="00E84870"/>
    <w:rsid w:val="00E86D50"/>
    <w:rsid w:val="00E8740A"/>
    <w:rsid w:val="00E87436"/>
    <w:rsid w:val="00E87C6B"/>
    <w:rsid w:val="00E90B77"/>
    <w:rsid w:val="00E90D3C"/>
    <w:rsid w:val="00E913D2"/>
    <w:rsid w:val="00E9145D"/>
    <w:rsid w:val="00E9197B"/>
    <w:rsid w:val="00E925C3"/>
    <w:rsid w:val="00E92F51"/>
    <w:rsid w:val="00E93053"/>
    <w:rsid w:val="00E9332D"/>
    <w:rsid w:val="00E93A27"/>
    <w:rsid w:val="00E93E5A"/>
    <w:rsid w:val="00E946D8"/>
    <w:rsid w:val="00E94DFC"/>
    <w:rsid w:val="00E95876"/>
    <w:rsid w:val="00E95AE6"/>
    <w:rsid w:val="00E9641A"/>
    <w:rsid w:val="00E96864"/>
    <w:rsid w:val="00E96AEC"/>
    <w:rsid w:val="00E96F13"/>
    <w:rsid w:val="00E97486"/>
    <w:rsid w:val="00E9749B"/>
    <w:rsid w:val="00E9762C"/>
    <w:rsid w:val="00E97BD8"/>
    <w:rsid w:val="00EA0098"/>
    <w:rsid w:val="00EA022D"/>
    <w:rsid w:val="00EA0632"/>
    <w:rsid w:val="00EA082E"/>
    <w:rsid w:val="00EA0B87"/>
    <w:rsid w:val="00EA10DD"/>
    <w:rsid w:val="00EA13C9"/>
    <w:rsid w:val="00EA15CB"/>
    <w:rsid w:val="00EA1DCF"/>
    <w:rsid w:val="00EA212D"/>
    <w:rsid w:val="00EA2D5F"/>
    <w:rsid w:val="00EA2D68"/>
    <w:rsid w:val="00EA3908"/>
    <w:rsid w:val="00EA3AE0"/>
    <w:rsid w:val="00EA4C4A"/>
    <w:rsid w:val="00EA54FF"/>
    <w:rsid w:val="00EA5E7F"/>
    <w:rsid w:val="00EA60F8"/>
    <w:rsid w:val="00EA625C"/>
    <w:rsid w:val="00EA66D6"/>
    <w:rsid w:val="00EA6B3F"/>
    <w:rsid w:val="00EA70BD"/>
    <w:rsid w:val="00EA7B72"/>
    <w:rsid w:val="00EB127B"/>
    <w:rsid w:val="00EB1B3B"/>
    <w:rsid w:val="00EB1BD4"/>
    <w:rsid w:val="00EB1CA6"/>
    <w:rsid w:val="00EB1CE0"/>
    <w:rsid w:val="00EB246A"/>
    <w:rsid w:val="00EB2D5E"/>
    <w:rsid w:val="00EB2F81"/>
    <w:rsid w:val="00EB3285"/>
    <w:rsid w:val="00EB32FA"/>
    <w:rsid w:val="00EB349A"/>
    <w:rsid w:val="00EB56C3"/>
    <w:rsid w:val="00EB5E3C"/>
    <w:rsid w:val="00EB6147"/>
    <w:rsid w:val="00EB6971"/>
    <w:rsid w:val="00EB6D84"/>
    <w:rsid w:val="00EB6F45"/>
    <w:rsid w:val="00EB774C"/>
    <w:rsid w:val="00EB7848"/>
    <w:rsid w:val="00EB7958"/>
    <w:rsid w:val="00EB7EC6"/>
    <w:rsid w:val="00EC06C1"/>
    <w:rsid w:val="00EC0813"/>
    <w:rsid w:val="00EC164D"/>
    <w:rsid w:val="00EC210B"/>
    <w:rsid w:val="00EC33B6"/>
    <w:rsid w:val="00EC34DA"/>
    <w:rsid w:val="00EC3DF9"/>
    <w:rsid w:val="00EC4A44"/>
    <w:rsid w:val="00EC4C5A"/>
    <w:rsid w:val="00EC545B"/>
    <w:rsid w:val="00EC582A"/>
    <w:rsid w:val="00EC6119"/>
    <w:rsid w:val="00EC6562"/>
    <w:rsid w:val="00EC73E7"/>
    <w:rsid w:val="00ED23C8"/>
    <w:rsid w:val="00ED2708"/>
    <w:rsid w:val="00ED45BB"/>
    <w:rsid w:val="00ED4A3F"/>
    <w:rsid w:val="00ED5B62"/>
    <w:rsid w:val="00ED7B1C"/>
    <w:rsid w:val="00ED7FDC"/>
    <w:rsid w:val="00EE0468"/>
    <w:rsid w:val="00EE0577"/>
    <w:rsid w:val="00EE0E10"/>
    <w:rsid w:val="00EE19F3"/>
    <w:rsid w:val="00EE24EA"/>
    <w:rsid w:val="00EE33CA"/>
    <w:rsid w:val="00EE3DBC"/>
    <w:rsid w:val="00EE461D"/>
    <w:rsid w:val="00EE489E"/>
    <w:rsid w:val="00EE6031"/>
    <w:rsid w:val="00EE6322"/>
    <w:rsid w:val="00EE6450"/>
    <w:rsid w:val="00EE6A90"/>
    <w:rsid w:val="00EE70EB"/>
    <w:rsid w:val="00EE7FBC"/>
    <w:rsid w:val="00EF0573"/>
    <w:rsid w:val="00EF0888"/>
    <w:rsid w:val="00EF12D8"/>
    <w:rsid w:val="00EF1A5A"/>
    <w:rsid w:val="00EF2960"/>
    <w:rsid w:val="00EF2CD2"/>
    <w:rsid w:val="00EF4413"/>
    <w:rsid w:val="00EF4838"/>
    <w:rsid w:val="00EF5318"/>
    <w:rsid w:val="00EF53A8"/>
    <w:rsid w:val="00EF57FE"/>
    <w:rsid w:val="00EF5B14"/>
    <w:rsid w:val="00EF6392"/>
    <w:rsid w:val="00EF6A15"/>
    <w:rsid w:val="00EF6DCA"/>
    <w:rsid w:val="00EF78CE"/>
    <w:rsid w:val="00EF7EB3"/>
    <w:rsid w:val="00F0148C"/>
    <w:rsid w:val="00F01C31"/>
    <w:rsid w:val="00F01EB0"/>
    <w:rsid w:val="00F02119"/>
    <w:rsid w:val="00F024DA"/>
    <w:rsid w:val="00F032C8"/>
    <w:rsid w:val="00F0351C"/>
    <w:rsid w:val="00F043E4"/>
    <w:rsid w:val="00F046E8"/>
    <w:rsid w:val="00F04800"/>
    <w:rsid w:val="00F04D95"/>
    <w:rsid w:val="00F05D40"/>
    <w:rsid w:val="00F06483"/>
    <w:rsid w:val="00F0654B"/>
    <w:rsid w:val="00F06E12"/>
    <w:rsid w:val="00F075D1"/>
    <w:rsid w:val="00F0783C"/>
    <w:rsid w:val="00F07AE8"/>
    <w:rsid w:val="00F07D2C"/>
    <w:rsid w:val="00F10938"/>
    <w:rsid w:val="00F11092"/>
    <w:rsid w:val="00F12273"/>
    <w:rsid w:val="00F1290D"/>
    <w:rsid w:val="00F129FA"/>
    <w:rsid w:val="00F132BC"/>
    <w:rsid w:val="00F13DCB"/>
    <w:rsid w:val="00F142C4"/>
    <w:rsid w:val="00F146B2"/>
    <w:rsid w:val="00F14AA4"/>
    <w:rsid w:val="00F1562A"/>
    <w:rsid w:val="00F15637"/>
    <w:rsid w:val="00F158C0"/>
    <w:rsid w:val="00F159FE"/>
    <w:rsid w:val="00F15B1F"/>
    <w:rsid w:val="00F161F7"/>
    <w:rsid w:val="00F16578"/>
    <w:rsid w:val="00F177F5"/>
    <w:rsid w:val="00F20087"/>
    <w:rsid w:val="00F2127D"/>
    <w:rsid w:val="00F214CC"/>
    <w:rsid w:val="00F22569"/>
    <w:rsid w:val="00F22AB7"/>
    <w:rsid w:val="00F22E03"/>
    <w:rsid w:val="00F2478C"/>
    <w:rsid w:val="00F247A5"/>
    <w:rsid w:val="00F24EDB"/>
    <w:rsid w:val="00F25356"/>
    <w:rsid w:val="00F2553C"/>
    <w:rsid w:val="00F260F7"/>
    <w:rsid w:val="00F2678D"/>
    <w:rsid w:val="00F26897"/>
    <w:rsid w:val="00F2693F"/>
    <w:rsid w:val="00F26A37"/>
    <w:rsid w:val="00F2723C"/>
    <w:rsid w:val="00F2793B"/>
    <w:rsid w:val="00F30626"/>
    <w:rsid w:val="00F30D7B"/>
    <w:rsid w:val="00F31DF5"/>
    <w:rsid w:val="00F3245E"/>
    <w:rsid w:val="00F3422F"/>
    <w:rsid w:val="00F344FD"/>
    <w:rsid w:val="00F34B86"/>
    <w:rsid w:val="00F35CE7"/>
    <w:rsid w:val="00F36022"/>
    <w:rsid w:val="00F360BD"/>
    <w:rsid w:val="00F36C1F"/>
    <w:rsid w:val="00F37571"/>
    <w:rsid w:val="00F37910"/>
    <w:rsid w:val="00F37D7C"/>
    <w:rsid w:val="00F37DE1"/>
    <w:rsid w:val="00F405A0"/>
    <w:rsid w:val="00F42356"/>
    <w:rsid w:val="00F427C8"/>
    <w:rsid w:val="00F4298D"/>
    <w:rsid w:val="00F42A80"/>
    <w:rsid w:val="00F42B7B"/>
    <w:rsid w:val="00F43847"/>
    <w:rsid w:val="00F442BC"/>
    <w:rsid w:val="00F4446B"/>
    <w:rsid w:val="00F44CA7"/>
    <w:rsid w:val="00F44F6F"/>
    <w:rsid w:val="00F47647"/>
    <w:rsid w:val="00F47969"/>
    <w:rsid w:val="00F50411"/>
    <w:rsid w:val="00F513FA"/>
    <w:rsid w:val="00F51A7F"/>
    <w:rsid w:val="00F51AEF"/>
    <w:rsid w:val="00F51C4B"/>
    <w:rsid w:val="00F5220F"/>
    <w:rsid w:val="00F52920"/>
    <w:rsid w:val="00F52A09"/>
    <w:rsid w:val="00F52C68"/>
    <w:rsid w:val="00F5383B"/>
    <w:rsid w:val="00F53B08"/>
    <w:rsid w:val="00F53B65"/>
    <w:rsid w:val="00F5434E"/>
    <w:rsid w:val="00F55A95"/>
    <w:rsid w:val="00F56055"/>
    <w:rsid w:val="00F561D9"/>
    <w:rsid w:val="00F56534"/>
    <w:rsid w:val="00F56C9A"/>
    <w:rsid w:val="00F57DD3"/>
    <w:rsid w:val="00F57DDA"/>
    <w:rsid w:val="00F61942"/>
    <w:rsid w:val="00F61A0E"/>
    <w:rsid w:val="00F61E0F"/>
    <w:rsid w:val="00F6220E"/>
    <w:rsid w:val="00F62413"/>
    <w:rsid w:val="00F628ED"/>
    <w:rsid w:val="00F62938"/>
    <w:rsid w:val="00F632ED"/>
    <w:rsid w:val="00F63827"/>
    <w:rsid w:val="00F63AAA"/>
    <w:rsid w:val="00F63C02"/>
    <w:rsid w:val="00F6499D"/>
    <w:rsid w:val="00F6508B"/>
    <w:rsid w:val="00F6548C"/>
    <w:rsid w:val="00F65BB3"/>
    <w:rsid w:val="00F65CDE"/>
    <w:rsid w:val="00F66C3F"/>
    <w:rsid w:val="00F67111"/>
    <w:rsid w:val="00F67AB7"/>
    <w:rsid w:val="00F70BEE"/>
    <w:rsid w:val="00F70E67"/>
    <w:rsid w:val="00F70FBE"/>
    <w:rsid w:val="00F71905"/>
    <w:rsid w:val="00F71974"/>
    <w:rsid w:val="00F72005"/>
    <w:rsid w:val="00F720D5"/>
    <w:rsid w:val="00F725B7"/>
    <w:rsid w:val="00F72667"/>
    <w:rsid w:val="00F72E70"/>
    <w:rsid w:val="00F72E76"/>
    <w:rsid w:val="00F739BF"/>
    <w:rsid w:val="00F7413B"/>
    <w:rsid w:val="00F754BA"/>
    <w:rsid w:val="00F76802"/>
    <w:rsid w:val="00F770C4"/>
    <w:rsid w:val="00F77231"/>
    <w:rsid w:val="00F7726C"/>
    <w:rsid w:val="00F80389"/>
    <w:rsid w:val="00F809FD"/>
    <w:rsid w:val="00F816EE"/>
    <w:rsid w:val="00F8271A"/>
    <w:rsid w:val="00F8280F"/>
    <w:rsid w:val="00F8288E"/>
    <w:rsid w:val="00F82A27"/>
    <w:rsid w:val="00F82C70"/>
    <w:rsid w:val="00F83CA0"/>
    <w:rsid w:val="00F8436C"/>
    <w:rsid w:val="00F84552"/>
    <w:rsid w:val="00F848D9"/>
    <w:rsid w:val="00F84D03"/>
    <w:rsid w:val="00F84D61"/>
    <w:rsid w:val="00F850A3"/>
    <w:rsid w:val="00F86787"/>
    <w:rsid w:val="00F8679A"/>
    <w:rsid w:val="00F86FF6"/>
    <w:rsid w:val="00F87112"/>
    <w:rsid w:val="00F87413"/>
    <w:rsid w:val="00F87817"/>
    <w:rsid w:val="00F87D31"/>
    <w:rsid w:val="00F90407"/>
    <w:rsid w:val="00F906D6"/>
    <w:rsid w:val="00F91F80"/>
    <w:rsid w:val="00F9218C"/>
    <w:rsid w:val="00F92BE3"/>
    <w:rsid w:val="00F93410"/>
    <w:rsid w:val="00F934CC"/>
    <w:rsid w:val="00F93D03"/>
    <w:rsid w:val="00F9410B"/>
    <w:rsid w:val="00F94352"/>
    <w:rsid w:val="00F94522"/>
    <w:rsid w:val="00F94D28"/>
    <w:rsid w:val="00F9562B"/>
    <w:rsid w:val="00F95C3A"/>
    <w:rsid w:val="00F96ABE"/>
    <w:rsid w:val="00F974C9"/>
    <w:rsid w:val="00F97AD8"/>
    <w:rsid w:val="00FA0229"/>
    <w:rsid w:val="00FA0724"/>
    <w:rsid w:val="00FA1220"/>
    <w:rsid w:val="00FA154A"/>
    <w:rsid w:val="00FA15C9"/>
    <w:rsid w:val="00FA1F07"/>
    <w:rsid w:val="00FA25FA"/>
    <w:rsid w:val="00FA29BD"/>
    <w:rsid w:val="00FA31E6"/>
    <w:rsid w:val="00FA48A5"/>
    <w:rsid w:val="00FA4BE3"/>
    <w:rsid w:val="00FA4D22"/>
    <w:rsid w:val="00FA51D6"/>
    <w:rsid w:val="00FA521E"/>
    <w:rsid w:val="00FA54BE"/>
    <w:rsid w:val="00FA54D3"/>
    <w:rsid w:val="00FA6DC5"/>
    <w:rsid w:val="00FA7956"/>
    <w:rsid w:val="00FA7EB0"/>
    <w:rsid w:val="00FB1C2E"/>
    <w:rsid w:val="00FB1FAF"/>
    <w:rsid w:val="00FB20A1"/>
    <w:rsid w:val="00FB3ABB"/>
    <w:rsid w:val="00FB4060"/>
    <w:rsid w:val="00FB4241"/>
    <w:rsid w:val="00FB4271"/>
    <w:rsid w:val="00FB4383"/>
    <w:rsid w:val="00FB4602"/>
    <w:rsid w:val="00FB5747"/>
    <w:rsid w:val="00FB57F2"/>
    <w:rsid w:val="00FB608A"/>
    <w:rsid w:val="00FB6EB9"/>
    <w:rsid w:val="00FB74D0"/>
    <w:rsid w:val="00FC0018"/>
    <w:rsid w:val="00FC01D2"/>
    <w:rsid w:val="00FC0ABC"/>
    <w:rsid w:val="00FC199B"/>
    <w:rsid w:val="00FC23E6"/>
    <w:rsid w:val="00FC2C89"/>
    <w:rsid w:val="00FC2F86"/>
    <w:rsid w:val="00FC2FD3"/>
    <w:rsid w:val="00FC2FED"/>
    <w:rsid w:val="00FC3D15"/>
    <w:rsid w:val="00FC4356"/>
    <w:rsid w:val="00FC449F"/>
    <w:rsid w:val="00FC57F5"/>
    <w:rsid w:val="00FC5DCB"/>
    <w:rsid w:val="00FC60E8"/>
    <w:rsid w:val="00FC668C"/>
    <w:rsid w:val="00FC687C"/>
    <w:rsid w:val="00FC69FD"/>
    <w:rsid w:val="00FC6FA0"/>
    <w:rsid w:val="00FC7457"/>
    <w:rsid w:val="00FD02FC"/>
    <w:rsid w:val="00FD0BC5"/>
    <w:rsid w:val="00FD0FF3"/>
    <w:rsid w:val="00FD1B6A"/>
    <w:rsid w:val="00FD1F6E"/>
    <w:rsid w:val="00FD2942"/>
    <w:rsid w:val="00FD2965"/>
    <w:rsid w:val="00FD3894"/>
    <w:rsid w:val="00FD398D"/>
    <w:rsid w:val="00FD3D0D"/>
    <w:rsid w:val="00FD40C6"/>
    <w:rsid w:val="00FD4279"/>
    <w:rsid w:val="00FD5092"/>
    <w:rsid w:val="00FD5612"/>
    <w:rsid w:val="00FD5FDA"/>
    <w:rsid w:val="00FD61B9"/>
    <w:rsid w:val="00FD692B"/>
    <w:rsid w:val="00FD6EE9"/>
    <w:rsid w:val="00FD71F7"/>
    <w:rsid w:val="00FD773D"/>
    <w:rsid w:val="00FD7E4D"/>
    <w:rsid w:val="00FE0B9E"/>
    <w:rsid w:val="00FE13A4"/>
    <w:rsid w:val="00FE2426"/>
    <w:rsid w:val="00FE3116"/>
    <w:rsid w:val="00FE3B82"/>
    <w:rsid w:val="00FE4BF1"/>
    <w:rsid w:val="00FE57F8"/>
    <w:rsid w:val="00FE59CB"/>
    <w:rsid w:val="00FE7ADE"/>
    <w:rsid w:val="00FF0541"/>
    <w:rsid w:val="00FF0885"/>
    <w:rsid w:val="00FF0E0C"/>
    <w:rsid w:val="00FF16C8"/>
    <w:rsid w:val="00FF1ABC"/>
    <w:rsid w:val="00FF311B"/>
    <w:rsid w:val="00FF3AE3"/>
    <w:rsid w:val="00FF53C4"/>
    <w:rsid w:val="00FF55C7"/>
    <w:rsid w:val="00FF5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5B312CC"/>
  <w15:docId w15:val="{82C05F6F-6843-4F80-8606-DA7DEE88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Meiryo" w:hAnsi="Verdana" w:cs="Arial"/>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569"/>
    <w:pPr>
      <w:widowControl w:val="0"/>
      <w:autoSpaceDE w:val="0"/>
      <w:autoSpaceDN w:val="0"/>
      <w:adjustRightInd w:val="0"/>
      <w:snapToGrid w:val="0"/>
      <w:jc w:val="both"/>
    </w:pPr>
  </w:style>
  <w:style w:type="paragraph" w:styleId="Heading1">
    <w:name w:val="heading 1"/>
    <w:basedOn w:val="Normal"/>
    <w:next w:val="Normal"/>
    <w:link w:val="Heading1Char"/>
    <w:qFormat/>
    <w:rsid w:val="00735991"/>
    <w:pPr>
      <w:keepNext/>
      <w:numPr>
        <w:numId w:val="3"/>
      </w:numPr>
      <w:outlineLvl w:val="0"/>
    </w:pPr>
    <w:rPr>
      <w:sz w:val="28"/>
    </w:rPr>
  </w:style>
  <w:style w:type="paragraph" w:styleId="Heading2">
    <w:name w:val="heading 2"/>
    <w:basedOn w:val="Normal"/>
    <w:next w:val="Normal"/>
    <w:link w:val="Heading2Char"/>
    <w:qFormat/>
    <w:rsid w:val="00735991"/>
    <w:pPr>
      <w:keepNext/>
      <w:numPr>
        <w:ilvl w:val="1"/>
        <w:numId w:val="3"/>
      </w:numPr>
      <w:outlineLvl w:val="1"/>
    </w:pPr>
    <w:rPr>
      <w:sz w:val="24"/>
      <w:lang w:val="x-none" w:eastAsia="x-none"/>
    </w:rPr>
  </w:style>
  <w:style w:type="paragraph" w:styleId="Heading3">
    <w:name w:val="heading 3"/>
    <w:basedOn w:val="Normal"/>
    <w:next w:val="Normal"/>
    <w:link w:val="Heading3Char"/>
    <w:qFormat/>
    <w:rsid w:val="00735991"/>
    <w:pPr>
      <w:keepNext/>
      <w:numPr>
        <w:ilvl w:val="2"/>
        <w:numId w:val="3"/>
      </w:numPr>
      <w:ind w:rightChars="100" w:right="100"/>
      <w:outlineLvl w:val="2"/>
    </w:pPr>
    <w:rPr>
      <w:sz w:val="24"/>
    </w:rPr>
  </w:style>
  <w:style w:type="paragraph" w:styleId="Heading4">
    <w:name w:val="heading 4"/>
    <w:basedOn w:val="Normal"/>
    <w:next w:val="NormalIndent"/>
    <w:link w:val="Heading4Char"/>
    <w:qFormat/>
    <w:rsid w:val="00735991"/>
    <w:pPr>
      <w:keepNext/>
      <w:spacing w:line="360" w:lineRule="atLeast"/>
      <w:textAlignment w:val="baseline"/>
      <w:outlineLvl w:val="3"/>
    </w:pPr>
  </w:style>
  <w:style w:type="paragraph" w:styleId="Heading5">
    <w:name w:val="heading 5"/>
    <w:basedOn w:val="Normal"/>
    <w:next w:val="NormalIndent"/>
    <w:link w:val="Heading5Char"/>
    <w:qFormat/>
    <w:rsid w:val="00735991"/>
    <w:pPr>
      <w:keepNext/>
      <w:spacing w:line="360" w:lineRule="atLeast"/>
      <w:textAlignment w:val="baseline"/>
      <w:outlineLvl w:val="4"/>
    </w:pPr>
  </w:style>
  <w:style w:type="paragraph" w:styleId="Heading6">
    <w:name w:val="heading 6"/>
    <w:basedOn w:val="Normal"/>
    <w:next w:val="NormalIndent"/>
    <w:link w:val="Heading6Char"/>
    <w:qFormat/>
    <w:rsid w:val="004244F8"/>
    <w:pPr>
      <w:keepNext/>
      <w:spacing w:line="360" w:lineRule="atLeast"/>
      <w:textAlignment w:val="baseline"/>
      <w:outlineLvl w:val="5"/>
    </w:pPr>
    <w:rPr>
      <w:rFonts w:ascii="Century" w:hAnsi="Century"/>
    </w:rPr>
  </w:style>
  <w:style w:type="paragraph" w:styleId="Heading7">
    <w:name w:val="heading 7"/>
    <w:basedOn w:val="Normal"/>
    <w:next w:val="NormalIndent"/>
    <w:link w:val="Heading7Char"/>
    <w:qFormat/>
    <w:rsid w:val="002920B6"/>
    <w:pPr>
      <w:keepNext/>
      <w:spacing w:line="360" w:lineRule="atLeast"/>
      <w:textAlignment w:val="baseline"/>
      <w:outlineLvl w:val="6"/>
    </w:pPr>
    <w:rPr>
      <w:rFonts w:ascii="Century" w:hAnsi="Century"/>
    </w:rPr>
  </w:style>
  <w:style w:type="paragraph" w:styleId="Heading8">
    <w:name w:val="heading 8"/>
    <w:basedOn w:val="Normal"/>
    <w:next w:val="NormalIndent"/>
    <w:link w:val="Heading8Char"/>
    <w:qFormat/>
    <w:rsid w:val="002920B6"/>
    <w:pPr>
      <w:keepNext/>
      <w:spacing w:line="360" w:lineRule="atLeast"/>
      <w:textAlignment w:val="baseline"/>
      <w:outlineLvl w:val="7"/>
    </w:pPr>
    <w:rPr>
      <w:rFonts w:ascii="Century" w:hAnsi="Century"/>
    </w:rPr>
  </w:style>
  <w:style w:type="paragraph" w:styleId="Heading9">
    <w:name w:val="heading 9"/>
    <w:basedOn w:val="Normal"/>
    <w:next w:val="NormalIndent"/>
    <w:link w:val="Heading9Char"/>
    <w:qFormat/>
    <w:rsid w:val="002920B6"/>
    <w:pPr>
      <w:keepNext/>
      <w:spacing w:line="360" w:lineRule="atLeast"/>
      <w:textAlignment w:val="baseline"/>
      <w:outlineLvl w:val="8"/>
    </w:pPr>
    <w:rPr>
      <w:rFonts w:ascii="Century" w:hAnsi="Centur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F57DDA"/>
    <w:pPr>
      <w:spacing w:line="360" w:lineRule="atLeast"/>
      <w:ind w:left="851"/>
      <w:textAlignment w:val="baseline"/>
    </w:pPr>
    <w:rPr>
      <w:rFonts w:ascii="Century" w:eastAsia="MS PGothic" w:hAnsi="Century"/>
      <w:sz w:val="21"/>
    </w:rPr>
  </w:style>
  <w:style w:type="character" w:customStyle="1" w:styleId="NormalIndentChar">
    <w:name w:val="Normal Indent Char"/>
    <w:link w:val="NormalIndent"/>
    <w:rsid w:val="002920B6"/>
    <w:rPr>
      <w:rFonts w:ascii="Century" w:eastAsia="MS PGothic" w:hAnsi="Century"/>
      <w:sz w:val="21"/>
      <w:lang w:val="en-US" w:eastAsia="ja-JP" w:bidi="ar-SA"/>
    </w:rPr>
  </w:style>
  <w:style w:type="paragraph" w:styleId="Header">
    <w:name w:val="header"/>
    <w:basedOn w:val="Normal"/>
    <w:link w:val="HeaderChar"/>
    <w:rsid w:val="00152CB9"/>
    <w:pPr>
      <w:tabs>
        <w:tab w:val="center" w:pos="4252"/>
        <w:tab w:val="right" w:pos="8504"/>
      </w:tabs>
    </w:pPr>
  </w:style>
  <w:style w:type="paragraph" w:styleId="Footer">
    <w:name w:val="footer"/>
    <w:basedOn w:val="Normal"/>
    <w:link w:val="FooterChar"/>
    <w:rsid w:val="00152CB9"/>
    <w:pPr>
      <w:tabs>
        <w:tab w:val="center" w:pos="4252"/>
        <w:tab w:val="right" w:pos="8504"/>
      </w:tabs>
    </w:pPr>
  </w:style>
  <w:style w:type="table" w:styleId="TableGrid">
    <w:name w:val="Table Grid"/>
    <w:basedOn w:val="TableNormal"/>
    <w:uiPriority w:val="59"/>
    <w:rsid w:val="00152CB9"/>
    <w:pPr>
      <w:widowControl w:val="0"/>
      <w:jc w:val="both"/>
    </w:pPr>
    <w:rPr>
      <w:rFonts w:eastAsia="MS P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D7E4D"/>
  </w:style>
  <w:style w:type="paragraph" w:styleId="TOC1">
    <w:name w:val="toc 1"/>
    <w:basedOn w:val="Normal"/>
    <w:next w:val="Normal"/>
    <w:uiPriority w:val="39"/>
    <w:rsid w:val="00FD7E4D"/>
    <w:pPr>
      <w:spacing w:before="120" w:after="120"/>
      <w:jc w:val="left"/>
    </w:pPr>
    <w:rPr>
      <w:rFonts w:ascii="Century" w:eastAsia="MS Gothic" w:hAnsi="Century"/>
      <w:b/>
      <w:bCs/>
      <w:caps/>
    </w:rPr>
  </w:style>
  <w:style w:type="paragraph" w:styleId="Caption">
    <w:name w:val="caption"/>
    <w:basedOn w:val="Normal"/>
    <w:next w:val="Normal"/>
    <w:link w:val="CaptionChar"/>
    <w:qFormat/>
    <w:rsid w:val="000C1BF9"/>
    <w:pPr>
      <w:jc w:val="left"/>
    </w:pPr>
    <w:rPr>
      <w:rFonts w:eastAsia="MS Gothic"/>
      <w:bCs/>
      <w:lang w:val="x-none" w:eastAsia="x-none"/>
    </w:rPr>
  </w:style>
  <w:style w:type="character" w:customStyle="1" w:styleId="CaptionChar">
    <w:name w:val="Caption Char"/>
    <w:link w:val="Caption"/>
    <w:rsid w:val="000C1BF9"/>
    <w:rPr>
      <w:rFonts w:ascii="Arial" w:eastAsia="MS Gothic" w:hAnsi="Arial"/>
      <w:bCs/>
      <w:kern w:val="2"/>
      <w:szCs w:val="21"/>
      <w:lang w:val="x-none" w:eastAsia="x-none"/>
    </w:rPr>
  </w:style>
  <w:style w:type="paragraph" w:customStyle="1" w:styleId="a1">
    <w:name w:val="図のテキスト"/>
    <w:basedOn w:val="Normal"/>
    <w:rsid w:val="00FD7E4D"/>
    <w:pPr>
      <w:jc w:val="center"/>
    </w:pPr>
    <w:rPr>
      <w:rFonts w:hAnsi="Century"/>
      <w:sz w:val="16"/>
      <w:szCs w:val="16"/>
    </w:rPr>
  </w:style>
  <w:style w:type="paragraph" w:customStyle="1" w:styleId="31">
    <w:name w:val="スタイル 見出し 3 + 右 :  1 字"/>
    <w:basedOn w:val="Heading3"/>
    <w:rsid w:val="0015532C"/>
    <w:pPr>
      <w:numPr>
        <w:numId w:val="1"/>
      </w:numPr>
      <w:ind w:right="210"/>
    </w:pPr>
    <w:rPr>
      <w:rFonts w:cs="MS Mincho"/>
      <w:bCs/>
    </w:rPr>
  </w:style>
  <w:style w:type="paragraph" w:customStyle="1" w:styleId="311">
    <w:name w:val="スタイル 見出し 3 + 右 :  1 字1"/>
    <w:basedOn w:val="Heading3"/>
    <w:rsid w:val="0015532C"/>
    <w:pPr>
      <w:numPr>
        <w:numId w:val="2"/>
      </w:numPr>
      <w:ind w:right="210"/>
    </w:pPr>
    <w:rPr>
      <w:rFonts w:cs="MS Mincho"/>
      <w:bCs/>
    </w:rPr>
  </w:style>
  <w:style w:type="paragraph" w:styleId="TOC2">
    <w:name w:val="toc 2"/>
    <w:basedOn w:val="Normal"/>
    <w:next w:val="Normal"/>
    <w:autoRedefine/>
    <w:uiPriority w:val="39"/>
    <w:rsid w:val="008374E2"/>
    <w:pPr>
      <w:tabs>
        <w:tab w:val="left" w:pos="840"/>
        <w:tab w:val="right" w:leader="dot" w:pos="9742"/>
      </w:tabs>
      <w:ind w:leftChars="100" w:left="200"/>
    </w:pPr>
  </w:style>
  <w:style w:type="paragraph" w:styleId="TOC3">
    <w:name w:val="toc 3"/>
    <w:basedOn w:val="Normal"/>
    <w:next w:val="Normal"/>
    <w:autoRedefine/>
    <w:uiPriority w:val="39"/>
    <w:rsid w:val="008374E2"/>
    <w:pPr>
      <w:tabs>
        <w:tab w:val="left" w:pos="1260"/>
        <w:tab w:val="right" w:leader="dot" w:pos="9742"/>
      </w:tabs>
      <w:ind w:leftChars="200" w:left="400"/>
    </w:pPr>
  </w:style>
  <w:style w:type="character" w:styleId="Hyperlink">
    <w:name w:val="Hyperlink"/>
    <w:uiPriority w:val="99"/>
    <w:rsid w:val="00420E95"/>
    <w:rPr>
      <w:color w:val="0000FF"/>
      <w:u w:val="single"/>
    </w:rPr>
  </w:style>
  <w:style w:type="paragraph" w:styleId="TableofFigures">
    <w:name w:val="table of figures"/>
    <w:basedOn w:val="Normal"/>
    <w:next w:val="Normal"/>
    <w:uiPriority w:val="99"/>
    <w:rsid w:val="00420E95"/>
    <w:pPr>
      <w:ind w:leftChars="200" w:left="200" w:hangingChars="200" w:hanging="200"/>
    </w:pPr>
  </w:style>
  <w:style w:type="paragraph" w:styleId="BodyText">
    <w:name w:val="Body Text"/>
    <w:basedOn w:val="Normal"/>
    <w:link w:val="BodyTextChar"/>
    <w:rsid w:val="001B237C"/>
    <w:pPr>
      <w:ind w:right="43"/>
    </w:pPr>
    <w:rPr>
      <w:rFonts w:ascii="MS PGothic" w:eastAsia="MS PGothic" w:hAnsi="MS PGothic"/>
      <w:sz w:val="21"/>
      <w:lang w:val="x-none" w:eastAsia="x-none"/>
    </w:rPr>
  </w:style>
  <w:style w:type="paragraph" w:styleId="DocumentMap">
    <w:name w:val="Document Map"/>
    <w:basedOn w:val="Normal"/>
    <w:link w:val="DocumentMapChar"/>
    <w:semiHidden/>
    <w:rsid w:val="00DA2608"/>
    <w:pPr>
      <w:shd w:val="clear" w:color="auto" w:fill="000080"/>
    </w:pPr>
    <w:rPr>
      <w:rFonts w:eastAsia="MS Gothic"/>
    </w:rPr>
  </w:style>
  <w:style w:type="paragraph" w:customStyle="1" w:styleId="a2">
    <w:name w:val="スタイル 図表番号 + 両端揃え"/>
    <w:basedOn w:val="Caption"/>
    <w:rsid w:val="001C1418"/>
    <w:rPr>
      <w:rFonts w:cs="MS Mincho"/>
    </w:rPr>
  </w:style>
  <w:style w:type="character" w:styleId="FollowedHyperlink">
    <w:name w:val="FollowedHyperlink"/>
    <w:uiPriority w:val="99"/>
    <w:rsid w:val="00A92B19"/>
    <w:rPr>
      <w:color w:val="800080"/>
      <w:u w:val="single"/>
    </w:rPr>
  </w:style>
  <w:style w:type="paragraph" w:styleId="BalloonText">
    <w:name w:val="Balloon Text"/>
    <w:basedOn w:val="Normal"/>
    <w:link w:val="BalloonTextChar"/>
    <w:rsid w:val="002E5F41"/>
    <w:rPr>
      <w:rFonts w:eastAsia="MS Gothic"/>
      <w:szCs w:val="18"/>
    </w:rPr>
  </w:style>
  <w:style w:type="paragraph" w:styleId="Salutation">
    <w:name w:val="Salutation"/>
    <w:basedOn w:val="Normal"/>
    <w:next w:val="Normal"/>
    <w:link w:val="SalutationChar"/>
    <w:rsid w:val="007158A0"/>
    <w:pPr>
      <w:spacing w:after="50"/>
    </w:pPr>
    <w:rPr>
      <w:rFonts w:ascii="Lucida Console" w:eastAsia="MS UI Gothic" w:hAnsi="Lucida Console"/>
    </w:rPr>
  </w:style>
  <w:style w:type="paragraph" w:customStyle="1" w:styleId="a3">
    <w:name w:val="ソース"/>
    <w:basedOn w:val="Normal"/>
    <w:rsid w:val="00A85456"/>
    <w:pPr>
      <w:textAlignment w:val="baseline"/>
    </w:pPr>
    <w:rPr>
      <w:rFonts w:ascii="terminal" w:hAnsi="Century"/>
    </w:rPr>
  </w:style>
  <w:style w:type="paragraph" w:customStyle="1" w:styleId="a4">
    <w:name w:val="表"/>
    <w:basedOn w:val="Normal"/>
    <w:rsid w:val="002920B6"/>
    <w:pPr>
      <w:spacing w:after="40" w:line="260" w:lineRule="atLeast"/>
      <w:jc w:val="center"/>
      <w:textAlignment w:val="baseline"/>
    </w:pPr>
    <w:rPr>
      <w:rFonts w:eastAsia="MS Gothic"/>
      <w:sz w:val="16"/>
    </w:rPr>
  </w:style>
  <w:style w:type="paragraph" w:styleId="NormalWeb">
    <w:name w:val="Normal (Web)"/>
    <w:basedOn w:val="Normal"/>
    <w:uiPriority w:val="99"/>
    <w:rsid w:val="00D04F6C"/>
    <w:pPr>
      <w:widowControl/>
      <w:spacing w:before="43" w:after="65" w:line="360" w:lineRule="auto"/>
      <w:jc w:val="left"/>
    </w:pPr>
    <w:rPr>
      <w:rFonts w:cs="MS PGothic"/>
      <w:sz w:val="24"/>
      <w:szCs w:val="24"/>
    </w:rPr>
  </w:style>
  <w:style w:type="paragraph" w:customStyle="1" w:styleId="1">
    <w:name w:val="標準1"/>
    <w:basedOn w:val="Normal"/>
    <w:rsid w:val="00D04F6C"/>
    <w:pPr>
      <w:widowControl/>
      <w:spacing w:before="45" w:after="45"/>
      <w:jc w:val="left"/>
    </w:pPr>
    <w:rPr>
      <w:rFonts w:cs="MS PGothic"/>
      <w:sz w:val="24"/>
      <w:szCs w:val="24"/>
    </w:rPr>
  </w:style>
  <w:style w:type="paragraph" w:customStyle="1" w:styleId="whs8">
    <w:name w:val="whs8"/>
    <w:basedOn w:val="Normal"/>
    <w:rsid w:val="00D04F6C"/>
    <w:pPr>
      <w:widowControl/>
      <w:spacing w:before="100" w:beforeAutospacing="1" w:after="100" w:afterAutospacing="1"/>
      <w:jc w:val="right"/>
    </w:pPr>
    <w:rPr>
      <w:rFonts w:cs="MS PGothic"/>
      <w:sz w:val="24"/>
      <w:szCs w:val="24"/>
    </w:rPr>
  </w:style>
  <w:style w:type="paragraph" w:customStyle="1" w:styleId="whs15">
    <w:name w:val="whs15"/>
    <w:basedOn w:val="Normal"/>
    <w:rsid w:val="00D04F6C"/>
    <w:pPr>
      <w:widowControl/>
      <w:jc w:val="left"/>
    </w:pPr>
    <w:rPr>
      <w:rFonts w:cs="MS PGothic"/>
      <w:sz w:val="24"/>
      <w:szCs w:val="24"/>
    </w:rPr>
  </w:style>
  <w:style w:type="paragraph" w:customStyle="1" w:styleId="whs16">
    <w:name w:val="whs16"/>
    <w:basedOn w:val="Normal"/>
    <w:rsid w:val="00D04F6C"/>
    <w:pPr>
      <w:widowControl/>
      <w:ind w:left="1260" w:hanging="1080"/>
      <w:jc w:val="left"/>
    </w:pPr>
    <w:rPr>
      <w:rFonts w:cs="MS PGothic"/>
      <w:sz w:val="24"/>
      <w:szCs w:val="24"/>
    </w:rPr>
  </w:style>
  <w:style w:type="paragraph" w:customStyle="1" w:styleId="whs17">
    <w:name w:val="whs17"/>
    <w:basedOn w:val="Normal"/>
    <w:rsid w:val="00D04F6C"/>
    <w:pPr>
      <w:widowControl/>
      <w:ind w:left="150"/>
      <w:jc w:val="left"/>
    </w:pPr>
    <w:rPr>
      <w:rFonts w:cs="MS PGothic"/>
      <w:sz w:val="24"/>
      <w:szCs w:val="24"/>
    </w:rPr>
  </w:style>
  <w:style w:type="paragraph" w:customStyle="1" w:styleId="whs18">
    <w:name w:val="whs18"/>
    <w:basedOn w:val="Normal"/>
    <w:rsid w:val="00D04F6C"/>
    <w:pPr>
      <w:widowControl/>
      <w:ind w:left="540" w:hanging="360"/>
      <w:jc w:val="left"/>
    </w:pPr>
    <w:rPr>
      <w:rFonts w:cs="MS PGothic"/>
      <w:sz w:val="24"/>
      <w:szCs w:val="24"/>
    </w:rPr>
  </w:style>
  <w:style w:type="paragraph" w:customStyle="1" w:styleId="a5">
    <w:name w:val="変更履歴"/>
    <w:basedOn w:val="Heading1"/>
    <w:rsid w:val="000B4FC5"/>
    <w:pPr>
      <w:numPr>
        <w:numId w:val="0"/>
      </w:numPr>
      <w:jc w:val="center"/>
    </w:pPr>
  </w:style>
  <w:style w:type="character" w:styleId="CommentReference">
    <w:name w:val="annotation reference"/>
    <w:semiHidden/>
    <w:rsid w:val="004C147F"/>
    <w:rPr>
      <w:sz w:val="18"/>
      <w:szCs w:val="18"/>
    </w:rPr>
  </w:style>
  <w:style w:type="paragraph" w:styleId="CommentText">
    <w:name w:val="annotation text"/>
    <w:basedOn w:val="Normal"/>
    <w:link w:val="CommentTextChar"/>
    <w:semiHidden/>
    <w:rsid w:val="004C147F"/>
    <w:pPr>
      <w:jc w:val="left"/>
    </w:pPr>
  </w:style>
  <w:style w:type="paragraph" w:styleId="CommentSubject">
    <w:name w:val="annotation subject"/>
    <w:basedOn w:val="CommentText"/>
    <w:next w:val="CommentText"/>
    <w:link w:val="CommentSubjectChar"/>
    <w:semiHidden/>
    <w:rsid w:val="004C147F"/>
    <w:rPr>
      <w:b/>
      <w:bCs/>
    </w:rPr>
  </w:style>
  <w:style w:type="character" w:customStyle="1" w:styleId="Heading2Char">
    <w:name w:val="Heading 2 Char"/>
    <w:link w:val="Heading2"/>
    <w:rsid w:val="00735991"/>
    <w:rPr>
      <w:sz w:val="24"/>
      <w:lang w:val="x-none" w:eastAsia="x-none"/>
    </w:rPr>
  </w:style>
  <w:style w:type="character" w:customStyle="1" w:styleId="BodyTextChar">
    <w:name w:val="Body Text Char"/>
    <w:link w:val="BodyText"/>
    <w:rsid w:val="00B56AA0"/>
    <w:rPr>
      <w:rFonts w:ascii="MS PGothic" w:eastAsia="MS PGothic" w:hAnsi="MS PGothic"/>
      <w:kern w:val="2"/>
      <w:sz w:val="21"/>
    </w:rPr>
  </w:style>
  <w:style w:type="paragraph" w:customStyle="1" w:styleId="a6">
    <w:name w:val="暫定版"/>
    <w:next w:val="Normal"/>
    <w:rsid w:val="008F582F"/>
    <w:pPr>
      <w:jc w:val="right"/>
    </w:pPr>
    <w:rPr>
      <w:rFonts w:ascii="Arial" w:eastAsia="MS Gothic" w:hAnsi="Arial"/>
      <w:color w:val="324099"/>
      <w:sz w:val="36"/>
    </w:rPr>
  </w:style>
  <w:style w:type="paragraph" w:customStyle="1" w:styleId="R">
    <w:name w:val="R番号"/>
    <w:rsid w:val="008F582F"/>
    <w:pPr>
      <w:spacing w:line="240" w:lineRule="atLeast"/>
      <w:jc w:val="right"/>
    </w:pPr>
    <w:rPr>
      <w:rFonts w:ascii="Arial" w:eastAsia="MS Gothic" w:hAnsi="Arial"/>
      <w:sz w:val="18"/>
    </w:rPr>
  </w:style>
  <w:style w:type="paragraph" w:customStyle="1" w:styleId="tablebody">
    <w:name w:val="table body"/>
    <w:aliases w:val="tb"/>
    <w:basedOn w:val="Normal"/>
    <w:link w:val="tablebody0"/>
    <w:rsid w:val="00E31EBC"/>
    <w:pPr>
      <w:keepNext/>
      <w:keepLines/>
      <w:widowControl/>
      <w:spacing w:after="20" w:line="240" w:lineRule="exact"/>
      <w:ind w:firstLineChars="3" w:firstLine="5"/>
      <w:jc w:val="left"/>
    </w:pPr>
    <w:rPr>
      <w:rFonts w:ascii="Helvetica" w:hAnsi="Helvetica"/>
      <w:sz w:val="18"/>
      <w:szCs w:val="18"/>
      <w:lang w:val="x-none" w:eastAsia="x-none"/>
    </w:rPr>
  </w:style>
  <w:style w:type="character" w:customStyle="1" w:styleId="tablebody0">
    <w:name w:val="table body (文字)"/>
    <w:aliases w:val="tb (文字)"/>
    <w:link w:val="tablebody"/>
    <w:rsid w:val="00E31EBC"/>
    <w:rPr>
      <w:rFonts w:ascii="Helvetica" w:hAnsi="Helvetica"/>
      <w:sz w:val="18"/>
      <w:szCs w:val="18"/>
    </w:rPr>
  </w:style>
  <w:style w:type="paragraph" w:styleId="ListBullet5">
    <w:name w:val="List Bullet 5"/>
    <w:basedOn w:val="Normal"/>
    <w:rsid w:val="00967648"/>
    <w:pPr>
      <w:numPr>
        <w:numId w:val="4"/>
      </w:numPr>
      <w:overflowPunct w:val="0"/>
      <w:spacing w:line="320" w:lineRule="exact"/>
      <w:jc w:val="left"/>
      <w:textAlignment w:val="baseline"/>
    </w:pPr>
  </w:style>
  <w:style w:type="paragraph" w:styleId="Revision">
    <w:name w:val="Revision"/>
    <w:hidden/>
    <w:uiPriority w:val="99"/>
    <w:semiHidden/>
    <w:rsid w:val="00CE58A8"/>
    <w:rPr>
      <w:rFonts w:ascii="Times New Roman" w:hAnsi="Times New Roman"/>
      <w:kern w:val="2"/>
      <w:szCs w:val="21"/>
    </w:rPr>
  </w:style>
  <w:style w:type="paragraph" w:customStyle="1" w:styleId="a7">
    <w:name w:val="表タイトル"/>
    <w:link w:val="a8"/>
    <w:rsid w:val="00CE58A8"/>
    <w:pPr>
      <w:keepNext/>
      <w:tabs>
        <w:tab w:val="left" w:pos="992"/>
      </w:tabs>
      <w:adjustRightInd w:val="0"/>
      <w:spacing w:before="60" w:after="60" w:line="240" w:lineRule="exact"/>
      <w:ind w:left="992" w:hanging="992"/>
      <w:textAlignment w:val="baseline"/>
    </w:pPr>
    <w:rPr>
      <w:rFonts w:ascii="Arial" w:eastAsia="MS Gothic" w:hAnsi="Arial"/>
    </w:rPr>
  </w:style>
  <w:style w:type="character" w:customStyle="1" w:styleId="a8">
    <w:name w:val="表タイトル (文字)"/>
    <w:link w:val="a7"/>
    <w:rsid w:val="00CE58A8"/>
    <w:rPr>
      <w:rFonts w:ascii="Arial" w:eastAsia="MS Gothic" w:hAnsi="Arial"/>
    </w:rPr>
  </w:style>
  <w:style w:type="paragraph" w:customStyle="1" w:styleId="a9">
    <w:name w:val="表(広)"/>
    <w:basedOn w:val="NormalIndent"/>
    <w:rsid w:val="00CE58A8"/>
    <w:pPr>
      <w:ind w:left="0"/>
      <w:jc w:val="left"/>
    </w:pPr>
    <w:rPr>
      <w:rFonts w:ascii="Arial" w:eastAsia="MS Gothic" w:hAnsi="Arial"/>
      <w:sz w:val="18"/>
      <w:szCs w:val="18"/>
    </w:rPr>
  </w:style>
  <w:style w:type="paragraph" w:styleId="ListParagraph">
    <w:name w:val="List Paragraph"/>
    <w:basedOn w:val="Normal"/>
    <w:uiPriority w:val="34"/>
    <w:qFormat/>
    <w:rsid w:val="00BC0210"/>
    <w:pPr>
      <w:ind w:leftChars="400" w:left="840"/>
    </w:pPr>
  </w:style>
  <w:style w:type="paragraph" w:customStyle="1" w:styleId="aa">
    <w:name w:val="表本文"/>
    <w:rsid w:val="00481C9A"/>
    <w:pPr>
      <w:widowControl w:val="0"/>
      <w:adjustRightInd w:val="0"/>
      <w:spacing w:line="280" w:lineRule="exact"/>
      <w:ind w:left="85" w:right="57"/>
      <w:textAlignment w:val="baseline"/>
    </w:pPr>
    <w:rPr>
      <w:rFonts w:ascii="Arial" w:eastAsia="MS Gothic" w:hAnsi="Arial"/>
      <w:sz w:val="18"/>
    </w:rPr>
  </w:style>
  <w:style w:type="paragraph" w:customStyle="1" w:styleId="ab">
    <w:name w:val="大見出し"/>
    <w:next w:val="BodyText"/>
    <w:rsid w:val="00481C9A"/>
    <w:pPr>
      <w:keepNext/>
      <w:pageBreakBefore/>
      <w:widowControl w:val="0"/>
      <w:adjustRightInd w:val="0"/>
      <w:spacing w:before="120" w:after="120"/>
      <w:jc w:val="center"/>
      <w:textAlignment w:val="baseline"/>
    </w:pPr>
    <w:rPr>
      <w:rFonts w:ascii="Arial" w:eastAsia="MS Gothic" w:hAnsi="Arial"/>
      <w:sz w:val="40"/>
    </w:rPr>
  </w:style>
  <w:style w:type="paragraph" w:customStyle="1" w:styleId="SP">
    <w:name w:val="SP"/>
    <w:basedOn w:val="Normal"/>
    <w:rsid w:val="00481C9A"/>
    <w:pPr>
      <w:overflowPunct w:val="0"/>
      <w:snapToGrid/>
      <w:spacing w:line="300" w:lineRule="exact"/>
      <w:jc w:val="left"/>
      <w:textAlignment w:val="baseline"/>
    </w:pPr>
    <w:rPr>
      <w:rFonts w:ascii="Times" w:hAnsi="Times"/>
    </w:rPr>
  </w:style>
  <w:style w:type="paragraph" w:customStyle="1" w:styleId="ac">
    <w:name w:val="番号無見出し"/>
    <w:basedOn w:val="Heading3"/>
    <w:next w:val="BodyText"/>
    <w:rsid w:val="00481C9A"/>
    <w:pPr>
      <w:widowControl/>
      <w:numPr>
        <w:ilvl w:val="0"/>
        <w:numId w:val="0"/>
      </w:numPr>
      <w:autoSpaceDE/>
      <w:autoSpaceDN/>
      <w:adjustRightInd/>
      <w:snapToGrid/>
      <w:spacing w:before="200" w:after="100" w:line="300" w:lineRule="exact"/>
      <w:ind w:rightChars="0" w:right="0"/>
      <w:jc w:val="left"/>
      <w:outlineLvl w:val="9"/>
    </w:pPr>
    <w:rPr>
      <w:rFonts w:ascii="Arial" w:hAnsi="Arial"/>
    </w:rPr>
  </w:style>
  <w:style w:type="paragraph" w:customStyle="1" w:styleId="ad">
    <w:name w:val="本文インデントなし"/>
    <w:basedOn w:val="BodyText"/>
    <w:rsid w:val="00481C9A"/>
    <w:pPr>
      <w:autoSpaceDE/>
      <w:autoSpaceDN/>
      <w:snapToGrid/>
      <w:spacing w:line="300" w:lineRule="exact"/>
      <w:ind w:right="0" w:firstLine="199"/>
      <w:jc w:val="left"/>
      <w:textAlignment w:val="baseline"/>
    </w:pPr>
    <w:rPr>
      <w:rFonts w:ascii="Times New Roman" w:eastAsia="MS Mincho" w:hAnsi="Times New Roman"/>
      <w:sz w:val="20"/>
      <w:lang w:val="en-US" w:eastAsia="ja-JP"/>
    </w:rPr>
  </w:style>
  <w:style w:type="character" w:customStyle="1" w:styleId="FooterChar">
    <w:name w:val="Footer Char"/>
    <w:basedOn w:val="DefaultParagraphFont"/>
    <w:link w:val="Footer"/>
    <w:rsid w:val="00481C9A"/>
    <w:rPr>
      <w:rFonts w:ascii="Verdana" w:hAnsi="Verdana"/>
      <w:kern w:val="2"/>
      <w:szCs w:val="21"/>
    </w:rPr>
  </w:style>
  <w:style w:type="character" w:styleId="PlaceholderText">
    <w:name w:val="Placeholder Text"/>
    <w:basedOn w:val="DefaultParagraphFont"/>
    <w:uiPriority w:val="99"/>
    <w:semiHidden/>
    <w:rsid w:val="00481C9A"/>
    <w:rPr>
      <w:color w:val="808080"/>
    </w:rPr>
  </w:style>
  <w:style w:type="character" w:customStyle="1" w:styleId="Heading1Char">
    <w:name w:val="Heading 1 Char"/>
    <w:basedOn w:val="DefaultParagraphFont"/>
    <w:link w:val="Heading1"/>
    <w:rsid w:val="00735991"/>
    <w:rPr>
      <w:sz w:val="28"/>
    </w:rPr>
  </w:style>
  <w:style w:type="character" w:customStyle="1" w:styleId="Heading3Char">
    <w:name w:val="Heading 3 Char"/>
    <w:basedOn w:val="DefaultParagraphFont"/>
    <w:link w:val="Heading3"/>
    <w:rsid w:val="00735991"/>
    <w:rPr>
      <w:sz w:val="24"/>
    </w:rPr>
  </w:style>
  <w:style w:type="character" w:customStyle="1" w:styleId="Heading4Char">
    <w:name w:val="Heading 4 Char"/>
    <w:basedOn w:val="DefaultParagraphFont"/>
    <w:link w:val="Heading4"/>
    <w:rsid w:val="00735991"/>
  </w:style>
  <w:style w:type="character" w:customStyle="1" w:styleId="Heading5Char">
    <w:name w:val="Heading 5 Char"/>
    <w:basedOn w:val="DefaultParagraphFont"/>
    <w:link w:val="Heading5"/>
    <w:rsid w:val="00735991"/>
  </w:style>
  <w:style w:type="character" w:customStyle="1" w:styleId="Heading6Char">
    <w:name w:val="Heading 6 Char"/>
    <w:basedOn w:val="DefaultParagraphFont"/>
    <w:link w:val="Heading6"/>
    <w:rsid w:val="002B29DC"/>
  </w:style>
  <w:style w:type="character" w:customStyle="1" w:styleId="Heading7Char">
    <w:name w:val="Heading 7 Char"/>
    <w:basedOn w:val="DefaultParagraphFont"/>
    <w:link w:val="Heading7"/>
    <w:rsid w:val="002B29DC"/>
  </w:style>
  <w:style w:type="character" w:customStyle="1" w:styleId="Heading8Char">
    <w:name w:val="Heading 8 Char"/>
    <w:basedOn w:val="DefaultParagraphFont"/>
    <w:link w:val="Heading8"/>
    <w:rsid w:val="002B29DC"/>
  </w:style>
  <w:style w:type="character" w:customStyle="1" w:styleId="Heading9Char">
    <w:name w:val="Heading 9 Char"/>
    <w:basedOn w:val="DefaultParagraphFont"/>
    <w:link w:val="Heading9"/>
    <w:rsid w:val="002B29DC"/>
  </w:style>
  <w:style w:type="paragraph" w:customStyle="1" w:styleId="ae">
    <w:name w:val="標準(ゴシック)"/>
    <w:rsid w:val="002B29DC"/>
    <w:pPr>
      <w:spacing w:line="320" w:lineRule="exact"/>
    </w:pPr>
    <w:rPr>
      <w:rFonts w:ascii="Arial" w:eastAsia="MS Gothic" w:hAnsi="Arial"/>
    </w:rPr>
  </w:style>
  <w:style w:type="character" w:customStyle="1" w:styleId="HeaderChar">
    <w:name w:val="Header Char"/>
    <w:basedOn w:val="DefaultParagraphFont"/>
    <w:link w:val="Header"/>
    <w:rsid w:val="002B29DC"/>
    <w:rPr>
      <w:rFonts w:ascii="Verdana" w:hAnsi="Verdana"/>
      <w:kern w:val="2"/>
      <w:szCs w:val="21"/>
    </w:rPr>
  </w:style>
  <w:style w:type="paragraph" w:styleId="ListContinue">
    <w:name w:val="List Continue"/>
    <w:basedOn w:val="BodyText"/>
    <w:next w:val="Normal"/>
    <w:rsid w:val="002B29DC"/>
    <w:pPr>
      <w:autoSpaceDE/>
      <w:autoSpaceDN/>
      <w:snapToGrid/>
      <w:spacing w:line="300" w:lineRule="exact"/>
      <w:ind w:left="397" w:right="0"/>
      <w:jc w:val="left"/>
      <w:textAlignment w:val="baseline"/>
    </w:pPr>
    <w:rPr>
      <w:rFonts w:ascii="Times New Roman" w:eastAsia="MS Mincho" w:hAnsi="Times New Roman"/>
      <w:sz w:val="20"/>
      <w:lang w:val="en-US" w:eastAsia="ja-JP"/>
    </w:rPr>
  </w:style>
  <w:style w:type="paragraph" w:customStyle="1" w:styleId="af">
    <w:name w:val="図枠なし"/>
    <w:basedOn w:val="af0"/>
    <w:next w:val="BodyText"/>
    <w:rsid w:val="002B29DC"/>
    <w:pPr>
      <w:keepNext w:val="0"/>
      <w:pBdr>
        <w:top w:val="none" w:sz="0" w:space="0" w:color="auto"/>
        <w:left w:val="none" w:sz="0" w:space="0" w:color="auto"/>
        <w:bottom w:val="none" w:sz="0" w:space="0" w:color="auto"/>
        <w:right w:val="none" w:sz="0" w:space="0" w:color="auto"/>
      </w:pBdr>
      <w:spacing w:before="0"/>
    </w:pPr>
  </w:style>
  <w:style w:type="paragraph" w:customStyle="1" w:styleId="af0">
    <w:name w:val="図枠"/>
    <w:next w:val="af1"/>
    <w:rsid w:val="002B29DC"/>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MS Gothic" w:hAnsi="Arial"/>
      <w:sz w:val="18"/>
    </w:rPr>
  </w:style>
  <w:style w:type="paragraph" w:customStyle="1" w:styleId="af1">
    <w:name w:val="図タイトル"/>
    <w:next w:val="BodyText"/>
    <w:rsid w:val="002B29DC"/>
    <w:pPr>
      <w:tabs>
        <w:tab w:val="left" w:pos="992"/>
      </w:tabs>
      <w:adjustRightInd w:val="0"/>
      <w:spacing w:after="120" w:line="240" w:lineRule="exact"/>
      <w:ind w:left="992" w:hanging="992"/>
      <w:textAlignment w:val="baseline"/>
    </w:pPr>
    <w:rPr>
      <w:rFonts w:ascii="Arial" w:eastAsia="MS Gothic" w:hAnsi="Arial"/>
    </w:rPr>
  </w:style>
  <w:style w:type="paragraph" w:customStyle="1" w:styleId="af2">
    <w:name w:val="表脚注リスト"/>
    <w:basedOn w:val="af3"/>
    <w:rsid w:val="002B29DC"/>
    <w:pPr>
      <w:tabs>
        <w:tab w:val="clear" w:pos="794"/>
        <w:tab w:val="clear" w:pos="1191"/>
        <w:tab w:val="left" w:pos="595"/>
        <w:tab w:val="left" w:pos="992"/>
      </w:tabs>
      <w:overflowPunct w:val="0"/>
      <w:spacing w:before="60"/>
      <w:ind w:left="595" w:hanging="595"/>
    </w:pPr>
  </w:style>
  <w:style w:type="paragraph" w:customStyle="1" w:styleId="af3">
    <w:name w:val="注記リスト"/>
    <w:rsid w:val="002B29DC"/>
    <w:pPr>
      <w:widowControl w:val="0"/>
      <w:tabs>
        <w:tab w:val="left" w:pos="794"/>
        <w:tab w:val="left" w:pos="1191"/>
      </w:tabs>
      <w:adjustRightInd w:val="0"/>
      <w:spacing w:before="40" w:line="260" w:lineRule="exact"/>
      <w:ind w:left="1191" w:hanging="992"/>
      <w:textAlignment w:val="baseline"/>
    </w:pPr>
    <w:rPr>
      <w:rFonts w:ascii="Arial" w:eastAsia="MS Gothic" w:hAnsi="Arial"/>
      <w:sz w:val="18"/>
    </w:rPr>
  </w:style>
  <w:style w:type="paragraph" w:customStyle="1" w:styleId="af4">
    <w:name w:val="表脚注"/>
    <w:basedOn w:val="af5"/>
    <w:rsid w:val="002B29DC"/>
    <w:pPr>
      <w:tabs>
        <w:tab w:val="clear" w:pos="1191"/>
        <w:tab w:val="left" w:pos="595"/>
      </w:tabs>
      <w:ind w:left="595" w:hanging="595"/>
    </w:pPr>
  </w:style>
  <w:style w:type="character" w:styleId="SubtleReference">
    <w:name w:val="Subtle Reference"/>
    <w:qFormat/>
    <w:rsid w:val="002B29DC"/>
    <w:rPr>
      <w:rFonts w:ascii="Arial" w:eastAsia="MS Gothic" w:hAnsi="Arial"/>
      <w:color w:val="000000"/>
      <w:spacing w:val="0"/>
      <w:sz w:val="20"/>
      <w:u w:val="none"/>
    </w:rPr>
  </w:style>
  <w:style w:type="paragraph" w:customStyle="1" w:styleId="af5">
    <w:name w:val="注記"/>
    <w:basedOn w:val="af3"/>
    <w:rsid w:val="002B29DC"/>
    <w:pPr>
      <w:tabs>
        <w:tab w:val="clear" w:pos="794"/>
        <w:tab w:val="left" w:pos="992"/>
      </w:tabs>
      <w:ind w:left="993" w:hanging="794"/>
    </w:pPr>
  </w:style>
  <w:style w:type="paragraph" w:customStyle="1" w:styleId="af6">
    <w:name w:val="表ヘッダ"/>
    <w:basedOn w:val="aa"/>
    <w:next w:val="aa"/>
    <w:rsid w:val="002B29DC"/>
    <w:pPr>
      <w:keepNext/>
      <w:widowControl/>
      <w:ind w:left="57"/>
      <w:jc w:val="center"/>
    </w:pPr>
  </w:style>
  <w:style w:type="paragraph" w:customStyle="1" w:styleId="af7">
    <w:name w:val="表条件"/>
    <w:basedOn w:val="af6"/>
    <w:next w:val="af6"/>
    <w:rsid w:val="002B29DC"/>
    <w:pPr>
      <w:spacing w:after="40" w:line="240" w:lineRule="exact"/>
      <w:jc w:val="right"/>
    </w:pPr>
  </w:style>
  <w:style w:type="paragraph" w:customStyle="1" w:styleId="af8">
    <w:name w:val="奥付"/>
    <w:rsid w:val="002B29DC"/>
    <w:pPr>
      <w:widowControl w:val="0"/>
      <w:pBdr>
        <w:top w:val="single" w:sz="6" w:space="1" w:color="auto"/>
        <w:bottom w:val="single" w:sz="6" w:space="1" w:color="auto"/>
      </w:pBdr>
      <w:tabs>
        <w:tab w:val="left" w:pos="3969"/>
      </w:tabs>
      <w:adjustRightInd w:val="0"/>
      <w:spacing w:line="320" w:lineRule="exact"/>
      <w:jc w:val="both"/>
      <w:textAlignment w:val="baseline"/>
    </w:pPr>
    <w:rPr>
      <w:rFonts w:ascii="Arial" w:eastAsia="MS Gothic" w:hAnsi="Arial"/>
    </w:rPr>
  </w:style>
  <w:style w:type="paragraph" w:customStyle="1" w:styleId="af9">
    <w:name w:val="コード"/>
    <w:basedOn w:val="BodyText"/>
    <w:rsid w:val="002B29DC"/>
    <w:pPr>
      <w:tabs>
        <w:tab w:val="left" w:pos="1418"/>
        <w:tab w:val="left" w:pos="3119"/>
        <w:tab w:val="left" w:pos="4820"/>
        <w:tab w:val="left" w:pos="6521"/>
      </w:tabs>
      <w:autoSpaceDE/>
      <w:autoSpaceDN/>
      <w:snapToGrid/>
      <w:spacing w:before="20" w:after="60" w:line="240" w:lineRule="exact"/>
      <w:ind w:left="284" w:right="0"/>
      <w:jc w:val="left"/>
      <w:textAlignment w:val="baseline"/>
    </w:pPr>
    <w:rPr>
      <w:rFonts w:ascii="Courier New" w:eastAsia="MS Mincho" w:hAnsi="Courier New"/>
      <w:sz w:val="20"/>
      <w:lang w:val="en-US" w:eastAsia="ja-JP"/>
    </w:rPr>
  </w:style>
  <w:style w:type="paragraph" w:styleId="Index1">
    <w:name w:val="index 1"/>
    <w:basedOn w:val="Normal"/>
    <w:next w:val="Index2"/>
    <w:autoRedefine/>
    <w:rsid w:val="002B29DC"/>
    <w:pPr>
      <w:widowControl/>
      <w:tabs>
        <w:tab w:val="right" w:leader="dot" w:pos="4451"/>
      </w:tabs>
      <w:overflowPunct w:val="0"/>
      <w:autoSpaceDE/>
      <w:autoSpaceDN/>
      <w:snapToGrid/>
      <w:spacing w:after="20" w:line="320" w:lineRule="exact"/>
      <w:jc w:val="left"/>
      <w:textAlignment w:val="baseline"/>
    </w:pPr>
    <w:rPr>
      <w:rFonts w:ascii="Arial" w:eastAsia="MS Gothic" w:hAnsi="Arial"/>
      <w:noProof/>
      <w:sz w:val="18"/>
    </w:rPr>
  </w:style>
  <w:style w:type="paragraph" w:styleId="Index2">
    <w:name w:val="index 2"/>
    <w:basedOn w:val="Normal"/>
    <w:autoRedefine/>
    <w:rsid w:val="002B29DC"/>
    <w:pPr>
      <w:widowControl/>
      <w:tabs>
        <w:tab w:val="right" w:leader="dot" w:pos="4451"/>
      </w:tabs>
      <w:overflowPunct w:val="0"/>
      <w:autoSpaceDE/>
      <w:autoSpaceDN/>
      <w:snapToGrid/>
      <w:spacing w:after="20" w:line="320" w:lineRule="exact"/>
      <w:ind w:left="357"/>
      <w:jc w:val="left"/>
      <w:textAlignment w:val="baseline"/>
    </w:pPr>
    <w:rPr>
      <w:rFonts w:ascii="Arial" w:eastAsia="MS Gothic" w:hAnsi="Arial"/>
      <w:sz w:val="18"/>
    </w:rPr>
  </w:style>
  <w:style w:type="paragraph" w:styleId="IndexHeading">
    <w:name w:val="index heading"/>
    <w:basedOn w:val="Normal"/>
    <w:next w:val="Index1"/>
    <w:rsid w:val="002B29DC"/>
    <w:pPr>
      <w:keepNext/>
      <w:overflowPunct w:val="0"/>
      <w:autoSpaceDE/>
      <w:autoSpaceDN/>
      <w:snapToGrid/>
      <w:spacing w:before="60" w:after="60" w:line="400" w:lineRule="exact"/>
      <w:ind w:left="312" w:hanging="312"/>
      <w:jc w:val="left"/>
      <w:textAlignment w:val="baseline"/>
    </w:pPr>
    <w:rPr>
      <w:rFonts w:ascii="Arial" w:eastAsia="MS Gothic" w:hAnsi="Arial"/>
    </w:rPr>
  </w:style>
  <w:style w:type="paragraph" w:styleId="PlainText">
    <w:name w:val="Plain Text"/>
    <w:basedOn w:val="Normal"/>
    <w:link w:val="PlainTextChar"/>
    <w:rsid w:val="002B29DC"/>
    <w:pPr>
      <w:overflowPunct w:val="0"/>
      <w:snapToGrid/>
      <w:spacing w:line="320" w:lineRule="exact"/>
      <w:jc w:val="left"/>
      <w:textAlignment w:val="baseline"/>
    </w:pPr>
    <w:rPr>
      <w:rFonts w:ascii="Times New Roman" w:hAnsi="Times New Roman"/>
      <w:sz w:val="21"/>
    </w:rPr>
  </w:style>
  <w:style w:type="character" w:customStyle="1" w:styleId="PlainTextChar">
    <w:name w:val="Plain Text Char"/>
    <w:basedOn w:val="DefaultParagraphFont"/>
    <w:link w:val="PlainText"/>
    <w:rsid w:val="002B29DC"/>
    <w:rPr>
      <w:rFonts w:ascii="Times New Roman" w:hAnsi="Times New Roman"/>
      <w:sz w:val="21"/>
    </w:rPr>
  </w:style>
  <w:style w:type="paragraph" w:styleId="ListBullet">
    <w:name w:val="List Bullet"/>
    <w:basedOn w:val="BodyText"/>
    <w:rsid w:val="002B29DC"/>
    <w:pPr>
      <w:numPr>
        <w:numId w:val="6"/>
      </w:numPr>
      <w:tabs>
        <w:tab w:val="clear" w:pos="870"/>
        <w:tab w:val="left" w:pos="397"/>
      </w:tabs>
      <w:autoSpaceDE/>
      <w:autoSpaceDN/>
      <w:snapToGrid/>
      <w:spacing w:before="40" w:line="300" w:lineRule="exact"/>
      <w:ind w:left="397" w:right="0" w:hanging="267"/>
      <w:jc w:val="left"/>
      <w:textAlignment w:val="baseline"/>
    </w:pPr>
    <w:rPr>
      <w:rFonts w:ascii="Times New Roman" w:eastAsia="MS Mincho" w:hAnsi="Times New Roman"/>
      <w:sz w:val="20"/>
      <w:lang w:val="en-US" w:eastAsia="ja-JP"/>
    </w:rPr>
  </w:style>
  <w:style w:type="paragraph" w:customStyle="1" w:styleId="a0">
    <w:name w:val="表中箇条書き"/>
    <w:basedOn w:val="aa"/>
    <w:next w:val="afa"/>
    <w:rsid w:val="002B29DC"/>
    <w:pPr>
      <w:numPr>
        <w:numId w:val="5"/>
      </w:numPr>
      <w:tabs>
        <w:tab w:val="clear" w:pos="530"/>
        <w:tab w:val="left" w:pos="267"/>
      </w:tabs>
      <w:ind w:left="266" w:hanging="181"/>
    </w:pPr>
    <w:rPr>
      <w:noProof/>
    </w:rPr>
  </w:style>
  <w:style w:type="paragraph" w:customStyle="1" w:styleId="afa">
    <w:name w:val="表中箇条書き続き"/>
    <w:basedOn w:val="aa"/>
    <w:rsid w:val="002B29DC"/>
    <w:pPr>
      <w:ind w:left="267"/>
    </w:pPr>
    <w:rPr>
      <w:noProof/>
    </w:rPr>
  </w:style>
  <w:style w:type="paragraph" w:customStyle="1" w:styleId="afb">
    <w:name w:val="表本文+インデント"/>
    <w:basedOn w:val="aa"/>
    <w:rsid w:val="002B29DC"/>
    <w:pPr>
      <w:ind w:left="266"/>
    </w:pPr>
  </w:style>
  <w:style w:type="paragraph" w:styleId="Index3">
    <w:name w:val="index 3"/>
    <w:basedOn w:val="Index2"/>
    <w:rsid w:val="002B29DC"/>
    <w:pPr>
      <w:ind w:left="540" w:hanging="180"/>
    </w:pPr>
  </w:style>
  <w:style w:type="paragraph" w:customStyle="1" w:styleId="afc">
    <w:name w:val="表中注記"/>
    <w:rsid w:val="002B29DC"/>
    <w:pPr>
      <w:spacing w:line="260" w:lineRule="exact"/>
      <w:ind w:left="652" w:right="57" w:hanging="595"/>
    </w:pPr>
    <w:rPr>
      <w:rFonts w:ascii="Arial" w:eastAsia="MS Gothic" w:hAnsi="Arial"/>
      <w:sz w:val="18"/>
    </w:rPr>
  </w:style>
  <w:style w:type="paragraph" w:styleId="ListNumber">
    <w:name w:val="List Number"/>
    <w:basedOn w:val="Normal"/>
    <w:rsid w:val="002B29DC"/>
    <w:pPr>
      <w:overflowPunct w:val="0"/>
      <w:snapToGrid/>
      <w:spacing w:before="40" w:line="300" w:lineRule="exact"/>
      <w:jc w:val="left"/>
      <w:textAlignment w:val="baseline"/>
    </w:pPr>
    <w:rPr>
      <w:rFonts w:ascii="Times New Roman" w:hAnsi="Times New Roman"/>
    </w:rPr>
  </w:style>
  <w:style w:type="paragraph" w:customStyle="1" w:styleId="afd">
    <w:name w:val="計算式"/>
    <w:basedOn w:val="BodyText"/>
    <w:rsid w:val="002B29DC"/>
    <w:pPr>
      <w:autoSpaceDE/>
      <w:autoSpaceDN/>
      <w:snapToGrid/>
      <w:spacing w:line="80" w:lineRule="atLeast"/>
      <w:ind w:left="1000" w:right="0"/>
      <w:jc w:val="left"/>
      <w:textAlignment w:val="baseline"/>
    </w:pPr>
    <w:rPr>
      <w:rFonts w:ascii="Times New Roman" w:eastAsia="MS Mincho" w:hAnsi="Times New Roman"/>
      <w:sz w:val="20"/>
      <w:lang w:val="en-US" w:eastAsia="ja-JP"/>
    </w:rPr>
  </w:style>
  <w:style w:type="paragraph" w:customStyle="1" w:styleId="afe">
    <w:name w:val="表中図罫無"/>
    <w:basedOn w:val="af"/>
    <w:next w:val="BodyText"/>
    <w:rsid w:val="002B29DC"/>
    <w:pPr>
      <w:spacing w:after="0" w:line="280" w:lineRule="atLeast"/>
    </w:pPr>
  </w:style>
  <w:style w:type="paragraph" w:customStyle="1" w:styleId="aff">
    <w:name w:val="図罫無"/>
    <w:basedOn w:val="Normal"/>
    <w:next w:val="BodyText"/>
    <w:rsid w:val="002B29DC"/>
    <w:pPr>
      <w:kinsoku w:val="0"/>
      <w:overflowPunct w:val="0"/>
      <w:autoSpaceDE/>
      <w:autoSpaceDN/>
      <w:snapToGrid/>
      <w:spacing w:after="60" w:line="240" w:lineRule="atLeast"/>
      <w:ind w:left="142" w:right="142"/>
      <w:jc w:val="center"/>
      <w:textAlignment w:val="baseline"/>
    </w:pPr>
    <w:rPr>
      <w:rFonts w:ascii="Helvetica" w:eastAsia="平成角ゴシックW5" w:hAnsi="Helvetica"/>
      <w:sz w:val="18"/>
    </w:rPr>
  </w:style>
  <w:style w:type="paragraph" w:customStyle="1" w:styleId="copyright">
    <w:name w:val="copyright"/>
    <w:rsid w:val="002B29DC"/>
    <w:pPr>
      <w:spacing w:before="60"/>
      <w:ind w:left="1701"/>
    </w:pPr>
    <w:rPr>
      <w:rFonts w:ascii="Arial" w:hAnsi="Arial"/>
      <w:sz w:val="18"/>
    </w:rPr>
  </w:style>
  <w:style w:type="paragraph" w:customStyle="1" w:styleId="aff0">
    <w:name w:val="改訂記録_タイトル"/>
    <w:rsid w:val="002B29DC"/>
    <w:pPr>
      <w:spacing w:before="40"/>
      <w:ind w:left="113"/>
    </w:pPr>
    <w:rPr>
      <w:rFonts w:ascii="Arial" w:eastAsia="MS Gothic" w:hAnsi="Arial"/>
      <w:sz w:val="24"/>
    </w:rPr>
  </w:style>
  <w:style w:type="paragraph" w:customStyle="1" w:styleId="aff1">
    <w:name w:val="改訂記録"/>
    <w:basedOn w:val="Normal"/>
    <w:rsid w:val="002B29DC"/>
    <w:pPr>
      <w:widowControl/>
      <w:autoSpaceDE/>
      <w:autoSpaceDN/>
      <w:adjustRightInd/>
      <w:snapToGrid/>
      <w:spacing w:before="40"/>
      <w:ind w:left="113"/>
      <w:jc w:val="left"/>
    </w:pPr>
    <w:rPr>
      <w:rFonts w:ascii="Arial" w:eastAsia="MS Gothic" w:hAnsi="Arial"/>
      <w:sz w:val="24"/>
    </w:rPr>
  </w:style>
  <w:style w:type="paragraph" w:customStyle="1" w:styleId="aff2">
    <w:name w:val="付録_タイトル"/>
    <w:basedOn w:val="Heading1"/>
    <w:rsid w:val="002B29DC"/>
    <w:pPr>
      <w:pageBreakBefore/>
      <w:widowControl/>
      <w:numPr>
        <w:numId w:val="0"/>
      </w:numPr>
      <w:wordWrap w:val="0"/>
      <w:autoSpaceDE/>
      <w:autoSpaceDN/>
      <w:snapToGrid/>
      <w:spacing w:before="240" w:after="60" w:line="300" w:lineRule="exact"/>
      <w:jc w:val="left"/>
      <w:textAlignment w:val="center"/>
    </w:pPr>
    <w:rPr>
      <w:rFonts w:ascii="Arial" w:hAnsi="Arial"/>
    </w:rPr>
  </w:style>
  <w:style w:type="paragraph" w:styleId="TOC4">
    <w:name w:val="toc 4"/>
    <w:basedOn w:val="Normal"/>
    <w:next w:val="Normal"/>
    <w:autoRedefine/>
    <w:rsid w:val="002B29DC"/>
    <w:pPr>
      <w:overflowPunct w:val="0"/>
      <w:snapToGrid/>
      <w:spacing w:line="320" w:lineRule="exact"/>
      <w:ind w:left="540"/>
      <w:jc w:val="left"/>
      <w:textAlignment w:val="baseline"/>
    </w:pPr>
    <w:rPr>
      <w:rFonts w:ascii="Times New Roman" w:hAnsi="Times New Roman"/>
    </w:rPr>
  </w:style>
  <w:style w:type="paragraph" w:customStyle="1" w:styleId="aff3">
    <w:name w:val="目次タイトル"/>
    <w:basedOn w:val="ab"/>
    <w:rsid w:val="002B29DC"/>
    <w:rPr>
      <w:sz w:val="36"/>
    </w:rPr>
  </w:style>
  <w:style w:type="paragraph" w:customStyle="1" w:styleId="a">
    <w:name w:val="番号付きリスト"/>
    <w:basedOn w:val="ListNumber"/>
    <w:rsid w:val="002B29DC"/>
    <w:pPr>
      <w:numPr>
        <w:numId w:val="8"/>
      </w:numPr>
    </w:pPr>
  </w:style>
  <w:style w:type="paragraph" w:customStyle="1" w:styleId="aff4">
    <w:name w:val="文書情報"/>
    <w:basedOn w:val="Normal"/>
    <w:rsid w:val="002B29DC"/>
    <w:pPr>
      <w:overflowPunct w:val="0"/>
      <w:snapToGrid/>
      <w:spacing w:line="240" w:lineRule="atLeast"/>
      <w:jc w:val="right"/>
      <w:textAlignment w:val="baseline"/>
    </w:pPr>
    <w:rPr>
      <w:rFonts w:ascii="Times New Roman" w:eastAsia="MS Gothic" w:hAnsi="Times New Roman"/>
    </w:rPr>
  </w:style>
  <w:style w:type="paragraph" w:customStyle="1" w:styleId="aff5">
    <w:name w:val="段落番号継続行"/>
    <w:basedOn w:val="ListContinue"/>
    <w:rsid w:val="002B29DC"/>
  </w:style>
  <w:style w:type="paragraph" w:customStyle="1" w:styleId="aff6">
    <w:name w:val="文書プロパティ"/>
    <w:basedOn w:val="a6"/>
    <w:rsid w:val="002B29DC"/>
    <w:pPr>
      <w:widowControl w:val="0"/>
      <w:overflowPunct w:val="0"/>
      <w:autoSpaceDE w:val="0"/>
      <w:autoSpaceDN w:val="0"/>
      <w:adjustRightInd w:val="0"/>
      <w:spacing w:line="240" w:lineRule="atLeast"/>
      <w:textAlignment w:val="baseline"/>
    </w:pPr>
    <w:rPr>
      <w:sz w:val="20"/>
    </w:rPr>
  </w:style>
  <w:style w:type="paragraph" w:styleId="HTMLAddress">
    <w:name w:val="HTML Address"/>
    <w:basedOn w:val="Normal"/>
    <w:link w:val="HTMLAddressChar"/>
    <w:rsid w:val="002B29DC"/>
    <w:pPr>
      <w:overflowPunct w:val="0"/>
      <w:snapToGrid/>
      <w:spacing w:line="320" w:lineRule="exact"/>
      <w:jc w:val="left"/>
      <w:textAlignment w:val="baseline"/>
    </w:pPr>
    <w:rPr>
      <w:rFonts w:ascii="Times New Roman" w:hAnsi="Times New Roman"/>
      <w:i/>
      <w:iCs/>
    </w:rPr>
  </w:style>
  <w:style w:type="character" w:customStyle="1" w:styleId="HTMLAddressChar">
    <w:name w:val="HTML Address Char"/>
    <w:basedOn w:val="DefaultParagraphFont"/>
    <w:link w:val="HTMLAddress"/>
    <w:rsid w:val="002B29DC"/>
    <w:rPr>
      <w:rFonts w:ascii="Times New Roman" w:hAnsi="Times New Roman"/>
      <w:i/>
      <w:iCs/>
    </w:rPr>
  </w:style>
  <w:style w:type="paragraph" w:styleId="HTMLPreformatted">
    <w:name w:val="HTML Preformatted"/>
    <w:basedOn w:val="Normal"/>
    <w:link w:val="HTMLPreformattedChar"/>
    <w:rsid w:val="002B29DC"/>
    <w:pPr>
      <w:overflowPunct w:val="0"/>
      <w:snapToGrid/>
      <w:spacing w:line="320" w:lineRule="exact"/>
      <w:jc w:val="left"/>
      <w:textAlignment w:val="baseline"/>
    </w:pPr>
    <w:rPr>
      <w:rFonts w:ascii="Courier New" w:hAnsi="Courier New" w:cs="Courier New"/>
    </w:rPr>
  </w:style>
  <w:style w:type="character" w:customStyle="1" w:styleId="HTMLPreformattedChar">
    <w:name w:val="HTML Preformatted Char"/>
    <w:basedOn w:val="DefaultParagraphFont"/>
    <w:link w:val="HTMLPreformatted"/>
    <w:rsid w:val="002B29DC"/>
    <w:rPr>
      <w:rFonts w:ascii="Courier New" w:hAnsi="Courier New" w:cs="Courier New"/>
    </w:rPr>
  </w:style>
  <w:style w:type="character" w:customStyle="1" w:styleId="CommentTextChar">
    <w:name w:val="Comment Text Char"/>
    <w:basedOn w:val="DefaultParagraphFont"/>
    <w:link w:val="CommentText"/>
    <w:semiHidden/>
    <w:rsid w:val="002B29DC"/>
    <w:rPr>
      <w:rFonts w:ascii="Verdana" w:hAnsi="Verdana"/>
      <w:kern w:val="2"/>
      <w:szCs w:val="21"/>
    </w:rPr>
  </w:style>
  <w:style w:type="character" w:customStyle="1" w:styleId="CommentSubjectChar">
    <w:name w:val="Comment Subject Char"/>
    <w:basedOn w:val="CommentTextChar"/>
    <w:link w:val="CommentSubject"/>
    <w:semiHidden/>
    <w:rsid w:val="002B29DC"/>
    <w:rPr>
      <w:rFonts w:ascii="Verdana" w:hAnsi="Verdana"/>
      <w:b/>
      <w:bCs/>
      <w:kern w:val="2"/>
      <w:szCs w:val="21"/>
    </w:rPr>
  </w:style>
  <w:style w:type="paragraph" w:styleId="BlockText">
    <w:name w:val="Block Text"/>
    <w:basedOn w:val="Normal"/>
    <w:rsid w:val="002B29DC"/>
    <w:pPr>
      <w:overflowPunct w:val="0"/>
      <w:snapToGrid/>
      <w:spacing w:line="320" w:lineRule="exact"/>
      <w:ind w:left="1440" w:right="1440"/>
      <w:jc w:val="left"/>
      <w:textAlignment w:val="baseline"/>
    </w:pPr>
    <w:rPr>
      <w:rFonts w:ascii="Times New Roman" w:hAnsi="Times New Roman"/>
    </w:rPr>
  </w:style>
  <w:style w:type="paragraph" w:styleId="MacroText">
    <w:name w:val="macro"/>
    <w:link w:val="MacroTextChar"/>
    <w:rsid w:val="002B29DC"/>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textAlignment w:val="baseline"/>
    </w:pPr>
    <w:rPr>
      <w:rFonts w:ascii="Courier New" w:hAnsi="Courier New" w:cs="Courier New"/>
      <w:sz w:val="18"/>
      <w:szCs w:val="18"/>
    </w:rPr>
  </w:style>
  <w:style w:type="character" w:customStyle="1" w:styleId="MacroTextChar">
    <w:name w:val="Macro Text Char"/>
    <w:basedOn w:val="DefaultParagraphFont"/>
    <w:link w:val="MacroText"/>
    <w:rsid w:val="002B29DC"/>
    <w:rPr>
      <w:rFonts w:ascii="Courier New" w:hAnsi="Courier New" w:cs="Courier New"/>
      <w:sz w:val="18"/>
      <w:szCs w:val="18"/>
    </w:rPr>
  </w:style>
  <w:style w:type="paragraph" w:styleId="MessageHeader">
    <w:name w:val="Message Header"/>
    <w:basedOn w:val="Normal"/>
    <w:link w:val="MessageHeaderChar"/>
    <w:rsid w:val="002B29DC"/>
    <w:pPr>
      <w:pBdr>
        <w:top w:val="single" w:sz="6" w:space="1" w:color="auto"/>
        <w:left w:val="single" w:sz="6" w:space="1" w:color="auto"/>
        <w:bottom w:val="single" w:sz="6" w:space="1" w:color="auto"/>
        <w:right w:val="single" w:sz="6" w:space="1" w:color="auto"/>
      </w:pBdr>
      <w:shd w:val="pct20" w:color="auto" w:fill="auto"/>
      <w:overflowPunct w:val="0"/>
      <w:snapToGrid/>
      <w:spacing w:line="320" w:lineRule="exact"/>
      <w:ind w:left="851" w:hanging="851"/>
      <w:jc w:val="left"/>
      <w:textAlignment w:val="baseline"/>
    </w:pPr>
    <w:rPr>
      <w:rFonts w:ascii="Arial" w:hAnsi="Arial"/>
      <w:sz w:val="24"/>
      <w:szCs w:val="24"/>
    </w:rPr>
  </w:style>
  <w:style w:type="character" w:customStyle="1" w:styleId="MessageHeaderChar">
    <w:name w:val="Message Header Char"/>
    <w:basedOn w:val="DefaultParagraphFont"/>
    <w:link w:val="MessageHeader"/>
    <w:rsid w:val="002B29DC"/>
    <w:rPr>
      <w:rFonts w:ascii="Arial" w:hAnsi="Arial" w:cs="Arial"/>
      <w:sz w:val="24"/>
      <w:szCs w:val="24"/>
      <w:shd w:val="pct20" w:color="auto" w:fill="auto"/>
    </w:rPr>
  </w:style>
  <w:style w:type="character" w:customStyle="1" w:styleId="SalutationChar">
    <w:name w:val="Salutation Char"/>
    <w:basedOn w:val="DefaultParagraphFont"/>
    <w:link w:val="Salutation"/>
    <w:rsid w:val="002B29DC"/>
    <w:rPr>
      <w:rFonts w:ascii="Lucida Console" w:eastAsia="MS UI Gothic" w:hAnsi="Lucida Console" w:cs="Arial"/>
      <w:kern w:val="2"/>
      <w:szCs w:val="21"/>
    </w:rPr>
  </w:style>
  <w:style w:type="paragraph" w:styleId="EnvelopeAddress">
    <w:name w:val="envelope address"/>
    <w:basedOn w:val="Normal"/>
    <w:rsid w:val="002B29DC"/>
    <w:pPr>
      <w:framePr w:w="6804" w:h="2268" w:hRule="exact" w:hSpace="142" w:wrap="auto" w:hAnchor="page" w:xAlign="center" w:yAlign="bottom"/>
      <w:overflowPunct w:val="0"/>
      <w:spacing w:line="320" w:lineRule="exact"/>
      <w:ind w:left="2835"/>
      <w:jc w:val="left"/>
      <w:textAlignment w:val="baseline"/>
    </w:pPr>
    <w:rPr>
      <w:rFonts w:ascii="Arial" w:hAnsi="Arial"/>
      <w:sz w:val="24"/>
      <w:szCs w:val="24"/>
    </w:rPr>
  </w:style>
  <w:style w:type="paragraph" w:styleId="List">
    <w:name w:val="List"/>
    <w:basedOn w:val="Normal"/>
    <w:rsid w:val="002B29DC"/>
    <w:pPr>
      <w:overflowPunct w:val="0"/>
      <w:snapToGrid/>
      <w:spacing w:line="320" w:lineRule="exact"/>
      <w:ind w:left="425" w:hanging="425"/>
      <w:jc w:val="left"/>
      <w:textAlignment w:val="baseline"/>
    </w:pPr>
    <w:rPr>
      <w:rFonts w:ascii="Times New Roman" w:hAnsi="Times New Roman"/>
    </w:rPr>
  </w:style>
  <w:style w:type="paragraph" w:styleId="List2">
    <w:name w:val="List 2"/>
    <w:basedOn w:val="Normal"/>
    <w:rsid w:val="002B29DC"/>
    <w:pPr>
      <w:overflowPunct w:val="0"/>
      <w:snapToGrid/>
      <w:spacing w:line="320" w:lineRule="exact"/>
      <w:ind w:left="851" w:hanging="425"/>
      <w:jc w:val="left"/>
      <w:textAlignment w:val="baseline"/>
    </w:pPr>
    <w:rPr>
      <w:rFonts w:ascii="Times New Roman" w:hAnsi="Times New Roman"/>
    </w:rPr>
  </w:style>
  <w:style w:type="paragraph" w:styleId="List3">
    <w:name w:val="List 3"/>
    <w:basedOn w:val="Normal"/>
    <w:rsid w:val="002B29DC"/>
    <w:pPr>
      <w:overflowPunct w:val="0"/>
      <w:snapToGrid/>
      <w:spacing w:line="320" w:lineRule="exact"/>
      <w:ind w:left="1276" w:hanging="425"/>
      <w:jc w:val="left"/>
      <w:textAlignment w:val="baseline"/>
    </w:pPr>
    <w:rPr>
      <w:rFonts w:ascii="Times New Roman" w:hAnsi="Times New Roman"/>
    </w:rPr>
  </w:style>
  <w:style w:type="paragraph" w:styleId="List4">
    <w:name w:val="List 4"/>
    <w:basedOn w:val="Normal"/>
    <w:rsid w:val="002B29DC"/>
    <w:pPr>
      <w:overflowPunct w:val="0"/>
      <w:snapToGrid/>
      <w:spacing w:line="320" w:lineRule="exact"/>
      <w:ind w:left="1701" w:hanging="425"/>
      <w:jc w:val="left"/>
      <w:textAlignment w:val="baseline"/>
    </w:pPr>
    <w:rPr>
      <w:rFonts w:ascii="Times New Roman" w:hAnsi="Times New Roman"/>
    </w:rPr>
  </w:style>
  <w:style w:type="paragraph" w:styleId="List5">
    <w:name w:val="List 5"/>
    <w:basedOn w:val="Normal"/>
    <w:rsid w:val="002B29DC"/>
    <w:pPr>
      <w:overflowPunct w:val="0"/>
      <w:snapToGrid/>
      <w:spacing w:line="320" w:lineRule="exact"/>
      <w:ind w:left="2126" w:hanging="425"/>
      <w:jc w:val="left"/>
      <w:textAlignment w:val="baseline"/>
    </w:pPr>
    <w:rPr>
      <w:rFonts w:ascii="Times New Roman" w:hAnsi="Times New Roman"/>
    </w:rPr>
  </w:style>
  <w:style w:type="paragraph" w:styleId="TableofAuthorities">
    <w:name w:val="table of authorities"/>
    <w:basedOn w:val="Normal"/>
    <w:next w:val="Normal"/>
    <w:rsid w:val="002B29DC"/>
    <w:pPr>
      <w:overflowPunct w:val="0"/>
      <w:snapToGrid/>
      <w:spacing w:line="320" w:lineRule="exact"/>
      <w:ind w:left="200" w:hanging="200"/>
      <w:jc w:val="left"/>
      <w:textAlignment w:val="baseline"/>
    </w:pPr>
    <w:rPr>
      <w:rFonts w:ascii="Times New Roman" w:hAnsi="Times New Roman"/>
    </w:rPr>
  </w:style>
  <w:style w:type="paragraph" w:styleId="TOAHeading">
    <w:name w:val="toa heading"/>
    <w:basedOn w:val="Normal"/>
    <w:next w:val="Normal"/>
    <w:rsid w:val="002B29DC"/>
    <w:pPr>
      <w:overflowPunct w:val="0"/>
      <w:snapToGrid/>
      <w:spacing w:before="180" w:line="320" w:lineRule="exact"/>
      <w:jc w:val="left"/>
      <w:textAlignment w:val="baseline"/>
    </w:pPr>
    <w:rPr>
      <w:rFonts w:ascii="Arial" w:eastAsia="MS Gothic" w:hAnsi="Arial"/>
      <w:sz w:val="24"/>
      <w:szCs w:val="24"/>
    </w:rPr>
  </w:style>
  <w:style w:type="paragraph" w:styleId="ListBullet2">
    <w:name w:val="List Bullet 2"/>
    <w:basedOn w:val="Normal"/>
    <w:rsid w:val="002B29DC"/>
    <w:pPr>
      <w:numPr>
        <w:numId w:val="9"/>
      </w:numPr>
      <w:overflowPunct w:val="0"/>
      <w:snapToGrid/>
      <w:spacing w:line="320" w:lineRule="exact"/>
      <w:jc w:val="left"/>
      <w:textAlignment w:val="baseline"/>
    </w:pPr>
    <w:rPr>
      <w:rFonts w:ascii="Times New Roman" w:hAnsi="Times New Roman"/>
    </w:rPr>
  </w:style>
  <w:style w:type="paragraph" w:styleId="ListBullet3">
    <w:name w:val="List Bullet 3"/>
    <w:basedOn w:val="Normal"/>
    <w:rsid w:val="002B29DC"/>
    <w:pPr>
      <w:numPr>
        <w:numId w:val="10"/>
      </w:numPr>
      <w:overflowPunct w:val="0"/>
      <w:snapToGrid/>
      <w:spacing w:line="320" w:lineRule="exact"/>
      <w:jc w:val="left"/>
      <w:textAlignment w:val="baseline"/>
    </w:pPr>
    <w:rPr>
      <w:rFonts w:ascii="Times New Roman" w:hAnsi="Times New Roman"/>
    </w:rPr>
  </w:style>
  <w:style w:type="paragraph" w:styleId="ListBullet4">
    <w:name w:val="List Bullet 4"/>
    <w:basedOn w:val="Normal"/>
    <w:rsid w:val="002B29DC"/>
    <w:pPr>
      <w:numPr>
        <w:numId w:val="11"/>
      </w:numPr>
      <w:overflowPunct w:val="0"/>
      <w:snapToGrid/>
      <w:spacing w:line="320" w:lineRule="exact"/>
      <w:jc w:val="left"/>
      <w:textAlignment w:val="baseline"/>
    </w:pPr>
    <w:rPr>
      <w:rFonts w:ascii="Times New Roman" w:hAnsi="Times New Roman"/>
    </w:rPr>
  </w:style>
  <w:style w:type="paragraph" w:styleId="ListContinue2">
    <w:name w:val="List Continue 2"/>
    <w:basedOn w:val="Normal"/>
    <w:rsid w:val="002B29DC"/>
    <w:pPr>
      <w:overflowPunct w:val="0"/>
      <w:snapToGrid/>
      <w:spacing w:after="180" w:line="320" w:lineRule="exact"/>
      <w:ind w:left="850"/>
      <w:jc w:val="left"/>
      <w:textAlignment w:val="baseline"/>
    </w:pPr>
    <w:rPr>
      <w:rFonts w:ascii="Times New Roman" w:hAnsi="Times New Roman"/>
    </w:rPr>
  </w:style>
  <w:style w:type="paragraph" w:styleId="ListContinue3">
    <w:name w:val="List Continue 3"/>
    <w:basedOn w:val="Normal"/>
    <w:rsid w:val="002B29DC"/>
    <w:pPr>
      <w:overflowPunct w:val="0"/>
      <w:snapToGrid/>
      <w:spacing w:after="180" w:line="320" w:lineRule="exact"/>
      <w:ind w:left="1275"/>
      <w:jc w:val="left"/>
      <w:textAlignment w:val="baseline"/>
    </w:pPr>
    <w:rPr>
      <w:rFonts w:ascii="Times New Roman" w:hAnsi="Times New Roman"/>
    </w:rPr>
  </w:style>
  <w:style w:type="paragraph" w:styleId="ListContinue4">
    <w:name w:val="List Continue 4"/>
    <w:basedOn w:val="Normal"/>
    <w:rsid w:val="002B29DC"/>
    <w:pPr>
      <w:overflowPunct w:val="0"/>
      <w:snapToGrid/>
      <w:spacing w:after="180" w:line="320" w:lineRule="exact"/>
      <w:ind w:left="1700"/>
      <w:jc w:val="left"/>
      <w:textAlignment w:val="baseline"/>
    </w:pPr>
    <w:rPr>
      <w:rFonts w:ascii="Times New Roman" w:hAnsi="Times New Roman"/>
    </w:rPr>
  </w:style>
  <w:style w:type="paragraph" w:styleId="ListContinue5">
    <w:name w:val="List Continue 5"/>
    <w:basedOn w:val="Normal"/>
    <w:rsid w:val="002B29DC"/>
    <w:pPr>
      <w:overflowPunct w:val="0"/>
      <w:snapToGrid/>
      <w:spacing w:after="180" w:line="320" w:lineRule="exact"/>
      <w:ind w:left="2125"/>
      <w:jc w:val="left"/>
      <w:textAlignment w:val="baseline"/>
    </w:pPr>
    <w:rPr>
      <w:rFonts w:ascii="Times New Roman" w:hAnsi="Times New Roman"/>
    </w:rPr>
  </w:style>
  <w:style w:type="paragraph" w:styleId="NoteHeading">
    <w:name w:val="Note Heading"/>
    <w:basedOn w:val="Normal"/>
    <w:next w:val="Normal"/>
    <w:link w:val="NoteHeadingChar"/>
    <w:rsid w:val="002B29DC"/>
    <w:pPr>
      <w:overflowPunct w:val="0"/>
      <w:snapToGrid/>
      <w:spacing w:line="320" w:lineRule="exact"/>
      <w:jc w:val="center"/>
      <w:textAlignment w:val="baseline"/>
    </w:pPr>
    <w:rPr>
      <w:rFonts w:ascii="Times New Roman" w:hAnsi="Times New Roman"/>
    </w:rPr>
  </w:style>
  <w:style w:type="character" w:customStyle="1" w:styleId="NoteHeadingChar">
    <w:name w:val="Note Heading Char"/>
    <w:basedOn w:val="DefaultParagraphFont"/>
    <w:link w:val="NoteHeading"/>
    <w:rsid w:val="002B29DC"/>
    <w:rPr>
      <w:rFonts w:ascii="Times New Roman" w:hAnsi="Times New Roman"/>
    </w:rPr>
  </w:style>
  <w:style w:type="paragraph" w:styleId="FootnoteText">
    <w:name w:val="footnote text"/>
    <w:basedOn w:val="Normal"/>
    <w:link w:val="FootnoteTextChar"/>
    <w:rsid w:val="002B29DC"/>
    <w:pPr>
      <w:overflowPunct w:val="0"/>
      <w:spacing w:line="320" w:lineRule="exact"/>
      <w:jc w:val="left"/>
      <w:textAlignment w:val="baseline"/>
    </w:pPr>
    <w:rPr>
      <w:rFonts w:ascii="Times New Roman" w:hAnsi="Times New Roman"/>
    </w:rPr>
  </w:style>
  <w:style w:type="character" w:customStyle="1" w:styleId="FootnoteTextChar">
    <w:name w:val="Footnote Text Char"/>
    <w:basedOn w:val="DefaultParagraphFont"/>
    <w:link w:val="FootnoteText"/>
    <w:rsid w:val="002B29DC"/>
    <w:rPr>
      <w:rFonts w:ascii="Times New Roman" w:hAnsi="Times New Roman"/>
    </w:rPr>
  </w:style>
  <w:style w:type="paragraph" w:styleId="Closing">
    <w:name w:val="Closing"/>
    <w:basedOn w:val="Normal"/>
    <w:link w:val="ClosingChar"/>
    <w:rsid w:val="002B29DC"/>
    <w:pPr>
      <w:overflowPunct w:val="0"/>
      <w:snapToGrid/>
      <w:spacing w:line="320" w:lineRule="exact"/>
      <w:jc w:val="right"/>
      <w:textAlignment w:val="baseline"/>
    </w:pPr>
    <w:rPr>
      <w:rFonts w:ascii="Times New Roman" w:hAnsi="Times New Roman"/>
    </w:rPr>
  </w:style>
  <w:style w:type="character" w:customStyle="1" w:styleId="ClosingChar">
    <w:name w:val="Closing Char"/>
    <w:basedOn w:val="DefaultParagraphFont"/>
    <w:link w:val="Closing"/>
    <w:rsid w:val="002B29DC"/>
    <w:rPr>
      <w:rFonts w:ascii="Times New Roman" w:hAnsi="Times New Roman"/>
    </w:rPr>
  </w:style>
  <w:style w:type="character" w:customStyle="1" w:styleId="DocumentMapChar">
    <w:name w:val="Document Map Char"/>
    <w:basedOn w:val="DefaultParagraphFont"/>
    <w:link w:val="DocumentMap"/>
    <w:semiHidden/>
    <w:rsid w:val="002B29DC"/>
    <w:rPr>
      <w:rFonts w:ascii="Verdana" w:eastAsia="MS Gothic" w:hAnsi="Verdana"/>
      <w:kern w:val="2"/>
      <w:szCs w:val="21"/>
      <w:shd w:val="clear" w:color="auto" w:fill="000080"/>
    </w:rPr>
  </w:style>
  <w:style w:type="paragraph" w:styleId="EnvelopeReturn">
    <w:name w:val="envelope return"/>
    <w:basedOn w:val="Normal"/>
    <w:rsid w:val="002B29DC"/>
    <w:pPr>
      <w:overflowPunct w:val="0"/>
      <w:spacing w:line="320" w:lineRule="exact"/>
      <w:jc w:val="left"/>
      <w:textAlignment w:val="baseline"/>
    </w:pPr>
    <w:rPr>
      <w:rFonts w:ascii="Arial" w:hAnsi="Arial"/>
    </w:rPr>
  </w:style>
  <w:style w:type="paragraph" w:styleId="Index4">
    <w:name w:val="index 4"/>
    <w:basedOn w:val="Normal"/>
    <w:next w:val="Normal"/>
    <w:autoRedefine/>
    <w:rsid w:val="002B29DC"/>
    <w:pPr>
      <w:overflowPunct w:val="0"/>
      <w:snapToGrid/>
      <w:spacing w:line="320" w:lineRule="exact"/>
      <w:ind w:left="800" w:hanging="200"/>
      <w:jc w:val="left"/>
      <w:textAlignment w:val="baseline"/>
    </w:pPr>
    <w:rPr>
      <w:rFonts w:ascii="Times New Roman" w:hAnsi="Times New Roman"/>
    </w:rPr>
  </w:style>
  <w:style w:type="paragraph" w:styleId="Index5">
    <w:name w:val="index 5"/>
    <w:basedOn w:val="Normal"/>
    <w:next w:val="Normal"/>
    <w:autoRedefine/>
    <w:rsid w:val="002B29DC"/>
    <w:pPr>
      <w:overflowPunct w:val="0"/>
      <w:snapToGrid/>
      <w:spacing w:line="320" w:lineRule="exact"/>
      <w:ind w:left="1000" w:hanging="200"/>
      <w:jc w:val="left"/>
      <w:textAlignment w:val="baseline"/>
    </w:pPr>
    <w:rPr>
      <w:rFonts w:ascii="Times New Roman" w:hAnsi="Times New Roman"/>
    </w:rPr>
  </w:style>
  <w:style w:type="paragraph" w:styleId="Index6">
    <w:name w:val="index 6"/>
    <w:basedOn w:val="Normal"/>
    <w:next w:val="Normal"/>
    <w:autoRedefine/>
    <w:rsid w:val="002B29DC"/>
    <w:pPr>
      <w:overflowPunct w:val="0"/>
      <w:snapToGrid/>
      <w:spacing w:line="320" w:lineRule="exact"/>
      <w:ind w:left="1200" w:hanging="200"/>
      <w:jc w:val="left"/>
      <w:textAlignment w:val="baseline"/>
    </w:pPr>
    <w:rPr>
      <w:rFonts w:ascii="Times New Roman" w:hAnsi="Times New Roman"/>
    </w:rPr>
  </w:style>
  <w:style w:type="paragraph" w:styleId="Index7">
    <w:name w:val="index 7"/>
    <w:basedOn w:val="Normal"/>
    <w:next w:val="Normal"/>
    <w:autoRedefine/>
    <w:rsid w:val="002B29DC"/>
    <w:pPr>
      <w:overflowPunct w:val="0"/>
      <w:snapToGrid/>
      <w:spacing w:line="320" w:lineRule="exact"/>
      <w:ind w:left="1400" w:hanging="200"/>
      <w:jc w:val="left"/>
      <w:textAlignment w:val="baseline"/>
    </w:pPr>
    <w:rPr>
      <w:rFonts w:ascii="Times New Roman" w:hAnsi="Times New Roman"/>
    </w:rPr>
  </w:style>
  <w:style w:type="paragraph" w:styleId="Index8">
    <w:name w:val="index 8"/>
    <w:basedOn w:val="Normal"/>
    <w:next w:val="Normal"/>
    <w:autoRedefine/>
    <w:rsid w:val="002B29DC"/>
    <w:pPr>
      <w:overflowPunct w:val="0"/>
      <w:snapToGrid/>
      <w:spacing w:line="320" w:lineRule="exact"/>
      <w:ind w:left="1600" w:hanging="200"/>
      <w:jc w:val="left"/>
      <w:textAlignment w:val="baseline"/>
    </w:pPr>
    <w:rPr>
      <w:rFonts w:ascii="Times New Roman" w:hAnsi="Times New Roman"/>
    </w:rPr>
  </w:style>
  <w:style w:type="paragraph" w:styleId="Index9">
    <w:name w:val="index 9"/>
    <w:basedOn w:val="Normal"/>
    <w:next w:val="Normal"/>
    <w:autoRedefine/>
    <w:rsid w:val="002B29DC"/>
    <w:pPr>
      <w:overflowPunct w:val="0"/>
      <w:snapToGrid/>
      <w:spacing w:line="320" w:lineRule="exact"/>
      <w:ind w:left="1800" w:hanging="200"/>
      <w:jc w:val="left"/>
      <w:textAlignment w:val="baseline"/>
    </w:pPr>
    <w:rPr>
      <w:rFonts w:ascii="Times New Roman" w:hAnsi="Times New Roman"/>
    </w:rPr>
  </w:style>
  <w:style w:type="paragraph" w:styleId="Signature">
    <w:name w:val="Signature"/>
    <w:basedOn w:val="Normal"/>
    <w:link w:val="SignatureChar"/>
    <w:rsid w:val="002B29DC"/>
    <w:pPr>
      <w:overflowPunct w:val="0"/>
      <w:snapToGrid/>
      <w:spacing w:line="320" w:lineRule="exact"/>
      <w:jc w:val="right"/>
      <w:textAlignment w:val="baseline"/>
    </w:pPr>
    <w:rPr>
      <w:rFonts w:ascii="Times New Roman" w:hAnsi="Times New Roman"/>
    </w:rPr>
  </w:style>
  <w:style w:type="character" w:customStyle="1" w:styleId="SignatureChar">
    <w:name w:val="Signature Char"/>
    <w:basedOn w:val="DefaultParagraphFont"/>
    <w:link w:val="Signature"/>
    <w:rsid w:val="002B29DC"/>
    <w:rPr>
      <w:rFonts w:ascii="Times New Roman" w:hAnsi="Times New Roman"/>
    </w:rPr>
  </w:style>
  <w:style w:type="character" w:customStyle="1" w:styleId="BalloonTextChar">
    <w:name w:val="Balloon Text Char"/>
    <w:basedOn w:val="DefaultParagraphFont"/>
    <w:link w:val="BalloonText"/>
    <w:rsid w:val="002B29DC"/>
    <w:rPr>
      <w:rFonts w:ascii="Verdana" w:eastAsia="MS Gothic" w:hAnsi="Verdana"/>
      <w:kern w:val="2"/>
      <w:szCs w:val="18"/>
    </w:rPr>
  </w:style>
  <w:style w:type="paragraph" w:styleId="ListNumber2">
    <w:name w:val="List Number 2"/>
    <w:basedOn w:val="Normal"/>
    <w:rsid w:val="002B29DC"/>
    <w:pPr>
      <w:numPr>
        <w:numId w:val="12"/>
      </w:numPr>
      <w:overflowPunct w:val="0"/>
      <w:snapToGrid/>
      <w:spacing w:line="320" w:lineRule="exact"/>
      <w:jc w:val="left"/>
      <w:textAlignment w:val="baseline"/>
    </w:pPr>
    <w:rPr>
      <w:rFonts w:ascii="Times New Roman" w:hAnsi="Times New Roman"/>
    </w:rPr>
  </w:style>
  <w:style w:type="paragraph" w:styleId="ListNumber3">
    <w:name w:val="List Number 3"/>
    <w:basedOn w:val="Normal"/>
    <w:rsid w:val="002B29DC"/>
    <w:pPr>
      <w:numPr>
        <w:numId w:val="13"/>
      </w:numPr>
      <w:overflowPunct w:val="0"/>
      <w:snapToGrid/>
      <w:spacing w:line="320" w:lineRule="exact"/>
      <w:jc w:val="left"/>
      <w:textAlignment w:val="baseline"/>
    </w:pPr>
    <w:rPr>
      <w:rFonts w:ascii="Times New Roman" w:hAnsi="Times New Roman"/>
    </w:rPr>
  </w:style>
  <w:style w:type="paragraph" w:styleId="ListNumber4">
    <w:name w:val="List Number 4"/>
    <w:basedOn w:val="Normal"/>
    <w:rsid w:val="002B29DC"/>
    <w:pPr>
      <w:numPr>
        <w:numId w:val="14"/>
      </w:numPr>
      <w:overflowPunct w:val="0"/>
      <w:snapToGrid/>
      <w:spacing w:line="320" w:lineRule="exact"/>
      <w:jc w:val="left"/>
      <w:textAlignment w:val="baseline"/>
    </w:pPr>
    <w:rPr>
      <w:rFonts w:ascii="Times New Roman" w:hAnsi="Times New Roman"/>
    </w:rPr>
  </w:style>
  <w:style w:type="paragraph" w:styleId="ListNumber5">
    <w:name w:val="List Number 5"/>
    <w:basedOn w:val="Normal"/>
    <w:rsid w:val="002B29DC"/>
    <w:pPr>
      <w:numPr>
        <w:numId w:val="15"/>
      </w:numPr>
      <w:overflowPunct w:val="0"/>
      <w:snapToGrid/>
      <w:spacing w:line="320" w:lineRule="exact"/>
      <w:jc w:val="left"/>
      <w:textAlignment w:val="baseline"/>
    </w:pPr>
    <w:rPr>
      <w:rFonts w:ascii="Times New Roman" w:hAnsi="Times New Roman"/>
    </w:rPr>
  </w:style>
  <w:style w:type="paragraph" w:styleId="E-mailSignature">
    <w:name w:val="E-mail Signature"/>
    <w:basedOn w:val="Normal"/>
    <w:link w:val="E-mailSignatureChar"/>
    <w:rsid w:val="002B29DC"/>
    <w:pPr>
      <w:overflowPunct w:val="0"/>
      <w:snapToGrid/>
      <w:spacing w:line="320" w:lineRule="exact"/>
      <w:jc w:val="left"/>
      <w:textAlignment w:val="baseline"/>
    </w:pPr>
    <w:rPr>
      <w:rFonts w:ascii="Times New Roman" w:hAnsi="Times New Roman"/>
    </w:rPr>
  </w:style>
  <w:style w:type="character" w:customStyle="1" w:styleId="E-mailSignatureChar">
    <w:name w:val="E-mail Signature Char"/>
    <w:basedOn w:val="DefaultParagraphFont"/>
    <w:link w:val="E-mailSignature"/>
    <w:rsid w:val="002B29DC"/>
    <w:rPr>
      <w:rFonts w:ascii="Times New Roman" w:hAnsi="Times New Roman"/>
    </w:rPr>
  </w:style>
  <w:style w:type="paragraph" w:styleId="Date">
    <w:name w:val="Date"/>
    <w:basedOn w:val="Normal"/>
    <w:next w:val="Normal"/>
    <w:link w:val="DateChar"/>
    <w:rsid w:val="002B29DC"/>
    <w:pPr>
      <w:overflowPunct w:val="0"/>
      <w:snapToGrid/>
      <w:spacing w:line="320" w:lineRule="exact"/>
      <w:jc w:val="left"/>
      <w:textAlignment w:val="baseline"/>
    </w:pPr>
    <w:rPr>
      <w:rFonts w:ascii="Times New Roman" w:hAnsi="Times New Roman"/>
    </w:rPr>
  </w:style>
  <w:style w:type="character" w:customStyle="1" w:styleId="DateChar">
    <w:name w:val="Date Char"/>
    <w:basedOn w:val="DefaultParagraphFont"/>
    <w:link w:val="Date"/>
    <w:rsid w:val="002B29DC"/>
    <w:rPr>
      <w:rFonts w:ascii="Times New Roman" w:hAnsi="Times New Roman"/>
    </w:rPr>
  </w:style>
  <w:style w:type="paragraph" w:styleId="Title">
    <w:name w:val="Title"/>
    <w:basedOn w:val="Normal"/>
    <w:link w:val="TitleChar"/>
    <w:qFormat/>
    <w:rsid w:val="002B29DC"/>
    <w:pPr>
      <w:overflowPunct w:val="0"/>
      <w:snapToGrid/>
      <w:spacing w:before="240" w:after="120" w:line="320" w:lineRule="exact"/>
      <w:jc w:val="center"/>
      <w:textAlignment w:val="baseline"/>
      <w:outlineLvl w:val="0"/>
    </w:pPr>
    <w:rPr>
      <w:rFonts w:ascii="Arial" w:eastAsia="MS Gothic" w:hAnsi="Arial"/>
      <w:sz w:val="32"/>
      <w:szCs w:val="32"/>
    </w:rPr>
  </w:style>
  <w:style w:type="character" w:customStyle="1" w:styleId="TitleChar">
    <w:name w:val="Title Char"/>
    <w:basedOn w:val="DefaultParagraphFont"/>
    <w:link w:val="Title"/>
    <w:rsid w:val="002B29DC"/>
    <w:rPr>
      <w:rFonts w:ascii="Arial" w:eastAsia="MS Gothic" w:hAnsi="Arial" w:cs="Arial"/>
      <w:sz w:val="32"/>
      <w:szCs w:val="32"/>
    </w:rPr>
  </w:style>
  <w:style w:type="paragraph" w:styleId="Subtitle">
    <w:name w:val="Subtitle"/>
    <w:basedOn w:val="Normal"/>
    <w:link w:val="SubtitleChar"/>
    <w:qFormat/>
    <w:rsid w:val="002B29DC"/>
    <w:pPr>
      <w:overflowPunct w:val="0"/>
      <w:snapToGrid/>
      <w:spacing w:line="320" w:lineRule="exact"/>
      <w:jc w:val="center"/>
      <w:textAlignment w:val="baseline"/>
      <w:outlineLvl w:val="1"/>
    </w:pPr>
    <w:rPr>
      <w:rFonts w:ascii="Arial" w:eastAsia="MS Gothic" w:hAnsi="Arial"/>
      <w:sz w:val="24"/>
      <w:szCs w:val="24"/>
    </w:rPr>
  </w:style>
  <w:style w:type="character" w:customStyle="1" w:styleId="SubtitleChar">
    <w:name w:val="Subtitle Char"/>
    <w:basedOn w:val="DefaultParagraphFont"/>
    <w:link w:val="Subtitle"/>
    <w:rsid w:val="002B29DC"/>
    <w:rPr>
      <w:rFonts w:ascii="Arial" w:eastAsia="MS Gothic" w:hAnsi="Arial" w:cs="Arial"/>
      <w:sz w:val="24"/>
      <w:szCs w:val="24"/>
    </w:rPr>
  </w:style>
  <w:style w:type="paragraph" w:styleId="EndnoteText">
    <w:name w:val="endnote text"/>
    <w:basedOn w:val="Normal"/>
    <w:link w:val="EndnoteTextChar"/>
    <w:rsid w:val="002B29DC"/>
    <w:pPr>
      <w:overflowPunct w:val="0"/>
      <w:spacing w:line="320" w:lineRule="exact"/>
      <w:jc w:val="left"/>
      <w:textAlignment w:val="baseline"/>
    </w:pPr>
    <w:rPr>
      <w:rFonts w:ascii="Times New Roman" w:hAnsi="Times New Roman"/>
    </w:rPr>
  </w:style>
  <w:style w:type="character" w:customStyle="1" w:styleId="EndnoteTextChar">
    <w:name w:val="Endnote Text Char"/>
    <w:basedOn w:val="DefaultParagraphFont"/>
    <w:link w:val="EndnoteText"/>
    <w:rsid w:val="002B29DC"/>
    <w:rPr>
      <w:rFonts w:ascii="Times New Roman" w:hAnsi="Times New Roman"/>
    </w:rPr>
  </w:style>
  <w:style w:type="paragraph" w:styleId="BodyText2">
    <w:name w:val="Body Text 2"/>
    <w:basedOn w:val="Normal"/>
    <w:link w:val="BodyText2Char"/>
    <w:rsid w:val="002B29DC"/>
    <w:pPr>
      <w:overflowPunct w:val="0"/>
      <w:snapToGrid/>
      <w:spacing w:line="480" w:lineRule="auto"/>
      <w:jc w:val="left"/>
      <w:textAlignment w:val="baseline"/>
    </w:pPr>
    <w:rPr>
      <w:rFonts w:ascii="Times New Roman" w:hAnsi="Times New Roman"/>
    </w:rPr>
  </w:style>
  <w:style w:type="character" w:customStyle="1" w:styleId="BodyText2Char">
    <w:name w:val="Body Text 2 Char"/>
    <w:basedOn w:val="DefaultParagraphFont"/>
    <w:link w:val="BodyText2"/>
    <w:rsid w:val="002B29DC"/>
    <w:rPr>
      <w:rFonts w:ascii="Times New Roman" w:hAnsi="Times New Roman"/>
    </w:rPr>
  </w:style>
  <w:style w:type="paragraph" w:styleId="BodyText3">
    <w:name w:val="Body Text 3"/>
    <w:basedOn w:val="Normal"/>
    <w:link w:val="BodyText3Char"/>
    <w:rsid w:val="002B29DC"/>
    <w:pPr>
      <w:overflowPunct w:val="0"/>
      <w:snapToGrid/>
      <w:spacing w:line="320" w:lineRule="exact"/>
      <w:jc w:val="left"/>
      <w:textAlignment w:val="baseline"/>
    </w:pPr>
    <w:rPr>
      <w:rFonts w:ascii="Times New Roman" w:hAnsi="Times New Roman"/>
      <w:sz w:val="16"/>
      <w:szCs w:val="16"/>
    </w:rPr>
  </w:style>
  <w:style w:type="character" w:customStyle="1" w:styleId="BodyText3Char">
    <w:name w:val="Body Text 3 Char"/>
    <w:basedOn w:val="DefaultParagraphFont"/>
    <w:link w:val="BodyText3"/>
    <w:rsid w:val="002B29DC"/>
    <w:rPr>
      <w:rFonts w:ascii="Times New Roman" w:hAnsi="Times New Roman"/>
      <w:sz w:val="16"/>
      <w:szCs w:val="16"/>
    </w:rPr>
  </w:style>
  <w:style w:type="paragraph" w:styleId="BodyTextIndent">
    <w:name w:val="Body Text Indent"/>
    <w:basedOn w:val="Normal"/>
    <w:link w:val="BodyTextIndentChar"/>
    <w:rsid w:val="002B29DC"/>
    <w:pPr>
      <w:overflowPunct w:val="0"/>
      <w:snapToGrid/>
      <w:spacing w:line="320" w:lineRule="exact"/>
      <w:ind w:left="851"/>
      <w:jc w:val="left"/>
      <w:textAlignment w:val="baseline"/>
    </w:pPr>
    <w:rPr>
      <w:rFonts w:ascii="Times New Roman" w:hAnsi="Times New Roman"/>
    </w:rPr>
  </w:style>
  <w:style w:type="character" w:customStyle="1" w:styleId="BodyTextIndentChar">
    <w:name w:val="Body Text Indent Char"/>
    <w:basedOn w:val="DefaultParagraphFont"/>
    <w:link w:val="BodyTextIndent"/>
    <w:rsid w:val="002B29DC"/>
    <w:rPr>
      <w:rFonts w:ascii="Times New Roman" w:hAnsi="Times New Roman"/>
    </w:rPr>
  </w:style>
  <w:style w:type="paragraph" w:styleId="BodyTextIndent2">
    <w:name w:val="Body Text Indent 2"/>
    <w:basedOn w:val="Normal"/>
    <w:link w:val="BodyTextIndent2Char"/>
    <w:rsid w:val="002B29DC"/>
    <w:pPr>
      <w:overflowPunct w:val="0"/>
      <w:snapToGrid/>
      <w:spacing w:line="480" w:lineRule="auto"/>
      <w:ind w:left="851"/>
      <w:jc w:val="left"/>
      <w:textAlignment w:val="baseline"/>
    </w:pPr>
    <w:rPr>
      <w:rFonts w:ascii="Times New Roman" w:hAnsi="Times New Roman"/>
    </w:rPr>
  </w:style>
  <w:style w:type="character" w:customStyle="1" w:styleId="BodyTextIndent2Char">
    <w:name w:val="Body Text Indent 2 Char"/>
    <w:basedOn w:val="DefaultParagraphFont"/>
    <w:link w:val="BodyTextIndent2"/>
    <w:rsid w:val="002B29DC"/>
    <w:rPr>
      <w:rFonts w:ascii="Times New Roman" w:hAnsi="Times New Roman"/>
    </w:rPr>
  </w:style>
  <w:style w:type="paragraph" w:styleId="BodyTextIndent3">
    <w:name w:val="Body Text Indent 3"/>
    <w:basedOn w:val="Normal"/>
    <w:link w:val="BodyTextIndent3Char"/>
    <w:rsid w:val="002B29DC"/>
    <w:pPr>
      <w:overflowPunct w:val="0"/>
      <w:snapToGrid/>
      <w:spacing w:line="320" w:lineRule="exact"/>
      <w:ind w:left="851"/>
      <w:jc w:val="left"/>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2B29DC"/>
    <w:rPr>
      <w:rFonts w:ascii="Times New Roman" w:hAnsi="Times New Roman"/>
      <w:sz w:val="16"/>
      <w:szCs w:val="16"/>
    </w:rPr>
  </w:style>
  <w:style w:type="paragraph" w:styleId="BodyTextFirstIndent">
    <w:name w:val="Body Text First Indent"/>
    <w:basedOn w:val="BodyText"/>
    <w:link w:val="BodyTextFirstIndentChar"/>
    <w:rsid w:val="002B29DC"/>
    <w:pPr>
      <w:overflowPunct w:val="0"/>
      <w:snapToGrid/>
      <w:spacing w:line="320" w:lineRule="exact"/>
      <w:ind w:right="0" w:firstLine="210"/>
      <w:jc w:val="left"/>
      <w:textAlignment w:val="baseline"/>
    </w:pPr>
    <w:rPr>
      <w:rFonts w:ascii="Times New Roman" w:eastAsia="MS Mincho" w:hAnsi="Times New Roman"/>
      <w:sz w:val="20"/>
      <w:lang w:val="en-US" w:eastAsia="ja-JP"/>
    </w:rPr>
  </w:style>
  <w:style w:type="character" w:customStyle="1" w:styleId="BodyTextFirstIndentChar">
    <w:name w:val="Body Text First Indent Char"/>
    <w:basedOn w:val="BodyTextChar"/>
    <w:link w:val="BodyTextFirstIndent"/>
    <w:rsid w:val="002B29DC"/>
    <w:rPr>
      <w:rFonts w:ascii="Times New Roman" w:eastAsia="MS PGothic" w:hAnsi="Times New Roman"/>
      <w:kern w:val="2"/>
      <w:sz w:val="21"/>
    </w:rPr>
  </w:style>
  <w:style w:type="paragraph" w:styleId="BodyTextFirstIndent2">
    <w:name w:val="Body Text First Indent 2"/>
    <w:basedOn w:val="BodyTextIndent"/>
    <w:link w:val="BodyTextFirstIndent2Char"/>
    <w:rsid w:val="002B29DC"/>
    <w:pPr>
      <w:ind w:firstLine="210"/>
    </w:pPr>
  </w:style>
  <w:style w:type="character" w:customStyle="1" w:styleId="BodyTextFirstIndent2Char">
    <w:name w:val="Body Text First Indent 2 Char"/>
    <w:basedOn w:val="BodyTextIndentChar"/>
    <w:link w:val="BodyTextFirstIndent2"/>
    <w:rsid w:val="002B29DC"/>
    <w:rPr>
      <w:rFonts w:ascii="Times New Roman" w:hAnsi="Times New Roman"/>
    </w:rPr>
  </w:style>
  <w:style w:type="paragraph" w:styleId="TOC5">
    <w:name w:val="toc 5"/>
    <w:basedOn w:val="Normal"/>
    <w:next w:val="Normal"/>
    <w:autoRedefine/>
    <w:rsid w:val="002B29DC"/>
    <w:pPr>
      <w:overflowPunct w:val="0"/>
      <w:snapToGrid/>
      <w:spacing w:line="320" w:lineRule="exact"/>
      <w:ind w:left="800"/>
      <w:jc w:val="left"/>
      <w:textAlignment w:val="baseline"/>
    </w:pPr>
    <w:rPr>
      <w:rFonts w:ascii="Times New Roman" w:hAnsi="Times New Roman"/>
    </w:rPr>
  </w:style>
  <w:style w:type="paragraph" w:styleId="TOC6">
    <w:name w:val="toc 6"/>
    <w:basedOn w:val="Normal"/>
    <w:next w:val="Normal"/>
    <w:autoRedefine/>
    <w:rsid w:val="002B29DC"/>
    <w:pPr>
      <w:overflowPunct w:val="0"/>
      <w:snapToGrid/>
      <w:spacing w:line="320" w:lineRule="exact"/>
      <w:ind w:left="1000"/>
      <w:jc w:val="left"/>
      <w:textAlignment w:val="baseline"/>
    </w:pPr>
    <w:rPr>
      <w:rFonts w:ascii="Times New Roman" w:hAnsi="Times New Roman"/>
    </w:rPr>
  </w:style>
  <w:style w:type="paragraph" w:styleId="TOC7">
    <w:name w:val="toc 7"/>
    <w:basedOn w:val="Normal"/>
    <w:next w:val="Normal"/>
    <w:autoRedefine/>
    <w:rsid w:val="002B29DC"/>
    <w:pPr>
      <w:overflowPunct w:val="0"/>
      <w:snapToGrid/>
      <w:spacing w:line="320" w:lineRule="exact"/>
      <w:ind w:left="1200"/>
      <w:jc w:val="left"/>
      <w:textAlignment w:val="baseline"/>
    </w:pPr>
    <w:rPr>
      <w:rFonts w:ascii="Times New Roman" w:hAnsi="Times New Roman"/>
    </w:rPr>
  </w:style>
  <w:style w:type="paragraph" w:styleId="TOC8">
    <w:name w:val="toc 8"/>
    <w:basedOn w:val="Normal"/>
    <w:next w:val="Normal"/>
    <w:autoRedefine/>
    <w:rsid w:val="002B29DC"/>
    <w:pPr>
      <w:overflowPunct w:val="0"/>
      <w:snapToGrid/>
      <w:spacing w:line="320" w:lineRule="exact"/>
      <w:ind w:left="1400"/>
      <w:jc w:val="left"/>
      <w:textAlignment w:val="baseline"/>
    </w:pPr>
    <w:rPr>
      <w:rFonts w:ascii="Times New Roman" w:hAnsi="Times New Roman"/>
    </w:rPr>
  </w:style>
  <w:style w:type="paragraph" w:styleId="TOC9">
    <w:name w:val="toc 9"/>
    <w:basedOn w:val="Normal"/>
    <w:next w:val="Normal"/>
    <w:autoRedefine/>
    <w:rsid w:val="002B29DC"/>
    <w:pPr>
      <w:overflowPunct w:val="0"/>
      <w:snapToGrid/>
      <w:spacing w:line="320" w:lineRule="exact"/>
      <w:ind w:left="1600"/>
      <w:jc w:val="left"/>
      <w:textAlignment w:val="baseline"/>
    </w:pPr>
    <w:rPr>
      <w:rFonts w:ascii="Times New Roman" w:hAnsi="Times New Roman"/>
    </w:rPr>
  </w:style>
  <w:style w:type="character" w:styleId="EndnoteReference">
    <w:name w:val="endnote reference"/>
    <w:rsid w:val="002B29DC"/>
    <w:rPr>
      <w:vertAlign w:val="superscript"/>
    </w:rPr>
  </w:style>
  <w:style w:type="numbering" w:customStyle="1" w:styleId="NoList1">
    <w:name w:val="No List1"/>
    <w:next w:val="NoList"/>
    <w:semiHidden/>
    <w:unhideWhenUsed/>
    <w:rsid w:val="002B29DC"/>
  </w:style>
  <w:style w:type="paragraph" w:customStyle="1" w:styleId="aff7">
    <w:name w:val="表内"/>
    <w:basedOn w:val="Normal"/>
    <w:rsid w:val="002B29DC"/>
    <w:pPr>
      <w:suppressAutoHyphens/>
      <w:autoSpaceDE/>
      <w:autoSpaceDN/>
      <w:adjustRightInd/>
      <w:snapToGrid/>
      <w:jc w:val="left"/>
    </w:pPr>
    <w:rPr>
      <w:rFonts w:ascii="Century" w:hAnsi="Century" w:cs="MS Mincho"/>
      <w:kern w:val="1"/>
      <w:sz w:val="21"/>
      <w:lang w:eastAsia="ar-SA"/>
    </w:rPr>
  </w:style>
  <w:style w:type="paragraph" w:customStyle="1" w:styleId="Default">
    <w:name w:val="Default"/>
    <w:rsid w:val="002B29DC"/>
    <w:pPr>
      <w:widowControl w:val="0"/>
      <w:autoSpaceDE w:val="0"/>
      <w:autoSpaceDN w:val="0"/>
      <w:adjustRightInd w:val="0"/>
    </w:pPr>
    <w:rPr>
      <w:rFonts w:ascii="Courier New" w:hAnsi="Courier New" w:cs="Courier New"/>
      <w:color w:val="000000"/>
      <w:sz w:val="24"/>
      <w:szCs w:val="24"/>
    </w:rPr>
  </w:style>
  <w:style w:type="character" w:customStyle="1" w:styleId="105pt">
    <w:name w:val="スタイル 10.5 pt"/>
    <w:basedOn w:val="DefaultParagraphFont"/>
    <w:rsid w:val="00D15B83"/>
    <w:rPr>
      <w:sz w:val="20"/>
    </w:rPr>
  </w:style>
  <w:style w:type="paragraph" w:customStyle="1" w:styleId="4Verdana10pt5">
    <w:name w:val="スタイル 見出し 4 + (英数字) Verdana (日) メイリオ 左揃え 段落前 :  10 pt 段落後 :  5 ..."/>
    <w:basedOn w:val="Heading4"/>
    <w:rsid w:val="00D15B83"/>
    <w:pPr>
      <w:numPr>
        <w:numId w:val="16"/>
      </w:numPr>
      <w:spacing w:before="200" w:after="100" w:line="300" w:lineRule="exact"/>
      <w:jc w:val="left"/>
    </w:pPr>
    <w:rPr>
      <w:rFonts w:cs="MS Mincho"/>
    </w:rPr>
  </w:style>
  <w:style w:type="paragraph" w:customStyle="1" w:styleId="9pt05">
    <w:name w:val="スタイル 9 pt 最初の行 :  0.5 字"/>
    <w:basedOn w:val="Normal"/>
    <w:rsid w:val="00451163"/>
    <w:pPr>
      <w:ind w:leftChars="50" w:left="50"/>
    </w:pPr>
    <w:rPr>
      <w:rFonts w:cs="MS Mincho"/>
      <w:sz w:val="18"/>
    </w:rPr>
  </w:style>
  <w:style w:type="paragraph" w:customStyle="1" w:styleId="RefIDs">
    <w:name w:val="RefIDs"/>
    <w:basedOn w:val="Normal"/>
    <w:next w:val="Normal"/>
    <w:link w:val="RefIDsChar"/>
    <w:qFormat/>
    <w:rsid w:val="00AA6CF6"/>
    <w:pPr>
      <w:widowControl/>
      <w:wordWrap w:val="0"/>
      <w:autoSpaceDE/>
      <w:autoSpaceDN/>
      <w:adjustRightInd/>
      <w:snapToGrid/>
      <w:spacing w:line="0" w:lineRule="atLeast"/>
      <w:jc w:val="right"/>
    </w:pPr>
    <w:rPr>
      <w:b/>
      <w:i/>
      <w:vanish/>
      <w:color w:val="00B050"/>
      <w:lang w:val="en-GB"/>
    </w:rPr>
  </w:style>
  <w:style w:type="character" w:customStyle="1" w:styleId="RefIDsChar">
    <w:name w:val="RefIDs Char"/>
    <w:basedOn w:val="DefaultParagraphFont"/>
    <w:link w:val="RefIDs"/>
    <w:rsid w:val="00AA6CF6"/>
    <w:rPr>
      <w:b/>
      <w:i/>
      <w:vanish/>
      <w:color w:val="00B050"/>
      <w:lang w:val="en-GB"/>
    </w:rPr>
  </w:style>
  <w:style w:type="paragraph" w:customStyle="1" w:styleId="ReqID">
    <w:name w:val="ReqID"/>
    <w:basedOn w:val="Normal"/>
    <w:next w:val="Normal"/>
    <w:link w:val="ReqIDChar"/>
    <w:qFormat/>
    <w:rsid w:val="00AA6CF6"/>
    <w:pPr>
      <w:widowControl/>
      <w:autoSpaceDE/>
      <w:autoSpaceDN/>
      <w:adjustRightInd/>
      <w:snapToGrid/>
      <w:spacing w:line="0" w:lineRule="atLeast"/>
      <w:jc w:val="left"/>
    </w:pPr>
    <w:rPr>
      <w:b/>
      <w:i/>
      <w:vanish/>
      <w:color w:val="0000FF"/>
      <w:lang w:val="en-GB" w:eastAsia="fr-FR"/>
    </w:rPr>
  </w:style>
  <w:style w:type="character" w:customStyle="1" w:styleId="ReqIDChar">
    <w:name w:val="ReqID Char"/>
    <w:link w:val="ReqID"/>
    <w:rsid w:val="00AA6CF6"/>
    <w:rPr>
      <w:b/>
      <w:i/>
      <w:vanish/>
      <w:color w:val="0000FF"/>
      <w:lang w:val="en-GB" w:eastAsia="fr-FR"/>
    </w:rPr>
  </w:style>
  <w:style w:type="paragraph" w:customStyle="1" w:styleId="ReqText">
    <w:name w:val="ReqText"/>
    <w:basedOn w:val="Normal"/>
    <w:link w:val="ReqTextChar"/>
    <w:qFormat/>
    <w:rsid w:val="00AA6CF6"/>
    <w:pPr>
      <w:widowControl/>
      <w:autoSpaceDE/>
      <w:autoSpaceDN/>
      <w:adjustRightInd/>
      <w:snapToGrid/>
      <w:spacing w:line="0" w:lineRule="atLeast"/>
      <w:jc w:val="left"/>
    </w:pPr>
    <w:rPr>
      <w:rFonts w:cs="Times New Roman"/>
      <w:szCs w:val="24"/>
      <w:lang w:val="en-GB" w:eastAsia="fr-FR"/>
    </w:rPr>
  </w:style>
  <w:style w:type="character" w:customStyle="1" w:styleId="ReqTextChar">
    <w:name w:val="ReqText Char"/>
    <w:basedOn w:val="DefaultParagraphFont"/>
    <w:link w:val="ReqText"/>
    <w:rsid w:val="00AA6CF6"/>
    <w:rPr>
      <w:rFonts w:cs="Times New Roman"/>
      <w:szCs w:val="24"/>
      <w:lang w:val="en-GB" w:eastAsia="fr-FR"/>
    </w:rPr>
  </w:style>
  <w:style w:type="paragraph" w:customStyle="1" w:styleId="ReqSect">
    <w:name w:val="ReqSect"/>
    <w:basedOn w:val="Normal"/>
    <w:next w:val="Normal"/>
    <w:link w:val="ReqSectChar"/>
    <w:qFormat/>
    <w:rsid w:val="00F84552"/>
    <w:rPr>
      <w:sz w:val="18"/>
      <w:szCs w:val="18"/>
    </w:rPr>
  </w:style>
  <w:style w:type="character" w:customStyle="1" w:styleId="ReqSectChar">
    <w:name w:val="ReqSect Char"/>
    <w:basedOn w:val="DefaultParagraphFont"/>
    <w:link w:val="ReqSect"/>
    <w:rsid w:val="00F845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178">
      <w:bodyDiv w:val="1"/>
      <w:marLeft w:val="0"/>
      <w:marRight w:val="0"/>
      <w:marTop w:val="0"/>
      <w:marBottom w:val="0"/>
      <w:divBdr>
        <w:top w:val="none" w:sz="0" w:space="0" w:color="auto"/>
        <w:left w:val="none" w:sz="0" w:space="0" w:color="auto"/>
        <w:bottom w:val="none" w:sz="0" w:space="0" w:color="auto"/>
        <w:right w:val="none" w:sz="0" w:space="0" w:color="auto"/>
      </w:divBdr>
    </w:div>
    <w:div w:id="360594885">
      <w:bodyDiv w:val="1"/>
      <w:marLeft w:val="0"/>
      <w:marRight w:val="0"/>
      <w:marTop w:val="0"/>
      <w:marBottom w:val="0"/>
      <w:divBdr>
        <w:top w:val="none" w:sz="0" w:space="0" w:color="auto"/>
        <w:left w:val="none" w:sz="0" w:space="0" w:color="auto"/>
        <w:bottom w:val="none" w:sz="0" w:space="0" w:color="auto"/>
        <w:right w:val="none" w:sz="0" w:space="0" w:color="auto"/>
      </w:divBdr>
    </w:div>
    <w:div w:id="559370233">
      <w:bodyDiv w:val="1"/>
      <w:marLeft w:val="0"/>
      <w:marRight w:val="0"/>
      <w:marTop w:val="0"/>
      <w:marBottom w:val="0"/>
      <w:divBdr>
        <w:top w:val="none" w:sz="0" w:space="0" w:color="auto"/>
        <w:left w:val="none" w:sz="0" w:space="0" w:color="auto"/>
        <w:bottom w:val="none" w:sz="0" w:space="0" w:color="auto"/>
        <w:right w:val="none" w:sz="0" w:space="0" w:color="auto"/>
      </w:divBdr>
    </w:div>
    <w:div w:id="937055388">
      <w:bodyDiv w:val="1"/>
      <w:marLeft w:val="0"/>
      <w:marRight w:val="0"/>
      <w:marTop w:val="0"/>
      <w:marBottom w:val="0"/>
      <w:divBdr>
        <w:top w:val="none" w:sz="0" w:space="0" w:color="auto"/>
        <w:left w:val="none" w:sz="0" w:space="0" w:color="auto"/>
        <w:bottom w:val="none" w:sz="0" w:space="0" w:color="auto"/>
        <w:right w:val="none" w:sz="0" w:space="0" w:color="auto"/>
      </w:divBdr>
    </w:div>
    <w:div w:id="14455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02_RSS2_Middleware1\03_Working\02_repositories\s492\documents\40_FD\60_TDM\en\04_Body.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9AFB2-D628-41BC-850C-FFCAD5147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9745</TotalTime>
  <Pages>96</Pages>
  <Words>15065</Words>
  <Characters>85877</Characters>
  <Application>Microsoft Office Word</Application>
  <DocSecurity>0</DocSecurity>
  <Lines>715</Lines>
  <Paragraphs>201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ADSP TDM Renderer/Capture Plugin</vt:lpstr>
      <vt:lpstr>ADSP Reference Renderer Plugin</vt:lpstr>
    </vt:vector>
  </TitlesOfParts>
  <Company>Renesas Electronics Corporation</Company>
  <LinksUpToDate>false</LinksUpToDate>
  <CharactersWithSpaces>100741</CharactersWithSpaces>
  <SharedDoc>false</SharedDoc>
  <HLinks>
    <vt:vector size="354" baseType="variant">
      <vt:variant>
        <vt:i4>4522091</vt:i4>
      </vt:variant>
      <vt:variant>
        <vt:i4>562</vt:i4>
      </vt:variant>
      <vt:variant>
        <vt:i4>0</vt:i4>
      </vt:variant>
      <vt:variant>
        <vt:i4>5</vt:i4>
      </vt:variant>
      <vt:variant>
        <vt:lpwstr/>
      </vt:variant>
      <vt:variant>
        <vt:lpwstr>Ref_ILSpec</vt:lpwstr>
      </vt:variant>
      <vt:variant>
        <vt:i4>4522091</vt:i4>
      </vt:variant>
      <vt:variant>
        <vt:i4>559</vt:i4>
      </vt:variant>
      <vt:variant>
        <vt:i4>0</vt:i4>
      </vt:variant>
      <vt:variant>
        <vt:i4>5</vt:i4>
      </vt:variant>
      <vt:variant>
        <vt:lpwstr/>
      </vt:variant>
      <vt:variant>
        <vt:lpwstr>Ref_ILSpec</vt:lpwstr>
      </vt:variant>
      <vt:variant>
        <vt:i4>4522091</vt:i4>
      </vt:variant>
      <vt:variant>
        <vt:i4>553</vt:i4>
      </vt:variant>
      <vt:variant>
        <vt:i4>0</vt:i4>
      </vt:variant>
      <vt:variant>
        <vt:i4>5</vt:i4>
      </vt:variant>
      <vt:variant>
        <vt:lpwstr/>
      </vt:variant>
      <vt:variant>
        <vt:lpwstr>Ref_ILSpec</vt:lpwstr>
      </vt:variant>
      <vt:variant>
        <vt:i4>4522091</vt:i4>
      </vt:variant>
      <vt:variant>
        <vt:i4>550</vt:i4>
      </vt:variant>
      <vt:variant>
        <vt:i4>0</vt:i4>
      </vt:variant>
      <vt:variant>
        <vt:i4>5</vt:i4>
      </vt:variant>
      <vt:variant>
        <vt:lpwstr/>
      </vt:variant>
      <vt:variant>
        <vt:lpwstr>Ref_ILSpec</vt:lpwstr>
      </vt:variant>
      <vt:variant>
        <vt:i4>1310770</vt:i4>
      </vt:variant>
      <vt:variant>
        <vt:i4>314</vt:i4>
      </vt:variant>
      <vt:variant>
        <vt:i4>0</vt:i4>
      </vt:variant>
      <vt:variant>
        <vt:i4>5</vt:i4>
      </vt:variant>
      <vt:variant>
        <vt:lpwstr/>
      </vt:variant>
      <vt:variant>
        <vt:lpwstr>_Toc438586637</vt:lpwstr>
      </vt:variant>
      <vt:variant>
        <vt:i4>1310770</vt:i4>
      </vt:variant>
      <vt:variant>
        <vt:i4>308</vt:i4>
      </vt:variant>
      <vt:variant>
        <vt:i4>0</vt:i4>
      </vt:variant>
      <vt:variant>
        <vt:i4>5</vt:i4>
      </vt:variant>
      <vt:variant>
        <vt:lpwstr/>
      </vt:variant>
      <vt:variant>
        <vt:lpwstr>_Toc438586636</vt:lpwstr>
      </vt:variant>
      <vt:variant>
        <vt:i4>1310770</vt:i4>
      </vt:variant>
      <vt:variant>
        <vt:i4>302</vt:i4>
      </vt:variant>
      <vt:variant>
        <vt:i4>0</vt:i4>
      </vt:variant>
      <vt:variant>
        <vt:i4>5</vt:i4>
      </vt:variant>
      <vt:variant>
        <vt:lpwstr/>
      </vt:variant>
      <vt:variant>
        <vt:lpwstr>_Toc438586635</vt:lpwstr>
      </vt:variant>
      <vt:variant>
        <vt:i4>1310770</vt:i4>
      </vt:variant>
      <vt:variant>
        <vt:i4>296</vt:i4>
      </vt:variant>
      <vt:variant>
        <vt:i4>0</vt:i4>
      </vt:variant>
      <vt:variant>
        <vt:i4>5</vt:i4>
      </vt:variant>
      <vt:variant>
        <vt:lpwstr/>
      </vt:variant>
      <vt:variant>
        <vt:lpwstr>_Toc438586634</vt:lpwstr>
      </vt:variant>
      <vt:variant>
        <vt:i4>1310770</vt:i4>
      </vt:variant>
      <vt:variant>
        <vt:i4>290</vt:i4>
      </vt:variant>
      <vt:variant>
        <vt:i4>0</vt:i4>
      </vt:variant>
      <vt:variant>
        <vt:i4>5</vt:i4>
      </vt:variant>
      <vt:variant>
        <vt:lpwstr/>
      </vt:variant>
      <vt:variant>
        <vt:lpwstr>_Toc438586633</vt:lpwstr>
      </vt:variant>
      <vt:variant>
        <vt:i4>1310770</vt:i4>
      </vt:variant>
      <vt:variant>
        <vt:i4>284</vt:i4>
      </vt:variant>
      <vt:variant>
        <vt:i4>0</vt:i4>
      </vt:variant>
      <vt:variant>
        <vt:i4>5</vt:i4>
      </vt:variant>
      <vt:variant>
        <vt:lpwstr/>
      </vt:variant>
      <vt:variant>
        <vt:lpwstr>_Toc438586632</vt:lpwstr>
      </vt:variant>
      <vt:variant>
        <vt:i4>1310770</vt:i4>
      </vt:variant>
      <vt:variant>
        <vt:i4>278</vt:i4>
      </vt:variant>
      <vt:variant>
        <vt:i4>0</vt:i4>
      </vt:variant>
      <vt:variant>
        <vt:i4>5</vt:i4>
      </vt:variant>
      <vt:variant>
        <vt:lpwstr/>
      </vt:variant>
      <vt:variant>
        <vt:lpwstr>_Toc438586631</vt:lpwstr>
      </vt:variant>
      <vt:variant>
        <vt:i4>1310770</vt:i4>
      </vt:variant>
      <vt:variant>
        <vt:i4>272</vt:i4>
      </vt:variant>
      <vt:variant>
        <vt:i4>0</vt:i4>
      </vt:variant>
      <vt:variant>
        <vt:i4>5</vt:i4>
      </vt:variant>
      <vt:variant>
        <vt:lpwstr/>
      </vt:variant>
      <vt:variant>
        <vt:lpwstr>_Toc438586630</vt:lpwstr>
      </vt:variant>
      <vt:variant>
        <vt:i4>1376306</vt:i4>
      </vt:variant>
      <vt:variant>
        <vt:i4>266</vt:i4>
      </vt:variant>
      <vt:variant>
        <vt:i4>0</vt:i4>
      </vt:variant>
      <vt:variant>
        <vt:i4>5</vt:i4>
      </vt:variant>
      <vt:variant>
        <vt:lpwstr/>
      </vt:variant>
      <vt:variant>
        <vt:lpwstr>_Toc438586629</vt:lpwstr>
      </vt:variant>
      <vt:variant>
        <vt:i4>1376306</vt:i4>
      </vt:variant>
      <vt:variant>
        <vt:i4>260</vt:i4>
      </vt:variant>
      <vt:variant>
        <vt:i4>0</vt:i4>
      </vt:variant>
      <vt:variant>
        <vt:i4>5</vt:i4>
      </vt:variant>
      <vt:variant>
        <vt:lpwstr/>
      </vt:variant>
      <vt:variant>
        <vt:lpwstr>_Toc438586628</vt:lpwstr>
      </vt:variant>
      <vt:variant>
        <vt:i4>1376306</vt:i4>
      </vt:variant>
      <vt:variant>
        <vt:i4>251</vt:i4>
      </vt:variant>
      <vt:variant>
        <vt:i4>0</vt:i4>
      </vt:variant>
      <vt:variant>
        <vt:i4>5</vt:i4>
      </vt:variant>
      <vt:variant>
        <vt:lpwstr/>
      </vt:variant>
      <vt:variant>
        <vt:lpwstr>_Toc438586627</vt:lpwstr>
      </vt:variant>
      <vt:variant>
        <vt:i4>1376306</vt:i4>
      </vt:variant>
      <vt:variant>
        <vt:i4>245</vt:i4>
      </vt:variant>
      <vt:variant>
        <vt:i4>0</vt:i4>
      </vt:variant>
      <vt:variant>
        <vt:i4>5</vt:i4>
      </vt:variant>
      <vt:variant>
        <vt:lpwstr/>
      </vt:variant>
      <vt:variant>
        <vt:lpwstr>_Toc438586626</vt:lpwstr>
      </vt:variant>
      <vt:variant>
        <vt:i4>1376306</vt:i4>
      </vt:variant>
      <vt:variant>
        <vt:i4>239</vt:i4>
      </vt:variant>
      <vt:variant>
        <vt:i4>0</vt:i4>
      </vt:variant>
      <vt:variant>
        <vt:i4>5</vt:i4>
      </vt:variant>
      <vt:variant>
        <vt:lpwstr/>
      </vt:variant>
      <vt:variant>
        <vt:lpwstr>_Toc438586625</vt:lpwstr>
      </vt:variant>
      <vt:variant>
        <vt:i4>1376306</vt:i4>
      </vt:variant>
      <vt:variant>
        <vt:i4>233</vt:i4>
      </vt:variant>
      <vt:variant>
        <vt:i4>0</vt:i4>
      </vt:variant>
      <vt:variant>
        <vt:i4>5</vt:i4>
      </vt:variant>
      <vt:variant>
        <vt:lpwstr/>
      </vt:variant>
      <vt:variant>
        <vt:lpwstr>_Toc438586624</vt:lpwstr>
      </vt:variant>
      <vt:variant>
        <vt:i4>1376306</vt:i4>
      </vt:variant>
      <vt:variant>
        <vt:i4>227</vt:i4>
      </vt:variant>
      <vt:variant>
        <vt:i4>0</vt:i4>
      </vt:variant>
      <vt:variant>
        <vt:i4>5</vt:i4>
      </vt:variant>
      <vt:variant>
        <vt:lpwstr/>
      </vt:variant>
      <vt:variant>
        <vt:lpwstr>_Toc438586623</vt:lpwstr>
      </vt:variant>
      <vt:variant>
        <vt:i4>1376306</vt:i4>
      </vt:variant>
      <vt:variant>
        <vt:i4>221</vt:i4>
      </vt:variant>
      <vt:variant>
        <vt:i4>0</vt:i4>
      </vt:variant>
      <vt:variant>
        <vt:i4>5</vt:i4>
      </vt:variant>
      <vt:variant>
        <vt:lpwstr/>
      </vt:variant>
      <vt:variant>
        <vt:lpwstr>_Toc438586622</vt:lpwstr>
      </vt:variant>
      <vt:variant>
        <vt:i4>1376306</vt:i4>
      </vt:variant>
      <vt:variant>
        <vt:i4>215</vt:i4>
      </vt:variant>
      <vt:variant>
        <vt:i4>0</vt:i4>
      </vt:variant>
      <vt:variant>
        <vt:i4>5</vt:i4>
      </vt:variant>
      <vt:variant>
        <vt:lpwstr/>
      </vt:variant>
      <vt:variant>
        <vt:lpwstr>_Toc438586621</vt:lpwstr>
      </vt:variant>
      <vt:variant>
        <vt:i4>1376306</vt:i4>
      </vt:variant>
      <vt:variant>
        <vt:i4>209</vt:i4>
      </vt:variant>
      <vt:variant>
        <vt:i4>0</vt:i4>
      </vt:variant>
      <vt:variant>
        <vt:i4>5</vt:i4>
      </vt:variant>
      <vt:variant>
        <vt:lpwstr/>
      </vt:variant>
      <vt:variant>
        <vt:lpwstr>_Toc438586620</vt:lpwstr>
      </vt:variant>
      <vt:variant>
        <vt:i4>1441842</vt:i4>
      </vt:variant>
      <vt:variant>
        <vt:i4>203</vt:i4>
      </vt:variant>
      <vt:variant>
        <vt:i4>0</vt:i4>
      </vt:variant>
      <vt:variant>
        <vt:i4>5</vt:i4>
      </vt:variant>
      <vt:variant>
        <vt:lpwstr/>
      </vt:variant>
      <vt:variant>
        <vt:lpwstr>_Toc438586619</vt:lpwstr>
      </vt:variant>
      <vt:variant>
        <vt:i4>1441842</vt:i4>
      </vt:variant>
      <vt:variant>
        <vt:i4>194</vt:i4>
      </vt:variant>
      <vt:variant>
        <vt:i4>0</vt:i4>
      </vt:variant>
      <vt:variant>
        <vt:i4>5</vt:i4>
      </vt:variant>
      <vt:variant>
        <vt:lpwstr/>
      </vt:variant>
      <vt:variant>
        <vt:lpwstr>_Toc438586618</vt:lpwstr>
      </vt:variant>
      <vt:variant>
        <vt:i4>1441842</vt:i4>
      </vt:variant>
      <vt:variant>
        <vt:i4>188</vt:i4>
      </vt:variant>
      <vt:variant>
        <vt:i4>0</vt:i4>
      </vt:variant>
      <vt:variant>
        <vt:i4>5</vt:i4>
      </vt:variant>
      <vt:variant>
        <vt:lpwstr/>
      </vt:variant>
      <vt:variant>
        <vt:lpwstr>_Toc438586617</vt:lpwstr>
      </vt:variant>
      <vt:variant>
        <vt:i4>1441842</vt:i4>
      </vt:variant>
      <vt:variant>
        <vt:i4>182</vt:i4>
      </vt:variant>
      <vt:variant>
        <vt:i4>0</vt:i4>
      </vt:variant>
      <vt:variant>
        <vt:i4>5</vt:i4>
      </vt:variant>
      <vt:variant>
        <vt:lpwstr/>
      </vt:variant>
      <vt:variant>
        <vt:lpwstr>_Toc438586616</vt:lpwstr>
      </vt:variant>
      <vt:variant>
        <vt:i4>1441842</vt:i4>
      </vt:variant>
      <vt:variant>
        <vt:i4>176</vt:i4>
      </vt:variant>
      <vt:variant>
        <vt:i4>0</vt:i4>
      </vt:variant>
      <vt:variant>
        <vt:i4>5</vt:i4>
      </vt:variant>
      <vt:variant>
        <vt:lpwstr/>
      </vt:variant>
      <vt:variant>
        <vt:lpwstr>_Toc438586615</vt:lpwstr>
      </vt:variant>
      <vt:variant>
        <vt:i4>1441842</vt:i4>
      </vt:variant>
      <vt:variant>
        <vt:i4>170</vt:i4>
      </vt:variant>
      <vt:variant>
        <vt:i4>0</vt:i4>
      </vt:variant>
      <vt:variant>
        <vt:i4>5</vt:i4>
      </vt:variant>
      <vt:variant>
        <vt:lpwstr/>
      </vt:variant>
      <vt:variant>
        <vt:lpwstr>_Toc438586614</vt:lpwstr>
      </vt:variant>
      <vt:variant>
        <vt:i4>1441842</vt:i4>
      </vt:variant>
      <vt:variant>
        <vt:i4>164</vt:i4>
      </vt:variant>
      <vt:variant>
        <vt:i4>0</vt:i4>
      </vt:variant>
      <vt:variant>
        <vt:i4>5</vt:i4>
      </vt:variant>
      <vt:variant>
        <vt:lpwstr/>
      </vt:variant>
      <vt:variant>
        <vt:lpwstr>_Toc438586613</vt:lpwstr>
      </vt:variant>
      <vt:variant>
        <vt:i4>1441842</vt:i4>
      </vt:variant>
      <vt:variant>
        <vt:i4>158</vt:i4>
      </vt:variant>
      <vt:variant>
        <vt:i4>0</vt:i4>
      </vt:variant>
      <vt:variant>
        <vt:i4>5</vt:i4>
      </vt:variant>
      <vt:variant>
        <vt:lpwstr/>
      </vt:variant>
      <vt:variant>
        <vt:lpwstr>_Toc438586612</vt:lpwstr>
      </vt:variant>
      <vt:variant>
        <vt:i4>1441842</vt:i4>
      </vt:variant>
      <vt:variant>
        <vt:i4>152</vt:i4>
      </vt:variant>
      <vt:variant>
        <vt:i4>0</vt:i4>
      </vt:variant>
      <vt:variant>
        <vt:i4>5</vt:i4>
      </vt:variant>
      <vt:variant>
        <vt:lpwstr/>
      </vt:variant>
      <vt:variant>
        <vt:lpwstr>_Toc438586611</vt:lpwstr>
      </vt:variant>
      <vt:variant>
        <vt:i4>1441842</vt:i4>
      </vt:variant>
      <vt:variant>
        <vt:i4>146</vt:i4>
      </vt:variant>
      <vt:variant>
        <vt:i4>0</vt:i4>
      </vt:variant>
      <vt:variant>
        <vt:i4>5</vt:i4>
      </vt:variant>
      <vt:variant>
        <vt:lpwstr/>
      </vt:variant>
      <vt:variant>
        <vt:lpwstr>_Toc438586610</vt:lpwstr>
      </vt:variant>
      <vt:variant>
        <vt:i4>1507378</vt:i4>
      </vt:variant>
      <vt:variant>
        <vt:i4>140</vt:i4>
      </vt:variant>
      <vt:variant>
        <vt:i4>0</vt:i4>
      </vt:variant>
      <vt:variant>
        <vt:i4>5</vt:i4>
      </vt:variant>
      <vt:variant>
        <vt:lpwstr/>
      </vt:variant>
      <vt:variant>
        <vt:lpwstr>_Toc438586609</vt:lpwstr>
      </vt:variant>
      <vt:variant>
        <vt:i4>1507378</vt:i4>
      </vt:variant>
      <vt:variant>
        <vt:i4>134</vt:i4>
      </vt:variant>
      <vt:variant>
        <vt:i4>0</vt:i4>
      </vt:variant>
      <vt:variant>
        <vt:i4>5</vt:i4>
      </vt:variant>
      <vt:variant>
        <vt:lpwstr/>
      </vt:variant>
      <vt:variant>
        <vt:lpwstr>_Toc438586608</vt:lpwstr>
      </vt:variant>
      <vt:variant>
        <vt:i4>1507378</vt:i4>
      </vt:variant>
      <vt:variant>
        <vt:i4>128</vt:i4>
      </vt:variant>
      <vt:variant>
        <vt:i4>0</vt:i4>
      </vt:variant>
      <vt:variant>
        <vt:i4>5</vt:i4>
      </vt:variant>
      <vt:variant>
        <vt:lpwstr/>
      </vt:variant>
      <vt:variant>
        <vt:lpwstr>_Toc438586607</vt:lpwstr>
      </vt:variant>
      <vt:variant>
        <vt:i4>1507378</vt:i4>
      </vt:variant>
      <vt:variant>
        <vt:i4>122</vt:i4>
      </vt:variant>
      <vt:variant>
        <vt:i4>0</vt:i4>
      </vt:variant>
      <vt:variant>
        <vt:i4>5</vt:i4>
      </vt:variant>
      <vt:variant>
        <vt:lpwstr/>
      </vt:variant>
      <vt:variant>
        <vt:lpwstr>_Toc438586606</vt:lpwstr>
      </vt:variant>
      <vt:variant>
        <vt:i4>1507378</vt:i4>
      </vt:variant>
      <vt:variant>
        <vt:i4>116</vt:i4>
      </vt:variant>
      <vt:variant>
        <vt:i4>0</vt:i4>
      </vt:variant>
      <vt:variant>
        <vt:i4>5</vt:i4>
      </vt:variant>
      <vt:variant>
        <vt:lpwstr/>
      </vt:variant>
      <vt:variant>
        <vt:lpwstr>_Toc438586605</vt:lpwstr>
      </vt:variant>
      <vt:variant>
        <vt:i4>1507378</vt:i4>
      </vt:variant>
      <vt:variant>
        <vt:i4>110</vt:i4>
      </vt:variant>
      <vt:variant>
        <vt:i4>0</vt:i4>
      </vt:variant>
      <vt:variant>
        <vt:i4>5</vt:i4>
      </vt:variant>
      <vt:variant>
        <vt:lpwstr/>
      </vt:variant>
      <vt:variant>
        <vt:lpwstr>_Toc438586604</vt:lpwstr>
      </vt:variant>
      <vt:variant>
        <vt:i4>1507378</vt:i4>
      </vt:variant>
      <vt:variant>
        <vt:i4>104</vt:i4>
      </vt:variant>
      <vt:variant>
        <vt:i4>0</vt:i4>
      </vt:variant>
      <vt:variant>
        <vt:i4>5</vt:i4>
      </vt:variant>
      <vt:variant>
        <vt:lpwstr/>
      </vt:variant>
      <vt:variant>
        <vt:lpwstr>_Toc438586603</vt:lpwstr>
      </vt:variant>
      <vt:variant>
        <vt:i4>1507378</vt:i4>
      </vt:variant>
      <vt:variant>
        <vt:i4>98</vt:i4>
      </vt:variant>
      <vt:variant>
        <vt:i4>0</vt:i4>
      </vt:variant>
      <vt:variant>
        <vt:i4>5</vt:i4>
      </vt:variant>
      <vt:variant>
        <vt:lpwstr/>
      </vt:variant>
      <vt:variant>
        <vt:lpwstr>_Toc438586602</vt:lpwstr>
      </vt:variant>
      <vt:variant>
        <vt:i4>1507378</vt:i4>
      </vt:variant>
      <vt:variant>
        <vt:i4>92</vt:i4>
      </vt:variant>
      <vt:variant>
        <vt:i4>0</vt:i4>
      </vt:variant>
      <vt:variant>
        <vt:i4>5</vt:i4>
      </vt:variant>
      <vt:variant>
        <vt:lpwstr/>
      </vt:variant>
      <vt:variant>
        <vt:lpwstr>_Toc438586601</vt:lpwstr>
      </vt:variant>
      <vt:variant>
        <vt:i4>1507378</vt:i4>
      </vt:variant>
      <vt:variant>
        <vt:i4>86</vt:i4>
      </vt:variant>
      <vt:variant>
        <vt:i4>0</vt:i4>
      </vt:variant>
      <vt:variant>
        <vt:i4>5</vt:i4>
      </vt:variant>
      <vt:variant>
        <vt:lpwstr/>
      </vt:variant>
      <vt:variant>
        <vt:lpwstr>_Toc438586600</vt:lpwstr>
      </vt:variant>
      <vt:variant>
        <vt:i4>1966129</vt:i4>
      </vt:variant>
      <vt:variant>
        <vt:i4>80</vt:i4>
      </vt:variant>
      <vt:variant>
        <vt:i4>0</vt:i4>
      </vt:variant>
      <vt:variant>
        <vt:i4>5</vt:i4>
      </vt:variant>
      <vt:variant>
        <vt:lpwstr/>
      </vt:variant>
      <vt:variant>
        <vt:lpwstr>_Toc438586599</vt:lpwstr>
      </vt:variant>
      <vt:variant>
        <vt:i4>1966129</vt:i4>
      </vt:variant>
      <vt:variant>
        <vt:i4>74</vt:i4>
      </vt:variant>
      <vt:variant>
        <vt:i4>0</vt:i4>
      </vt:variant>
      <vt:variant>
        <vt:i4>5</vt:i4>
      </vt:variant>
      <vt:variant>
        <vt:lpwstr/>
      </vt:variant>
      <vt:variant>
        <vt:lpwstr>_Toc438586598</vt:lpwstr>
      </vt:variant>
      <vt:variant>
        <vt:i4>1966129</vt:i4>
      </vt:variant>
      <vt:variant>
        <vt:i4>68</vt:i4>
      </vt:variant>
      <vt:variant>
        <vt:i4>0</vt:i4>
      </vt:variant>
      <vt:variant>
        <vt:i4>5</vt:i4>
      </vt:variant>
      <vt:variant>
        <vt:lpwstr/>
      </vt:variant>
      <vt:variant>
        <vt:lpwstr>_Toc438586597</vt:lpwstr>
      </vt:variant>
      <vt:variant>
        <vt:i4>1966129</vt:i4>
      </vt:variant>
      <vt:variant>
        <vt:i4>62</vt:i4>
      </vt:variant>
      <vt:variant>
        <vt:i4>0</vt:i4>
      </vt:variant>
      <vt:variant>
        <vt:i4>5</vt:i4>
      </vt:variant>
      <vt:variant>
        <vt:lpwstr/>
      </vt:variant>
      <vt:variant>
        <vt:lpwstr>_Toc438586596</vt:lpwstr>
      </vt:variant>
      <vt:variant>
        <vt:i4>1966129</vt:i4>
      </vt:variant>
      <vt:variant>
        <vt:i4>56</vt:i4>
      </vt:variant>
      <vt:variant>
        <vt:i4>0</vt:i4>
      </vt:variant>
      <vt:variant>
        <vt:i4>5</vt:i4>
      </vt:variant>
      <vt:variant>
        <vt:lpwstr/>
      </vt:variant>
      <vt:variant>
        <vt:lpwstr>_Toc438586595</vt:lpwstr>
      </vt:variant>
      <vt:variant>
        <vt:i4>1966129</vt:i4>
      </vt:variant>
      <vt:variant>
        <vt:i4>50</vt:i4>
      </vt:variant>
      <vt:variant>
        <vt:i4>0</vt:i4>
      </vt:variant>
      <vt:variant>
        <vt:i4>5</vt:i4>
      </vt:variant>
      <vt:variant>
        <vt:lpwstr/>
      </vt:variant>
      <vt:variant>
        <vt:lpwstr>_Toc438586594</vt:lpwstr>
      </vt:variant>
      <vt:variant>
        <vt:i4>1966129</vt:i4>
      </vt:variant>
      <vt:variant>
        <vt:i4>44</vt:i4>
      </vt:variant>
      <vt:variant>
        <vt:i4>0</vt:i4>
      </vt:variant>
      <vt:variant>
        <vt:i4>5</vt:i4>
      </vt:variant>
      <vt:variant>
        <vt:lpwstr/>
      </vt:variant>
      <vt:variant>
        <vt:lpwstr>_Toc438586593</vt:lpwstr>
      </vt:variant>
      <vt:variant>
        <vt:i4>1966129</vt:i4>
      </vt:variant>
      <vt:variant>
        <vt:i4>38</vt:i4>
      </vt:variant>
      <vt:variant>
        <vt:i4>0</vt:i4>
      </vt:variant>
      <vt:variant>
        <vt:i4>5</vt:i4>
      </vt:variant>
      <vt:variant>
        <vt:lpwstr/>
      </vt:variant>
      <vt:variant>
        <vt:lpwstr>_Toc438586592</vt:lpwstr>
      </vt:variant>
      <vt:variant>
        <vt:i4>1966129</vt:i4>
      </vt:variant>
      <vt:variant>
        <vt:i4>32</vt:i4>
      </vt:variant>
      <vt:variant>
        <vt:i4>0</vt:i4>
      </vt:variant>
      <vt:variant>
        <vt:i4>5</vt:i4>
      </vt:variant>
      <vt:variant>
        <vt:lpwstr/>
      </vt:variant>
      <vt:variant>
        <vt:lpwstr>_Toc438586591</vt:lpwstr>
      </vt:variant>
      <vt:variant>
        <vt:i4>1966129</vt:i4>
      </vt:variant>
      <vt:variant>
        <vt:i4>26</vt:i4>
      </vt:variant>
      <vt:variant>
        <vt:i4>0</vt:i4>
      </vt:variant>
      <vt:variant>
        <vt:i4>5</vt:i4>
      </vt:variant>
      <vt:variant>
        <vt:lpwstr/>
      </vt:variant>
      <vt:variant>
        <vt:lpwstr>_Toc438586590</vt:lpwstr>
      </vt:variant>
      <vt:variant>
        <vt:i4>2031665</vt:i4>
      </vt:variant>
      <vt:variant>
        <vt:i4>20</vt:i4>
      </vt:variant>
      <vt:variant>
        <vt:i4>0</vt:i4>
      </vt:variant>
      <vt:variant>
        <vt:i4>5</vt:i4>
      </vt:variant>
      <vt:variant>
        <vt:lpwstr/>
      </vt:variant>
      <vt:variant>
        <vt:lpwstr>_Toc438586589</vt:lpwstr>
      </vt:variant>
      <vt:variant>
        <vt:i4>2031665</vt:i4>
      </vt:variant>
      <vt:variant>
        <vt:i4>14</vt:i4>
      </vt:variant>
      <vt:variant>
        <vt:i4>0</vt:i4>
      </vt:variant>
      <vt:variant>
        <vt:i4>5</vt:i4>
      </vt:variant>
      <vt:variant>
        <vt:lpwstr/>
      </vt:variant>
      <vt:variant>
        <vt:lpwstr>_Toc438586588</vt:lpwstr>
      </vt:variant>
      <vt:variant>
        <vt:i4>2031665</vt:i4>
      </vt:variant>
      <vt:variant>
        <vt:i4>8</vt:i4>
      </vt:variant>
      <vt:variant>
        <vt:i4>0</vt:i4>
      </vt:variant>
      <vt:variant>
        <vt:i4>5</vt:i4>
      </vt:variant>
      <vt:variant>
        <vt:lpwstr/>
      </vt:variant>
      <vt:variant>
        <vt:lpwstr>_Toc438586587</vt:lpwstr>
      </vt:variant>
      <vt:variant>
        <vt:i4>2031665</vt:i4>
      </vt:variant>
      <vt:variant>
        <vt:i4>2</vt:i4>
      </vt:variant>
      <vt:variant>
        <vt:i4>0</vt:i4>
      </vt:variant>
      <vt:variant>
        <vt:i4>5</vt:i4>
      </vt:variant>
      <vt:variant>
        <vt:lpwstr/>
      </vt:variant>
      <vt:variant>
        <vt:lpwstr>_Toc438586586</vt:lpwstr>
      </vt:variant>
      <vt:variant>
        <vt:i4>821375114</vt:i4>
      </vt:variant>
      <vt:variant>
        <vt:i4>-1</vt:i4>
      </vt:variant>
      <vt:variant>
        <vt:i4>2114</vt:i4>
      </vt:variant>
      <vt:variant>
        <vt:i4>1</vt:i4>
      </vt:variant>
      <vt:variant>
        <vt:lpwstr>C:\Documents and Settings\b1900078\My Documents\ロゴ\renesas_anf_blue.emf</vt:lpwstr>
      </vt:variant>
      <vt:variant>
        <vt:lpwstr/>
      </vt:variant>
      <vt:variant>
        <vt:i4>814887149</vt:i4>
      </vt:variant>
      <vt:variant>
        <vt:i4>-1</vt:i4>
      </vt:variant>
      <vt:variant>
        <vt:i4>2127</vt:i4>
      </vt:variant>
      <vt:variant>
        <vt:i4>1</vt:i4>
      </vt:variant>
      <vt:variant>
        <vt:lpwstr>C:\Documents and Settings\b1900078\My Documents\ロゴ\renesas_an_blue.emf</vt:lpwstr>
      </vt:variant>
      <vt:variant>
        <vt:lpwstr/>
      </vt:variant>
      <vt:variant>
        <vt:i4>814887149</vt:i4>
      </vt:variant>
      <vt:variant>
        <vt:i4>-1</vt:i4>
      </vt:variant>
      <vt:variant>
        <vt:i4>2144</vt:i4>
      </vt:variant>
      <vt:variant>
        <vt:i4>1</vt:i4>
      </vt:variant>
      <vt:variant>
        <vt:lpwstr>C:\Documents and Settings\b1900078\My Documents\ロゴ\renesas_an_blue.emf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ADSP TDM Renderer/Capture Plugin</dc:title>
  <dc:subject>RCG3AHPLN0101ZNO</dc:subject>
  <dc:creator/>
  <cp:keywords/>
  <dc:description/>
  <cp:lastModifiedBy>Tien Phi. Tran</cp:lastModifiedBy>
  <cp:revision>766</cp:revision>
  <cp:lastPrinted>2016-08-05T11:18:00Z</cp:lastPrinted>
  <dcterms:created xsi:type="dcterms:W3CDTF">2016-03-04T06:21:00Z</dcterms:created>
  <dcterms:modified xsi:type="dcterms:W3CDTF">2018-12-10T06:19:00Z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Year">
    <vt:lpwstr>2016</vt:lpwstr>
  </property>
  <property fmtid="{D5CDD505-2E9C-101B-9397-08002B2CF9AE}" pid="3" name="ReleaseMonth">
    <vt:lpwstr>Aug</vt:lpwstr>
  </property>
  <property fmtid="{D5CDD505-2E9C-101B-9397-08002B2CF9AE}" pid="4" name="ReleaseDay">
    <vt:lpwstr>04</vt:lpwstr>
  </property>
  <property fmtid="{D5CDD505-2E9C-101B-9397-08002B2CF9AE}" pid="5" name="Release">
    <vt:lpwstr>Aug 04, 2016</vt:lpwstr>
  </property>
  <property fmtid="{D5CDD505-2E9C-101B-9397-08002B2CF9AE}" pid="6" name="DocumentType">
    <vt:lpwstr>User's Manual</vt:lpwstr>
  </property>
  <property fmtid="{D5CDD505-2E9C-101B-9397-08002B2CF9AE}" pid="7" name="ProductNumber">
    <vt:lpwstr>RCG3AHPLN0101ZNO</vt:lpwstr>
  </property>
  <property fmtid="{D5CDD505-2E9C-101B-9397-08002B2CF9AE}" pid="8" name="DocumentNumber">
    <vt:lpwstr>RCG3AHPLN0101ZNOJ</vt:lpwstr>
  </property>
  <property fmtid="{D5CDD505-2E9C-101B-9397-08002B2CF9AE}" pid="9" name="DocumentNumberEN">
    <vt:lpwstr>RCG3AHPLN0101ZNOE</vt:lpwstr>
  </property>
  <property fmtid="{D5CDD505-2E9C-101B-9397-08002B2CF9AE}" pid="10" name="APIName">
    <vt:lpwstr>ADSP Interface</vt:lpwstr>
  </property>
  <property fmtid="{D5CDD505-2E9C-101B-9397-08002B2CF9AE}" pid="11" name="DRVName">
    <vt:lpwstr>ADSP Driver</vt:lpwstr>
  </property>
  <property fmtid="{D5CDD505-2E9C-101B-9397-08002B2CF9AE}" pid="12" name="FWKName">
    <vt:lpwstr>ADSP Framework</vt:lpwstr>
  </property>
  <property fmtid="{D5CDD505-2E9C-101B-9397-08002B2CF9AE}" pid="13" name="Revision">
    <vt:lpwstr>Rev. 0.10</vt:lpwstr>
  </property>
  <property fmtid="{D5CDD505-2E9C-101B-9397-08002B2CF9AE}" pid="14" name="ManualTitle1">
    <vt:lpwstr/>
  </property>
  <property fmtid="{D5CDD505-2E9C-101B-9397-08002B2CF9AE}" pid="15" name="ManualTitle2">
    <vt:lpwstr>ADSP TDM Renderer/Capture Plugin</vt:lpwstr>
  </property>
  <property fmtid="{D5CDD505-2E9C-101B-9397-08002B2CF9AE}" pid="16" name="Appendix">
    <vt:lpwstr>Software Manual</vt:lpwstr>
  </property>
  <property fmtid="{D5CDD505-2E9C-101B-9397-08002B2CF9AE}" pid="17" name="Software">
    <vt:lpwstr>Software</vt:lpwstr>
  </property>
  <property fmtid="{D5CDD505-2E9C-101B-9397-08002B2CF9AE}" pid="18" name="ADSPPlugin">
    <vt:lpwstr>ADSP Plugin</vt:lpwstr>
  </property>
</Properties>
</file>